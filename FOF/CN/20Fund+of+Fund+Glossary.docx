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E92" w:rsidRPr="008D4E6C" w:rsidRDefault="008D1E92" w:rsidP="008D1E92">
      <w:r w:rsidRPr="008D4E6C">
        <w:t>Fund of Fund</w:t>
      </w:r>
    </w:p>
    <w:p w:rsidR="008D1E92" w:rsidRPr="008D4E6C" w:rsidRDefault="008D1E92" w:rsidP="008D1E92">
      <w:r w:rsidRPr="008D4E6C">
        <w:rPr>
          <w:rFonts w:hint="eastAsia"/>
        </w:rPr>
        <w:t>术语表</w:t>
      </w:r>
    </w:p>
    <w:tbl>
      <w:tblPr>
        <w:tblStyle w:val="a4"/>
        <w:tblW w:w="9776" w:type="dxa"/>
        <w:tblLook w:val="04A0"/>
      </w:tblPr>
      <w:tblGrid>
        <w:gridCol w:w="5240"/>
        <w:gridCol w:w="4536"/>
      </w:tblGrid>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20"/>
                <w:szCs w:val="20"/>
              </w:rPr>
            </w:pPr>
            <w:r w:rsidRPr="000062C1">
              <w:rPr>
                <w:rFonts w:ascii="AdvP438B62" w:hAnsi="AdvP438B62" w:cs="AdvP438B62"/>
                <w:b/>
                <w:kern w:val="0"/>
                <w:sz w:val="20"/>
                <w:szCs w:val="20"/>
              </w:rPr>
              <w:t xml:space="preserve">absolute-return fund </w:t>
            </w:r>
          </w:p>
          <w:p w:rsidR="008D1E92" w:rsidRPr="008D4E6C" w:rsidRDefault="008D1E92" w:rsidP="006A3610">
            <w:pPr>
              <w:autoSpaceDE w:val="0"/>
              <w:autoSpaceDN w:val="0"/>
              <w:adjustRightInd w:val="0"/>
              <w:jc w:val="left"/>
            </w:pPr>
            <w:r w:rsidRPr="000062C1">
              <w:rPr>
                <w:rFonts w:ascii="AdvP45DC7B" w:hAnsi="AdvP45DC7B" w:cs="AdvP45DC7B"/>
                <w:kern w:val="0"/>
                <w:sz w:val="18"/>
                <w:szCs w:val="18"/>
              </w:rPr>
              <w:t>An absolute-return fund attempts to perform positively for investors regardless of general direction or market conditions by investing in a range of long and short positions with low correlation to the markets. An absolute-return fund measures the gain or loss of the portfolio as a percentage of capital invested.</w:t>
            </w:r>
          </w:p>
        </w:tc>
        <w:tc>
          <w:tcPr>
            <w:tcW w:w="4536" w:type="dxa"/>
          </w:tcPr>
          <w:p w:rsidR="008D1E92" w:rsidRPr="008D4E6C" w:rsidRDefault="008D1E92" w:rsidP="006A3610">
            <w:pPr>
              <w:rPr>
                <w:b/>
              </w:rPr>
            </w:pPr>
            <w:r w:rsidRPr="008D4E6C">
              <w:rPr>
                <w:rFonts w:hint="eastAsia"/>
                <w:b/>
              </w:rPr>
              <w:t>绝对回报</w:t>
            </w:r>
            <w:r w:rsidRPr="008D4E6C">
              <w:rPr>
                <w:b/>
              </w:rPr>
              <w:t>基金</w:t>
            </w:r>
          </w:p>
          <w:p w:rsidR="008D1E92" w:rsidRPr="008D4E6C" w:rsidRDefault="008D1E92" w:rsidP="006A3610">
            <w:r w:rsidRPr="008D4E6C">
              <w:rPr>
                <w:rFonts w:hint="eastAsia"/>
              </w:rPr>
              <w:t>无论市场的基本</w:t>
            </w:r>
            <w:r w:rsidRPr="008D4E6C">
              <w:t>走势或者市场环境如何，</w:t>
            </w:r>
            <w:r w:rsidRPr="008D4E6C">
              <w:rPr>
                <w:rFonts w:hint="eastAsia"/>
              </w:rPr>
              <w:t>绝对回报</w:t>
            </w:r>
            <w:r w:rsidRPr="008D4E6C">
              <w:t>基金</w:t>
            </w:r>
            <w:r w:rsidRPr="008D4E6C">
              <w:rPr>
                <w:rFonts w:hint="eastAsia"/>
              </w:rPr>
              <w:t>企图</w:t>
            </w:r>
            <w:r w:rsidRPr="008D4E6C">
              <w:t>通过</w:t>
            </w:r>
            <w:r w:rsidRPr="008D4E6C">
              <w:rPr>
                <w:rFonts w:hint="eastAsia"/>
              </w:rPr>
              <w:t>投资和</w:t>
            </w:r>
            <w:r w:rsidRPr="008D4E6C">
              <w:t>市场</w:t>
            </w:r>
            <w:r w:rsidRPr="008D4E6C">
              <w:rPr>
                <w:rFonts w:hint="eastAsia"/>
              </w:rPr>
              <w:t>相关性低</w:t>
            </w:r>
            <w:r w:rsidRPr="008D4E6C">
              <w:t>的</w:t>
            </w:r>
            <w:r w:rsidRPr="008D4E6C">
              <w:rPr>
                <w:rFonts w:hint="eastAsia"/>
              </w:rPr>
              <w:t>多头</w:t>
            </w:r>
            <w:r w:rsidRPr="008D4E6C">
              <w:t>和空头</w:t>
            </w:r>
            <w:r w:rsidR="006A3610">
              <w:rPr>
                <w:rFonts w:hint="eastAsia"/>
              </w:rPr>
              <w:t>头寸</w:t>
            </w:r>
            <w:r w:rsidRPr="008D4E6C">
              <w:t>来</w:t>
            </w:r>
            <w:r w:rsidRPr="008D4E6C">
              <w:rPr>
                <w:rFonts w:hint="eastAsia"/>
              </w:rPr>
              <w:t>为</w:t>
            </w:r>
            <w:r w:rsidRPr="008D4E6C">
              <w:t>投资者积极操作</w:t>
            </w:r>
            <w:r w:rsidRPr="008D4E6C">
              <w:rPr>
                <w:rFonts w:hint="eastAsia"/>
              </w:rPr>
              <w:t>。绝对回报</w:t>
            </w:r>
            <w:r w:rsidRPr="008D4E6C">
              <w:t>基金</w:t>
            </w:r>
            <w:r w:rsidRPr="008D4E6C">
              <w:rPr>
                <w:rFonts w:hint="eastAsia"/>
              </w:rPr>
              <w:t>是</w:t>
            </w:r>
            <w:r w:rsidRPr="008D4E6C">
              <w:t>用</w:t>
            </w:r>
            <w:r w:rsidRPr="008D4E6C">
              <w:rPr>
                <w:rFonts w:hint="eastAsia"/>
              </w:rPr>
              <w:t>投入</w:t>
            </w:r>
            <w:r w:rsidRPr="008D4E6C">
              <w:t>资本的百分比来</w:t>
            </w:r>
            <w:r w:rsidRPr="008D4E6C">
              <w:rPr>
                <w:rFonts w:hint="eastAsia"/>
              </w:rPr>
              <w:t>衡量</w:t>
            </w:r>
            <w:r w:rsidRPr="008D4E6C">
              <w:t>组合的</w:t>
            </w:r>
            <w:r w:rsidRPr="008D4E6C">
              <w:rPr>
                <w:rFonts w:hint="eastAsia"/>
              </w:rPr>
              <w:t>盈亏</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ABX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ABX, also known as the asset-backed securities index, is a credit derivative that has asset-backed securities underlying it.</w:t>
            </w:r>
          </w:p>
        </w:tc>
        <w:tc>
          <w:tcPr>
            <w:tcW w:w="4536" w:type="dxa"/>
          </w:tcPr>
          <w:p w:rsidR="008D1E92" w:rsidRPr="008D4E6C" w:rsidRDefault="008D1E92" w:rsidP="006A3610">
            <w:pPr>
              <w:rPr>
                <w:b/>
              </w:rPr>
            </w:pPr>
            <w:r w:rsidRPr="008D4E6C">
              <w:rPr>
                <w:b/>
              </w:rPr>
              <w:t>ABX</w:t>
            </w:r>
          </w:p>
          <w:p w:rsidR="008D1E92" w:rsidRPr="008D4E6C" w:rsidRDefault="008D1E92" w:rsidP="006A3610">
            <w:r w:rsidRPr="008D4E6C">
              <w:t>ABX，</w:t>
            </w:r>
            <w:r w:rsidRPr="008D4E6C">
              <w:rPr>
                <w:rFonts w:hint="eastAsia"/>
              </w:rPr>
              <w:t>又</w:t>
            </w:r>
            <w:r w:rsidRPr="008D4E6C">
              <w:t>称之为资产</w:t>
            </w:r>
            <w:r w:rsidRPr="008D4E6C">
              <w:rPr>
                <w:rFonts w:hint="eastAsia"/>
              </w:rPr>
              <w:t>支持</w:t>
            </w:r>
            <w:r w:rsidRPr="008D4E6C">
              <w:t>证券指数，是一种由资产支持</w:t>
            </w:r>
            <w:r w:rsidRPr="008D4E6C">
              <w:rPr>
                <w:rFonts w:hint="eastAsia"/>
              </w:rPr>
              <w:t>证券构成的</w:t>
            </w:r>
            <w:r w:rsidRPr="008D4E6C">
              <w:t>信用衍生品。</w:t>
            </w:r>
          </w:p>
        </w:tc>
      </w:tr>
      <w:tr w:rsidR="008D4E6C" w:rsidRPr="008D4E6C" w:rsidTr="006A3610">
        <w:tc>
          <w:tcPr>
            <w:tcW w:w="5240" w:type="dxa"/>
          </w:tcPr>
          <w:p w:rsidR="008D1E92" w:rsidRPr="000062C1" w:rsidRDefault="008D1E92" w:rsidP="006A3610">
            <w:pPr>
              <w:autoSpaceDE w:val="0"/>
              <w:autoSpaceDN w:val="0"/>
              <w:adjustRightInd w:val="0"/>
              <w:jc w:val="left"/>
              <w:rPr>
                <w:rFonts w:ascii="AdvP438B62" w:hAnsi="AdvP438B62" w:cs="AdvP438B62"/>
                <w:b/>
                <w:kern w:val="0"/>
                <w:sz w:val="18"/>
                <w:szCs w:val="18"/>
              </w:rPr>
            </w:pPr>
            <w:r w:rsidRPr="000062C1">
              <w:rPr>
                <w:rFonts w:ascii="AdvP438B62" w:hAnsi="AdvP438B62" w:cs="AdvP438B62"/>
                <w:b/>
                <w:kern w:val="0"/>
                <w:sz w:val="18"/>
                <w:szCs w:val="18"/>
              </w:rPr>
              <w:t xml:space="preserve">accredited investor </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45DC7B" w:hAnsi="AdvP45DC7B" w:cs="AdvP45DC7B"/>
                <w:kern w:val="0"/>
                <w:sz w:val="18"/>
                <w:szCs w:val="18"/>
              </w:rPr>
              <w:t>Rule 501 or Regulation D of the Securities Act of 1933 defines an accredited investor as any of the following:</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bank, insurance company, registered investment company, business development company, or small business investment company.</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An employee benefit plan, within the meaning of the Employee Retirement Income Security Act, if a bank, insurance company, or registered investmentadvisor makes the investment decisions, or if the plan has total assets in excess of $5 million.</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 xml:space="preserve">A charitable organization, corporation, or </w:t>
            </w:r>
            <w:bookmarkStart w:id="0" w:name="OLE_LINK1"/>
            <w:bookmarkStart w:id="1" w:name="OLE_LINK2"/>
            <w:r w:rsidRPr="000062C1">
              <w:rPr>
                <w:rFonts w:ascii="AdvP45DC7B" w:hAnsi="AdvP45DC7B" w:cs="AdvP45DC7B"/>
                <w:kern w:val="0"/>
                <w:sz w:val="18"/>
                <w:szCs w:val="18"/>
              </w:rPr>
              <w:t xml:space="preserve">partnership </w:t>
            </w:r>
            <w:bookmarkEnd w:id="0"/>
            <w:bookmarkEnd w:id="1"/>
            <w:r w:rsidRPr="000062C1">
              <w:rPr>
                <w:rFonts w:ascii="AdvP45DC7B" w:hAnsi="AdvP45DC7B" w:cs="AdvP45DC7B"/>
                <w:kern w:val="0"/>
                <w:sz w:val="18"/>
                <w:szCs w:val="18"/>
              </w:rPr>
              <w:t>with assets exceeding $5 million.</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director, executive officer, or general partner of the company selling the securities.</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business in which all the equity owners are accredited investors.</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who has individual net worth, or joint net worth with the person’s spouse, that exceeds $1 million at the time of purchase.</w:t>
            </w:r>
          </w:p>
          <w:p w:rsidR="008D1E92" w:rsidRPr="000062C1" w:rsidRDefault="008D1E92" w:rsidP="006A3610">
            <w:pPr>
              <w:autoSpaceDE w:val="0"/>
              <w:autoSpaceDN w:val="0"/>
              <w:adjustRightInd w:val="0"/>
              <w:jc w:val="left"/>
              <w:rPr>
                <w:rFonts w:ascii="AdvP45DC7B" w:hAnsi="AdvP45DC7B" w:cs="AdvP45DC7B"/>
                <w:kern w:val="0"/>
                <w:sz w:val="18"/>
                <w:szCs w:val="18"/>
              </w:rPr>
            </w:pPr>
            <w:r w:rsidRPr="000062C1">
              <w:rPr>
                <w:rFonts w:ascii="AdvPi3" w:hAnsi="AdvPi3" w:cs="AdvPi3"/>
                <w:kern w:val="0"/>
                <w:sz w:val="14"/>
                <w:szCs w:val="14"/>
              </w:rPr>
              <w:t>&amp;</w:t>
            </w:r>
            <w:r w:rsidRPr="000062C1">
              <w:rPr>
                <w:rFonts w:ascii="AdvP45DC7B" w:hAnsi="AdvP45DC7B" w:cs="AdvP45DC7B"/>
                <w:kern w:val="0"/>
                <w:sz w:val="18"/>
                <w:szCs w:val="18"/>
              </w:rPr>
              <w:t>A natural person with income exceeding $200,000 in each of the two most recent years or joint income with a spouse exceeding $300,000 for those years and a reasonable expectation of the same income level in the current year.</w:t>
            </w:r>
          </w:p>
          <w:p w:rsidR="008D1E92" w:rsidRPr="008D4E6C" w:rsidRDefault="008D1E92" w:rsidP="006A3610">
            <w:pPr>
              <w:autoSpaceDE w:val="0"/>
              <w:autoSpaceDN w:val="0"/>
              <w:adjustRightInd w:val="0"/>
              <w:jc w:val="left"/>
            </w:pPr>
            <w:r w:rsidRPr="000062C1">
              <w:rPr>
                <w:rFonts w:ascii="AdvPi3" w:hAnsi="AdvPi3" w:cs="AdvPi3"/>
                <w:kern w:val="0"/>
                <w:sz w:val="14"/>
                <w:szCs w:val="14"/>
              </w:rPr>
              <w:t>&amp;</w:t>
            </w:r>
            <w:r w:rsidRPr="000062C1">
              <w:rPr>
                <w:rFonts w:ascii="AdvP45DC7B" w:hAnsi="AdvP45DC7B" w:cs="AdvP45DC7B"/>
                <w:kern w:val="0"/>
                <w:sz w:val="18"/>
                <w:szCs w:val="18"/>
              </w:rPr>
              <w:t>A trust with assets in excess of $5 million, not formed to acquire the securities offered, whose purchases a sophisticated person makes.</w:t>
            </w:r>
          </w:p>
        </w:tc>
        <w:tc>
          <w:tcPr>
            <w:tcW w:w="4536" w:type="dxa"/>
          </w:tcPr>
          <w:p w:rsidR="008D1E92" w:rsidRPr="008D4E6C" w:rsidRDefault="00CB45F2" w:rsidP="006A3610">
            <w:pPr>
              <w:rPr>
                <w:b/>
              </w:rPr>
            </w:pPr>
            <w:bookmarkStart w:id="2" w:name="OLE_LINK55"/>
            <w:bookmarkStart w:id="3" w:name="OLE_LINK56"/>
            <w:del w:id="4" w:author="dell1234" w:date="2017-02-06T14:20:00Z">
              <w:r w:rsidDel="00DE702B">
                <w:rPr>
                  <w:rFonts w:hint="eastAsia"/>
                  <w:b/>
                </w:rPr>
                <w:delText>经认定</w:delText>
              </w:r>
            </w:del>
            <w:ins w:id="5" w:author="dell1234" w:date="2017-02-06T14:20:00Z">
              <w:r w:rsidR="00DE702B">
                <w:rPr>
                  <w:rFonts w:hint="eastAsia"/>
                  <w:b/>
                </w:rPr>
                <w:t>合格</w:t>
              </w:r>
            </w:ins>
            <w:r w:rsidR="008D1E92" w:rsidRPr="008D4E6C">
              <w:rPr>
                <w:b/>
              </w:rPr>
              <w:t>投资者</w:t>
            </w:r>
          </w:p>
          <w:bookmarkEnd w:id="2"/>
          <w:bookmarkEnd w:id="3"/>
          <w:p w:rsidR="008D1E92" w:rsidRPr="008D4E6C" w:rsidRDefault="008D1E92" w:rsidP="006A3610">
            <w:r w:rsidRPr="008D4E6C">
              <w:rPr>
                <w:rFonts w:hint="eastAsia"/>
              </w:rPr>
              <w:t>根据《</w:t>
            </w:r>
            <w:r w:rsidRPr="008D4E6C">
              <w:t>1933证券法</w:t>
            </w:r>
            <w:r w:rsidRPr="008D4E6C">
              <w:rPr>
                <w:rFonts w:hint="eastAsia"/>
              </w:rPr>
              <w:t>》</w:t>
            </w:r>
            <w:r w:rsidR="002300E9">
              <w:rPr>
                <w:rFonts w:hint="eastAsia"/>
              </w:rPr>
              <w:t>规则501</w:t>
            </w:r>
            <w:r w:rsidRPr="008D4E6C">
              <w:t>或</w:t>
            </w:r>
            <w:r w:rsidR="006A3610">
              <w:rPr>
                <w:rFonts w:hint="eastAsia"/>
              </w:rPr>
              <w:t>条例</w:t>
            </w:r>
            <w:r w:rsidRPr="008D4E6C">
              <w:t>D</w:t>
            </w:r>
            <w:r w:rsidRPr="008D4E6C">
              <w:rPr>
                <w:rFonts w:hint="eastAsia"/>
              </w:rPr>
              <w:t>中</w:t>
            </w:r>
            <w:r w:rsidRPr="008D4E6C">
              <w:t>规定</w:t>
            </w:r>
            <w:r w:rsidRPr="008D4E6C">
              <w:rPr>
                <w:rFonts w:hint="eastAsia"/>
              </w:rPr>
              <w:t>，合格</w:t>
            </w:r>
            <w:r w:rsidRPr="008D4E6C">
              <w:t>投资者</w:t>
            </w:r>
            <w:r w:rsidRPr="008D4E6C">
              <w:rPr>
                <w:rFonts w:hint="eastAsia"/>
              </w:rPr>
              <w:t>包括</w:t>
            </w:r>
            <w:r w:rsidRPr="008D4E6C">
              <w:t>以下几种：</w:t>
            </w:r>
          </w:p>
          <w:p w:rsidR="008D1E92" w:rsidRPr="008D4E6C" w:rsidRDefault="008D1E92" w:rsidP="006A3610">
            <w:pPr>
              <w:pStyle w:val="a3"/>
              <w:numPr>
                <w:ilvl w:val="0"/>
                <w:numId w:val="3"/>
              </w:numPr>
              <w:ind w:firstLineChars="0"/>
            </w:pPr>
            <w:r w:rsidRPr="008D4E6C">
              <w:rPr>
                <w:rFonts w:hint="eastAsia"/>
              </w:rPr>
              <w:t>银行</w:t>
            </w:r>
            <w:r w:rsidRPr="008D4E6C">
              <w:t>、保险公司、</w:t>
            </w:r>
            <w:r w:rsidRPr="008D4E6C">
              <w:rPr>
                <w:rFonts w:hint="eastAsia"/>
              </w:rPr>
              <w:t>已</w:t>
            </w:r>
            <w:r w:rsidRPr="008D4E6C">
              <w:t>注册</w:t>
            </w:r>
            <w:r w:rsidRPr="008D4E6C">
              <w:rPr>
                <w:rFonts w:hint="eastAsia"/>
              </w:rPr>
              <w:t>的</w:t>
            </w:r>
            <w:r w:rsidRPr="008D4E6C">
              <w:t>投资公司</w:t>
            </w:r>
            <w:r w:rsidRPr="008D4E6C">
              <w:rPr>
                <w:rFonts w:hint="eastAsia"/>
              </w:rPr>
              <w:t>、</w:t>
            </w:r>
            <w:r w:rsidR="00CB45F2">
              <w:rPr>
                <w:rFonts w:hint="eastAsia"/>
              </w:rPr>
              <w:t>企业</w:t>
            </w:r>
            <w:r w:rsidRPr="008D4E6C">
              <w:rPr>
                <w:rFonts w:hint="eastAsia"/>
              </w:rPr>
              <w:t>发展</w:t>
            </w:r>
            <w:r w:rsidRPr="008D4E6C">
              <w:t>公司，或者小型</w:t>
            </w:r>
            <w:r w:rsidR="00CB45F2">
              <w:rPr>
                <w:rFonts w:hint="eastAsia"/>
              </w:rPr>
              <w:t>企业</w:t>
            </w:r>
            <w:r w:rsidRPr="008D4E6C">
              <w:t>投资公司。</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符合</w:t>
            </w:r>
            <w:r w:rsidR="00CB45F2" w:rsidRPr="008D4E6C">
              <w:rPr>
                <w:rFonts w:hint="eastAsia"/>
              </w:rPr>
              <w:t>《退休</w:t>
            </w:r>
            <w:r w:rsidR="00CB45F2">
              <w:rPr>
                <w:rFonts w:hint="eastAsia"/>
              </w:rPr>
              <w:t>雇员</w:t>
            </w:r>
            <w:r w:rsidR="00CB45F2" w:rsidRPr="008D4E6C">
              <w:t>收入保障法</w:t>
            </w:r>
            <w:r w:rsidR="00CB45F2" w:rsidRPr="008D4E6C">
              <w:rPr>
                <w:rFonts w:hint="eastAsia"/>
              </w:rPr>
              <w:t>》</w:t>
            </w:r>
            <w:r w:rsidR="008D1E92" w:rsidRPr="008D4E6C">
              <w:t>的</w:t>
            </w:r>
            <w:r w:rsidR="00CB45F2">
              <w:rPr>
                <w:rFonts w:hint="eastAsia"/>
              </w:rPr>
              <w:t>雇员福利</w:t>
            </w:r>
            <w:r w:rsidR="008D1E92" w:rsidRPr="008D4E6C">
              <w:t>计划，</w:t>
            </w:r>
            <w:r w:rsidR="00CB45F2">
              <w:rPr>
                <w:rFonts w:hint="eastAsia"/>
              </w:rPr>
              <w:t>只要</w:t>
            </w:r>
            <w:r w:rsidR="00CB45F2">
              <w:t>该计划的投资决策</w:t>
            </w:r>
            <w:r w:rsidR="008D1E92" w:rsidRPr="008D4E6C">
              <w:rPr>
                <w:rFonts w:hint="eastAsia"/>
              </w:rPr>
              <w:t>是由</w:t>
            </w:r>
            <w:r w:rsidR="008D1E92" w:rsidRPr="008D4E6C">
              <w:t>银行、保险公司、或者</w:t>
            </w:r>
            <w:r w:rsidR="008D1E92" w:rsidRPr="008D4E6C">
              <w:rPr>
                <w:rFonts w:hint="eastAsia"/>
              </w:rPr>
              <w:t>已注册</w:t>
            </w:r>
            <w:r w:rsidR="008D1E92" w:rsidRPr="008D4E6C">
              <w:t>的投资顾问</w:t>
            </w:r>
            <w:r w:rsidR="008D1E92" w:rsidRPr="008D4E6C">
              <w:rPr>
                <w:rFonts w:hint="eastAsia"/>
              </w:rPr>
              <w:t>公司</w:t>
            </w:r>
            <w:r w:rsidR="008D1E92" w:rsidRPr="008D4E6C">
              <w:t>做出</w:t>
            </w:r>
            <w:r w:rsidR="008D1E92" w:rsidRPr="008D4E6C">
              <w:rPr>
                <w:rFonts w:hint="eastAsia"/>
              </w:rPr>
              <w:t>的</w:t>
            </w:r>
            <w:r w:rsidR="008D1E92" w:rsidRPr="008D4E6C">
              <w:t>，或者</w:t>
            </w:r>
            <w:r w:rsidR="008D1E92" w:rsidRPr="008D4E6C">
              <w:rPr>
                <w:rFonts w:hint="eastAsia"/>
              </w:rPr>
              <w:t>该</w:t>
            </w:r>
            <w:r w:rsidR="008D1E92" w:rsidRPr="008D4E6C">
              <w:t>计划总资产超过5</w:t>
            </w:r>
            <w:r w:rsidR="006A3610">
              <w:rPr>
                <w:rFonts w:hint="eastAsia"/>
              </w:rPr>
              <w:t>00</w:t>
            </w:r>
            <w:r w:rsidR="008D1E92" w:rsidRPr="008D4E6C">
              <w:t>万美元。</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美元的</w:t>
            </w:r>
            <w:r w:rsidR="008D1E92" w:rsidRPr="008D4E6C">
              <w:rPr>
                <w:rFonts w:hint="eastAsia"/>
              </w:rPr>
              <w:t>慈善机构</w:t>
            </w:r>
            <w:r w:rsidR="008D1E92" w:rsidRPr="008D4E6C">
              <w:t>、企业或者</w:t>
            </w:r>
            <w:r w:rsidR="008D1E92" w:rsidRPr="008D4E6C">
              <w:rPr>
                <w:rFonts w:hint="eastAsia"/>
              </w:rPr>
              <w:t>合伙企业。</w:t>
            </w:r>
          </w:p>
          <w:p w:rsidR="008D1E92" w:rsidRPr="008D4E6C" w:rsidRDefault="008D1E92" w:rsidP="006A3610">
            <w:pPr>
              <w:pStyle w:val="a3"/>
              <w:numPr>
                <w:ilvl w:val="0"/>
                <w:numId w:val="3"/>
              </w:numPr>
              <w:ind w:firstLineChars="0"/>
            </w:pPr>
            <w:r w:rsidRPr="008D4E6C">
              <w:rPr>
                <w:rFonts w:hint="eastAsia"/>
              </w:rPr>
              <w:t>可出售</w:t>
            </w:r>
            <w:r w:rsidRPr="008D4E6C">
              <w:t>证券公司</w:t>
            </w:r>
            <w:r w:rsidRPr="008D4E6C">
              <w:rPr>
                <w:rFonts w:hint="eastAsia"/>
              </w:rPr>
              <w:t>的董事</w:t>
            </w:r>
            <w:r w:rsidRPr="008D4E6C">
              <w:t>、</w:t>
            </w:r>
            <w:r w:rsidR="007733BE">
              <w:rPr>
                <w:rFonts w:hint="eastAsia"/>
              </w:rPr>
              <w:t>行政</w:t>
            </w:r>
            <w:r w:rsidR="007733BE">
              <w:t>管理人员</w:t>
            </w:r>
            <w:r w:rsidRPr="008D4E6C">
              <w:rPr>
                <w:rFonts w:hint="eastAsia"/>
              </w:rPr>
              <w:t>或者普通</w:t>
            </w:r>
            <w:r w:rsidRPr="008D4E6C">
              <w:t>合伙人。</w:t>
            </w:r>
          </w:p>
          <w:p w:rsidR="008D1E92" w:rsidRPr="008D4E6C" w:rsidRDefault="008D1E92" w:rsidP="006A3610">
            <w:pPr>
              <w:pStyle w:val="a3"/>
              <w:numPr>
                <w:ilvl w:val="0"/>
                <w:numId w:val="3"/>
              </w:numPr>
              <w:ind w:firstLineChars="0"/>
            </w:pPr>
            <w:r w:rsidRPr="008D4E6C">
              <w:t>所有</w:t>
            </w:r>
            <w:r w:rsidR="007733BE">
              <w:rPr>
                <w:rFonts w:hint="eastAsia"/>
              </w:rPr>
              <w:t>股东</w:t>
            </w:r>
            <w:r w:rsidRPr="008D4E6C">
              <w:t>都是</w:t>
            </w:r>
            <w:del w:id="6" w:author="dell1234" w:date="2017-02-06T14:26:00Z">
              <w:r w:rsidR="007733BE" w:rsidDel="00553CE2">
                <w:rPr>
                  <w:rFonts w:hint="eastAsia"/>
                </w:rPr>
                <w:delText>经认定</w:delText>
              </w:r>
            </w:del>
            <w:ins w:id="7" w:author="dell1234" w:date="2017-02-06T14:26:00Z">
              <w:r w:rsidR="00553CE2">
                <w:rPr>
                  <w:rFonts w:hint="eastAsia"/>
                </w:rPr>
                <w:t>合格</w:t>
              </w:r>
            </w:ins>
            <w:r w:rsidRPr="008D4E6C">
              <w:t>投资者</w:t>
            </w:r>
            <w:r w:rsidRPr="008D4E6C">
              <w:rPr>
                <w:rFonts w:hint="eastAsia"/>
              </w:rPr>
              <w:t>的</w:t>
            </w:r>
            <w:r w:rsidR="007733BE">
              <w:rPr>
                <w:rFonts w:hint="eastAsia"/>
              </w:rPr>
              <w:t>任何</w:t>
            </w:r>
            <w:r w:rsidR="007733BE">
              <w:t>实体</w:t>
            </w:r>
            <w:r w:rsidRPr="008D4E6C">
              <w:t>。</w:t>
            </w:r>
          </w:p>
          <w:p w:rsidR="008D1E92" w:rsidRPr="008D4E6C" w:rsidRDefault="007733BE" w:rsidP="006A3610">
            <w:pPr>
              <w:pStyle w:val="a3"/>
              <w:numPr>
                <w:ilvl w:val="0"/>
                <w:numId w:val="3"/>
              </w:numPr>
              <w:ind w:firstLineChars="0"/>
            </w:pPr>
            <w:r>
              <w:rPr>
                <w:rFonts w:hint="eastAsia"/>
              </w:rPr>
              <w:t>任何</w:t>
            </w:r>
            <w:r w:rsidR="008D1E92" w:rsidRPr="008D4E6C">
              <w:rPr>
                <w:rFonts w:hint="eastAsia"/>
              </w:rPr>
              <w:t>在</w:t>
            </w:r>
            <w:r>
              <w:rPr>
                <w:rFonts w:hint="eastAsia"/>
              </w:rPr>
              <w:t>认购证券</w:t>
            </w:r>
            <w:r w:rsidR="008D1E92" w:rsidRPr="008D4E6C">
              <w:t>时个人净资产，或</w:t>
            </w:r>
            <w:r>
              <w:rPr>
                <w:rFonts w:hint="eastAsia"/>
              </w:rPr>
              <w:t>与</w:t>
            </w:r>
            <w:r w:rsidR="008D1E92" w:rsidRPr="008D4E6C">
              <w:rPr>
                <w:rFonts w:hint="eastAsia"/>
              </w:rPr>
              <w:t>其配偶</w:t>
            </w:r>
            <w:r w:rsidR="008D1E92" w:rsidRPr="008D4E6C">
              <w:t>的</w:t>
            </w:r>
            <w:r w:rsidR="008D1E92" w:rsidRPr="008D4E6C">
              <w:rPr>
                <w:rFonts w:hint="eastAsia"/>
              </w:rPr>
              <w:t>联合</w:t>
            </w:r>
            <w:r w:rsidR="008D1E92" w:rsidRPr="008D4E6C">
              <w:t>净资产超过1</w:t>
            </w:r>
            <w:r w:rsidR="006A3610">
              <w:rPr>
                <w:rFonts w:hint="eastAsia"/>
              </w:rPr>
              <w:t>00</w:t>
            </w:r>
            <w:r w:rsidR="008D1E92" w:rsidRPr="008D4E6C">
              <w:t>万美元的自然人。</w:t>
            </w:r>
          </w:p>
          <w:p w:rsidR="008D1E92" w:rsidRPr="008D4E6C" w:rsidRDefault="007733BE" w:rsidP="006A3610">
            <w:pPr>
              <w:pStyle w:val="a3"/>
              <w:numPr>
                <w:ilvl w:val="0"/>
                <w:numId w:val="3"/>
              </w:numPr>
              <w:ind w:firstLineChars="0"/>
            </w:pPr>
            <w:r>
              <w:rPr>
                <w:rFonts w:hint="eastAsia"/>
              </w:rPr>
              <w:t>任何</w:t>
            </w:r>
            <w:r w:rsidR="008D1E92" w:rsidRPr="008D4E6C">
              <w:t>最近两年</w:t>
            </w:r>
            <w:r>
              <w:rPr>
                <w:rFonts w:hint="eastAsia"/>
              </w:rPr>
              <w:t>中</w:t>
            </w:r>
            <w:r w:rsidR="008D1E92" w:rsidRPr="008D4E6C">
              <w:rPr>
                <w:rFonts w:hint="eastAsia"/>
              </w:rPr>
              <w:t>个人年收入</w:t>
            </w:r>
            <w:r w:rsidR="008D1E92" w:rsidRPr="008D4E6C">
              <w:t>超过20万美元，或</w:t>
            </w:r>
            <w:r>
              <w:rPr>
                <w:rFonts w:hint="eastAsia"/>
              </w:rPr>
              <w:t>与</w:t>
            </w:r>
            <w:r w:rsidR="008D1E92" w:rsidRPr="008D4E6C">
              <w:t>其配偶的联合年收入超过30万美元</w:t>
            </w:r>
            <w:r w:rsidR="008D1E92" w:rsidRPr="008D4E6C">
              <w:rPr>
                <w:rFonts w:hint="eastAsia"/>
              </w:rPr>
              <w:t>，</w:t>
            </w:r>
            <w:r w:rsidR="008D1E92" w:rsidRPr="008D4E6C">
              <w:t>并在</w:t>
            </w:r>
            <w:r>
              <w:rPr>
                <w:rFonts w:hint="eastAsia"/>
              </w:rPr>
              <w:t>当年</w:t>
            </w:r>
            <w:r>
              <w:t>仍</w:t>
            </w:r>
            <w:r w:rsidR="008D1E92" w:rsidRPr="008D4E6C">
              <w:t>可</w:t>
            </w:r>
            <w:r w:rsidR="008D1E92" w:rsidRPr="008D4E6C">
              <w:rPr>
                <w:rFonts w:hint="eastAsia"/>
              </w:rPr>
              <w:t>合理</w:t>
            </w:r>
            <w:r w:rsidR="008D1E92" w:rsidRPr="008D4E6C">
              <w:t>预期相同收入水平的自然人。</w:t>
            </w:r>
          </w:p>
          <w:p w:rsidR="008D1E92" w:rsidRPr="008D4E6C" w:rsidRDefault="007733BE" w:rsidP="00CB45F2">
            <w:pPr>
              <w:pStyle w:val="a3"/>
              <w:numPr>
                <w:ilvl w:val="0"/>
                <w:numId w:val="3"/>
              </w:numPr>
              <w:ind w:firstLineChars="0"/>
            </w:pPr>
            <w:r>
              <w:rPr>
                <w:rFonts w:hint="eastAsia"/>
              </w:rPr>
              <w:t>任何</w:t>
            </w:r>
            <w:r w:rsidR="008D1E92" w:rsidRPr="008D4E6C">
              <w:rPr>
                <w:rFonts w:hint="eastAsia"/>
              </w:rPr>
              <w:t>资产</w:t>
            </w:r>
            <w:r w:rsidR="008D1E92" w:rsidRPr="008D4E6C">
              <w:t>超过5</w:t>
            </w:r>
            <w:r w:rsidR="006A3610">
              <w:rPr>
                <w:rFonts w:hint="eastAsia"/>
              </w:rPr>
              <w:t>00</w:t>
            </w:r>
            <w:r w:rsidR="008D1E92" w:rsidRPr="008D4E6C">
              <w:t>万美元</w:t>
            </w:r>
            <w:r w:rsidR="00CB45F2">
              <w:rPr>
                <w:rFonts w:hint="eastAsia"/>
              </w:rPr>
              <w:t>，</w:t>
            </w:r>
            <w:r w:rsidR="00CB45F2">
              <w:t>且不是以获取发售证券为唯一目的而成立</w:t>
            </w:r>
            <w:r w:rsidR="008D1E92" w:rsidRPr="008D4E6C">
              <w:t>的信托，</w:t>
            </w:r>
            <w:r w:rsidR="00CB45F2">
              <w:rPr>
                <w:rFonts w:hint="eastAsia"/>
              </w:rPr>
              <w:t>该</w:t>
            </w:r>
            <w:r w:rsidR="00CB45F2">
              <w:t>信托</w:t>
            </w:r>
            <w:r w:rsidR="00CB45F2">
              <w:rPr>
                <w:rFonts w:hint="eastAsia"/>
              </w:rPr>
              <w:t>认购证券</w:t>
            </w:r>
            <w:r w:rsidR="00CB45F2">
              <w:t>行为</w:t>
            </w:r>
            <w:r w:rsidR="008D1E92" w:rsidRPr="008D4E6C">
              <w:t>应由</w:t>
            </w:r>
            <w:r w:rsidR="00CB45F2">
              <w:rPr>
                <w:rFonts w:hint="eastAsia"/>
              </w:rPr>
              <w:t>成熟</w:t>
            </w:r>
            <w:r w:rsidR="00CB45F2">
              <w:t>投资者</w:t>
            </w:r>
            <w:r w:rsidR="00CB45F2">
              <w:rPr>
                <w:rFonts w:hint="eastAsia"/>
              </w:rPr>
              <w:t>实施</w:t>
            </w:r>
            <w:r w:rsidR="008D1E92"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administrator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 service provider hired by an investment manager to calculate performance and net asset value for the fund, perform record-keeping functions, perform fund accounting, act as transfer agent, and maintain all books and records for the fund manager.</w:t>
            </w:r>
          </w:p>
        </w:tc>
        <w:tc>
          <w:tcPr>
            <w:tcW w:w="4536" w:type="dxa"/>
          </w:tcPr>
          <w:p w:rsidR="008D1E92" w:rsidRPr="008D4E6C" w:rsidRDefault="008D1E92" w:rsidP="006A3610">
            <w:pPr>
              <w:rPr>
                <w:b/>
              </w:rPr>
            </w:pPr>
            <w:r w:rsidRPr="008D4E6C">
              <w:rPr>
                <w:rFonts w:hint="eastAsia"/>
                <w:b/>
              </w:rPr>
              <w:t>行政人员</w:t>
            </w:r>
          </w:p>
          <w:p w:rsidR="008D1E92" w:rsidRPr="008D4E6C" w:rsidRDefault="008D1E92" w:rsidP="007733BE">
            <w:r w:rsidRPr="008D4E6C">
              <w:rPr>
                <w:rFonts w:hint="eastAsia"/>
              </w:rPr>
              <w:t>由</w:t>
            </w:r>
            <w:r w:rsidRPr="008D4E6C">
              <w:t>投资经理雇佣</w:t>
            </w:r>
            <w:r w:rsidRPr="008D4E6C">
              <w:rPr>
                <w:rFonts w:hint="eastAsia"/>
              </w:rPr>
              <w:t>的</w:t>
            </w:r>
            <w:r w:rsidRPr="008D4E6C">
              <w:t>服务提供方</w:t>
            </w:r>
            <w:r w:rsidRPr="008D4E6C">
              <w:rPr>
                <w:rFonts w:hint="eastAsia"/>
              </w:rPr>
              <w:t>，要求计算</w:t>
            </w:r>
            <w:r w:rsidRPr="008D4E6C">
              <w:t>基金的业绩和净资产</w:t>
            </w:r>
            <w:r w:rsidRPr="008D4E6C">
              <w:rPr>
                <w:rFonts w:hint="eastAsia"/>
              </w:rPr>
              <w:t>价值</w:t>
            </w:r>
            <w:r w:rsidRPr="008D4E6C">
              <w:t>，执行</w:t>
            </w:r>
            <w:r w:rsidRPr="008D4E6C">
              <w:rPr>
                <w:rFonts w:hint="eastAsia"/>
              </w:rPr>
              <w:t>交易</w:t>
            </w:r>
            <w:r w:rsidRPr="008D4E6C">
              <w:t>记录功能，执行基金会计</w:t>
            </w:r>
            <w:r w:rsidRPr="008D4E6C">
              <w:rPr>
                <w:rFonts w:hint="eastAsia"/>
              </w:rPr>
              <w:t>核算</w:t>
            </w:r>
            <w:r w:rsidRPr="008D4E6C">
              <w:t>，</w:t>
            </w:r>
            <w:r w:rsidRPr="008D4E6C">
              <w:rPr>
                <w:rFonts w:hint="eastAsia"/>
              </w:rPr>
              <w:t>扮演登记</w:t>
            </w:r>
            <w:r w:rsidRPr="008D4E6C">
              <w:t>过户代理人的角色，以及</w:t>
            </w:r>
            <w:r w:rsidRPr="008D4E6C">
              <w:rPr>
                <w:rFonts w:hint="eastAsia"/>
              </w:rPr>
              <w:t>替</w:t>
            </w:r>
            <w:r w:rsidRPr="008D4E6C">
              <w:t>基金经理</w:t>
            </w:r>
            <w:r w:rsidR="007733BE">
              <w:rPr>
                <w:rFonts w:hint="eastAsia"/>
              </w:rPr>
              <w:t>保管</w:t>
            </w:r>
            <w:r w:rsidRPr="008D4E6C">
              <w:t>所有的账簿记录。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alpha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The premium investment return of an investment over a benchmark index such as the S&amp;P 500. Positive alpha indicates that the investment manager has earned a premium over the index and returns </w:t>
            </w:r>
            <w:r w:rsidRPr="008D4E6C">
              <w:rPr>
                <w:rFonts w:ascii="AdvP45DC7B" w:hAnsi="AdvP45DC7B" w:cs="AdvP45DC7B"/>
                <w:kern w:val="0"/>
                <w:sz w:val="18"/>
                <w:szCs w:val="18"/>
              </w:rPr>
              <w:lastRenderedPageBreak/>
              <w:t>are driven by the manager, not the index. The stronger the investment results relative to the index, the stronger the management team and research process of the investor.</w:t>
            </w:r>
          </w:p>
        </w:tc>
        <w:tc>
          <w:tcPr>
            <w:tcW w:w="4536" w:type="dxa"/>
          </w:tcPr>
          <w:p w:rsidR="008D1E92" w:rsidRPr="008D4E6C" w:rsidRDefault="008D1E92" w:rsidP="006A3610">
            <w:pPr>
              <w:rPr>
                <w:b/>
              </w:rPr>
            </w:pPr>
            <w:r w:rsidRPr="008D4E6C">
              <w:rPr>
                <w:b/>
              </w:rPr>
              <w:lastRenderedPageBreak/>
              <w:t>α</w:t>
            </w:r>
            <w:r w:rsidRPr="008D4E6C">
              <w:rPr>
                <w:rFonts w:hint="eastAsia"/>
                <w:b/>
              </w:rPr>
              <w:t>系数</w:t>
            </w:r>
          </w:p>
          <w:p w:rsidR="008D1E92" w:rsidRPr="008D4E6C" w:rsidRDefault="008D1E92" w:rsidP="006A3610">
            <w:r w:rsidRPr="008D4E6C">
              <w:rPr>
                <w:rFonts w:hint="eastAsia"/>
              </w:rPr>
              <w:t>是</w:t>
            </w:r>
            <w:r w:rsidRPr="008D4E6C">
              <w:t>指</w:t>
            </w:r>
            <w:r w:rsidRPr="008D4E6C">
              <w:rPr>
                <w:rFonts w:hint="eastAsia"/>
              </w:rPr>
              <w:t>超过基准</w:t>
            </w:r>
            <w:r w:rsidRPr="008D4E6C">
              <w:t>指</w:t>
            </w:r>
            <w:r w:rsidRPr="008D4E6C">
              <w:rPr>
                <w:rFonts w:hint="eastAsia"/>
              </w:rPr>
              <w:t>数</w:t>
            </w:r>
            <w:r w:rsidRPr="008D4E6C">
              <w:t>（</w:t>
            </w:r>
            <w:r w:rsidRPr="008D4E6C">
              <w:rPr>
                <w:rFonts w:hint="eastAsia"/>
              </w:rPr>
              <w:t>如</w:t>
            </w:r>
            <w:r w:rsidRPr="008D4E6C">
              <w:t>标普500）</w:t>
            </w:r>
            <w:r w:rsidRPr="008D4E6C">
              <w:rPr>
                <w:rFonts w:hint="eastAsia"/>
              </w:rPr>
              <w:t>的超额回报</w:t>
            </w:r>
            <w:r w:rsidRPr="008D4E6C">
              <w:t>。</w:t>
            </w:r>
            <w:r w:rsidRPr="008D4E6C">
              <w:rPr>
                <w:rFonts w:hint="eastAsia"/>
              </w:rPr>
              <w:t>正</w:t>
            </w:r>
            <w:r w:rsidRPr="008D4E6C">
              <w:t>α</w:t>
            </w:r>
            <w:r w:rsidRPr="008D4E6C">
              <w:rPr>
                <w:rFonts w:hint="eastAsia"/>
              </w:rPr>
              <w:t>系数</w:t>
            </w:r>
            <w:r w:rsidRPr="008D4E6C">
              <w:t>意味着投资经理</w:t>
            </w:r>
            <w:r w:rsidRPr="008D4E6C">
              <w:rPr>
                <w:rFonts w:hint="eastAsia"/>
              </w:rPr>
              <w:t>已经</w:t>
            </w:r>
            <w:r w:rsidRPr="008D4E6C">
              <w:t>赚取</w:t>
            </w:r>
            <w:r w:rsidRPr="008D4E6C">
              <w:rPr>
                <w:rFonts w:hint="eastAsia"/>
              </w:rPr>
              <w:t>超过</w:t>
            </w:r>
            <w:r w:rsidRPr="008D4E6C">
              <w:t>基准指数的</w:t>
            </w:r>
            <w:r w:rsidRPr="008D4E6C">
              <w:rPr>
                <w:rFonts w:hint="eastAsia"/>
              </w:rPr>
              <w:t>超额回报，</w:t>
            </w:r>
            <w:r w:rsidRPr="008D4E6C">
              <w:t>该投资回报</w:t>
            </w:r>
            <w:r w:rsidRPr="008D4E6C">
              <w:rPr>
                <w:rFonts w:hint="eastAsia"/>
              </w:rPr>
              <w:t>取决于</w:t>
            </w:r>
            <w:r w:rsidRPr="008D4E6C">
              <w:t>投资经理，</w:t>
            </w:r>
            <w:r w:rsidRPr="008D4E6C">
              <w:rPr>
                <w:rFonts w:hint="eastAsia"/>
              </w:rPr>
              <w:t>而</w:t>
            </w:r>
            <w:r w:rsidRPr="008D4E6C">
              <w:rPr>
                <w:rFonts w:hint="eastAsia"/>
              </w:rPr>
              <w:lastRenderedPageBreak/>
              <w:t>不是</w:t>
            </w:r>
            <w:r w:rsidRPr="008D4E6C">
              <w:t>基准指数。</w:t>
            </w:r>
            <w:r w:rsidRPr="008D4E6C">
              <w:rPr>
                <w:rFonts w:hint="eastAsia"/>
              </w:rPr>
              <w:t>投资结果</w:t>
            </w:r>
            <w:r w:rsidRPr="008D4E6C">
              <w:t>与基准指数的相关性越</w:t>
            </w:r>
            <w:r w:rsidRPr="008D4E6C">
              <w:rPr>
                <w:rFonts w:hint="eastAsia"/>
              </w:rPr>
              <w:t>大</w:t>
            </w:r>
            <w:r w:rsidRPr="008D4E6C">
              <w:t>，则</w:t>
            </w:r>
            <w:r w:rsidRPr="008D4E6C">
              <w:rPr>
                <w:rFonts w:hint="eastAsia"/>
              </w:rPr>
              <w:t>对</w:t>
            </w:r>
            <w:r w:rsidRPr="008D4E6C">
              <w:t>管理团队</w:t>
            </w:r>
            <w:r w:rsidRPr="008D4E6C">
              <w:rPr>
                <w:rFonts w:hint="eastAsia"/>
              </w:rPr>
              <w:t>的</w:t>
            </w:r>
            <w:r w:rsidRPr="008D4E6C">
              <w:t>能力</w:t>
            </w:r>
            <w:r w:rsidRPr="008D4E6C">
              <w:rPr>
                <w:rFonts w:hint="eastAsia"/>
              </w:rPr>
              <w:t>和</w:t>
            </w:r>
            <w:r w:rsidRPr="008D4E6C">
              <w:t>投资者的调查进展</w:t>
            </w:r>
            <w:r w:rsidRPr="008D4E6C">
              <w:rPr>
                <w:rFonts w:hint="eastAsia"/>
              </w:rPr>
              <w:t>的要求越高。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alternative assets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 xml:space="preserve">Alternative assets include any nontraditional investments that would not be found in the standard investment portfolio. Alternative assets include hedge funds, private equity funds, </w:t>
            </w:r>
            <w:bookmarkStart w:id="8" w:name="OLE_LINK3"/>
            <w:bookmarkStart w:id="9" w:name="OLE_LINK4"/>
            <w:r w:rsidRPr="008D4E6C">
              <w:rPr>
                <w:rFonts w:ascii="AdvP45DC7B" w:hAnsi="AdvP45DC7B" w:cs="AdvP45DC7B"/>
                <w:kern w:val="0"/>
                <w:sz w:val="18"/>
                <w:szCs w:val="18"/>
              </w:rPr>
              <w:t>real estate partnerships</w:t>
            </w:r>
            <w:bookmarkEnd w:id="8"/>
            <w:bookmarkEnd w:id="9"/>
            <w:r w:rsidRPr="008D4E6C">
              <w:rPr>
                <w:rFonts w:ascii="AdvP45DC7B" w:hAnsi="AdvP45DC7B" w:cs="AdvP45DC7B"/>
                <w:kern w:val="0"/>
                <w:sz w:val="18"/>
                <w:szCs w:val="18"/>
              </w:rPr>
              <w:t>, forestry investments, and oil and gas partnerships.</w:t>
            </w:r>
          </w:p>
        </w:tc>
        <w:tc>
          <w:tcPr>
            <w:tcW w:w="4536" w:type="dxa"/>
          </w:tcPr>
          <w:p w:rsidR="008D1E92" w:rsidRPr="008D4E6C" w:rsidRDefault="008D1E92" w:rsidP="006A3610">
            <w:pPr>
              <w:rPr>
                <w:b/>
              </w:rPr>
            </w:pPr>
            <w:r w:rsidRPr="008D4E6C">
              <w:rPr>
                <w:rFonts w:hint="eastAsia"/>
                <w:b/>
              </w:rPr>
              <w:t>另类资产</w:t>
            </w:r>
          </w:p>
          <w:p w:rsidR="008D1E92" w:rsidRPr="008D4E6C" w:rsidRDefault="008D1E92" w:rsidP="006A3610">
            <w:r w:rsidRPr="008D4E6C">
              <w:rPr>
                <w:rFonts w:hint="eastAsia"/>
              </w:rPr>
              <w:t>另类</w:t>
            </w:r>
            <w:r w:rsidRPr="008D4E6C">
              <w:t>资产包括</w:t>
            </w:r>
            <w:r w:rsidRPr="008D4E6C">
              <w:rPr>
                <w:rFonts w:hint="eastAsia"/>
              </w:rPr>
              <w:t>任何</w:t>
            </w:r>
            <w:r w:rsidRPr="008D4E6C">
              <w:t>一种不会</w:t>
            </w:r>
            <w:r w:rsidRPr="008D4E6C">
              <w:rPr>
                <w:rFonts w:hint="eastAsia"/>
              </w:rPr>
              <w:t>在</w:t>
            </w:r>
            <w:r w:rsidRPr="008D4E6C">
              <w:t>标准投资组合中</w:t>
            </w:r>
            <w:r w:rsidRPr="008D4E6C">
              <w:rPr>
                <w:rFonts w:hint="eastAsia"/>
              </w:rPr>
              <w:t>存在的</w:t>
            </w:r>
            <w:r w:rsidRPr="008D4E6C">
              <w:t>非传统</w:t>
            </w:r>
            <w:r w:rsidRPr="008D4E6C">
              <w:rPr>
                <w:rFonts w:hint="eastAsia"/>
              </w:rPr>
              <w:t>投资。</w:t>
            </w:r>
            <w:r w:rsidRPr="008D4E6C">
              <w:t>另类</w:t>
            </w:r>
            <w:r w:rsidRPr="008D4E6C">
              <w:rPr>
                <w:rFonts w:hint="eastAsia"/>
              </w:rPr>
              <w:t>资产</w:t>
            </w:r>
            <w:r w:rsidRPr="008D4E6C">
              <w:t>包括对冲基金</w:t>
            </w:r>
            <w:r w:rsidRPr="008D4E6C">
              <w:rPr>
                <w:rFonts w:hint="eastAsia"/>
              </w:rPr>
              <w:t>、私募股权基金、</w:t>
            </w:r>
            <w:r w:rsidRPr="000062C1">
              <w:rPr>
                <w:rFonts w:hint="eastAsia"/>
              </w:rPr>
              <w:t>房地产</w:t>
            </w:r>
            <w:r w:rsidRPr="000062C1">
              <w:t>合伙</w:t>
            </w:r>
            <w:r w:rsidRPr="000062C1">
              <w:rPr>
                <w:rFonts w:hint="eastAsia"/>
              </w:rPr>
              <w:t>基金</w:t>
            </w:r>
            <w:r w:rsidRPr="008D4E6C">
              <w:rPr>
                <w:rFonts w:hint="eastAsia"/>
              </w:rPr>
              <w:t>、林业</w:t>
            </w:r>
            <w:r w:rsidRPr="008D4E6C">
              <w:t>投资，以及</w:t>
            </w:r>
            <w:r w:rsidRPr="000062C1">
              <w:rPr>
                <w:rFonts w:hint="eastAsia"/>
              </w:rPr>
              <w:t>油气合伙基金</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arbitrage</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An investment strategy that attempts to exploit the price difference between the same or similar financial instruments, commodities, or currencies. An arbitrageur may buy a contract for crude oil in the New York market at a lower price and simultaneously sell it in the Chicago market at a higher price.</w:t>
            </w:r>
          </w:p>
        </w:tc>
        <w:tc>
          <w:tcPr>
            <w:tcW w:w="4536" w:type="dxa"/>
          </w:tcPr>
          <w:p w:rsidR="008D1E92" w:rsidRPr="008D4E6C" w:rsidRDefault="008D1E92" w:rsidP="006A3610">
            <w:pPr>
              <w:rPr>
                <w:b/>
              </w:rPr>
            </w:pPr>
            <w:r w:rsidRPr="008D4E6C">
              <w:rPr>
                <w:rFonts w:hint="eastAsia"/>
                <w:b/>
              </w:rPr>
              <w:t>套利</w:t>
            </w:r>
          </w:p>
          <w:p w:rsidR="008D1E92" w:rsidRPr="008D4E6C" w:rsidRDefault="008D1E92" w:rsidP="006A3610">
            <w:r w:rsidRPr="008D4E6C">
              <w:rPr>
                <w:rFonts w:hint="eastAsia"/>
              </w:rPr>
              <w:t>套利</w:t>
            </w:r>
            <w:r w:rsidRPr="008D4E6C">
              <w:t>是指企图</w:t>
            </w:r>
            <w:r w:rsidRPr="008D4E6C">
              <w:rPr>
                <w:rFonts w:hint="eastAsia"/>
              </w:rPr>
              <w:t>通过</w:t>
            </w:r>
            <w:r w:rsidRPr="008D4E6C">
              <w:t>相同或相似的金融</w:t>
            </w:r>
            <w:r w:rsidRPr="008D4E6C">
              <w:rPr>
                <w:rFonts w:hint="eastAsia"/>
              </w:rPr>
              <w:t>工具</w:t>
            </w:r>
            <w:r w:rsidRPr="008D4E6C">
              <w:t>、商品或者货币之间的价格差</w:t>
            </w:r>
            <w:r w:rsidRPr="008D4E6C">
              <w:rPr>
                <w:rFonts w:hint="eastAsia"/>
              </w:rPr>
              <w:t>获利的</w:t>
            </w:r>
            <w:r w:rsidRPr="008D4E6C">
              <w:t>投资策略。</w:t>
            </w:r>
            <w:r w:rsidRPr="008D4E6C">
              <w:rPr>
                <w:rFonts w:hint="eastAsia"/>
              </w:rPr>
              <w:t>套利者可能</w:t>
            </w:r>
            <w:r w:rsidRPr="008D4E6C">
              <w:t>在纽约</w:t>
            </w:r>
            <w:r w:rsidRPr="008D4E6C">
              <w:rPr>
                <w:rFonts w:hint="eastAsia"/>
              </w:rPr>
              <w:t>市场低价</w:t>
            </w:r>
            <w:r w:rsidRPr="008D4E6C">
              <w:t>购买原油合约，同时在芝加哥市场以一个更高的价格卖出。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assets under management (AUM) </w:t>
            </w:r>
          </w:p>
          <w:p w:rsidR="008D1E92" w:rsidRPr="008D4E6C" w:rsidRDefault="008D1E92" w:rsidP="006A3610">
            <w:pPr>
              <w:autoSpaceDE w:val="0"/>
              <w:autoSpaceDN w:val="0"/>
              <w:adjustRightInd w:val="0"/>
              <w:jc w:val="left"/>
            </w:pPr>
            <w:r w:rsidRPr="008D4E6C">
              <w:rPr>
                <w:rFonts w:ascii="AdvP45DC7B" w:hAnsi="AdvP45DC7B" w:cs="AdvP45DC7B"/>
                <w:kern w:val="0"/>
                <w:sz w:val="18"/>
                <w:szCs w:val="18"/>
              </w:rPr>
              <w:t>Assets under management includes all investments that are managed by a fund manager to gauge the amount of fund balances.</w:t>
            </w:r>
          </w:p>
        </w:tc>
        <w:tc>
          <w:tcPr>
            <w:tcW w:w="4536" w:type="dxa"/>
          </w:tcPr>
          <w:p w:rsidR="008D1E92" w:rsidRPr="008D4E6C" w:rsidRDefault="008D1E92" w:rsidP="006A3610">
            <w:pPr>
              <w:rPr>
                <w:b/>
              </w:rPr>
            </w:pPr>
            <w:r w:rsidRPr="008D4E6C">
              <w:rPr>
                <w:rFonts w:hint="eastAsia"/>
                <w:b/>
              </w:rPr>
              <w:t>管理</w:t>
            </w:r>
            <w:r w:rsidRPr="008D4E6C">
              <w:rPr>
                <w:b/>
              </w:rPr>
              <w:t>资产</w:t>
            </w:r>
          </w:p>
          <w:p w:rsidR="008D1E92" w:rsidRPr="008D4E6C" w:rsidRDefault="008D1E92" w:rsidP="006A3610">
            <w:r w:rsidRPr="008D4E6C">
              <w:rPr>
                <w:rFonts w:hint="eastAsia"/>
              </w:rPr>
              <w:t>基金</w:t>
            </w:r>
            <w:r w:rsidRPr="008D4E6C">
              <w:t>管理</w:t>
            </w:r>
            <w:r w:rsidRPr="008D4E6C">
              <w:rPr>
                <w:rFonts w:hint="eastAsia"/>
              </w:rPr>
              <w:t>资产</w:t>
            </w:r>
            <w:r w:rsidRPr="008D4E6C">
              <w:t>包括</w:t>
            </w:r>
            <w:r w:rsidRPr="008D4E6C">
              <w:rPr>
                <w:rFonts w:hint="eastAsia"/>
              </w:rPr>
              <w:t>基金</w:t>
            </w:r>
            <w:r w:rsidRPr="008D4E6C">
              <w:t>经理管理的所有投资</w:t>
            </w:r>
            <w:r w:rsidRPr="008D4E6C">
              <w:rPr>
                <w:rFonts w:hint="eastAsia"/>
              </w:rPr>
              <w:t>，</w:t>
            </w:r>
            <w:r w:rsidRPr="008D4E6C">
              <w:t>用来估算基金总额。</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annual return (annualized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Cumulative compounded gains and losses divided by the number of years of a fund’s existence.</w:t>
            </w:r>
          </w:p>
        </w:tc>
        <w:tc>
          <w:tcPr>
            <w:tcW w:w="4536" w:type="dxa"/>
          </w:tcPr>
          <w:p w:rsidR="008D1E92" w:rsidRPr="008D4E6C" w:rsidRDefault="008D1E92" w:rsidP="006A3610">
            <w:pPr>
              <w:rPr>
                <w:b/>
              </w:rPr>
            </w:pPr>
            <w:r w:rsidRPr="008D4E6C">
              <w:rPr>
                <w:rFonts w:hint="eastAsia"/>
                <w:b/>
              </w:rPr>
              <w:t>年化收益率</w:t>
            </w:r>
          </w:p>
          <w:p w:rsidR="008D1E92" w:rsidRPr="008D4E6C" w:rsidRDefault="003775BF" w:rsidP="006A3610">
            <w:r>
              <w:rPr>
                <w:rFonts w:hint="eastAsia"/>
              </w:rPr>
              <w:t>是指</w:t>
            </w:r>
            <w:r w:rsidR="008D1E92" w:rsidRPr="008D4E6C">
              <w:rPr>
                <w:rFonts w:hint="eastAsia"/>
              </w:rPr>
              <w:t>累计</w:t>
            </w:r>
            <w:r w:rsidR="008D1E92" w:rsidRPr="008D4E6C">
              <w:t>复合</w:t>
            </w:r>
            <w:r w:rsidR="008D1E92" w:rsidRPr="008D4E6C">
              <w:rPr>
                <w:rFonts w:hint="eastAsia"/>
              </w:rPr>
              <w:t>收益</w:t>
            </w:r>
            <w:r w:rsidR="008D1E92" w:rsidRPr="008D4E6C">
              <w:t>除以该基金存</w:t>
            </w:r>
            <w:r w:rsidR="008D1E92" w:rsidRPr="008D4E6C">
              <w:rPr>
                <w:rFonts w:hint="eastAsia"/>
              </w:rPr>
              <w:t>续</w:t>
            </w:r>
            <w:r w:rsidR="008D1E92" w:rsidRPr="008D4E6C">
              <w:t>的</w:t>
            </w:r>
            <w:r w:rsidR="008D1E92" w:rsidRPr="008D4E6C">
              <w:rPr>
                <w:rFonts w:hint="eastAsia"/>
              </w:rPr>
              <w:t>年份</w:t>
            </w:r>
            <w:r w:rsidR="008D1E92"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average rate of return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Sometimes referred to as ROR, the average return of investment over a fixed period of time. ROR is used to compare returns on investments over a period of time, and is usually expressed on an annualized basis.</w:t>
            </w:r>
          </w:p>
        </w:tc>
        <w:tc>
          <w:tcPr>
            <w:tcW w:w="4536" w:type="dxa"/>
          </w:tcPr>
          <w:p w:rsidR="008D1E92" w:rsidRPr="008D4E6C" w:rsidRDefault="008D1E92" w:rsidP="006A3610">
            <w:pPr>
              <w:rPr>
                <w:b/>
              </w:rPr>
            </w:pPr>
            <w:r w:rsidRPr="008D4E6C">
              <w:rPr>
                <w:rFonts w:hint="eastAsia"/>
                <w:b/>
              </w:rPr>
              <w:t>平均</w:t>
            </w:r>
            <w:r w:rsidRPr="008D4E6C">
              <w:rPr>
                <w:b/>
              </w:rPr>
              <w:t>回报率</w:t>
            </w:r>
          </w:p>
          <w:p w:rsidR="008D1E92" w:rsidRPr="008D4E6C" w:rsidRDefault="008D1E92" w:rsidP="006A3610">
            <w:r w:rsidRPr="008D4E6C">
              <w:rPr>
                <w:rFonts w:hint="eastAsia"/>
              </w:rPr>
              <w:t>有时</w:t>
            </w:r>
            <w:r w:rsidRPr="008D4E6C">
              <w:t>也被称之为ROR，</w:t>
            </w:r>
            <w:r w:rsidRPr="008D4E6C">
              <w:rPr>
                <w:rFonts w:hint="eastAsia"/>
              </w:rPr>
              <w:t>指在固定</w:t>
            </w:r>
            <w:r w:rsidRPr="008D4E6C">
              <w:t>期</w:t>
            </w:r>
            <w:r w:rsidRPr="008D4E6C">
              <w:rPr>
                <w:rFonts w:hint="eastAsia"/>
              </w:rPr>
              <w:t>限内</w:t>
            </w:r>
            <w:r w:rsidRPr="008D4E6C">
              <w:t>投资的平均回报</w:t>
            </w:r>
            <w:r w:rsidRPr="008D4E6C">
              <w:rPr>
                <w:rFonts w:hint="eastAsia"/>
              </w:rPr>
              <w:t>。</w:t>
            </w:r>
            <w:r w:rsidRPr="008D4E6C">
              <w:t>ROR被用来比较固定期限内的投资回报，</w:t>
            </w:r>
            <w:r w:rsidRPr="008D4E6C">
              <w:rPr>
                <w:rFonts w:hint="eastAsia"/>
              </w:rPr>
              <w:t>通常表达为</w:t>
            </w:r>
            <w:r w:rsidRPr="008D4E6C">
              <w:t>年</w:t>
            </w:r>
            <w:r w:rsidRPr="008D4E6C">
              <w:rPr>
                <w:rFonts w:hint="eastAsia"/>
              </w:rPr>
              <w:t>化收益</w:t>
            </w:r>
            <w:r w:rsidRPr="008D4E6C">
              <w:t>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back testing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Back testing uses historical data to evaluate past performance results. </w:t>
            </w:r>
            <w:bookmarkStart w:id="10" w:name="OLE_LINK51"/>
            <w:bookmarkStart w:id="11" w:name="OLE_LINK52"/>
            <w:r w:rsidRPr="008D4E6C">
              <w:rPr>
                <w:rFonts w:ascii="AdvP45DC7B" w:hAnsi="AdvP45DC7B" w:cs="AdvP45DC7B"/>
                <w:kern w:val="0"/>
                <w:sz w:val="18"/>
                <w:szCs w:val="18"/>
              </w:rPr>
              <w:t>Often referred to as a hypothetical portfolio,</w:t>
            </w:r>
            <w:bookmarkEnd w:id="10"/>
            <w:bookmarkEnd w:id="11"/>
            <w:r w:rsidRPr="008D4E6C">
              <w:rPr>
                <w:rFonts w:ascii="AdvP45DC7B" w:hAnsi="AdvP45DC7B" w:cs="AdvP45DC7B"/>
                <w:kern w:val="0"/>
                <w:sz w:val="18"/>
                <w:szCs w:val="18"/>
              </w:rPr>
              <w:t xml:space="preserve"> it simulates investment returns over a past period of time to determine the performance outcome if the strategy had been followed in the past.</w:t>
            </w:r>
          </w:p>
        </w:tc>
        <w:tc>
          <w:tcPr>
            <w:tcW w:w="4536" w:type="dxa"/>
          </w:tcPr>
          <w:p w:rsidR="008D1E92" w:rsidRPr="008D4E6C" w:rsidRDefault="008D1E92" w:rsidP="006A3610">
            <w:pPr>
              <w:rPr>
                <w:b/>
              </w:rPr>
            </w:pPr>
            <w:r w:rsidRPr="008D4E6C">
              <w:rPr>
                <w:rFonts w:hint="eastAsia"/>
                <w:b/>
              </w:rPr>
              <w:t>回溯</w:t>
            </w:r>
            <w:r w:rsidRPr="008D4E6C">
              <w:rPr>
                <w:b/>
              </w:rPr>
              <w:t>测试</w:t>
            </w:r>
          </w:p>
          <w:p w:rsidR="008D1E92" w:rsidRPr="008D4E6C" w:rsidRDefault="008D1E92" w:rsidP="003775BF">
            <w:r w:rsidRPr="008D4E6C">
              <w:rPr>
                <w:rFonts w:hint="eastAsia"/>
              </w:rPr>
              <w:t>回溯</w:t>
            </w:r>
            <w:r w:rsidRPr="008D4E6C">
              <w:t>测试是指使用历史数据去评估过去</w:t>
            </w:r>
            <w:r w:rsidRPr="008D4E6C">
              <w:rPr>
                <w:rFonts w:hint="eastAsia"/>
              </w:rPr>
              <w:t>的业绩表现</w:t>
            </w:r>
            <w:r w:rsidRPr="008D4E6C">
              <w:t>。通常</w:t>
            </w:r>
            <w:r w:rsidR="003775BF">
              <w:rPr>
                <w:rFonts w:hint="eastAsia"/>
              </w:rPr>
              <w:t>被称为假设</w:t>
            </w:r>
            <w:r w:rsidR="003775BF">
              <w:t>的投资组合，</w:t>
            </w:r>
            <w:r w:rsidRPr="008D4E6C">
              <w:rPr>
                <w:rFonts w:hint="eastAsia"/>
              </w:rPr>
              <w:t>如果该</w:t>
            </w:r>
            <w:r w:rsidRPr="008D4E6C">
              <w:t>策略在过去被</w:t>
            </w:r>
            <w:r w:rsidRPr="008D4E6C">
              <w:rPr>
                <w:rFonts w:hint="eastAsia"/>
              </w:rPr>
              <w:t>沿用</w:t>
            </w:r>
            <w:r w:rsidRPr="008D4E6C">
              <w:t>，则通过</w:t>
            </w:r>
            <w:r w:rsidRPr="008D4E6C">
              <w:rPr>
                <w:rFonts w:hint="eastAsia"/>
              </w:rPr>
              <w:t>模拟</w:t>
            </w:r>
            <w:r w:rsidRPr="008D4E6C">
              <w:t>过去一段时间内的投资回报</w:t>
            </w:r>
            <w:r w:rsidRPr="008D4E6C">
              <w:rPr>
                <w:rFonts w:hint="eastAsia"/>
              </w:rPr>
              <w:t>来确定业绩</w:t>
            </w:r>
            <w:r w:rsidRPr="008D4E6C">
              <w:t>表现</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basis points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One basis point is 1/100th of a percentage point or 0.01 percent. Conversely, 100 basis points (bps) is 1 percent.</w:t>
            </w:r>
          </w:p>
        </w:tc>
        <w:tc>
          <w:tcPr>
            <w:tcW w:w="4536" w:type="dxa"/>
          </w:tcPr>
          <w:p w:rsidR="008D1E92" w:rsidRPr="008D4E6C" w:rsidRDefault="008D1E92" w:rsidP="006A3610">
            <w:r w:rsidRPr="008D4E6C">
              <w:rPr>
                <w:rFonts w:hint="eastAsia"/>
                <w:b/>
              </w:rPr>
              <w:t>基点</w:t>
            </w:r>
          </w:p>
          <w:p w:rsidR="008D1E92" w:rsidRPr="008D4E6C" w:rsidRDefault="008D1E92" w:rsidP="006A3610">
            <w:r w:rsidRPr="008D4E6C">
              <w:t>1基点等于</w:t>
            </w:r>
            <w:r w:rsidRPr="008D4E6C">
              <w:rPr>
                <w:rFonts w:hint="eastAsia"/>
              </w:rPr>
              <w:t>百分之</w:t>
            </w:r>
            <w:r w:rsidRPr="008D4E6C">
              <w:t>0.01或者是万分之一。</w:t>
            </w:r>
            <w:r w:rsidRPr="008D4E6C">
              <w:rPr>
                <w:rFonts w:hint="eastAsia"/>
              </w:rPr>
              <w:t>反过来</w:t>
            </w:r>
            <w:r w:rsidRPr="008D4E6C">
              <w:t>，100基点就等于百分之</w:t>
            </w:r>
            <w:r w:rsidRPr="008D4E6C">
              <w:rPr>
                <w:rFonts w:hint="eastAsia"/>
              </w:rPr>
              <w:t>一</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bear market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market that is characterized by a period of falling prices that may last from several months to several years.</w:t>
            </w:r>
          </w:p>
        </w:tc>
        <w:tc>
          <w:tcPr>
            <w:tcW w:w="4536" w:type="dxa"/>
          </w:tcPr>
          <w:p w:rsidR="008D1E92" w:rsidRPr="008D4E6C" w:rsidRDefault="008D1E92" w:rsidP="006A3610">
            <w:r w:rsidRPr="008D4E6C">
              <w:rPr>
                <w:rFonts w:hint="eastAsia"/>
                <w:b/>
              </w:rPr>
              <w:t>熊市</w:t>
            </w:r>
          </w:p>
          <w:p w:rsidR="008D1E92" w:rsidRPr="008D4E6C" w:rsidRDefault="008D1E92" w:rsidP="006A3610">
            <w:r w:rsidRPr="008D4E6C">
              <w:rPr>
                <w:rFonts w:hint="eastAsia"/>
              </w:rPr>
              <w:t>指市场</w:t>
            </w:r>
            <w:r w:rsidRPr="008D4E6C">
              <w:t>价格</w:t>
            </w:r>
            <w:r w:rsidRPr="008D4E6C">
              <w:rPr>
                <w:rFonts w:hint="eastAsia"/>
              </w:rPr>
              <w:t>持续</w:t>
            </w:r>
            <w:r w:rsidRPr="008D4E6C">
              <w:t>下跌数月至数年</w:t>
            </w:r>
            <w:r w:rsidRPr="008D4E6C">
              <w:rPr>
                <w:rFonts w:hint="eastAsia"/>
              </w:rPr>
              <w:t>不等</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beta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measure of volatility or risk of a security or portfolio in comparison with an index. Beta represents the percentage change in the price given a 1 percent change of the index. The higher the beta, the higher the risk. A beta of 1.0 indicates that the asset follows the index, whereas a beta less than 1.0 indicates that the asset has lower volatility.</w:t>
            </w:r>
          </w:p>
        </w:tc>
        <w:tc>
          <w:tcPr>
            <w:tcW w:w="4536" w:type="dxa"/>
          </w:tcPr>
          <w:p w:rsidR="008D1E92" w:rsidRPr="008D4E6C" w:rsidRDefault="008D1E92" w:rsidP="006A3610">
            <w:pPr>
              <w:rPr>
                <w:b/>
              </w:rPr>
            </w:pPr>
            <w:r w:rsidRPr="008D4E6C">
              <w:rPr>
                <w:rFonts w:hint="eastAsia"/>
                <w:b/>
              </w:rPr>
              <w:t>β</w:t>
            </w:r>
            <w:r w:rsidRPr="008D4E6C">
              <w:rPr>
                <w:b/>
              </w:rPr>
              <w:t>系数</w:t>
            </w:r>
          </w:p>
          <w:p w:rsidR="008D1E92" w:rsidRPr="008D4E6C" w:rsidRDefault="008D1E92" w:rsidP="006A3610">
            <w:r w:rsidRPr="008D4E6C">
              <w:rPr>
                <w:rFonts w:hint="eastAsia"/>
              </w:rPr>
              <w:t>通过</w:t>
            </w:r>
            <w:r w:rsidRPr="008D4E6C">
              <w:t>和基准指数</w:t>
            </w:r>
            <w:r w:rsidRPr="008D4E6C">
              <w:rPr>
                <w:rFonts w:hint="eastAsia"/>
              </w:rPr>
              <w:t>比较</w:t>
            </w:r>
            <w:r w:rsidRPr="008D4E6C">
              <w:t>来</w:t>
            </w:r>
            <w:r w:rsidRPr="008D4E6C">
              <w:rPr>
                <w:rFonts w:hint="eastAsia"/>
              </w:rPr>
              <w:t>测量</w:t>
            </w:r>
            <w:r w:rsidRPr="008D4E6C">
              <w:t>证券或投资组合的</w:t>
            </w:r>
            <w:r w:rsidRPr="008D4E6C">
              <w:rPr>
                <w:rFonts w:hint="eastAsia"/>
              </w:rPr>
              <w:t>波动</w:t>
            </w:r>
            <w:r w:rsidR="003775BF">
              <w:rPr>
                <w:rFonts w:hint="eastAsia"/>
              </w:rPr>
              <w:t>或</w:t>
            </w:r>
            <w:r w:rsidRPr="008D4E6C">
              <w:t>风险</w:t>
            </w:r>
            <w:r w:rsidRPr="008D4E6C">
              <w:rPr>
                <w:rFonts w:hint="eastAsia"/>
              </w:rPr>
              <w:t>的</w:t>
            </w:r>
            <w:r w:rsidRPr="008D4E6C">
              <w:t>方法。</w:t>
            </w:r>
            <w:r w:rsidRPr="008D4E6C">
              <w:rPr>
                <w:rFonts w:hint="eastAsia"/>
              </w:rPr>
              <w:t>β</w:t>
            </w:r>
            <w:r w:rsidRPr="008D4E6C">
              <w:t>系数</w:t>
            </w:r>
            <w:r w:rsidRPr="008D4E6C">
              <w:rPr>
                <w:rFonts w:hint="eastAsia"/>
              </w:rPr>
              <w:t>是</w:t>
            </w:r>
            <w:r w:rsidRPr="008D4E6C">
              <w:t>基准指数</w:t>
            </w:r>
            <w:r w:rsidRPr="008D4E6C">
              <w:rPr>
                <w:rFonts w:hint="eastAsia"/>
              </w:rPr>
              <w:t>变</w:t>
            </w:r>
            <w:r w:rsidRPr="008D4E6C">
              <w:t>动</w:t>
            </w:r>
            <w:r w:rsidRPr="008D4E6C">
              <w:rPr>
                <w:rFonts w:hint="eastAsia"/>
              </w:rPr>
              <w:t>百分之一</w:t>
            </w:r>
            <w:r w:rsidRPr="008D4E6C">
              <w:t>对应的价格</w:t>
            </w:r>
            <w:r w:rsidRPr="008D4E6C">
              <w:rPr>
                <w:rFonts w:hint="eastAsia"/>
              </w:rPr>
              <w:t>变</w:t>
            </w:r>
            <w:r w:rsidRPr="008D4E6C">
              <w:t>动百分比。</w:t>
            </w:r>
            <w:r w:rsidRPr="008D4E6C">
              <w:rPr>
                <w:rFonts w:hint="eastAsia"/>
              </w:rPr>
              <w:t>β</w:t>
            </w:r>
            <w:r w:rsidRPr="008D4E6C">
              <w:t>系数越大，则风险越大。</w:t>
            </w:r>
            <w:r w:rsidRPr="008D4E6C">
              <w:rPr>
                <w:rFonts w:hint="eastAsia"/>
              </w:rPr>
              <w:t>若</w:t>
            </w:r>
            <w:r w:rsidRPr="008D4E6C">
              <w:t>β系数为1</w:t>
            </w:r>
            <w:r w:rsidRPr="008D4E6C">
              <w:rPr>
                <w:rFonts w:hint="eastAsia"/>
              </w:rPr>
              <w:t>则</w:t>
            </w:r>
            <w:r w:rsidRPr="008D4E6C">
              <w:t>意味着</w:t>
            </w:r>
            <w:r w:rsidRPr="008D4E6C">
              <w:rPr>
                <w:rFonts w:hint="eastAsia"/>
              </w:rPr>
              <w:t>资产</w:t>
            </w:r>
            <w:r w:rsidR="001316B6">
              <w:rPr>
                <w:rFonts w:hint="eastAsia"/>
              </w:rPr>
              <w:t>价格</w:t>
            </w:r>
            <w:r w:rsidRPr="008D4E6C">
              <w:rPr>
                <w:rFonts w:hint="eastAsia"/>
              </w:rPr>
              <w:t>随着</w:t>
            </w:r>
            <w:r w:rsidRPr="008D4E6C">
              <w:t>指数的波动而波动，若β系数小</w:t>
            </w:r>
            <w:r w:rsidRPr="008D4E6C">
              <w:rPr>
                <w:rFonts w:hint="eastAsia"/>
              </w:rPr>
              <w:t>于</w:t>
            </w:r>
            <w:r w:rsidRPr="008D4E6C">
              <w:t>1则表明资产</w:t>
            </w:r>
            <w:r w:rsidR="001316B6">
              <w:rPr>
                <w:rFonts w:hint="eastAsia"/>
              </w:rPr>
              <w:t>价格</w:t>
            </w:r>
            <w:r w:rsidRPr="008D4E6C">
              <w:t>的</w:t>
            </w:r>
            <w:r w:rsidRPr="008D4E6C">
              <w:rPr>
                <w:rFonts w:hint="eastAsia"/>
              </w:rPr>
              <w:t>波动性小于</w:t>
            </w:r>
            <w:r w:rsidRPr="008D4E6C">
              <w:t>指数</w:t>
            </w:r>
            <w:r w:rsidR="001316B6">
              <w:rPr>
                <w:rFonts w:hint="eastAsia"/>
              </w:rPr>
              <w:t>的</w:t>
            </w:r>
            <w:r w:rsidRPr="008D4E6C">
              <w:t>波动。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black box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lastRenderedPageBreak/>
              <w:t>A computer program in which a series of inputs are processed using preprogrammed logical procedures to return an output. This output is then used by traders to determine whether to buy, sell, or hold a security. A black box is an integral part of any quantitative strategy fund.</w:t>
            </w:r>
          </w:p>
        </w:tc>
        <w:tc>
          <w:tcPr>
            <w:tcW w:w="4536" w:type="dxa"/>
          </w:tcPr>
          <w:p w:rsidR="008D1E92" w:rsidRPr="000062C1" w:rsidRDefault="008D1E92" w:rsidP="006A3610">
            <w:pPr>
              <w:rPr>
                <w:b/>
              </w:rPr>
            </w:pPr>
            <w:r w:rsidRPr="000062C1">
              <w:rPr>
                <w:rFonts w:hint="eastAsia"/>
                <w:b/>
              </w:rPr>
              <w:lastRenderedPageBreak/>
              <w:t>黑盒</w:t>
            </w:r>
          </w:p>
          <w:p w:rsidR="008D1E92" w:rsidRPr="008D4E6C" w:rsidRDefault="008D1E92" w:rsidP="006A3610">
            <w:r w:rsidRPr="008D4E6C">
              <w:rPr>
                <w:rFonts w:hint="eastAsia"/>
              </w:rPr>
              <w:lastRenderedPageBreak/>
              <w:t>是指</w:t>
            </w:r>
            <w:r w:rsidRPr="008D4E6C">
              <w:t>使用提前编程的逻辑程序对一系列的输入项进行处理得到结果</w:t>
            </w:r>
            <w:r w:rsidRPr="008D4E6C">
              <w:rPr>
                <w:rFonts w:hint="eastAsia"/>
              </w:rPr>
              <w:t>的</w:t>
            </w:r>
            <w:r w:rsidRPr="008D4E6C">
              <w:t>一种</w:t>
            </w:r>
            <w:r w:rsidRPr="008D4E6C">
              <w:rPr>
                <w:rFonts w:hint="eastAsia"/>
              </w:rPr>
              <w:t>计算机程序</w:t>
            </w:r>
            <w:r w:rsidRPr="008D4E6C">
              <w:t>。</w:t>
            </w:r>
            <w:r w:rsidRPr="008D4E6C">
              <w:rPr>
                <w:rFonts w:hint="eastAsia"/>
              </w:rPr>
              <w:t>该</w:t>
            </w:r>
            <w:r w:rsidRPr="008D4E6C">
              <w:t>结果被交易</w:t>
            </w:r>
            <w:r w:rsidRPr="008D4E6C">
              <w:rPr>
                <w:rFonts w:hint="eastAsia"/>
              </w:rPr>
              <w:t>员</w:t>
            </w:r>
            <w:r w:rsidRPr="008D4E6C">
              <w:t>用来决定是否要购买、出售</w:t>
            </w:r>
            <w:r w:rsidRPr="008D4E6C">
              <w:rPr>
                <w:rFonts w:hint="eastAsia"/>
              </w:rPr>
              <w:t>或者</w:t>
            </w:r>
            <w:r w:rsidRPr="008D4E6C">
              <w:t>持有</w:t>
            </w:r>
            <w:r w:rsidRPr="008D4E6C">
              <w:rPr>
                <w:rFonts w:hint="eastAsia"/>
              </w:rPr>
              <w:t>证券。</w:t>
            </w:r>
            <w:r w:rsidRPr="000062C1">
              <w:rPr>
                <w:rFonts w:hint="eastAsia"/>
              </w:rPr>
              <w:t>黑盒</w:t>
            </w:r>
            <w:r w:rsidRPr="008D4E6C">
              <w:t>是</w:t>
            </w:r>
            <w:r w:rsidRPr="000062C1">
              <w:rPr>
                <w:rFonts w:hint="eastAsia"/>
              </w:rPr>
              <w:t>量化</w:t>
            </w:r>
            <w:r w:rsidRPr="008D4E6C">
              <w:rPr>
                <w:rFonts w:hint="eastAsia"/>
              </w:rPr>
              <w:t>策略</w:t>
            </w:r>
            <w:r w:rsidRPr="008D4E6C">
              <w:t>基金里不可或缺的一部分。</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Bloomberg terminal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proprietary software and hardware system that enables its users to view and analyze market data movements and securities trades in real time.</w:t>
            </w:r>
          </w:p>
        </w:tc>
        <w:tc>
          <w:tcPr>
            <w:tcW w:w="4536" w:type="dxa"/>
          </w:tcPr>
          <w:p w:rsidR="008D1E92" w:rsidRPr="008D4E6C" w:rsidRDefault="008D1E92" w:rsidP="006A3610">
            <w:pPr>
              <w:rPr>
                <w:b/>
              </w:rPr>
            </w:pPr>
            <w:r w:rsidRPr="008D4E6C">
              <w:rPr>
                <w:rFonts w:hint="eastAsia"/>
                <w:b/>
              </w:rPr>
              <w:t>彭博</w:t>
            </w:r>
            <w:r w:rsidRPr="008D4E6C">
              <w:rPr>
                <w:b/>
              </w:rPr>
              <w:t>数据终端</w:t>
            </w:r>
          </w:p>
          <w:p w:rsidR="008D1E92" w:rsidRPr="008D4E6C" w:rsidRDefault="008D1E92" w:rsidP="007A5CC5">
            <w:r w:rsidRPr="008D4E6C">
              <w:rPr>
                <w:rFonts w:hint="eastAsia"/>
              </w:rPr>
              <w:t>是指一种</w:t>
            </w:r>
            <w:r w:rsidR="007A5CC5" w:rsidRPr="008D4E6C">
              <w:t>专</w:t>
            </w:r>
            <w:r w:rsidR="007A5CC5">
              <w:rPr>
                <w:rFonts w:hint="eastAsia"/>
              </w:rPr>
              <w:t>利</w:t>
            </w:r>
            <w:r w:rsidRPr="008D4E6C">
              <w:t>软件和硬件系统</w:t>
            </w:r>
            <w:r w:rsidRPr="008D4E6C">
              <w:rPr>
                <w:rFonts w:hint="eastAsia"/>
              </w:rPr>
              <w:t>，</w:t>
            </w:r>
            <w:r w:rsidRPr="008D4E6C">
              <w:t>能够</w:t>
            </w:r>
            <w:r w:rsidRPr="008D4E6C">
              <w:rPr>
                <w:rFonts w:hint="eastAsia"/>
              </w:rPr>
              <w:t>使</w:t>
            </w:r>
            <w:r w:rsidRPr="008D4E6C">
              <w:t>用户浏览和分析</w:t>
            </w:r>
            <w:r w:rsidRPr="008D4E6C">
              <w:rPr>
                <w:rFonts w:hint="eastAsia"/>
              </w:rPr>
              <w:t>实时的</w:t>
            </w:r>
            <w:r w:rsidRPr="008D4E6C">
              <w:t>市场数据走势和</w:t>
            </w:r>
            <w:r w:rsidRPr="008D4E6C">
              <w:rPr>
                <w:rFonts w:hint="eastAsia"/>
              </w:rPr>
              <w:t>证券交易。</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bull market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market that is characterized by a period of rising prices that may last from several months to several years.</w:t>
            </w:r>
          </w:p>
        </w:tc>
        <w:tc>
          <w:tcPr>
            <w:tcW w:w="4536" w:type="dxa"/>
          </w:tcPr>
          <w:p w:rsidR="008D1E92" w:rsidRPr="008D4E6C" w:rsidRDefault="008D1E92" w:rsidP="006A3610">
            <w:r w:rsidRPr="008D4E6C">
              <w:rPr>
                <w:rFonts w:hint="eastAsia"/>
                <w:b/>
              </w:rPr>
              <w:t>牛市</w:t>
            </w:r>
          </w:p>
          <w:p w:rsidR="008D1E92" w:rsidRPr="008D4E6C" w:rsidRDefault="008D1E92" w:rsidP="006A3610">
            <w:r w:rsidRPr="008D4E6C">
              <w:rPr>
                <w:rFonts w:hint="eastAsia"/>
              </w:rPr>
              <w:t>指</w:t>
            </w:r>
            <w:r w:rsidRPr="008D4E6C">
              <w:t>市场价格持续上涨数月至数年不等。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Calmar ratio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Used to determine return on a downside risk-adjusted basis. It can be computed by dividing the compounded annual return by the maximum drawdown(</w:t>
            </w:r>
            <w:r w:rsidRPr="008D4E6C">
              <w:rPr>
                <w:rFonts w:ascii="AdvP43F378" w:hAnsi="AdvP43F378" w:cs="AdvP43F378"/>
                <w:kern w:val="0"/>
                <w:sz w:val="18"/>
                <w:szCs w:val="18"/>
              </w:rPr>
              <w:t xml:space="preserve">see </w:t>
            </w:r>
            <w:bookmarkStart w:id="12" w:name="OLE_LINK53"/>
            <w:bookmarkStart w:id="13" w:name="OLE_LINK54"/>
            <w:r w:rsidRPr="008D4E6C">
              <w:rPr>
                <w:rFonts w:ascii="AdvP438B62" w:hAnsi="AdvP438B62" w:cs="AdvP438B62"/>
                <w:kern w:val="0"/>
                <w:sz w:val="18"/>
                <w:szCs w:val="18"/>
              </w:rPr>
              <w:t>Drawdown</w:t>
            </w:r>
            <w:bookmarkEnd w:id="12"/>
            <w:bookmarkEnd w:id="13"/>
            <w:r w:rsidRPr="008D4E6C">
              <w:rPr>
                <w:rFonts w:ascii="AdvP45DC7B" w:hAnsi="AdvP45DC7B" w:cs="AdvP45DC7B"/>
                <w:kern w:val="0"/>
                <w:sz w:val="18"/>
                <w:szCs w:val="18"/>
              </w:rPr>
              <w:t>).</w:t>
            </w:r>
          </w:p>
        </w:tc>
        <w:tc>
          <w:tcPr>
            <w:tcW w:w="4536" w:type="dxa"/>
          </w:tcPr>
          <w:p w:rsidR="008D1E92" w:rsidRPr="008D4E6C" w:rsidRDefault="00701071" w:rsidP="006A3610">
            <w:pPr>
              <w:rPr>
                <w:b/>
              </w:rPr>
            </w:pPr>
            <w:r>
              <w:rPr>
                <w:rFonts w:hint="eastAsia"/>
                <w:b/>
              </w:rPr>
              <w:t>Calmar比率</w:t>
            </w:r>
          </w:p>
          <w:p w:rsidR="008D1E92" w:rsidRPr="008D4E6C" w:rsidRDefault="008D1E92" w:rsidP="00701071">
            <w:r w:rsidRPr="008D4E6C">
              <w:rPr>
                <w:rFonts w:hint="eastAsia"/>
              </w:rPr>
              <w:t>用来</w:t>
            </w:r>
            <w:r w:rsidRPr="008D4E6C">
              <w:t>衡量</w:t>
            </w:r>
            <w:r w:rsidRPr="008D4E6C">
              <w:rPr>
                <w:rFonts w:hint="eastAsia"/>
              </w:rPr>
              <w:t>考虑了下行风险因素</w:t>
            </w:r>
            <w:r w:rsidRPr="008D4E6C">
              <w:t>的回报率。</w:t>
            </w:r>
            <w:r w:rsidRPr="008D4E6C">
              <w:rPr>
                <w:rFonts w:hint="eastAsia"/>
              </w:rPr>
              <w:t>该</w:t>
            </w:r>
            <w:r w:rsidR="00701071">
              <w:rPr>
                <w:rFonts w:hint="eastAsia"/>
              </w:rPr>
              <w:t>比率</w:t>
            </w:r>
            <w:r w:rsidRPr="008D4E6C">
              <w:t>可由年化收益率与历史最大回撤之比得出。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 and trade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system to provide economic incentives for firms to reduce emissions by allowing their reductions to be converted to and traded as credits in given emissions markets.</w:t>
            </w:r>
          </w:p>
        </w:tc>
        <w:tc>
          <w:tcPr>
            <w:tcW w:w="4536" w:type="dxa"/>
          </w:tcPr>
          <w:p w:rsidR="008D1E92" w:rsidRPr="008D4E6C" w:rsidRDefault="008D1E92" w:rsidP="006A3610">
            <w:pPr>
              <w:rPr>
                <w:b/>
              </w:rPr>
            </w:pPr>
            <w:r w:rsidRPr="008D4E6C">
              <w:rPr>
                <w:rFonts w:hint="eastAsia"/>
                <w:b/>
              </w:rPr>
              <w:t>总量管制</w:t>
            </w:r>
            <w:r w:rsidRPr="008D4E6C">
              <w:rPr>
                <w:b/>
              </w:rPr>
              <w:t>与交易制度</w:t>
            </w:r>
          </w:p>
          <w:p w:rsidR="008D1E92" w:rsidRPr="008D4E6C" w:rsidRDefault="008D1E92" w:rsidP="006A3610">
            <w:r w:rsidRPr="008D4E6C">
              <w:rPr>
                <w:rFonts w:hint="eastAsia"/>
              </w:rPr>
              <w:t>该</w:t>
            </w:r>
            <w:r w:rsidRPr="008D4E6C">
              <w:t>系统</w:t>
            </w:r>
            <w:r w:rsidRPr="008D4E6C">
              <w:rPr>
                <w:rFonts w:hint="eastAsia"/>
              </w:rPr>
              <w:t>通过将减少</w:t>
            </w:r>
            <w:r w:rsidRPr="008D4E6C">
              <w:t>的排放量转</w:t>
            </w:r>
            <w:r w:rsidRPr="008D4E6C">
              <w:rPr>
                <w:rFonts w:hint="eastAsia"/>
              </w:rPr>
              <w:t>换</w:t>
            </w:r>
            <w:r w:rsidRPr="008D4E6C">
              <w:t>成</w:t>
            </w:r>
            <w:r w:rsidRPr="008D4E6C">
              <w:rPr>
                <w:rFonts w:hint="eastAsia"/>
              </w:rPr>
              <w:t>可</w:t>
            </w:r>
            <w:r w:rsidRPr="008D4E6C">
              <w:t>在既定的</w:t>
            </w:r>
            <w:r w:rsidRPr="008D4E6C">
              <w:rPr>
                <w:rFonts w:hint="eastAsia"/>
              </w:rPr>
              <w:t>排放</w:t>
            </w:r>
            <w:r w:rsidRPr="008D4E6C">
              <w:t>市场</w:t>
            </w:r>
            <w:r w:rsidRPr="008D4E6C">
              <w:rPr>
                <w:rFonts w:hint="eastAsia"/>
              </w:rPr>
              <w:t>上</w:t>
            </w:r>
            <w:r w:rsidRPr="008D4E6C">
              <w:t>交易</w:t>
            </w:r>
            <w:r w:rsidRPr="008D4E6C">
              <w:rPr>
                <w:rFonts w:hint="eastAsia"/>
              </w:rPr>
              <w:t>的信用额度</w:t>
            </w:r>
            <w:r w:rsidRPr="008D4E6C">
              <w:t>，</w:t>
            </w:r>
            <w:r w:rsidRPr="008D4E6C">
              <w:rPr>
                <w:rFonts w:hint="eastAsia"/>
              </w:rPr>
              <w:t>来</w:t>
            </w:r>
            <w:r w:rsidRPr="008D4E6C">
              <w:t>为</w:t>
            </w:r>
            <w:r w:rsidRPr="008D4E6C">
              <w:rPr>
                <w:rFonts w:hint="eastAsia"/>
              </w:rPr>
              <w:t>减少</w:t>
            </w:r>
            <w:r w:rsidRPr="008D4E6C">
              <w:t>排放量的公司提供经济奖励</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capital structure arbitrage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Consists of investors profiting from a pricing inefficiency within the capital structure of a single firm. For example, an investor can go long convertible bonds and short the underlying common stock.</w:t>
            </w:r>
          </w:p>
        </w:tc>
        <w:tc>
          <w:tcPr>
            <w:tcW w:w="4536" w:type="dxa"/>
          </w:tcPr>
          <w:p w:rsidR="008D1E92" w:rsidRPr="008D4E6C" w:rsidRDefault="008D1E92" w:rsidP="006A3610">
            <w:pPr>
              <w:rPr>
                <w:b/>
              </w:rPr>
            </w:pPr>
            <w:r w:rsidRPr="008D4E6C">
              <w:rPr>
                <w:rFonts w:hint="eastAsia"/>
                <w:b/>
              </w:rPr>
              <w:t>资本</w:t>
            </w:r>
            <w:r w:rsidRPr="008D4E6C">
              <w:rPr>
                <w:b/>
              </w:rPr>
              <w:t>结构套利</w:t>
            </w:r>
          </w:p>
          <w:p w:rsidR="008D1E92" w:rsidRPr="008D4E6C" w:rsidRDefault="008D1E92" w:rsidP="006A3610">
            <w:r w:rsidRPr="008D4E6C">
              <w:rPr>
                <w:rFonts w:hint="eastAsia"/>
              </w:rPr>
              <w:t>主要由</w:t>
            </w:r>
            <w:r w:rsidRPr="008D4E6C">
              <w:t>从</w:t>
            </w:r>
            <w:r w:rsidRPr="008D4E6C">
              <w:rPr>
                <w:rFonts w:hint="eastAsia"/>
              </w:rPr>
              <w:t>资本结构</w:t>
            </w:r>
            <w:r w:rsidRPr="008D4E6C">
              <w:t>缺乏定价有效性的单一公司中</w:t>
            </w:r>
            <w:r w:rsidRPr="008D4E6C">
              <w:rPr>
                <w:rFonts w:hint="eastAsia"/>
              </w:rPr>
              <w:t>获利</w:t>
            </w:r>
            <w:r w:rsidRPr="008D4E6C">
              <w:t>的投资</w:t>
            </w:r>
            <w:r w:rsidRPr="008D4E6C">
              <w:rPr>
                <w:rFonts w:hint="eastAsia"/>
              </w:rPr>
              <w:t>者</w:t>
            </w:r>
            <w:r w:rsidRPr="008D4E6C">
              <w:t>。举例来说</w:t>
            </w:r>
            <w:r w:rsidRPr="008D4E6C">
              <w:rPr>
                <w:rFonts w:hint="eastAsia"/>
              </w:rPr>
              <w:t>，</w:t>
            </w:r>
            <w:r w:rsidRPr="008D4E6C">
              <w:t>投资</w:t>
            </w:r>
            <w:r w:rsidRPr="008D4E6C">
              <w:rPr>
                <w:rFonts w:hint="eastAsia"/>
              </w:rPr>
              <w:t>者</w:t>
            </w:r>
            <w:r w:rsidRPr="008D4E6C">
              <w:t>可以通过持有可转换债券并</w:t>
            </w:r>
            <w:r w:rsidRPr="008D4E6C">
              <w:rPr>
                <w:rFonts w:hint="eastAsia"/>
              </w:rPr>
              <w:t>看空</w:t>
            </w:r>
            <w:r w:rsidRPr="008D4E6C">
              <w:t>标的公司的</w:t>
            </w:r>
            <w:r w:rsidRPr="008D4E6C">
              <w:rPr>
                <w:rFonts w:hint="eastAsia"/>
              </w:rPr>
              <w:t>股票</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carbon emissions trading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cap and trade system particular to carbon dioxide emissions.</w:t>
            </w:r>
          </w:p>
        </w:tc>
        <w:tc>
          <w:tcPr>
            <w:tcW w:w="4536" w:type="dxa"/>
          </w:tcPr>
          <w:p w:rsidR="008D1E92" w:rsidRPr="008D4E6C" w:rsidRDefault="008D1E92" w:rsidP="006A3610">
            <w:r w:rsidRPr="008D4E6C">
              <w:rPr>
                <w:rFonts w:hint="eastAsia"/>
                <w:b/>
              </w:rPr>
              <w:t>碳排放</w:t>
            </w:r>
            <w:r w:rsidRPr="008D4E6C">
              <w:rPr>
                <w:b/>
              </w:rPr>
              <w:t>交易</w:t>
            </w:r>
          </w:p>
          <w:p w:rsidR="008D1E92" w:rsidRPr="008D4E6C" w:rsidRDefault="008D1E92" w:rsidP="006A3610">
            <w:r w:rsidRPr="008D4E6C">
              <w:rPr>
                <w:rFonts w:hint="eastAsia"/>
              </w:rPr>
              <w:t>针对二氧化碳</w:t>
            </w:r>
            <w:r w:rsidRPr="008D4E6C">
              <w:t>排放的</w:t>
            </w:r>
            <w:r w:rsidRPr="008D4E6C">
              <w:rPr>
                <w:rFonts w:hint="eastAsia"/>
              </w:rPr>
              <w:t>总量管制</w:t>
            </w:r>
            <w:r w:rsidRPr="008D4E6C">
              <w:t>与交易制度</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38B62" w:hAnsi="AdvP438B62" w:cs="AdvP438B62"/>
                <w:b/>
                <w:kern w:val="0"/>
                <w:sz w:val="18"/>
                <w:szCs w:val="18"/>
              </w:rPr>
              <w:t xml:space="preserve">CDX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CDX, also known as the credit default swap index, is a credit derivative that represents a basket of credit securities pertaining to various credit entities. The CDX index contains only companies from emerging markets and North America.</w:t>
            </w:r>
          </w:p>
        </w:tc>
        <w:tc>
          <w:tcPr>
            <w:tcW w:w="4536" w:type="dxa"/>
          </w:tcPr>
          <w:p w:rsidR="008D1E92" w:rsidRPr="008D4E6C" w:rsidRDefault="008D1E92" w:rsidP="006A3610">
            <w:pPr>
              <w:rPr>
                <w:b/>
              </w:rPr>
            </w:pPr>
            <w:r w:rsidRPr="008D4E6C">
              <w:rPr>
                <w:b/>
              </w:rPr>
              <w:t>CDX</w:t>
            </w:r>
          </w:p>
          <w:p w:rsidR="008D1E92" w:rsidRPr="008D4E6C" w:rsidRDefault="008D1E92" w:rsidP="006A3610">
            <w:r w:rsidRPr="008D4E6C">
              <w:rPr>
                <w:rFonts w:hint="eastAsia"/>
              </w:rPr>
              <w:t>又称之为</w:t>
            </w:r>
            <w:r w:rsidRPr="008D4E6C">
              <w:t>信用违约掉期指数，是一种</w:t>
            </w:r>
            <w:r w:rsidRPr="008D4E6C">
              <w:rPr>
                <w:rFonts w:hint="eastAsia"/>
              </w:rPr>
              <w:t>信用衍生品</w:t>
            </w:r>
            <w:r w:rsidRPr="008D4E6C">
              <w:t>，代表了</w:t>
            </w:r>
            <w:r w:rsidRPr="008D4E6C">
              <w:rPr>
                <w:rFonts w:hint="eastAsia"/>
              </w:rPr>
              <w:t>有关于</w:t>
            </w:r>
            <w:r w:rsidRPr="008D4E6C">
              <w:t>不同信用主体的一篮子信用证券</w:t>
            </w:r>
            <w:r w:rsidRPr="008D4E6C">
              <w:rPr>
                <w:rFonts w:hint="eastAsia"/>
              </w:rPr>
              <w:t>。信用违约</w:t>
            </w:r>
            <w:r w:rsidRPr="008D4E6C">
              <w:t>掉期指数仅包含来</w:t>
            </w:r>
            <w:bookmarkStart w:id="14" w:name="_GoBack"/>
            <w:bookmarkEnd w:id="14"/>
            <w:r w:rsidRPr="008D4E6C">
              <w:t>自新兴市场和北美市场的公司。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clearing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process of reconciling transactions between a fund manager and broker dealers and the</w:t>
            </w:r>
            <w:bookmarkStart w:id="15" w:name="OLE_LINK43"/>
            <w:bookmarkStart w:id="16" w:name="OLE_LINK44"/>
            <w:r w:rsidRPr="008D4E6C">
              <w:rPr>
                <w:rFonts w:ascii="AdvP45DC7B" w:hAnsi="AdvP45DC7B" w:cs="AdvP45DC7B"/>
                <w:kern w:val="0"/>
                <w:sz w:val="18"/>
                <w:szCs w:val="18"/>
              </w:rPr>
              <w:t xml:space="preserve"> prime broker</w:t>
            </w:r>
            <w:bookmarkEnd w:id="15"/>
            <w:bookmarkEnd w:id="16"/>
            <w:r w:rsidRPr="008D4E6C">
              <w:rPr>
                <w:rFonts w:ascii="AdvP45DC7B" w:hAnsi="AdvP45DC7B" w:cs="AdvP45DC7B"/>
                <w:kern w:val="0"/>
                <w:sz w:val="18"/>
                <w:szCs w:val="18"/>
              </w:rPr>
              <w:t xml:space="preserve"> after trades have been entered, executed, and settled involves the process of clearing.</w:t>
            </w:r>
          </w:p>
        </w:tc>
        <w:tc>
          <w:tcPr>
            <w:tcW w:w="4536" w:type="dxa"/>
          </w:tcPr>
          <w:p w:rsidR="008D1E92" w:rsidRPr="008D4E6C" w:rsidRDefault="008D1E92" w:rsidP="006A3610">
            <w:pPr>
              <w:rPr>
                <w:b/>
              </w:rPr>
            </w:pPr>
            <w:r w:rsidRPr="008D4E6C">
              <w:rPr>
                <w:rFonts w:hint="eastAsia"/>
                <w:b/>
              </w:rPr>
              <w:t>清算</w:t>
            </w:r>
          </w:p>
          <w:p w:rsidR="008D1E92" w:rsidRPr="008D4E6C" w:rsidRDefault="008D1E92" w:rsidP="006A3610">
            <w:r w:rsidRPr="008D4E6C">
              <w:rPr>
                <w:rFonts w:hint="eastAsia"/>
              </w:rPr>
              <w:t>是指在</w:t>
            </w:r>
            <w:r w:rsidRPr="008D4E6C">
              <w:t>交易达成</w:t>
            </w:r>
            <w:r w:rsidRPr="008D4E6C">
              <w:rPr>
                <w:rFonts w:hint="eastAsia"/>
              </w:rPr>
              <w:t>、</w:t>
            </w:r>
            <w:r w:rsidRPr="008D4E6C">
              <w:t>执行和落实后，协调基金经理、</w:t>
            </w:r>
            <w:r w:rsidRPr="008D4E6C">
              <w:rPr>
                <w:rFonts w:hint="eastAsia"/>
              </w:rPr>
              <w:t>经纪</w:t>
            </w:r>
            <w:r w:rsidRPr="008D4E6C">
              <w:t>交易商和</w:t>
            </w:r>
            <w:r w:rsidRPr="008D4E6C">
              <w:rPr>
                <w:rFonts w:hint="eastAsia"/>
              </w:rPr>
              <w:t>主要经纪</w:t>
            </w:r>
            <w:r w:rsidRPr="008D4E6C">
              <w:t>商之间的</w:t>
            </w:r>
            <w:r w:rsidRPr="008D4E6C">
              <w:rPr>
                <w:rFonts w:hint="eastAsia"/>
              </w:rPr>
              <w:t>协调交易</w:t>
            </w:r>
            <w:r w:rsidRPr="008D4E6C">
              <w:t>的过程。</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bond obligation (CBO)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structured credit product backed by high yield bonds placed into separate tranches, 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债券抵押</w:t>
            </w:r>
            <w:r w:rsidRPr="008D4E6C">
              <w:rPr>
                <w:b/>
              </w:rPr>
              <w:t>证券（CBO）</w:t>
            </w:r>
          </w:p>
          <w:p w:rsidR="008D1E92" w:rsidRPr="008D4E6C" w:rsidRDefault="008D1E92" w:rsidP="006A3610">
            <w:r w:rsidRPr="008D4E6C">
              <w:rPr>
                <w:rFonts w:hint="eastAsia"/>
              </w:rPr>
              <w:t>是指由</w:t>
            </w:r>
            <w:r w:rsidRPr="008D4E6C">
              <w:t>高收益债券</w:t>
            </w:r>
            <w:r w:rsidRPr="008D4E6C">
              <w:rPr>
                <w:rFonts w:hint="eastAsia"/>
              </w:rPr>
              <w:t>支持</w:t>
            </w:r>
            <w:r w:rsidRPr="008D4E6C">
              <w:t>的结构化信用衍生品</w:t>
            </w:r>
            <w:r w:rsidRPr="008D4E6C">
              <w:rPr>
                <w:rFonts w:hint="eastAsia"/>
              </w:rPr>
              <w:t>，分割</w:t>
            </w:r>
            <w:r w:rsidRPr="008D4E6C">
              <w:t>成</w:t>
            </w:r>
            <w:r w:rsidRPr="008D4E6C">
              <w:rPr>
                <w:rFonts w:hint="eastAsia"/>
              </w:rPr>
              <w:t>具有</w:t>
            </w:r>
            <w:r w:rsidRPr="008D4E6C">
              <w:t>不同</w:t>
            </w:r>
            <w:r w:rsidRPr="008D4E6C">
              <w:rPr>
                <w:rFonts w:hint="eastAsia"/>
              </w:rPr>
              <w:t>信用评级的</w:t>
            </w:r>
            <w:r w:rsidRPr="008D4E6C">
              <w:t>证券</w:t>
            </w:r>
            <w:r w:rsidRPr="008D4E6C">
              <w:rPr>
                <w:rFonts w:hint="eastAsia"/>
              </w:rPr>
              <w:t>层级</w:t>
            </w:r>
            <w:r w:rsidRPr="008D4E6C">
              <w:t>-优先级、</w:t>
            </w:r>
            <w:r w:rsidRPr="008D4E6C">
              <w:rPr>
                <w:rFonts w:hint="eastAsia"/>
              </w:rPr>
              <w:t>夹层</w:t>
            </w:r>
            <w:r w:rsidRPr="008D4E6C">
              <w:t>级</w:t>
            </w:r>
            <w:r w:rsidRPr="008D4E6C">
              <w:rPr>
                <w:rFonts w:hint="eastAsia"/>
              </w:rPr>
              <w:t>和</w:t>
            </w:r>
            <w:r w:rsidRPr="008D4E6C">
              <w:t>权益级。损失</w:t>
            </w:r>
            <w:r w:rsidRPr="008D4E6C">
              <w:rPr>
                <w:rFonts w:hint="eastAsia"/>
              </w:rPr>
              <w:t>分配从</w:t>
            </w:r>
            <w:r w:rsidRPr="008D4E6C">
              <w:t>次级层</w:t>
            </w:r>
            <w:r w:rsidRPr="008D4E6C">
              <w:rPr>
                <w:rFonts w:hint="eastAsia"/>
              </w:rPr>
              <w:t>到优先级层；</w:t>
            </w:r>
            <w:r w:rsidRPr="008D4E6C">
              <w:t>因此，</w:t>
            </w:r>
            <w:r w:rsidRPr="008D4E6C">
              <w:rPr>
                <w:rFonts w:hint="eastAsia"/>
              </w:rPr>
              <w:t>对</w:t>
            </w:r>
            <w:r w:rsidRPr="008D4E6C">
              <w:t>风险较大的</w:t>
            </w:r>
            <w:r w:rsidRPr="008D4E6C">
              <w:rPr>
                <w:rFonts w:hint="eastAsia"/>
              </w:rPr>
              <w:t>低层</w:t>
            </w:r>
            <w:r w:rsidRPr="008D4E6C">
              <w:t>证券</w:t>
            </w:r>
            <w:r w:rsidRPr="008D4E6C">
              <w:rPr>
                <w:rFonts w:hint="eastAsia"/>
              </w:rPr>
              <w:t>持有者</w:t>
            </w:r>
            <w:r w:rsidRPr="008D4E6C">
              <w:t>提供较高的票面利</w:t>
            </w:r>
            <w:r w:rsidRPr="008D4E6C">
              <w:rPr>
                <w:rFonts w:hint="eastAsia"/>
              </w:rPr>
              <w:t>率</w:t>
            </w:r>
            <w:r w:rsidRPr="008D4E6C">
              <w:t>（</w:t>
            </w:r>
            <w:r w:rsidRPr="008D4E6C">
              <w:rPr>
                <w:rFonts w:hint="eastAsia"/>
              </w:rPr>
              <w:t>见</w:t>
            </w:r>
            <w:r w:rsidRPr="008D4E6C">
              <w:t>票面</w:t>
            </w:r>
            <w:r w:rsidRPr="008D4E6C">
              <w:rPr>
                <w:rFonts w:hint="eastAsia"/>
              </w:rPr>
              <w:t>利率</w:t>
            </w:r>
            <w:r w:rsidRPr="008D4E6C">
              <w:t>）</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collateralized debt obligation (CDO)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structured credit product backed by fixed income assets, including pools of bonds, loans, and other assets, placed into separate tranches, </w:t>
            </w:r>
            <w:r w:rsidRPr="008D4E6C">
              <w:rPr>
                <w:rFonts w:ascii="AdvP45DC7B" w:hAnsi="AdvP45DC7B" w:cs="AdvP45DC7B"/>
                <w:kern w:val="0"/>
                <w:sz w:val="18"/>
                <w:szCs w:val="18"/>
              </w:rPr>
              <w:lastRenderedPageBreak/>
              <w:t>with corresponding credit ratings—senior tranches, mezzanine tranches, and equity tranches. Losses flow upstream from the junior tranches into the senior tranches; therefore, the riskier lower tranches offer higher coupon rates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coupon rate</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lastRenderedPageBreak/>
              <w:t>担保债务</w:t>
            </w:r>
            <w:r w:rsidRPr="008D4E6C">
              <w:rPr>
                <w:b/>
              </w:rPr>
              <w:t>凭证（CDO）</w:t>
            </w:r>
          </w:p>
          <w:p w:rsidR="008D1E92" w:rsidRPr="008D4E6C" w:rsidRDefault="008D1E92" w:rsidP="006A3610">
            <w:r w:rsidRPr="008D4E6C">
              <w:rPr>
                <w:rFonts w:hint="eastAsia"/>
              </w:rPr>
              <w:t>是指由债券</w:t>
            </w:r>
            <w:r w:rsidRPr="008D4E6C">
              <w:t>、贷款和其他资产组成的固定收益资产支持的结构化信用衍生品，</w:t>
            </w:r>
            <w:r w:rsidRPr="008D4E6C">
              <w:rPr>
                <w:rFonts w:hint="eastAsia"/>
              </w:rPr>
              <w:t>分割成具有</w:t>
            </w:r>
            <w:r w:rsidRPr="008D4E6C">
              <w:t>不同信</w:t>
            </w:r>
            <w:r w:rsidRPr="008D4E6C">
              <w:lastRenderedPageBreak/>
              <w:t>用评级的</w:t>
            </w:r>
            <w:r w:rsidRPr="008D4E6C">
              <w:rPr>
                <w:rFonts w:hint="eastAsia"/>
              </w:rPr>
              <w:t>证券层级</w:t>
            </w:r>
            <w:r w:rsidRPr="008D4E6C">
              <w:t>-优先级、夹层级</w:t>
            </w:r>
            <w:r w:rsidRPr="008D4E6C">
              <w:rPr>
                <w:rFonts w:hint="eastAsia"/>
              </w:rPr>
              <w:t>和</w:t>
            </w:r>
            <w:r w:rsidRPr="008D4E6C">
              <w:t>权益级。损失</w:t>
            </w:r>
            <w:r w:rsidRPr="008D4E6C">
              <w:rPr>
                <w:rFonts w:hint="eastAsia"/>
              </w:rPr>
              <w:t>分配</w:t>
            </w:r>
            <w:r w:rsidRPr="008D4E6C">
              <w:t>从次级层到优先</w:t>
            </w:r>
            <w:r w:rsidRPr="008D4E6C">
              <w:rPr>
                <w:rFonts w:hint="eastAsia"/>
              </w:rPr>
              <w:t>级层</w:t>
            </w:r>
            <w:r w:rsidRPr="008D4E6C">
              <w:t>；因此，</w:t>
            </w:r>
            <w:r w:rsidRPr="008D4E6C">
              <w:rPr>
                <w:rFonts w:hint="eastAsia"/>
              </w:rPr>
              <w:t>对</w:t>
            </w:r>
            <w:r w:rsidRPr="008D4E6C">
              <w:t>风险较大的</w:t>
            </w:r>
            <w:r w:rsidRPr="008D4E6C">
              <w:rPr>
                <w:rFonts w:hint="eastAsia"/>
              </w:rPr>
              <w:t>底层证券持有者</w:t>
            </w:r>
            <w:r w:rsidRPr="008D4E6C">
              <w:t>提供较高的票面利率（</w:t>
            </w:r>
            <w:r w:rsidRPr="008D4E6C">
              <w:rPr>
                <w:rFonts w:hint="eastAsia"/>
              </w:rPr>
              <w:t>见</w:t>
            </w:r>
            <w:r w:rsidRPr="008D4E6C">
              <w:t>票面利率）</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collateralized loan obligation (CLO)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Similar to a collateralized debt obligation with the difference being that in the case of the CLO, only loans are packaged into the security.</w:t>
            </w:r>
          </w:p>
        </w:tc>
        <w:tc>
          <w:tcPr>
            <w:tcW w:w="4536" w:type="dxa"/>
          </w:tcPr>
          <w:p w:rsidR="008D1E92" w:rsidRPr="008D4E6C" w:rsidRDefault="008D1E92" w:rsidP="006A3610">
            <w:pPr>
              <w:rPr>
                <w:b/>
              </w:rPr>
            </w:pPr>
            <w:r w:rsidRPr="008D4E6C">
              <w:rPr>
                <w:rFonts w:hint="eastAsia"/>
                <w:b/>
              </w:rPr>
              <w:t>贷款抵押</w:t>
            </w:r>
            <w:r w:rsidRPr="008D4E6C">
              <w:rPr>
                <w:b/>
              </w:rPr>
              <w:t>证券（CLO）</w:t>
            </w:r>
          </w:p>
          <w:p w:rsidR="008D1E92" w:rsidRPr="008D4E6C" w:rsidRDefault="008D1E92" w:rsidP="006A3610">
            <w:r w:rsidRPr="008D4E6C">
              <w:rPr>
                <w:rFonts w:hint="eastAsia"/>
              </w:rPr>
              <w:t>与</w:t>
            </w:r>
            <w:r w:rsidRPr="008D4E6C">
              <w:t>担保债务凭证相似</w:t>
            </w:r>
            <w:r w:rsidRPr="008D4E6C">
              <w:rPr>
                <w:rFonts w:hint="eastAsia"/>
              </w:rPr>
              <w:t>，</w:t>
            </w:r>
            <w:r w:rsidRPr="008D4E6C">
              <w:t>唯一的区别在于只有贷款</w:t>
            </w:r>
            <w:r w:rsidRPr="008D4E6C">
              <w:rPr>
                <w:rFonts w:hint="eastAsia"/>
              </w:rPr>
              <w:t>被打包</w:t>
            </w:r>
            <w:r w:rsidRPr="008D4E6C">
              <w:t>进资产池。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commodity trading advisor (CTA)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person or entity that provides expert advice to investors on investments in commodity futures, options, and foreign exchange contracts is referred to as a CTA.</w:t>
            </w:r>
          </w:p>
        </w:tc>
        <w:tc>
          <w:tcPr>
            <w:tcW w:w="4536" w:type="dxa"/>
          </w:tcPr>
          <w:p w:rsidR="008D1E92" w:rsidRPr="008D4E6C" w:rsidRDefault="008D1E92" w:rsidP="006A3610">
            <w:r w:rsidRPr="008D4E6C">
              <w:rPr>
                <w:rFonts w:hint="eastAsia"/>
                <w:b/>
              </w:rPr>
              <w:t>商品</w:t>
            </w:r>
            <w:r w:rsidRPr="008D4E6C">
              <w:rPr>
                <w:b/>
              </w:rPr>
              <w:t>交易顾问（CTA）</w:t>
            </w:r>
          </w:p>
          <w:p w:rsidR="008D1E92" w:rsidRPr="008D4E6C" w:rsidRDefault="008D1E92" w:rsidP="006A3610">
            <w:r w:rsidRPr="008D4E6C">
              <w:rPr>
                <w:rFonts w:hint="eastAsia"/>
              </w:rPr>
              <w:t>指为</w:t>
            </w:r>
            <w:r w:rsidRPr="008D4E6C">
              <w:t>投资者提供</w:t>
            </w:r>
            <w:r w:rsidRPr="008D4E6C">
              <w:rPr>
                <w:rFonts w:hint="eastAsia"/>
              </w:rPr>
              <w:t>对</w:t>
            </w:r>
            <w:r w:rsidRPr="008D4E6C">
              <w:t>商品期货、</w:t>
            </w:r>
            <w:r w:rsidRPr="008D4E6C">
              <w:rPr>
                <w:rFonts w:hint="eastAsia"/>
              </w:rPr>
              <w:t>期权</w:t>
            </w:r>
            <w:r w:rsidRPr="008D4E6C">
              <w:t>和</w:t>
            </w:r>
            <w:r w:rsidRPr="008D4E6C">
              <w:rPr>
                <w:rFonts w:hint="eastAsia"/>
              </w:rPr>
              <w:t>外汇合约</w:t>
            </w:r>
            <w:r w:rsidRPr="008D4E6C">
              <w:t>等专业意见的个人或实体。</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compounded average growth rate (CAGR)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year-after-year growth of an investment for a specified period of time.</w:t>
            </w:r>
          </w:p>
        </w:tc>
        <w:tc>
          <w:tcPr>
            <w:tcW w:w="4536" w:type="dxa"/>
          </w:tcPr>
          <w:p w:rsidR="008D1E92" w:rsidRPr="008D4E6C" w:rsidRDefault="008D1E92" w:rsidP="006A3610">
            <w:pPr>
              <w:rPr>
                <w:b/>
              </w:rPr>
            </w:pPr>
            <w:r w:rsidRPr="008D4E6C">
              <w:rPr>
                <w:rFonts w:hint="eastAsia"/>
                <w:b/>
              </w:rPr>
              <w:t>复合</w:t>
            </w:r>
            <w:r w:rsidRPr="008D4E6C">
              <w:rPr>
                <w:b/>
              </w:rPr>
              <w:t>平均增长</w:t>
            </w:r>
            <w:r w:rsidRPr="008D4E6C">
              <w:rPr>
                <w:rFonts w:hint="eastAsia"/>
                <w:b/>
              </w:rPr>
              <w:t>率</w:t>
            </w:r>
            <w:r w:rsidRPr="008D4E6C">
              <w:rPr>
                <w:b/>
              </w:rPr>
              <w:t>（CAGR）</w:t>
            </w:r>
          </w:p>
          <w:p w:rsidR="008D1E92" w:rsidRPr="008D4E6C" w:rsidRDefault="008D1E92" w:rsidP="006A3610">
            <w:r w:rsidRPr="008D4E6C">
              <w:rPr>
                <w:rFonts w:hint="eastAsia"/>
              </w:rPr>
              <w:t>特定期限内逐年计提的投资</w:t>
            </w:r>
            <w:r w:rsidRPr="008D4E6C">
              <w:t>增长</w:t>
            </w:r>
            <w:r w:rsidRPr="008D4E6C">
              <w:rPr>
                <w:rFonts w:hint="eastAsia"/>
              </w:rPr>
              <w:t>率</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coupon rate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term used to describe the interest rate on a bond when it is issued. The name originates from the fact that some bonds have actual coupons attached to them that can be removed and used for redemption of interest payments.</w:t>
            </w:r>
          </w:p>
        </w:tc>
        <w:tc>
          <w:tcPr>
            <w:tcW w:w="4536" w:type="dxa"/>
          </w:tcPr>
          <w:p w:rsidR="008D1E92" w:rsidRPr="008D4E6C" w:rsidRDefault="008D1E92" w:rsidP="006A3610">
            <w:pPr>
              <w:rPr>
                <w:b/>
              </w:rPr>
            </w:pPr>
            <w:r w:rsidRPr="008D4E6C">
              <w:rPr>
                <w:rFonts w:hint="eastAsia"/>
                <w:b/>
              </w:rPr>
              <w:t>票面利率</w:t>
            </w:r>
          </w:p>
          <w:p w:rsidR="008D1E92" w:rsidRPr="008D4E6C" w:rsidRDefault="008D1E92" w:rsidP="006A3610">
            <w:r w:rsidRPr="008D4E6C">
              <w:rPr>
                <w:rFonts w:hint="eastAsia"/>
              </w:rPr>
              <w:t>是指</w:t>
            </w:r>
            <w:r w:rsidRPr="008D4E6C">
              <w:t>债券发行时的票面利率。</w:t>
            </w:r>
            <w:r w:rsidRPr="008D4E6C">
              <w:rPr>
                <w:rFonts w:hint="eastAsia"/>
              </w:rPr>
              <w:t>该</w:t>
            </w:r>
            <w:r w:rsidRPr="008D4E6C">
              <w:t>名字起源于某些债券附有</w:t>
            </w:r>
            <w:r w:rsidRPr="008D4E6C">
              <w:rPr>
                <w:rFonts w:hint="eastAsia"/>
              </w:rPr>
              <w:t>的</w:t>
            </w:r>
            <w:r w:rsidRPr="008D4E6C">
              <w:t>真实的券可以被移除和作为利息支付赎回时被使用。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crunch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An abrupt reduction of the availability of loans or a sharp increase in</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the cost of loans.</w:t>
            </w:r>
          </w:p>
        </w:tc>
        <w:tc>
          <w:tcPr>
            <w:tcW w:w="4536" w:type="dxa"/>
          </w:tcPr>
          <w:p w:rsidR="008D1E92" w:rsidRPr="008D4E6C" w:rsidRDefault="008D1E92" w:rsidP="006A3610">
            <w:pPr>
              <w:rPr>
                <w:b/>
              </w:rPr>
            </w:pPr>
            <w:r w:rsidRPr="008D4E6C">
              <w:rPr>
                <w:rFonts w:hint="eastAsia"/>
                <w:b/>
              </w:rPr>
              <w:t>信贷紧缩</w:t>
            </w:r>
          </w:p>
          <w:p w:rsidR="008D1E92" w:rsidRPr="008D4E6C" w:rsidRDefault="008D1E92" w:rsidP="006A3610">
            <w:r w:rsidRPr="008D4E6C">
              <w:rPr>
                <w:rFonts w:hint="eastAsia"/>
              </w:rPr>
              <w:t>是指贷款供应</w:t>
            </w:r>
            <w:r w:rsidRPr="008D4E6C">
              <w:t>突然减少或者贷款成本急剧增加。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credit default swaps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credit derivative that involves two counterparties. Party A makes periodic payments to party B, and in exchange, party A has the promise that if a third party, party C, defaults, party A will receive the full payoff from party B. Therefore, party A is said to be the ‘‘buyer’’ of credit protection and party B is the ‘‘seller’’ of credit protection. Party C is referred to as the ‘‘reference entity.’’ Credit default swaps are used to hedge credit risks when making loans.</w:t>
            </w:r>
          </w:p>
        </w:tc>
        <w:tc>
          <w:tcPr>
            <w:tcW w:w="4536" w:type="dxa"/>
          </w:tcPr>
          <w:p w:rsidR="008D1E92" w:rsidRPr="008D4E6C" w:rsidRDefault="008D1E92" w:rsidP="006A3610">
            <w:pPr>
              <w:rPr>
                <w:b/>
              </w:rPr>
            </w:pPr>
            <w:r w:rsidRPr="008D4E6C">
              <w:rPr>
                <w:rFonts w:hint="eastAsia"/>
                <w:b/>
              </w:rPr>
              <w:t>信用</w:t>
            </w:r>
            <w:r w:rsidRPr="008D4E6C">
              <w:rPr>
                <w:b/>
              </w:rPr>
              <w:t>违约</w:t>
            </w:r>
            <w:r w:rsidRPr="008D4E6C">
              <w:rPr>
                <w:rFonts w:hint="eastAsia"/>
                <w:b/>
              </w:rPr>
              <w:t>掉期</w:t>
            </w:r>
          </w:p>
          <w:p w:rsidR="008D1E92" w:rsidRPr="008D4E6C" w:rsidRDefault="008D1E92" w:rsidP="006A3610">
            <w:r w:rsidRPr="008D4E6C">
              <w:rPr>
                <w:rFonts w:hint="eastAsia"/>
              </w:rPr>
              <w:t>是指</w:t>
            </w:r>
            <w:r w:rsidRPr="008D4E6C">
              <w:t>涉及两个交易方的信用衍生品。</w:t>
            </w:r>
            <w:r w:rsidRPr="008D4E6C">
              <w:rPr>
                <w:rFonts w:hint="eastAsia"/>
              </w:rPr>
              <w:t>交易方</w:t>
            </w:r>
            <w:r w:rsidRPr="008D4E6C">
              <w:t>A对交易方B</w:t>
            </w:r>
            <w:r w:rsidRPr="008D4E6C">
              <w:rPr>
                <w:rFonts w:hint="eastAsia"/>
              </w:rPr>
              <w:t>周期性</w:t>
            </w:r>
            <w:r w:rsidRPr="008D4E6C">
              <w:t>支付费用，作为交换，</w:t>
            </w:r>
            <w:r w:rsidRPr="008D4E6C">
              <w:rPr>
                <w:rFonts w:hint="eastAsia"/>
              </w:rPr>
              <w:t>交易方</w:t>
            </w:r>
            <w:r w:rsidRPr="008D4E6C">
              <w:t>A从交易方B得到</w:t>
            </w:r>
            <w:r w:rsidRPr="008D4E6C">
              <w:rPr>
                <w:rFonts w:hint="eastAsia"/>
              </w:rPr>
              <w:t>承诺</w:t>
            </w:r>
            <w:r w:rsidRPr="008D4E6C">
              <w:t>，若交易方C违约，则交易方B将支付</w:t>
            </w:r>
            <w:r w:rsidRPr="008D4E6C">
              <w:rPr>
                <w:rFonts w:hint="eastAsia"/>
              </w:rPr>
              <w:t>交易方</w:t>
            </w:r>
            <w:r w:rsidRPr="008D4E6C">
              <w:t>A全部</w:t>
            </w:r>
            <w:r w:rsidRPr="008D4E6C">
              <w:rPr>
                <w:rFonts w:hint="eastAsia"/>
              </w:rPr>
              <w:t>补偿。</w:t>
            </w:r>
            <w:r w:rsidRPr="008D4E6C">
              <w:t>因此</w:t>
            </w:r>
            <w:r w:rsidRPr="008D4E6C">
              <w:rPr>
                <w:rFonts w:hint="eastAsia"/>
              </w:rPr>
              <w:t>，</w:t>
            </w:r>
            <w:r w:rsidRPr="008D4E6C">
              <w:t>交易方A被称为</w:t>
            </w:r>
            <w:r w:rsidRPr="008D4E6C">
              <w:rPr>
                <w:rFonts w:hint="eastAsia"/>
              </w:rPr>
              <w:t>信用保护</w:t>
            </w:r>
            <w:r w:rsidRPr="008D4E6C">
              <w:t>的“</w:t>
            </w:r>
            <w:r w:rsidRPr="008D4E6C">
              <w:rPr>
                <w:rFonts w:hint="eastAsia"/>
              </w:rPr>
              <w:t>买方</w:t>
            </w:r>
            <w:r w:rsidRPr="008D4E6C">
              <w:t>”</w:t>
            </w:r>
            <w:r w:rsidRPr="008D4E6C">
              <w:rPr>
                <w:rFonts w:hint="eastAsia"/>
              </w:rPr>
              <w:t>，</w:t>
            </w:r>
            <w:r w:rsidRPr="008D4E6C">
              <w:t>而交易方B被称作为信用保护的“</w:t>
            </w:r>
            <w:r w:rsidRPr="008D4E6C">
              <w:rPr>
                <w:rFonts w:hint="eastAsia"/>
              </w:rPr>
              <w:t>卖方</w:t>
            </w:r>
            <w:r w:rsidRPr="008D4E6C">
              <w:t>”</w:t>
            </w:r>
            <w:r w:rsidRPr="008D4E6C">
              <w:rPr>
                <w:rFonts w:hint="eastAsia"/>
              </w:rPr>
              <w:t>。</w:t>
            </w:r>
            <w:r w:rsidRPr="008D4E6C">
              <w:t>交易方C被认为是“</w:t>
            </w:r>
            <w:r w:rsidRPr="008D4E6C">
              <w:rPr>
                <w:rFonts w:hint="eastAsia"/>
              </w:rPr>
              <w:t>参考</w:t>
            </w:r>
            <w:r w:rsidRPr="008D4E6C">
              <w:t>实体”</w:t>
            </w:r>
            <w:r w:rsidRPr="008D4E6C">
              <w:rPr>
                <w:rFonts w:hint="eastAsia"/>
              </w:rPr>
              <w:t>。</w:t>
            </w:r>
            <w:r w:rsidRPr="008D4E6C">
              <w:t>信用违约掉期</w:t>
            </w:r>
            <w:r w:rsidRPr="008D4E6C">
              <w:rPr>
                <w:rFonts w:hint="eastAsia"/>
              </w:rPr>
              <w:t>在放贷</w:t>
            </w:r>
            <w:r w:rsidRPr="008D4E6C">
              <w:t>时被用来对冲信用风险。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custodian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 xml:space="preserve">A bank, trust company, or other financial institution that holds the fund assets and provides other services, including receiving funds from investors, distributing redemption proceeds, providing safekeeping services, and </w:t>
            </w:r>
            <w:bookmarkStart w:id="17" w:name="OLE_LINK5"/>
            <w:r w:rsidRPr="008D4E6C">
              <w:rPr>
                <w:rFonts w:ascii="AdvP45DC7B" w:hAnsi="AdvP45DC7B" w:cs="AdvP45DC7B"/>
                <w:kern w:val="0"/>
                <w:sz w:val="18"/>
                <w:szCs w:val="18"/>
              </w:rPr>
              <w:t>reporting fund transfers</w:t>
            </w:r>
            <w:bookmarkEnd w:id="17"/>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托管人</w:t>
            </w:r>
          </w:p>
          <w:p w:rsidR="008D1E92" w:rsidRPr="008D4E6C" w:rsidRDefault="008D1E92" w:rsidP="006A3610">
            <w:r w:rsidRPr="008D4E6C">
              <w:rPr>
                <w:rFonts w:hint="eastAsia"/>
              </w:rPr>
              <w:t>指银行</w:t>
            </w:r>
            <w:r w:rsidRPr="008D4E6C">
              <w:t>、</w:t>
            </w:r>
            <w:r w:rsidRPr="008D4E6C">
              <w:rPr>
                <w:rFonts w:hint="eastAsia"/>
              </w:rPr>
              <w:t>信托</w:t>
            </w:r>
            <w:r w:rsidRPr="008D4E6C">
              <w:t>公司</w:t>
            </w:r>
            <w:r w:rsidRPr="008D4E6C">
              <w:rPr>
                <w:rFonts w:hint="eastAsia"/>
              </w:rPr>
              <w:t>或者</w:t>
            </w:r>
            <w:r w:rsidRPr="008D4E6C">
              <w:t>其他</w:t>
            </w:r>
            <w:r w:rsidRPr="008D4E6C">
              <w:rPr>
                <w:rFonts w:hint="eastAsia"/>
              </w:rPr>
              <w:t>持有</w:t>
            </w:r>
            <w:r w:rsidRPr="008D4E6C">
              <w:t>基金资产</w:t>
            </w:r>
            <w:r w:rsidRPr="008D4E6C">
              <w:rPr>
                <w:rFonts w:hint="eastAsia"/>
              </w:rPr>
              <w:t>并</w:t>
            </w:r>
            <w:r w:rsidRPr="008D4E6C">
              <w:t>提供</w:t>
            </w:r>
            <w:r w:rsidRPr="008D4E6C">
              <w:rPr>
                <w:rFonts w:hint="eastAsia"/>
              </w:rPr>
              <w:t>包括从</w:t>
            </w:r>
            <w:r w:rsidRPr="008D4E6C">
              <w:t>投资</w:t>
            </w:r>
            <w:r w:rsidRPr="008D4E6C">
              <w:rPr>
                <w:rFonts w:hint="eastAsia"/>
              </w:rPr>
              <w:t>者</w:t>
            </w:r>
            <w:r w:rsidRPr="008D4E6C">
              <w:t>处募集基金、</w:t>
            </w:r>
            <w:r w:rsidRPr="008D4E6C">
              <w:rPr>
                <w:rFonts w:hint="eastAsia"/>
              </w:rPr>
              <w:t>分配赎回</w:t>
            </w:r>
            <w:r w:rsidRPr="008D4E6C">
              <w:t>款项、提供</w:t>
            </w:r>
            <w:r w:rsidRPr="008D4E6C">
              <w:rPr>
                <w:rFonts w:hint="eastAsia"/>
              </w:rPr>
              <w:t>保管</w:t>
            </w:r>
            <w:r w:rsidRPr="008D4E6C">
              <w:t>服务以及</w:t>
            </w:r>
            <w:r w:rsidRPr="008D4E6C">
              <w:rPr>
                <w:rFonts w:hint="eastAsia"/>
              </w:rPr>
              <w:t>报告</w:t>
            </w:r>
            <w:r w:rsidRPr="008D4E6C">
              <w:t>资金划拨等其他服务的金融机构</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delta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ratio that illustrates how the change in the price of an asset affects the price of an option. For example, if a call option has a delta of 0.5, an increase of $1 in the price of the asset will result in an increase of $0.50 in the price of an option. </w:t>
            </w:r>
            <w:bookmarkStart w:id="18" w:name="OLE_LINK6"/>
            <w:bookmarkStart w:id="19" w:name="OLE_LINK7"/>
            <w:r w:rsidRPr="008D4E6C">
              <w:rPr>
                <w:rFonts w:ascii="AdvP45DC7B" w:hAnsi="AdvP45DC7B" w:cs="AdvP45DC7B"/>
                <w:kern w:val="0"/>
                <w:sz w:val="18"/>
                <w:szCs w:val="18"/>
              </w:rPr>
              <w:t>Conversely</w:t>
            </w:r>
            <w:bookmarkEnd w:id="18"/>
            <w:bookmarkEnd w:id="19"/>
            <w:r w:rsidRPr="008D4E6C">
              <w:rPr>
                <w:rFonts w:ascii="AdvP45DC7B" w:hAnsi="AdvP45DC7B" w:cs="AdvP45DC7B"/>
                <w:kern w:val="0"/>
                <w:sz w:val="18"/>
                <w:szCs w:val="18"/>
              </w:rPr>
              <w:t>, for a put option, a delta of 0.5 followed by an increase in price of the asset of $1 would result in a decrease in the price of the option of$0.50.</w:t>
            </w:r>
          </w:p>
        </w:tc>
        <w:tc>
          <w:tcPr>
            <w:tcW w:w="4536" w:type="dxa"/>
          </w:tcPr>
          <w:p w:rsidR="008D1E92" w:rsidRPr="008D4E6C" w:rsidRDefault="008D1E92" w:rsidP="006A3610">
            <w:pPr>
              <w:rPr>
                <w:b/>
              </w:rPr>
            </w:pPr>
            <w:r w:rsidRPr="008D4E6C">
              <w:rPr>
                <w:rFonts w:hint="eastAsia"/>
                <w:b/>
              </w:rPr>
              <w:t>δ</w:t>
            </w:r>
            <w:r w:rsidRPr="008D4E6C">
              <w:rPr>
                <w:b/>
              </w:rPr>
              <w:t>系数</w:t>
            </w:r>
          </w:p>
          <w:p w:rsidR="008D1E92" w:rsidRPr="008D4E6C" w:rsidRDefault="008D1E92" w:rsidP="006A3610">
            <w:r w:rsidRPr="008D4E6C">
              <w:rPr>
                <w:rFonts w:hint="eastAsia"/>
              </w:rPr>
              <w:t>用来</w:t>
            </w:r>
            <w:r w:rsidRPr="008D4E6C">
              <w:t>衡量</w:t>
            </w:r>
            <w:r w:rsidRPr="008D4E6C">
              <w:rPr>
                <w:rFonts w:hint="eastAsia"/>
              </w:rPr>
              <w:t>标的资产价格</w:t>
            </w:r>
            <w:r w:rsidRPr="008D4E6C">
              <w:t>的变化所引起的对应期权价格的</w:t>
            </w:r>
            <w:r w:rsidRPr="008D4E6C">
              <w:rPr>
                <w:rFonts w:hint="eastAsia"/>
              </w:rPr>
              <w:t>变化率</w:t>
            </w:r>
            <w:r w:rsidRPr="008D4E6C">
              <w:t>。举例来说</w:t>
            </w:r>
            <w:r w:rsidRPr="008D4E6C">
              <w:rPr>
                <w:rFonts w:hint="eastAsia"/>
              </w:rPr>
              <w:t>，</w:t>
            </w:r>
            <w:r w:rsidRPr="008D4E6C">
              <w:t>如果</w:t>
            </w:r>
            <w:r w:rsidRPr="008D4E6C">
              <w:rPr>
                <w:rFonts w:hint="eastAsia"/>
              </w:rPr>
              <w:t>看涨期权</w:t>
            </w:r>
            <w:r w:rsidRPr="008D4E6C">
              <w:t>的δ系数是0.5，则标的资产价格</w:t>
            </w:r>
            <w:r w:rsidRPr="008D4E6C">
              <w:rPr>
                <w:rFonts w:hint="eastAsia"/>
              </w:rPr>
              <w:t>上涨</w:t>
            </w:r>
            <w:r w:rsidRPr="008D4E6C">
              <w:t>1美元，对应</w:t>
            </w:r>
            <w:r w:rsidRPr="008D4E6C">
              <w:rPr>
                <w:rFonts w:hint="eastAsia"/>
              </w:rPr>
              <w:t>期权价格</w:t>
            </w:r>
            <w:r w:rsidRPr="008D4E6C">
              <w:t>上涨0.5美元。相反</w:t>
            </w:r>
            <w:r w:rsidRPr="008D4E6C">
              <w:rPr>
                <w:rFonts w:hint="eastAsia"/>
              </w:rPr>
              <w:t>，</w:t>
            </w:r>
            <w:r w:rsidRPr="008D4E6C">
              <w:t>如果</w:t>
            </w:r>
            <w:r w:rsidRPr="008D4E6C">
              <w:rPr>
                <w:rFonts w:hint="eastAsia"/>
              </w:rPr>
              <w:t>看跌</w:t>
            </w:r>
            <w:r w:rsidRPr="008D4E6C">
              <w:t>期权的δ系数是0.5，则标的资产价格</w:t>
            </w:r>
            <w:r w:rsidRPr="008D4E6C">
              <w:rPr>
                <w:rFonts w:hint="eastAsia"/>
              </w:rPr>
              <w:t>上涨</w:t>
            </w:r>
            <w:r w:rsidRPr="008D4E6C">
              <w:t>1美元，</w:t>
            </w:r>
            <w:r w:rsidRPr="008D4E6C">
              <w:rPr>
                <w:rFonts w:hint="eastAsia"/>
              </w:rPr>
              <w:t>对应</w:t>
            </w:r>
            <w:r w:rsidRPr="008D4E6C">
              <w:t>期权价格下跌0.5美元。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derivative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financial instrument that is valued based on the underlying value of another security or benchmark index. Derivatives include options, credit default swaps, futures, interest rate swaps, and interest rate caps and floors.</w:t>
            </w:r>
          </w:p>
        </w:tc>
        <w:tc>
          <w:tcPr>
            <w:tcW w:w="4536" w:type="dxa"/>
          </w:tcPr>
          <w:p w:rsidR="008D1E92" w:rsidRPr="008D4E6C" w:rsidRDefault="008D1E92" w:rsidP="006A3610">
            <w:pPr>
              <w:rPr>
                <w:b/>
              </w:rPr>
            </w:pPr>
            <w:r w:rsidRPr="008D4E6C">
              <w:rPr>
                <w:rFonts w:hint="eastAsia"/>
                <w:b/>
              </w:rPr>
              <w:lastRenderedPageBreak/>
              <w:t>衍生品</w:t>
            </w:r>
          </w:p>
          <w:p w:rsidR="008D1E92" w:rsidRPr="008D4E6C" w:rsidRDefault="008D1E92" w:rsidP="006A3610">
            <w:r w:rsidRPr="008D4E6C">
              <w:rPr>
                <w:rFonts w:hint="eastAsia"/>
              </w:rPr>
              <w:lastRenderedPageBreak/>
              <w:t>该</w:t>
            </w:r>
            <w:r w:rsidRPr="008D4E6C">
              <w:t>金融工具的估值是基于</w:t>
            </w:r>
            <w:r w:rsidRPr="008D4E6C">
              <w:rPr>
                <w:rFonts w:hint="eastAsia"/>
              </w:rPr>
              <w:t>其他</w:t>
            </w:r>
            <w:r w:rsidRPr="008D4E6C">
              <w:t>证券的</w:t>
            </w:r>
            <w:r w:rsidRPr="008D4E6C">
              <w:rPr>
                <w:rFonts w:hint="eastAsia"/>
              </w:rPr>
              <w:t>基础资产</w:t>
            </w:r>
            <w:r w:rsidRPr="008D4E6C">
              <w:t>价值或者</w:t>
            </w:r>
            <w:r w:rsidRPr="008D4E6C">
              <w:rPr>
                <w:rFonts w:hint="eastAsia"/>
              </w:rPr>
              <w:t>基准</w:t>
            </w:r>
            <w:r w:rsidRPr="008D4E6C">
              <w:t>指数</w:t>
            </w:r>
            <w:r w:rsidRPr="008D4E6C">
              <w:rPr>
                <w:rFonts w:hint="eastAsia"/>
              </w:rPr>
              <w:t>。</w:t>
            </w:r>
            <w:r w:rsidRPr="008D4E6C">
              <w:t>衍生品</w:t>
            </w:r>
            <w:r w:rsidRPr="008D4E6C">
              <w:rPr>
                <w:rFonts w:hint="eastAsia"/>
              </w:rPr>
              <w:t>包括</w:t>
            </w:r>
            <w:r w:rsidRPr="008D4E6C">
              <w:t>期权、信用违约掉期、期货、利率互换</w:t>
            </w:r>
            <w:r w:rsidRPr="008D4E6C">
              <w:rPr>
                <w:rFonts w:hint="eastAsia"/>
              </w:rPr>
              <w:t>和</w:t>
            </w:r>
            <w:r w:rsidRPr="008D4E6C">
              <w:t>利率上限</w:t>
            </w:r>
            <w:r w:rsidRPr="008D4E6C">
              <w:rPr>
                <w:rFonts w:hint="eastAsia"/>
              </w:rPr>
              <w:t>与</w:t>
            </w:r>
            <w:r w:rsidRPr="008D4E6C">
              <w:t>下限。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diversification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portfolio strategy that is structured to add investment positions to lower portfolio volatility and reduce exposure to reduce the upside and downside volatility.</w:t>
            </w:r>
          </w:p>
        </w:tc>
        <w:tc>
          <w:tcPr>
            <w:tcW w:w="4536" w:type="dxa"/>
          </w:tcPr>
          <w:p w:rsidR="008D1E92" w:rsidRPr="008D4E6C" w:rsidRDefault="008D1E92" w:rsidP="006A3610">
            <w:pPr>
              <w:rPr>
                <w:b/>
              </w:rPr>
            </w:pPr>
            <w:r w:rsidRPr="008D4E6C">
              <w:rPr>
                <w:rFonts w:hint="eastAsia"/>
                <w:b/>
              </w:rPr>
              <w:t>分散投资</w:t>
            </w:r>
          </w:p>
          <w:p w:rsidR="008D1E92" w:rsidRPr="008D4E6C" w:rsidRDefault="008D1E92" w:rsidP="006A3610">
            <w:r w:rsidRPr="008D4E6C">
              <w:rPr>
                <w:rFonts w:hint="eastAsia"/>
              </w:rPr>
              <w:t>是指通过结构化</w:t>
            </w:r>
            <w:r w:rsidRPr="008D4E6C">
              <w:t>增加投资</w:t>
            </w:r>
            <w:r w:rsidRPr="008D4E6C">
              <w:rPr>
                <w:rFonts w:hint="eastAsia"/>
              </w:rPr>
              <w:t>头寸</w:t>
            </w:r>
            <w:r w:rsidRPr="008D4E6C">
              <w:t>来降低投资组合的波动性，</w:t>
            </w:r>
            <w:r w:rsidRPr="008D4E6C">
              <w:rPr>
                <w:rFonts w:hint="eastAsia"/>
              </w:rPr>
              <w:t>并通过降低</w:t>
            </w:r>
            <w:r w:rsidRPr="008D4E6C">
              <w:t>风险</w:t>
            </w:r>
            <w:r w:rsidRPr="008D4E6C">
              <w:rPr>
                <w:rFonts w:hint="eastAsia"/>
              </w:rPr>
              <w:t>敞口来</w:t>
            </w:r>
            <w:r w:rsidRPr="008D4E6C">
              <w:t>减少</w:t>
            </w:r>
            <w:r w:rsidRPr="008D4E6C">
              <w:rPr>
                <w:rFonts w:hint="eastAsia"/>
              </w:rPr>
              <w:t>上下行</w:t>
            </w:r>
            <w:r w:rsidRPr="008D4E6C">
              <w:t>波动的一种</w:t>
            </w:r>
            <w:r w:rsidRPr="008D4E6C">
              <w:rPr>
                <w:rFonts w:hint="eastAsia"/>
              </w:rPr>
              <w:t>投资</w:t>
            </w:r>
            <w:r w:rsidRPr="008D4E6C">
              <w:t>组合策略。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38B62" w:hAnsi="AdvP438B62" w:cs="AdvP438B62"/>
                <w:b/>
                <w:kern w:val="0"/>
                <w:sz w:val="18"/>
                <w:szCs w:val="18"/>
              </w:rPr>
              <w:t>drawdown</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amount of decline from the prior peak return level of the fund.</w:t>
            </w:r>
          </w:p>
        </w:tc>
        <w:tc>
          <w:tcPr>
            <w:tcW w:w="4536" w:type="dxa"/>
          </w:tcPr>
          <w:p w:rsidR="008D1E92" w:rsidRPr="008D4E6C" w:rsidRDefault="008D1E92" w:rsidP="006A3610">
            <w:pPr>
              <w:rPr>
                <w:b/>
              </w:rPr>
            </w:pPr>
            <w:r w:rsidRPr="008D4E6C">
              <w:rPr>
                <w:rFonts w:hint="eastAsia"/>
                <w:b/>
              </w:rPr>
              <w:t>回撤</w:t>
            </w:r>
          </w:p>
          <w:p w:rsidR="008D1E92" w:rsidRPr="008D4E6C" w:rsidRDefault="008D1E92" w:rsidP="006A3610">
            <w:r w:rsidRPr="008D4E6C">
              <w:rPr>
                <w:rFonts w:hint="eastAsia"/>
              </w:rPr>
              <w:t>是指</w:t>
            </w:r>
            <w:r w:rsidRPr="008D4E6C">
              <w:t>从</w:t>
            </w:r>
            <w:r w:rsidRPr="008D4E6C">
              <w:rPr>
                <w:rFonts w:hint="eastAsia"/>
              </w:rPr>
              <w:t>该基金历史</w:t>
            </w:r>
            <w:r w:rsidRPr="008D4E6C">
              <w:t>最高</w:t>
            </w:r>
            <w:r w:rsidRPr="008D4E6C">
              <w:rPr>
                <w:rFonts w:hint="eastAsia"/>
              </w:rPr>
              <w:t>回报</w:t>
            </w:r>
            <w:r w:rsidRPr="008D4E6C">
              <w:t>水平</w:t>
            </w:r>
            <w:r w:rsidRPr="008D4E6C">
              <w:rPr>
                <w:rFonts w:hint="eastAsia"/>
              </w:rPr>
              <w:t>至现在的减少量</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0" w:name="OLE_LINK8"/>
            <w:bookmarkStart w:id="21" w:name="OLE_LINK9"/>
            <w:r w:rsidRPr="008D4E6C">
              <w:rPr>
                <w:rFonts w:ascii="AdvP438B62" w:hAnsi="AdvP438B62" w:cs="AdvP438B62"/>
                <w:b/>
                <w:kern w:val="0"/>
                <w:sz w:val="18"/>
                <w:szCs w:val="18"/>
              </w:rPr>
              <w:t>due diligence</w:t>
            </w:r>
            <w:bookmarkEnd w:id="20"/>
            <w:bookmarkEnd w:id="21"/>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process that describes the research of a manager and the strategy used by an investor that involves the performance results and operational procedures of an investment partnership and investment team. While the term originated by broker/dealers for business transactions, it refers to the overall detailed review of a hedge fund strategy and activity to ensure that the fund manager complies with the marketing documents and legal documents governing the fund and strategy.</w:t>
            </w:r>
          </w:p>
        </w:tc>
        <w:tc>
          <w:tcPr>
            <w:tcW w:w="4536" w:type="dxa"/>
          </w:tcPr>
          <w:p w:rsidR="008D1E92" w:rsidRPr="008D4E6C" w:rsidRDefault="008D1E92" w:rsidP="006A3610">
            <w:pPr>
              <w:rPr>
                <w:b/>
              </w:rPr>
            </w:pPr>
            <w:r w:rsidRPr="008D4E6C">
              <w:rPr>
                <w:rFonts w:hint="eastAsia"/>
                <w:b/>
              </w:rPr>
              <w:t>尽职调查</w:t>
            </w:r>
          </w:p>
          <w:p w:rsidR="008D1E92" w:rsidRPr="008D4E6C" w:rsidRDefault="008D1E92" w:rsidP="006A3610">
            <w:r w:rsidRPr="008D4E6C">
              <w:rPr>
                <w:rFonts w:hint="eastAsia"/>
              </w:rPr>
              <w:t>是指</w:t>
            </w:r>
            <w:r w:rsidRPr="008D4E6C">
              <w:t>描述了经理的调查和投资者使用的策略</w:t>
            </w:r>
            <w:r w:rsidRPr="008D4E6C">
              <w:rPr>
                <w:rFonts w:hint="eastAsia"/>
              </w:rPr>
              <w:t>的</w:t>
            </w:r>
            <w:r w:rsidRPr="008D4E6C">
              <w:t>一个程序，该</w:t>
            </w:r>
            <w:r w:rsidRPr="008D4E6C">
              <w:rPr>
                <w:rFonts w:hint="eastAsia"/>
              </w:rPr>
              <w:t>策略涉及</w:t>
            </w:r>
            <w:r w:rsidRPr="008D4E6C">
              <w:t>投资团队和投资合伙关系的业绩表现和运营</w:t>
            </w:r>
            <w:r w:rsidRPr="008D4E6C">
              <w:rPr>
                <w:rFonts w:hint="eastAsia"/>
              </w:rPr>
              <w:t>流程</w:t>
            </w:r>
            <w:r w:rsidRPr="008D4E6C">
              <w:t>。</w:t>
            </w:r>
            <w:r w:rsidRPr="008D4E6C">
              <w:rPr>
                <w:rFonts w:hint="eastAsia"/>
              </w:rPr>
              <w:t>虽然该</w:t>
            </w:r>
            <w:r w:rsidRPr="008D4E6C">
              <w:t>名词起源于有业务往来的</w:t>
            </w:r>
            <w:r w:rsidRPr="008D4E6C">
              <w:rPr>
                <w:rFonts w:hint="eastAsia"/>
              </w:rPr>
              <w:t>经纪</w:t>
            </w:r>
            <w:r w:rsidRPr="008D4E6C">
              <w:t>/交易商，</w:t>
            </w:r>
            <w:r w:rsidRPr="008D4E6C">
              <w:rPr>
                <w:rFonts w:hint="eastAsia"/>
              </w:rPr>
              <w:t>但是它目前</w:t>
            </w:r>
            <w:r w:rsidRPr="008D4E6C">
              <w:t>涉及到对冲基金策略</w:t>
            </w:r>
            <w:r w:rsidRPr="008D4E6C">
              <w:rPr>
                <w:rFonts w:hint="eastAsia"/>
              </w:rPr>
              <w:t>和</w:t>
            </w:r>
            <w:r w:rsidRPr="008D4E6C">
              <w:t>活动</w:t>
            </w:r>
            <w:r w:rsidRPr="008D4E6C">
              <w:rPr>
                <w:rFonts w:hint="eastAsia"/>
              </w:rPr>
              <w:t>的全面详细</w:t>
            </w:r>
            <w:r w:rsidRPr="008D4E6C">
              <w:t>的</w:t>
            </w:r>
            <w:r w:rsidRPr="008D4E6C">
              <w:rPr>
                <w:rFonts w:hint="eastAsia"/>
              </w:rPr>
              <w:t>审查，</w:t>
            </w:r>
            <w:r w:rsidRPr="008D4E6C">
              <w:t>以确保基金经理遵守</w:t>
            </w:r>
            <w:r w:rsidRPr="008D4E6C">
              <w:rPr>
                <w:rFonts w:hint="eastAsia"/>
              </w:rPr>
              <w:t>市场资料</w:t>
            </w:r>
            <w:r w:rsidRPr="008D4E6C">
              <w:t>和监管基金与策略的法律文档</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emerging markets </w:t>
            </w:r>
          </w:p>
          <w:p w:rsidR="008D1E92" w:rsidRPr="008D4E6C" w:rsidRDefault="008D1E92" w:rsidP="006A3610">
            <w:pPr>
              <w:autoSpaceDE w:val="0"/>
              <w:autoSpaceDN w:val="0"/>
              <w:adjustRightInd w:val="0"/>
              <w:jc w:val="left"/>
              <w:rPr>
                <w:rFonts w:ascii="AdvP438B62" w:hAnsi="AdvP438B62" w:cs="AdvP438B62"/>
                <w:kern w:val="0"/>
                <w:sz w:val="18"/>
                <w:szCs w:val="18"/>
              </w:rPr>
            </w:pPr>
            <w:bookmarkStart w:id="22" w:name="OLE_LINK10"/>
            <w:bookmarkStart w:id="23" w:name="OLE_LINK11"/>
            <w:r w:rsidRPr="008D4E6C">
              <w:rPr>
                <w:rFonts w:ascii="AdvP45DC7B" w:hAnsi="AdvP45DC7B" w:cs="AdvP45DC7B"/>
                <w:kern w:val="0"/>
                <w:sz w:val="18"/>
                <w:szCs w:val="18"/>
              </w:rPr>
              <w:t>Emerging economies in countries</w:t>
            </w:r>
            <w:bookmarkEnd w:id="22"/>
            <w:bookmarkEnd w:id="23"/>
            <w:r w:rsidRPr="008D4E6C">
              <w:rPr>
                <w:rFonts w:ascii="AdvP45DC7B" w:hAnsi="AdvP45DC7B" w:cs="AdvP45DC7B"/>
                <w:kern w:val="0"/>
                <w:sz w:val="18"/>
                <w:szCs w:val="18"/>
              </w:rPr>
              <w:t xml:space="preserve"> that are developing and becoming mature. The term refers to developing economies including Russia, Mexico, Brazil (and Latin America in general), India, China, much of Southeast Asia, and Eastern Europe.</w:t>
            </w:r>
          </w:p>
        </w:tc>
        <w:tc>
          <w:tcPr>
            <w:tcW w:w="4536" w:type="dxa"/>
          </w:tcPr>
          <w:p w:rsidR="008D1E92" w:rsidRPr="008D4E6C" w:rsidRDefault="008D1E92" w:rsidP="006A3610">
            <w:pPr>
              <w:rPr>
                <w:b/>
              </w:rPr>
            </w:pPr>
            <w:r w:rsidRPr="008D4E6C">
              <w:rPr>
                <w:rFonts w:hint="eastAsia"/>
                <w:b/>
              </w:rPr>
              <w:t>新兴</w:t>
            </w:r>
            <w:r w:rsidRPr="008D4E6C">
              <w:rPr>
                <w:b/>
              </w:rPr>
              <w:t>市场</w:t>
            </w:r>
          </w:p>
          <w:p w:rsidR="008D1E92" w:rsidRPr="008D4E6C" w:rsidRDefault="008D1E92" w:rsidP="006A3610">
            <w:r w:rsidRPr="008D4E6C">
              <w:t>是指正在发展中的</w:t>
            </w:r>
            <w:r w:rsidRPr="008D4E6C">
              <w:rPr>
                <w:rFonts w:hint="eastAsia"/>
              </w:rPr>
              <w:t>，</w:t>
            </w:r>
            <w:r w:rsidRPr="008D4E6C">
              <w:t>正在趋近成熟的</w:t>
            </w:r>
            <w:r w:rsidRPr="008D4E6C">
              <w:rPr>
                <w:rFonts w:hint="eastAsia"/>
              </w:rPr>
              <w:t>国家新兴</w:t>
            </w:r>
            <w:r w:rsidRPr="008D4E6C">
              <w:t>经济体</w:t>
            </w:r>
            <w:r w:rsidRPr="008D4E6C">
              <w:rPr>
                <w:rFonts w:hint="eastAsia"/>
              </w:rPr>
              <w:t>。该</w:t>
            </w:r>
            <w:r w:rsidRPr="008D4E6C">
              <w:t>名词</w:t>
            </w:r>
            <w:r w:rsidRPr="008D4E6C">
              <w:rPr>
                <w:rFonts w:hint="eastAsia"/>
              </w:rPr>
              <w:t>一般指的是</w:t>
            </w:r>
            <w:r w:rsidRPr="008D4E6C">
              <w:t>发展中的经济体</w:t>
            </w:r>
            <w:r w:rsidRPr="008D4E6C">
              <w:rPr>
                <w:rFonts w:hint="eastAsia"/>
              </w:rPr>
              <w:t>，</w:t>
            </w:r>
            <w:r w:rsidRPr="008D4E6C">
              <w:t>包括俄罗斯、墨西哥、</w:t>
            </w:r>
            <w:r w:rsidRPr="008D4E6C">
              <w:rPr>
                <w:rFonts w:hint="eastAsia"/>
              </w:rPr>
              <w:t>巴西</w:t>
            </w:r>
            <w:r w:rsidRPr="008D4E6C">
              <w:t>和拉丁美洲、印度、中国</w:t>
            </w:r>
            <w:r w:rsidRPr="008D4E6C">
              <w:rPr>
                <w:rFonts w:hint="eastAsia"/>
              </w:rPr>
              <w:t>、</w:t>
            </w:r>
            <w:r w:rsidRPr="008D4E6C">
              <w:t>东南亚以及东欧等国家。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4" w:name="OLE_LINK49"/>
            <w:bookmarkStart w:id="25" w:name="OLE_LINK50"/>
            <w:r w:rsidRPr="008D4E6C">
              <w:rPr>
                <w:rFonts w:ascii="AdvP438B62" w:hAnsi="AdvP438B62" w:cs="AdvP438B62"/>
                <w:b/>
                <w:kern w:val="0"/>
                <w:sz w:val="18"/>
                <w:szCs w:val="18"/>
              </w:rPr>
              <w:t xml:space="preserve">enterprise risk </w:t>
            </w:r>
          </w:p>
          <w:bookmarkEnd w:id="24"/>
          <w:bookmarkEnd w:id="25"/>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the creation and management of young businesses and their transition from start-ups to more mature companies.</w:t>
            </w:r>
          </w:p>
        </w:tc>
        <w:tc>
          <w:tcPr>
            <w:tcW w:w="4536" w:type="dxa"/>
          </w:tcPr>
          <w:p w:rsidR="008D1E92" w:rsidRPr="008D4E6C" w:rsidRDefault="008D1E92" w:rsidP="006A3610">
            <w:pPr>
              <w:rPr>
                <w:b/>
              </w:rPr>
            </w:pPr>
            <w:r w:rsidRPr="008D4E6C">
              <w:rPr>
                <w:rFonts w:hint="eastAsia"/>
                <w:b/>
              </w:rPr>
              <w:t>企业</w:t>
            </w:r>
            <w:r w:rsidRPr="008D4E6C">
              <w:rPr>
                <w:b/>
              </w:rPr>
              <w:t>风险</w:t>
            </w:r>
          </w:p>
          <w:p w:rsidR="008D1E92" w:rsidRPr="008D4E6C" w:rsidRDefault="008D1E92" w:rsidP="006A3610">
            <w:r w:rsidRPr="008D4E6C">
              <w:rPr>
                <w:rFonts w:hint="eastAsia"/>
              </w:rPr>
              <w:t>是指</w:t>
            </w:r>
            <w:r w:rsidRPr="008D4E6C">
              <w:t>年轻企业的</w:t>
            </w:r>
            <w:r w:rsidRPr="008D4E6C">
              <w:rPr>
                <w:rFonts w:hint="eastAsia"/>
              </w:rPr>
              <w:t>创立与</w:t>
            </w:r>
            <w:r w:rsidRPr="008D4E6C">
              <w:t>管理，以及从创业到更成熟公司的转变过程中涉及的风险。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equity 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expression used to describe a strategy that is free from any market risk in the equity markets to which it could have exposure.</w:t>
            </w:r>
          </w:p>
        </w:tc>
        <w:tc>
          <w:tcPr>
            <w:tcW w:w="4536" w:type="dxa"/>
          </w:tcPr>
          <w:p w:rsidR="008D1E92" w:rsidRPr="008D4E6C" w:rsidRDefault="008D1E92" w:rsidP="006A3610">
            <w:pPr>
              <w:rPr>
                <w:b/>
              </w:rPr>
            </w:pPr>
            <w:r w:rsidRPr="008D4E6C">
              <w:rPr>
                <w:rFonts w:hint="eastAsia"/>
                <w:b/>
              </w:rPr>
              <w:t>股票</w:t>
            </w:r>
            <w:r w:rsidRPr="008D4E6C">
              <w:rPr>
                <w:b/>
              </w:rPr>
              <w:t>市场中性</w:t>
            </w:r>
          </w:p>
          <w:p w:rsidR="008D1E92" w:rsidRPr="008D4E6C" w:rsidRDefault="008D1E92" w:rsidP="006A3610">
            <w:r w:rsidRPr="008D4E6C">
              <w:rPr>
                <w:rFonts w:hint="eastAsia"/>
              </w:rPr>
              <w:t>用来描述基本规避股票市场风险</w:t>
            </w:r>
            <w:r w:rsidRPr="008D4E6C">
              <w:t>的</w:t>
            </w:r>
            <w:r w:rsidRPr="008D4E6C">
              <w:rPr>
                <w:rFonts w:hint="eastAsia"/>
              </w:rPr>
              <w:t>（</w:t>
            </w:r>
            <w:r w:rsidRPr="008D4E6C">
              <w:t>对冲基金</w:t>
            </w:r>
            <w:r w:rsidRPr="008D4E6C">
              <w:rPr>
                <w:rFonts w:hint="eastAsia"/>
              </w:rPr>
              <w:t>）</w:t>
            </w:r>
            <w:r w:rsidRPr="008D4E6C">
              <w:t>策略</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event-driven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type of strategy in which the manager invests in stocks of companies that are termed ‘</w:t>
            </w:r>
            <w:bookmarkStart w:id="26" w:name="OLE_LINK12"/>
            <w:bookmarkStart w:id="27" w:name="OLE_LINK13"/>
            <w:r w:rsidRPr="008D4E6C">
              <w:rPr>
                <w:rFonts w:ascii="AdvP45DC7B" w:hAnsi="AdvP45DC7B" w:cs="AdvP45DC7B"/>
                <w:kern w:val="0"/>
                <w:sz w:val="18"/>
                <w:szCs w:val="18"/>
              </w:rPr>
              <w:t>‘special situations</w:t>
            </w:r>
            <w:bookmarkEnd w:id="26"/>
            <w:bookmarkEnd w:id="27"/>
            <w:r w:rsidRPr="008D4E6C">
              <w:rPr>
                <w:rFonts w:ascii="AdvP45DC7B" w:hAnsi="AdvP45DC7B" w:cs="AdvP45DC7B"/>
                <w:kern w:val="0"/>
                <w:sz w:val="18"/>
                <w:szCs w:val="18"/>
              </w:rPr>
              <w:t>,’’ such as in distressed, in the process of being acquired.</w:t>
            </w:r>
          </w:p>
        </w:tc>
        <w:tc>
          <w:tcPr>
            <w:tcW w:w="4536" w:type="dxa"/>
          </w:tcPr>
          <w:p w:rsidR="008D1E92" w:rsidRPr="008D4E6C" w:rsidRDefault="008D1E92" w:rsidP="006A3610">
            <w:pPr>
              <w:rPr>
                <w:b/>
              </w:rPr>
            </w:pPr>
            <w:r w:rsidRPr="008D4E6C">
              <w:rPr>
                <w:rFonts w:hint="eastAsia"/>
                <w:b/>
              </w:rPr>
              <w:t>事件驱动</w:t>
            </w:r>
          </w:p>
          <w:p w:rsidR="008D1E92" w:rsidRPr="008D4E6C" w:rsidRDefault="008D1E92" w:rsidP="006A3610">
            <w:r w:rsidRPr="008D4E6C">
              <w:rPr>
                <w:rFonts w:hint="eastAsia"/>
              </w:rPr>
              <w:t>是指</w:t>
            </w:r>
            <w:r w:rsidRPr="008D4E6C">
              <w:t>经理投资</w:t>
            </w:r>
            <w:r w:rsidRPr="008D4E6C">
              <w:rPr>
                <w:rFonts w:hint="eastAsia"/>
              </w:rPr>
              <w:t>处于</w:t>
            </w:r>
            <w:r w:rsidRPr="008D4E6C">
              <w:t>“</w:t>
            </w:r>
            <w:r w:rsidRPr="008D4E6C">
              <w:rPr>
                <w:rFonts w:hint="eastAsia"/>
              </w:rPr>
              <w:t>特殊</w:t>
            </w:r>
            <w:r w:rsidRPr="008D4E6C">
              <w:t>情况”公司</w:t>
            </w:r>
            <w:r w:rsidRPr="008D4E6C">
              <w:rPr>
                <w:rFonts w:hint="eastAsia"/>
              </w:rPr>
              <w:t>的</w:t>
            </w:r>
            <w:r w:rsidRPr="008D4E6C">
              <w:t>股票</w:t>
            </w:r>
            <w:r w:rsidRPr="008D4E6C">
              <w:rPr>
                <w:rFonts w:hint="eastAsia"/>
              </w:rPr>
              <w:t>的</w:t>
            </w:r>
            <w:r w:rsidRPr="008D4E6C">
              <w:t>一种策略</w:t>
            </w:r>
            <w:r w:rsidRPr="008D4E6C">
              <w:rPr>
                <w:rFonts w:hint="eastAsia"/>
              </w:rPr>
              <w:t>类型</w:t>
            </w:r>
            <w:r w:rsidRPr="008D4E6C">
              <w:t>，该</w:t>
            </w:r>
            <w:r w:rsidRPr="008D4E6C">
              <w:rPr>
                <w:rFonts w:hint="eastAsia"/>
              </w:rPr>
              <w:t>特殊情况</w:t>
            </w:r>
            <w:r w:rsidRPr="008D4E6C">
              <w:t>包括处于危机中，正在被收购等。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extent to which an investment has the potential to change based on changes in market conditions. In hedge funds, exposure is measured on a net basis. Net exposure takes into account the difference between the long positions versus the short positions. For example, if a fund is 150 percent long and 65percent short, the net exposure would be 85 percent. Gross exposure takes into consideration the total exposure, such as 235 percent gross in the </w:t>
            </w:r>
            <w:r w:rsidRPr="008D4E6C">
              <w:rPr>
                <w:rFonts w:ascii="AdvP45DC7B" w:hAnsi="AdvP45DC7B" w:cs="AdvP45DC7B"/>
                <w:kern w:val="0"/>
                <w:sz w:val="18"/>
                <w:szCs w:val="18"/>
              </w:rPr>
              <w:lastRenderedPageBreak/>
              <w:t>preceding example.</w:t>
            </w:r>
          </w:p>
        </w:tc>
        <w:tc>
          <w:tcPr>
            <w:tcW w:w="4536" w:type="dxa"/>
          </w:tcPr>
          <w:p w:rsidR="008D1E92" w:rsidRPr="008D4E6C" w:rsidRDefault="008D1E92" w:rsidP="006A3610">
            <w:pPr>
              <w:rPr>
                <w:b/>
              </w:rPr>
            </w:pPr>
            <w:r w:rsidRPr="008D4E6C">
              <w:rPr>
                <w:rFonts w:hint="eastAsia"/>
                <w:b/>
              </w:rPr>
              <w:lastRenderedPageBreak/>
              <w:t>风险敞口</w:t>
            </w:r>
          </w:p>
          <w:p w:rsidR="008D1E92" w:rsidRPr="008D4E6C" w:rsidRDefault="008D1E92" w:rsidP="006A3610">
            <w:r w:rsidRPr="008D4E6C">
              <w:rPr>
                <w:rFonts w:hint="eastAsia"/>
              </w:rPr>
              <w:t>是指</w:t>
            </w:r>
            <w:r w:rsidRPr="008D4E6C">
              <w:t>基于市场</w:t>
            </w:r>
            <w:r w:rsidRPr="008D4E6C">
              <w:rPr>
                <w:rFonts w:hint="eastAsia"/>
              </w:rPr>
              <w:t>环境</w:t>
            </w:r>
            <w:r w:rsidRPr="008D4E6C">
              <w:t>变动</w:t>
            </w:r>
            <w:r w:rsidRPr="008D4E6C">
              <w:rPr>
                <w:rFonts w:hint="eastAsia"/>
              </w:rPr>
              <w:t>，</w:t>
            </w:r>
            <w:r w:rsidRPr="008D4E6C">
              <w:t>该投资有可能发生变动的程度。在</w:t>
            </w:r>
            <w:r w:rsidRPr="008D4E6C">
              <w:rPr>
                <w:rFonts w:hint="eastAsia"/>
              </w:rPr>
              <w:t>对冲基金</w:t>
            </w:r>
            <w:r w:rsidRPr="008D4E6C">
              <w:t>中，风险</w:t>
            </w:r>
            <w:r w:rsidRPr="008D4E6C">
              <w:rPr>
                <w:rFonts w:hint="eastAsia"/>
              </w:rPr>
              <w:t>敞口</w:t>
            </w:r>
            <w:r w:rsidRPr="008D4E6C">
              <w:t>是通过净</w:t>
            </w:r>
            <w:r w:rsidRPr="008D4E6C">
              <w:rPr>
                <w:rFonts w:hint="eastAsia"/>
              </w:rPr>
              <w:t>额</w:t>
            </w:r>
            <w:r w:rsidRPr="008D4E6C">
              <w:t>衡量的。净</w:t>
            </w:r>
            <w:r w:rsidRPr="008D4E6C">
              <w:rPr>
                <w:rFonts w:hint="eastAsia"/>
              </w:rPr>
              <w:t>风险敞口考虑到多头</w:t>
            </w:r>
            <w:r w:rsidRPr="008D4E6C">
              <w:t>和</w:t>
            </w:r>
            <w:r w:rsidRPr="008D4E6C">
              <w:rPr>
                <w:rFonts w:hint="eastAsia"/>
              </w:rPr>
              <w:t>空头</w:t>
            </w:r>
            <w:r w:rsidRPr="008D4E6C">
              <w:t>头寸</w:t>
            </w:r>
            <w:r w:rsidRPr="008D4E6C">
              <w:rPr>
                <w:rFonts w:hint="eastAsia"/>
              </w:rPr>
              <w:t>之差</w:t>
            </w:r>
            <w:r w:rsidRPr="008D4E6C">
              <w:t>。举例来说</w:t>
            </w:r>
            <w:r w:rsidRPr="008D4E6C">
              <w:rPr>
                <w:rFonts w:hint="eastAsia"/>
              </w:rPr>
              <w:t>，</w:t>
            </w:r>
            <w:r w:rsidRPr="008D4E6C">
              <w:t>如果一个基金持有150%</w:t>
            </w:r>
            <w:r w:rsidRPr="008D4E6C">
              <w:rPr>
                <w:rFonts w:hint="eastAsia"/>
              </w:rPr>
              <w:t>多头头寸</w:t>
            </w:r>
            <w:r w:rsidRPr="008D4E6C">
              <w:t>和65%空头头寸，则净风险暴露</w:t>
            </w:r>
            <w:r w:rsidRPr="008D4E6C">
              <w:rPr>
                <w:rFonts w:hint="eastAsia"/>
              </w:rPr>
              <w:t>在</w:t>
            </w:r>
            <w:r w:rsidRPr="008D4E6C">
              <w:t>85%。</w:t>
            </w:r>
            <w:r w:rsidRPr="008D4E6C">
              <w:rPr>
                <w:rFonts w:hint="eastAsia"/>
              </w:rPr>
              <w:t>总风险</w:t>
            </w:r>
            <w:r w:rsidRPr="008D4E6C">
              <w:t>敞口考虑到</w:t>
            </w:r>
            <w:r w:rsidRPr="008D4E6C">
              <w:rPr>
                <w:rFonts w:hint="eastAsia"/>
              </w:rPr>
              <w:t>整体</w:t>
            </w:r>
            <w:r w:rsidRPr="008D4E6C">
              <w:t>风险敞口，</w:t>
            </w:r>
            <w:r w:rsidRPr="008D4E6C">
              <w:rPr>
                <w:rFonts w:hint="eastAsia"/>
              </w:rPr>
              <w:t>在</w:t>
            </w:r>
            <w:r w:rsidRPr="008D4E6C">
              <w:t>之前的例子中就有235%</w:t>
            </w:r>
            <w:r w:rsidRPr="008D4E6C">
              <w:rPr>
                <w:rFonts w:hint="eastAsia"/>
              </w:rPr>
              <w:t>的</w:t>
            </w:r>
            <w:r w:rsidRPr="008D4E6C">
              <w:t>总风险敞口。</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fair value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price at which a security would trade between parties.</w:t>
            </w:r>
          </w:p>
        </w:tc>
        <w:tc>
          <w:tcPr>
            <w:tcW w:w="4536" w:type="dxa"/>
          </w:tcPr>
          <w:p w:rsidR="008D1E92" w:rsidRPr="008D4E6C" w:rsidRDefault="008D1E92" w:rsidP="006A3610">
            <w:pPr>
              <w:rPr>
                <w:b/>
              </w:rPr>
            </w:pPr>
            <w:r w:rsidRPr="008D4E6C">
              <w:rPr>
                <w:rFonts w:hint="eastAsia"/>
                <w:b/>
              </w:rPr>
              <w:t>公允价值</w:t>
            </w:r>
          </w:p>
          <w:p w:rsidR="008D1E92" w:rsidRPr="008D4E6C" w:rsidRDefault="008D1E92" w:rsidP="006A3610">
            <w:r w:rsidRPr="008D4E6C">
              <w:rPr>
                <w:rFonts w:hint="eastAsia"/>
              </w:rPr>
              <w:t>是指交易</w:t>
            </w:r>
            <w:r w:rsidRPr="008D4E6C">
              <w:t>双方</w:t>
            </w:r>
            <w:r w:rsidRPr="008D4E6C">
              <w:rPr>
                <w:rFonts w:hint="eastAsia"/>
              </w:rPr>
              <w:t>对</w:t>
            </w:r>
            <w:r w:rsidRPr="008D4E6C">
              <w:t>证券的交易价格。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financing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likelihood of a loss based on the duration of the repayment period.</w:t>
            </w:r>
          </w:p>
        </w:tc>
        <w:tc>
          <w:tcPr>
            <w:tcW w:w="4536" w:type="dxa"/>
          </w:tcPr>
          <w:p w:rsidR="008D1E92" w:rsidRPr="008D4E6C" w:rsidRDefault="008D1E92" w:rsidP="006A3610">
            <w:pPr>
              <w:rPr>
                <w:b/>
              </w:rPr>
            </w:pPr>
            <w:r w:rsidRPr="008D4E6C">
              <w:rPr>
                <w:rFonts w:hint="eastAsia"/>
                <w:b/>
              </w:rPr>
              <w:t>融资风险</w:t>
            </w:r>
          </w:p>
          <w:p w:rsidR="008D1E92" w:rsidRPr="008D4E6C" w:rsidRDefault="008D1E92" w:rsidP="006A3610">
            <w:r w:rsidRPr="008D4E6C">
              <w:rPr>
                <w:rFonts w:hint="eastAsia"/>
              </w:rPr>
              <w:t>是指在偿还期</w:t>
            </w:r>
            <w:r w:rsidRPr="008D4E6C">
              <w:t>发生损失的可能性。</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forward contract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agreement in an over-the-counter derivative instrument that requires one party to sell and another party to buy a specific security or commodity at a preset price on an agreed-upon date in the future. The forward price of the contract is contrasted with the spot price, which is the price of the asset at the spot date.</w:t>
            </w:r>
          </w:p>
        </w:tc>
        <w:tc>
          <w:tcPr>
            <w:tcW w:w="4536" w:type="dxa"/>
          </w:tcPr>
          <w:p w:rsidR="008D1E92" w:rsidRPr="008D4E6C" w:rsidRDefault="008D1E92" w:rsidP="006A3610">
            <w:pPr>
              <w:rPr>
                <w:b/>
              </w:rPr>
            </w:pPr>
            <w:r w:rsidRPr="008D4E6C">
              <w:rPr>
                <w:rFonts w:hint="eastAsia"/>
                <w:b/>
              </w:rPr>
              <w:t>远期合约</w:t>
            </w:r>
          </w:p>
          <w:p w:rsidR="008D1E92" w:rsidRPr="008D4E6C" w:rsidRDefault="008D1E92" w:rsidP="006A3610">
            <w:r w:rsidRPr="008D4E6C">
              <w:rPr>
                <w:rFonts w:hint="eastAsia"/>
              </w:rPr>
              <w:t>是指场外</w:t>
            </w:r>
            <w:r w:rsidRPr="008D4E6C">
              <w:t>衍生</w:t>
            </w:r>
            <w:r w:rsidRPr="008D4E6C">
              <w:rPr>
                <w:rFonts w:hint="eastAsia"/>
              </w:rPr>
              <w:t>品工具的</w:t>
            </w:r>
            <w:r w:rsidRPr="008D4E6C">
              <w:t>合约</w:t>
            </w:r>
            <w:r w:rsidRPr="008D4E6C">
              <w:rPr>
                <w:rFonts w:hint="eastAsia"/>
              </w:rPr>
              <w:t>，约定</w:t>
            </w:r>
            <w:r w:rsidRPr="008D4E6C">
              <w:t>一方</w:t>
            </w:r>
            <w:r w:rsidRPr="008D4E6C">
              <w:rPr>
                <w:rFonts w:hint="eastAsia"/>
              </w:rPr>
              <w:t>向</w:t>
            </w:r>
            <w:r w:rsidRPr="008D4E6C">
              <w:t>另一方在未来约定日期按照提前设定价格</w:t>
            </w:r>
            <w:r w:rsidRPr="008D4E6C">
              <w:rPr>
                <w:rFonts w:hint="eastAsia"/>
              </w:rPr>
              <w:t>出售或购买</w:t>
            </w:r>
            <w:r w:rsidRPr="008D4E6C">
              <w:t>特定证券或者商品。该</w:t>
            </w:r>
            <w:r w:rsidRPr="008D4E6C">
              <w:rPr>
                <w:rFonts w:hint="eastAsia"/>
              </w:rPr>
              <w:t>合约</w:t>
            </w:r>
            <w:r w:rsidRPr="008D4E6C">
              <w:t>的远期价格与即期</w:t>
            </w:r>
            <w:r w:rsidRPr="008D4E6C">
              <w:rPr>
                <w:rFonts w:hint="eastAsia"/>
              </w:rPr>
              <w:t>价格</w:t>
            </w:r>
            <w:r w:rsidRPr="008D4E6C">
              <w:t>不同，即期价格是指</w:t>
            </w:r>
            <w:r w:rsidRPr="008D4E6C">
              <w:rPr>
                <w:rFonts w:hint="eastAsia"/>
              </w:rPr>
              <w:t>标的</w:t>
            </w:r>
            <w:r w:rsidRPr="008D4E6C">
              <w:t>资产现在的价格。</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fund of funds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investment fund that implements an investment strategy that invests in other hedge funds or other investment vehicles to provide portfolio diversification for a wide range of investors. Generally, a fund of funds does not own securities directly.</w:t>
            </w:r>
          </w:p>
        </w:tc>
        <w:tc>
          <w:tcPr>
            <w:tcW w:w="4536" w:type="dxa"/>
          </w:tcPr>
          <w:p w:rsidR="008D1E92" w:rsidRPr="008D4E6C" w:rsidRDefault="008D1E92" w:rsidP="006A3610">
            <w:pPr>
              <w:rPr>
                <w:b/>
              </w:rPr>
            </w:pPr>
            <w:r w:rsidRPr="008D4E6C">
              <w:rPr>
                <w:rFonts w:hint="eastAsia"/>
                <w:b/>
              </w:rPr>
              <w:t>基金</w:t>
            </w:r>
            <w:r w:rsidRPr="008D4E6C">
              <w:rPr>
                <w:b/>
              </w:rPr>
              <w:t>中的基金</w:t>
            </w:r>
          </w:p>
          <w:p w:rsidR="008D1E92" w:rsidRPr="008D4E6C" w:rsidRDefault="008D1E92" w:rsidP="006A3610">
            <w:r w:rsidRPr="008D4E6C">
              <w:rPr>
                <w:rFonts w:hint="eastAsia"/>
              </w:rPr>
              <w:t>是指实施</w:t>
            </w:r>
            <w:r w:rsidRPr="008D4E6C">
              <w:t>投资策略的</w:t>
            </w:r>
            <w:r w:rsidRPr="008D4E6C">
              <w:rPr>
                <w:rFonts w:hint="eastAsia"/>
              </w:rPr>
              <w:t>一种</w:t>
            </w:r>
            <w:r w:rsidRPr="008D4E6C">
              <w:t>投资基金</w:t>
            </w:r>
            <w:r w:rsidRPr="008D4E6C">
              <w:rPr>
                <w:rFonts w:hint="eastAsia"/>
              </w:rPr>
              <w:t>，它</w:t>
            </w:r>
            <w:r w:rsidRPr="008D4E6C">
              <w:t>投资于其他对冲基金或者其他投资</w:t>
            </w:r>
            <w:r w:rsidRPr="008D4E6C">
              <w:rPr>
                <w:rFonts w:hint="eastAsia"/>
              </w:rPr>
              <w:t>工具</w:t>
            </w:r>
            <w:r w:rsidRPr="008D4E6C">
              <w:t>，</w:t>
            </w:r>
            <w:r w:rsidRPr="008D4E6C">
              <w:rPr>
                <w:rFonts w:hint="eastAsia"/>
              </w:rPr>
              <w:t>来为广泛</w:t>
            </w:r>
            <w:r w:rsidRPr="008D4E6C">
              <w:t>投资者提供组合多样性</w:t>
            </w:r>
            <w:r w:rsidRPr="008D4E6C">
              <w:rPr>
                <w:rFonts w:hint="eastAsia"/>
              </w:rPr>
              <w:t>。</w:t>
            </w:r>
            <w:r w:rsidRPr="008D4E6C">
              <w:t>总体来说</w:t>
            </w:r>
            <w:r w:rsidRPr="008D4E6C">
              <w:rPr>
                <w:rFonts w:hint="eastAsia"/>
              </w:rPr>
              <w:t>，</w:t>
            </w:r>
            <w:r w:rsidRPr="008D4E6C">
              <w:t>基金中的基金并不直接</w:t>
            </w:r>
            <w:r w:rsidRPr="008D4E6C">
              <w:rPr>
                <w:rFonts w:hint="eastAsia"/>
              </w:rPr>
              <w:t>持有</w:t>
            </w:r>
            <w:r w:rsidRPr="008D4E6C">
              <w:t>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futures contract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An agreement to buy or sell a specific amount of a commodity or security at a specific date in the future.</w:t>
            </w:r>
          </w:p>
        </w:tc>
        <w:tc>
          <w:tcPr>
            <w:tcW w:w="4536" w:type="dxa"/>
          </w:tcPr>
          <w:p w:rsidR="008D1E92" w:rsidRPr="008D4E6C" w:rsidRDefault="008D1E92" w:rsidP="006A3610">
            <w:pPr>
              <w:rPr>
                <w:b/>
              </w:rPr>
            </w:pPr>
            <w:r w:rsidRPr="008D4E6C">
              <w:rPr>
                <w:rFonts w:hint="eastAsia"/>
                <w:b/>
              </w:rPr>
              <w:t>期货合约</w:t>
            </w:r>
          </w:p>
          <w:p w:rsidR="008D1E92" w:rsidRPr="008D4E6C" w:rsidRDefault="008D1E92" w:rsidP="006A3610">
            <w:r w:rsidRPr="008D4E6C">
              <w:rPr>
                <w:rFonts w:hint="eastAsia"/>
              </w:rPr>
              <w:t>是指一种</w:t>
            </w:r>
            <w:r w:rsidRPr="008D4E6C">
              <w:t>合约，约定在未来特定日期买入或卖出特定</w:t>
            </w:r>
            <w:r w:rsidRPr="008D4E6C">
              <w:rPr>
                <w:rFonts w:hint="eastAsia"/>
              </w:rPr>
              <w:t>数量</w:t>
            </w:r>
            <w:r w:rsidRPr="008D4E6C">
              <w:t>的证券或商品</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gamma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change of delta with respect to the price of the underlying asset.</w:t>
            </w:r>
          </w:p>
        </w:tc>
        <w:tc>
          <w:tcPr>
            <w:tcW w:w="4536" w:type="dxa"/>
          </w:tcPr>
          <w:p w:rsidR="008D1E92" w:rsidRPr="008D4E6C" w:rsidRDefault="008D1E92" w:rsidP="006A3610">
            <w:pPr>
              <w:rPr>
                <w:b/>
              </w:rPr>
            </w:pPr>
            <w:r w:rsidRPr="008D4E6C">
              <w:rPr>
                <w:rFonts w:hint="eastAsia"/>
                <w:b/>
              </w:rPr>
              <w:t>γ</w:t>
            </w:r>
            <w:r w:rsidRPr="008D4E6C">
              <w:rPr>
                <w:b/>
              </w:rPr>
              <w:t>系数</w:t>
            </w:r>
          </w:p>
          <w:p w:rsidR="008D1E92" w:rsidRPr="008D4E6C" w:rsidRDefault="008D1E92" w:rsidP="006A3610">
            <w:r w:rsidRPr="008D4E6C">
              <w:rPr>
                <w:rFonts w:hint="eastAsia"/>
              </w:rPr>
              <w:t>用来</w:t>
            </w:r>
            <w:r w:rsidRPr="008D4E6C">
              <w:t>衡量标的资产价格</w:t>
            </w:r>
            <w:r w:rsidRPr="008D4E6C">
              <w:rPr>
                <w:rFonts w:hint="eastAsia"/>
              </w:rPr>
              <w:t>变化对应</w:t>
            </w:r>
            <w:r w:rsidRPr="008D4E6C">
              <w:t>的δ系数的变化率。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28" w:name="OLE_LINK14"/>
            <w:bookmarkStart w:id="29" w:name="OLE_LINK15"/>
            <w:r w:rsidRPr="008D4E6C">
              <w:rPr>
                <w:rFonts w:ascii="AdvP438B62" w:hAnsi="AdvP438B62" w:cs="AdvP438B62"/>
                <w:b/>
                <w:kern w:val="0"/>
                <w:sz w:val="18"/>
                <w:szCs w:val="18"/>
              </w:rPr>
              <w:t>general partner</w:t>
            </w:r>
            <w:bookmarkEnd w:id="28"/>
            <w:bookmarkEnd w:id="29"/>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general partner is one or more individuals or a firm that operates, develops, and runs a limited partnership and is responsible for the debts of the partnership.</w:t>
            </w:r>
          </w:p>
        </w:tc>
        <w:tc>
          <w:tcPr>
            <w:tcW w:w="4536" w:type="dxa"/>
          </w:tcPr>
          <w:p w:rsidR="008D1E92" w:rsidRPr="008D4E6C" w:rsidRDefault="008D1E92" w:rsidP="006A3610">
            <w:pPr>
              <w:rPr>
                <w:b/>
              </w:rPr>
            </w:pPr>
            <w:r w:rsidRPr="008D4E6C">
              <w:rPr>
                <w:rFonts w:hint="eastAsia"/>
                <w:b/>
              </w:rPr>
              <w:t>普通合伙人</w:t>
            </w:r>
          </w:p>
          <w:p w:rsidR="008D1E92" w:rsidRPr="008D4E6C" w:rsidRDefault="008D1E92" w:rsidP="006A3610">
            <w:r w:rsidRPr="008D4E6C">
              <w:rPr>
                <w:rFonts w:hint="eastAsia"/>
              </w:rPr>
              <w:t>是指，</w:t>
            </w:r>
            <w:r w:rsidRPr="008D4E6C">
              <w:t>运营、发展和</w:t>
            </w:r>
            <w:r w:rsidRPr="008D4E6C">
              <w:rPr>
                <w:rFonts w:hint="eastAsia"/>
              </w:rPr>
              <w:t>管理有限合伙关系，</w:t>
            </w:r>
            <w:r w:rsidRPr="008D4E6C">
              <w:t>并对该合伙</w:t>
            </w:r>
            <w:r w:rsidRPr="008D4E6C">
              <w:rPr>
                <w:rFonts w:hint="eastAsia"/>
              </w:rPr>
              <w:t>关系</w:t>
            </w:r>
            <w:r w:rsidRPr="008D4E6C">
              <w:t>的债务</w:t>
            </w:r>
            <w:r w:rsidRPr="008D4E6C">
              <w:rPr>
                <w:rFonts w:hint="eastAsia"/>
              </w:rPr>
              <w:t>承担无限责任的一个</w:t>
            </w:r>
            <w:r w:rsidRPr="008D4E6C">
              <w:t>或多个</w:t>
            </w:r>
            <w:r w:rsidRPr="008D4E6C">
              <w:rPr>
                <w:rFonts w:hint="eastAsia"/>
              </w:rPr>
              <w:t>个人或公司</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0" w:name="OLE_LINK16"/>
            <w:bookmarkStart w:id="31" w:name="OLE_LINK17"/>
            <w:r w:rsidRPr="008D4E6C">
              <w:rPr>
                <w:rFonts w:ascii="AdvP438B62" w:hAnsi="AdvP438B62" w:cs="AdvP438B62"/>
                <w:b/>
                <w:kern w:val="0"/>
                <w:sz w:val="18"/>
                <w:szCs w:val="18"/>
              </w:rPr>
              <w:t xml:space="preserve">haircut </w:t>
            </w:r>
          </w:p>
          <w:bookmarkEnd w:id="30"/>
          <w:bookmarkEnd w:id="31"/>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percentage that is subtracted from the value of an asset used as collateral in order to reflect the perceived risk associated with holding the asset.</w:t>
            </w:r>
          </w:p>
        </w:tc>
        <w:tc>
          <w:tcPr>
            <w:tcW w:w="4536" w:type="dxa"/>
          </w:tcPr>
          <w:p w:rsidR="008D1E92" w:rsidRPr="000062C1" w:rsidRDefault="008D1E92" w:rsidP="006A3610">
            <w:pPr>
              <w:rPr>
                <w:b/>
              </w:rPr>
            </w:pPr>
            <w:r w:rsidRPr="000062C1">
              <w:rPr>
                <w:rFonts w:hint="eastAsia"/>
                <w:b/>
              </w:rPr>
              <w:t>估值</w:t>
            </w:r>
            <w:r w:rsidRPr="000062C1">
              <w:rPr>
                <w:b/>
              </w:rPr>
              <w:t>折扣</w:t>
            </w:r>
          </w:p>
          <w:p w:rsidR="008D1E92" w:rsidRPr="008D4E6C" w:rsidRDefault="008D1E92" w:rsidP="006A3610">
            <w:r w:rsidRPr="008D4E6C">
              <w:rPr>
                <w:rFonts w:hint="eastAsia"/>
              </w:rPr>
              <w:t>是指作为</w:t>
            </w:r>
            <w:r w:rsidRPr="008D4E6C">
              <w:t>抵押品的资产价值中</w:t>
            </w:r>
            <w:r w:rsidRPr="008D4E6C">
              <w:rPr>
                <w:rFonts w:hint="eastAsia"/>
              </w:rPr>
              <w:t>被</w:t>
            </w:r>
            <w:r w:rsidRPr="008D4E6C">
              <w:t>扣除的百分比，用来反映</w:t>
            </w:r>
            <w:r w:rsidRPr="008D4E6C">
              <w:rPr>
                <w:rFonts w:hint="eastAsia"/>
              </w:rPr>
              <w:t>持有</w:t>
            </w:r>
            <w:r w:rsidRPr="008D4E6C">
              <w:t>该资产可预见的风险</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hedge fund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global term used to describe investment vehicles that are exempt from registering under the Securities Act of 1940.</w:t>
            </w:r>
          </w:p>
        </w:tc>
        <w:tc>
          <w:tcPr>
            <w:tcW w:w="4536" w:type="dxa"/>
          </w:tcPr>
          <w:p w:rsidR="008D1E92" w:rsidRPr="008D4E6C" w:rsidRDefault="008D1E92" w:rsidP="006A3610">
            <w:pPr>
              <w:rPr>
                <w:b/>
              </w:rPr>
            </w:pPr>
            <w:r w:rsidRPr="008D4E6C">
              <w:rPr>
                <w:rFonts w:hint="eastAsia"/>
                <w:b/>
              </w:rPr>
              <w:t>对冲基金</w:t>
            </w:r>
          </w:p>
          <w:p w:rsidR="008D1E92" w:rsidRPr="008D4E6C" w:rsidRDefault="008D1E92" w:rsidP="006A3610">
            <w:r w:rsidRPr="008D4E6C">
              <w:rPr>
                <w:rFonts w:hint="eastAsia"/>
              </w:rPr>
              <w:t>是</w:t>
            </w:r>
            <w:r w:rsidRPr="008D4E6C">
              <w:t>一种全球</w:t>
            </w:r>
            <w:r w:rsidRPr="008D4E6C">
              <w:rPr>
                <w:rFonts w:hint="eastAsia"/>
              </w:rPr>
              <w:t>术语</w:t>
            </w:r>
            <w:r w:rsidRPr="008D4E6C">
              <w:t>，</w:t>
            </w:r>
            <w:r w:rsidRPr="008D4E6C">
              <w:rPr>
                <w:rFonts w:hint="eastAsia"/>
              </w:rPr>
              <w:t>用来描述在</w:t>
            </w:r>
            <w:r w:rsidRPr="008D4E6C">
              <w:t>《1940年证券法》</w:t>
            </w:r>
            <w:r w:rsidRPr="008D4E6C">
              <w:rPr>
                <w:rFonts w:hint="eastAsia"/>
              </w:rPr>
              <w:t>豁免</w:t>
            </w:r>
            <w:r w:rsidRPr="008D4E6C">
              <w:t>注册的投资工具。</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2" w:name="OLE_LINK18"/>
            <w:bookmarkStart w:id="33" w:name="OLE_LINK19"/>
            <w:r w:rsidRPr="008D4E6C">
              <w:rPr>
                <w:rFonts w:ascii="AdvP438B62" w:hAnsi="AdvP438B62" w:cs="AdvP438B62"/>
                <w:b/>
                <w:kern w:val="0"/>
                <w:sz w:val="18"/>
                <w:szCs w:val="18"/>
              </w:rPr>
              <w:t xml:space="preserve">high water mark </w:t>
            </w:r>
          </w:p>
          <w:bookmarkEnd w:id="32"/>
          <w:bookmarkEnd w:id="33"/>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reference in the </w:t>
            </w:r>
            <w:bookmarkStart w:id="34" w:name="OLE_LINK20"/>
            <w:bookmarkStart w:id="35" w:name="OLE_LINK21"/>
            <w:r w:rsidRPr="008D4E6C">
              <w:rPr>
                <w:rFonts w:ascii="AdvP45DC7B" w:hAnsi="AdvP45DC7B" w:cs="AdvP45DC7B"/>
                <w:kern w:val="0"/>
                <w:sz w:val="18"/>
                <w:szCs w:val="18"/>
              </w:rPr>
              <w:t>offering documents</w:t>
            </w:r>
            <w:bookmarkEnd w:id="34"/>
            <w:bookmarkEnd w:id="35"/>
            <w:r w:rsidRPr="008D4E6C">
              <w:rPr>
                <w:rFonts w:ascii="AdvP45DC7B" w:hAnsi="AdvP45DC7B" w:cs="AdvP45DC7B"/>
                <w:kern w:val="0"/>
                <w:sz w:val="18"/>
                <w:szCs w:val="18"/>
              </w:rPr>
              <w:t xml:space="preserve"> that provides for the manager to earn an incentive fee only after the fund’s performance surpasses its highest net asset value from the prior period.</w:t>
            </w:r>
          </w:p>
        </w:tc>
        <w:tc>
          <w:tcPr>
            <w:tcW w:w="4536" w:type="dxa"/>
          </w:tcPr>
          <w:p w:rsidR="008D1E92" w:rsidRPr="008D4E6C" w:rsidRDefault="008D1E92" w:rsidP="006A3610">
            <w:pPr>
              <w:rPr>
                <w:b/>
              </w:rPr>
            </w:pPr>
            <w:r w:rsidRPr="008D4E6C">
              <w:rPr>
                <w:rFonts w:hint="eastAsia"/>
                <w:b/>
              </w:rPr>
              <w:t>高水位线</w:t>
            </w:r>
          </w:p>
          <w:p w:rsidR="008D1E92" w:rsidRPr="008D4E6C" w:rsidRDefault="008D1E92" w:rsidP="006A3610">
            <w:r w:rsidRPr="008D4E6C">
              <w:rPr>
                <w:rFonts w:hint="eastAsia"/>
              </w:rPr>
              <w:t>在</w:t>
            </w:r>
            <w:r w:rsidRPr="008D4E6C">
              <w:t>发行文件中</w:t>
            </w:r>
            <w:r w:rsidRPr="008D4E6C">
              <w:rPr>
                <w:rFonts w:hint="eastAsia"/>
              </w:rPr>
              <w:t>为</w:t>
            </w:r>
            <w:r w:rsidRPr="008D4E6C">
              <w:t>经理</w:t>
            </w:r>
            <w:r w:rsidRPr="008D4E6C">
              <w:rPr>
                <w:rFonts w:hint="eastAsia"/>
              </w:rPr>
              <w:t>提供</w:t>
            </w:r>
            <w:r w:rsidRPr="008D4E6C">
              <w:t>激励</w:t>
            </w:r>
            <w:r w:rsidRPr="008D4E6C">
              <w:rPr>
                <w:rFonts w:hint="eastAsia"/>
              </w:rPr>
              <w:t>费用</w:t>
            </w:r>
            <w:r w:rsidRPr="008D4E6C">
              <w:t>的参考，</w:t>
            </w:r>
            <w:r w:rsidRPr="008D4E6C">
              <w:rPr>
                <w:rFonts w:hint="eastAsia"/>
              </w:rPr>
              <w:t>仅发生在基金</w:t>
            </w:r>
            <w:r w:rsidRPr="008D4E6C">
              <w:t>业绩超过</w:t>
            </w:r>
            <w:r w:rsidRPr="008D4E6C">
              <w:rPr>
                <w:rFonts w:hint="eastAsia"/>
              </w:rPr>
              <w:t>前期</w:t>
            </w:r>
            <w:r w:rsidRPr="008D4E6C">
              <w:t>最高净资产价值时</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hurdle rate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minimum rate of return that the fund must achieve before the fund manager receives an incentive (performance) fee. The hurdle rate may be a fixed rate such as LIBOR or the one-year Treasury bill rate plus a fixed spread of basis points.</w:t>
            </w:r>
          </w:p>
        </w:tc>
        <w:tc>
          <w:tcPr>
            <w:tcW w:w="4536" w:type="dxa"/>
          </w:tcPr>
          <w:p w:rsidR="008D1E92" w:rsidRPr="008D4E6C" w:rsidRDefault="008D1E92" w:rsidP="006A3610">
            <w:pPr>
              <w:rPr>
                <w:b/>
              </w:rPr>
            </w:pPr>
            <w:r w:rsidRPr="008D4E6C">
              <w:rPr>
                <w:rFonts w:hint="eastAsia"/>
                <w:b/>
              </w:rPr>
              <w:t>最低预期</w:t>
            </w:r>
            <w:r w:rsidRPr="008D4E6C">
              <w:rPr>
                <w:b/>
              </w:rPr>
              <w:t>回报率</w:t>
            </w:r>
          </w:p>
          <w:p w:rsidR="008D1E92" w:rsidRPr="008D4E6C" w:rsidRDefault="008D1E92" w:rsidP="006A3610">
            <w:r w:rsidRPr="008D4E6C">
              <w:rPr>
                <w:rFonts w:hint="eastAsia"/>
              </w:rPr>
              <w:t>是指基金</w:t>
            </w:r>
            <w:r w:rsidRPr="008D4E6C">
              <w:t>经理在获取激励</w:t>
            </w:r>
            <w:r w:rsidRPr="008D4E6C">
              <w:rPr>
                <w:rFonts w:hint="eastAsia"/>
              </w:rPr>
              <w:t>（业绩）费用</w:t>
            </w:r>
            <w:r w:rsidRPr="008D4E6C">
              <w:t>之前</w:t>
            </w:r>
            <w:r w:rsidRPr="008D4E6C">
              <w:rPr>
                <w:rFonts w:hint="eastAsia"/>
              </w:rPr>
              <w:t>，</w:t>
            </w:r>
            <w:r w:rsidRPr="008D4E6C">
              <w:t>该基金必须达到的最低</w:t>
            </w:r>
            <w:r w:rsidRPr="008D4E6C">
              <w:rPr>
                <w:rFonts w:hint="eastAsia"/>
              </w:rPr>
              <w:t>回报率</w:t>
            </w:r>
            <w:r w:rsidRPr="008D4E6C">
              <w:t>。最低</w:t>
            </w:r>
            <w:r w:rsidRPr="008D4E6C">
              <w:rPr>
                <w:rFonts w:hint="eastAsia"/>
              </w:rPr>
              <w:t>预期回报率</w:t>
            </w:r>
            <w:r w:rsidRPr="008D4E6C">
              <w:t>可能是一个固定利率</w:t>
            </w:r>
            <w:r w:rsidRPr="008D4E6C">
              <w:rPr>
                <w:rFonts w:hint="eastAsia"/>
              </w:rPr>
              <w:t>诸如</w:t>
            </w:r>
            <w:r w:rsidRPr="008D4E6C">
              <w:t>LIBOR或者一年期国债利率加上一个固定利差基点。</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incentive fee (performance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A fee that a fund manager receives that depends on profits generated in the portfolio. The compensation fee is generally 20 percent of all profits over a fixed level.</w:t>
            </w:r>
          </w:p>
        </w:tc>
        <w:tc>
          <w:tcPr>
            <w:tcW w:w="4536" w:type="dxa"/>
          </w:tcPr>
          <w:p w:rsidR="008D1E92" w:rsidRPr="008D4E6C" w:rsidRDefault="008D1E92" w:rsidP="006A3610">
            <w:pPr>
              <w:rPr>
                <w:b/>
              </w:rPr>
            </w:pPr>
            <w:r w:rsidRPr="008D4E6C">
              <w:rPr>
                <w:rFonts w:hint="eastAsia"/>
                <w:b/>
              </w:rPr>
              <w:lastRenderedPageBreak/>
              <w:t>激励</w:t>
            </w:r>
            <w:r w:rsidRPr="008D4E6C">
              <w:rPr>
                <w:b/>
              </w:rPr>
              <w:t>费用（</w:t>
            </w:r>
            <w:r w:rsidRPr="008D4E6C">
              <w:rPr>
                <w:rFonts w:hint="eastAsia"/>
                <w:b/>
              </w:rPr>
              <w:t>业绩费用</w:t>
            </w:r>
            <w:r w:rsidRPr="008D4E6C">
              <w:rPr>
                <w:b/>
              </w:rPr>
              <w:t>）</w:t>
            </w:r>
          </w:p>
          <w:p w:rsidR="008D1E92" w:rsidRPr="008D4E6C" w:rsidRDefault="008D1E92" w:rsidP="006A3610">
            <w:r w:rsidRPr="008D4E6C">
              <w:rPr>
                <w:rFonts w:hint="eastAsia"/>
              </w:rPr>
              <w:lastRenderedPageBreak/>
              <w:t>是指基金经理</w:t>
            </w:r>
            <w:r w:rsidRPr="008D4E6C">
              <w:t>根据投资组合的利润收取的费用</w:t>
            </w:r>
            <w:r w:rsidRPr="008D4E6C">
              <w:rPr>
                <w:rFonts w:hint="eastAsia"/>
              </w:rPr>
              <w:t>。</w:t>
            </w:r>
            <w:r w:rsidRPr="008D4E6C">
              <w:t>该</w:t>
            </w:r>
            <w:r w:rsidRPr="008D4E6C">
              <w:rPr>
                <w:rFonts w:hint="eastAsia"/>
              </w:rPr>
              <w:t>补偿</w:t>
            </w:r>
            <w:r w:rsidRPr="008D4E6C">
              <w:t>费通常是</w:t>
            </w:r>
            <w:r w:rsidRPr="008D4E6C">
              <w:rPr>
                <w:rFonts w:hint="eastAsia"/>
              </w:rPr>
              <w:t>超过</w:t>
            </w:r>
            <w:r w:rsidRPr="008D4E6C">
              <w:t>某一固定水平的利润的20%。</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inception date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specific period on which a fund begins trading.</w:t>
            </w:r>
          </w:p>
        </w:tc>
        <w:tc>
          <w:tcPr>
            <w:tcW w:w="4536" w:type="dxa"/>
          </w:tcPr>
          <w:p w:rsidR="008D1E92" w:rsidRPr="008D4E6C" w:rsidRDefault="008D1E92" w:rsidP="006A3610">
            <w:pPr>
              <w:rPr>
                <w:b/>
              </w:rPr>
            </w:pPr>
            <w:r w:rsidRPr="008D4E6C">
              <w:rPr>
                <w:rFonts w:hint="eastAsia"/>
                <w:b/>
              </w:rPr>
              <w:t>创建</w:t>
            </w:r>
            <w:r w:rsidRPr="008D4E6C">
              <w:rPr>
                <w:b/>
              </w:rPr>
              <w:t>日期</w:t>
            </w:r>
          </w:p>
          <w:p w:rsidR="008D1E92" w:rsidRPr="008D4E6C" w:rsidRDefault="008D1E92" w:rsidP="006A3610">
            <w:r w:rsidRPr="008D4E6C">
              <w:rPr>
                <w:rFonts w:hint="eastAsia"/>
              </w:rPr>
              <w:t>是</w:t>
            </w:r>
            <w:r w:rsidRPr="008D4E6C">
              <w:t>指基金开始交易的特定日期。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internal rate of return (IRR)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w:t>
            </w:r>
            <w:bookmarkStart w:id="36" w:name="OLE_LINK22"/>
            <w:bookmarkStart w:id="37" w:name="OLE_LINK23"/>
            <w:r w:rsidRPr="008D4E6C">
              <w:rPr>
                <w:rFonts w:ascii="AdvP45DC7B" w:hAnsi="AdvP45DC7B" w:cs="AdvP45DC7B"/>
                <w:kern w:val="0"/>
                <w:sz w:val="18"/>
                <w:szCs w:val="18"/>
              </w:rPr>
              <w:t xml:space="preserve"> annualized compounded rate</w:t>
            </w:r>
            <w:bookmarkEnd w:id="36"/>
            <w:bookmarkEnd w:id="37"/>
            <w:r w:rsidRPr="008D4E6C">
              <w:rPr>
                <w:rFonts w:ascii="AdvP45DC7B" w:hAnsi="AdvP45DC7B" w:cs="AdvP45DC7B"/>
                <w:kern w:val="0"/>
                <w:sz w:val="18"/>
                <w:szCs w:val="18"/>
              </w:rPr>
              <w:t xml:space="preserve"> of return that an investment could potentially earn, based on past performance.</w:t>
            </w:r>
          </w:p>
        </w:tc>
        <w:tc>
          <w:tcPr>
            <w:tcW w:w="4536" w:type="dxa"/>
          </w:tcPr>
          <w:p w:rsidR="008D1E92" w:rsidRPr="008D4E6C" w:rsidRDefault="008D1E92" w:rsidP="006A3610">
            <w:pPr>
              <w:rPr>
                <w:b/>
              </w:rPr>
            </w:pPr>
            <w:r w:rsidRPr="008D4E6C">
              <w:rPr>
                <w:rFonts w:hint="eastAsia"/>
                <w:b/>
              </w:rPr>
              <w:t>内部回报率</w:t>
            </w:r>
            <w:r w:rsidRPr="008D4E6C">
              <w:rPr>
                <w:b/>
              </w:rPr>
              <w:t>（IRR）</w:t>
            </w:r>
          </w:p>
          <w:p w:rsidR="008D1E92" w:rsidRPr="008D4E6C" w:rsidRDefault="008D1E92" w:rsidP="006A3610">
            <w:r w:rsidRPr="008D4E6C">
              <w:rPr>
                <w:rFonts w:hint="eastAsia"/>
              </w:rPr>
              <w:t>是指</w:t>
            </w:r>
            <w:r w:rsidRPr="008D4E6C">
              <w:t>基于过去业绩表现，该投资可</w:t>
            </w:r>
            <w:r w:rsidRPr="008D4E6C">
              <w:rPr>
                <w:rFonts w:hint="eastAsia"/>
              </w:rPr>
              <w:t>能</w:t>
            </w:r>
            <w:r w:rsidRPr="008D4E6C">
              <w:t>赚取的</w:t>
            </w:r>
            <w:r w:rsidRPr="008D4E6C">
              <w:rPr>
                <w:rFonts w:hint="eastAsia"/>
              </w:rPr>
              <w:t>复合</w:t>
            </w:r>
            <w:r w:rsidRPr="008D4E6C">
              <w:t>年化回报率。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leverage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amplification of results, either negative or positive, through the use of borrowed funds or debt creation.</w:t>
            </w:r>
          </w:p>
        </w:tc>
        <w:tc>
          <w:tcPr>
            <w:tcW w:w="4536" w:type="dxa"/>
          </w:tcPr>
          <w:p w:rsidR="008D1E92" w:rsidRPr="008D4E6C" w:rsidRDefault="008D1E92" w:rsidP="006A3610">
            <w:pPr>
              <w:rPr>
                <w:b/>
              </w:rPr>
            </w:pPr>
            <w:r w:rsidRPr="008D4E6C">
              <w:rPr>
                <w:rFonts w:hint="eastAsia"/>
                <w:b/>
              </w:rPr>
              <w:t>杠杆</w:t>
            </w:r>
          </w:p>
          <w:p w:rsidR="008D1E92" w:rsidRPr="008D4E6C" w:rsidRDefault="008D1E92" w:rsidP="006A3610">
            <w:r w:rsidRPr="008D4E6C">
              <w:rPr>
                <w:rFonts w:hint="eastAsia"/>
              </w:rPr>
              <w:t>通过</w:t>
            </w:r>
            <w:r w:rsidRPr="008D4E6C">
              <w:t>借入</w:t>
            </w:r>
            <w:r w:rsidRPr="008D4E6C">
              <w:rPr>
                <w:rFonts w:hint="eastAsia"/>
              </w:rPr>
              <w:t>资金</w:t>
            </w:r>
            <w:r w:rsidRPr="008D4E6C">
              <w:t>或者</w:t>
            </w:r>
            <w:r w:rsidRPr="008D4E6C">
              <w:rPr>
                <w:rFonts w:hint="eastAsia"/>
              </w:rPr>
              <w:t>建立债务</w:t>
            </w:r>
            <w:r w:rsidRPr="008D4E6C">
              <w:t>，</w:t>
            </w:r>
            <w:r w:rsidRPr="008D4E6C">
              <w:rPr>
                <w:rFonts w:hint="eastAsia"/>
              </w:rPr>
              <w:t>放大</w:t>
            </w:r>
            <w:r w:rsidRPr="008D4E6C">
              <w:t>投资结果</w:t>
            </w:r>
            <w:r w:rsidRPr="008D4E6C">
              <w:rPr>
                <w:rFonts w:hint="eastAsia"/>
              </w:rPr>
              <w:t>的方式</w:t>
            </w:r>
            <w:r w:rsidRPr="008D4E6C">
              <w:t>，无论该结果是收益还是损失。</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liability company (LLC)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legal structure often used by investment partnerships in which the owners of the LLC receive limited personal liability for operating the business.</w:t>
            </w:r>
          </w:p>
        </w:tc>
        <w:tc>
          <w:tcPr>
            <w:tcW w:w="4536" w:type="dxa"/>
          </w:tcPr>
          <w:p w:rsidR="008D1E92" w:rsidRPr="008D4E6C" w:rsidRDefault="008D1E92" w:rsidP="006A3610">
            <w:pPr>
              <w:rPr>
                <w:b/>
              </w:rPr>
            </w:pPr>
            <w:r w:rsidRPr="008D4E6C">
              <w:rPr>
                <w:rFonts w:hint="eastAsia"/>
                <w:b/>
              </w:rPr>
              <w:t>有限</w:t>
            </w:r>
            <w:r w:rsidRPr="008D4E6C">
              <w:rPr>
                <w:b/>
              </w:rPr>
              <w:t>责任公司</w:t>
            </w:r>
            <w:r w:rsidRPr="008D4E6C">
              <w:rPr>
                <w:rFonts w:hint="eastAsia"/>
                <w:b/>
              </w:rPr>
              <w:t>（</w:t>
            </w:r>
            <w:r w:rsidRPr="008D4E6C">
              <w:rPr>
                <w:b/>
              </w:rPr>
              <w:t>LLC）</w:t>
            </w:r>
          </w:p>
          <w:p w:rsidR="008D1E92" w:rsidRPr="008D4E6C" w:rsidRDefault="008D1E92" w:rsidP="006A3610">
            <w:r w:rsidRPr="008D4E6C">
              <w:rPr>
                <w:rFonts w:hint="eastAsia"/>
              </w:rPr>
              <w:t>是指被</w:t>
            </w:r>
            <w:r w:rsidRPr="008D4E6C">
              <w:t>投资合伙关系常用的一种法律结构</w:t>
            </w:r>
            <w:r w:rsidRPr="008D4E6C">
              <w:rPr>
                <w:rFonts w:hint="eastAsia"/>
              </w:rPr>
              <w:t>，</w:t>
            </w:r>
            <w:r w:rsidRPr="008D4E6C">
              <w:t>其中有限责任公司的所有人对</w:t>
            </w:r>
            <w:r w:rsidRPr="008D4E6C">
              <w:rPr>
                <w:rFonts w:hint="eastAsia"/>
              </w:rPr>
              <w:t>经营业务承担</w:t>
            </w:r>
            <w:r w:rsidRPr="008D4E6C">
              <w:t>有限个人责任。</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limited partnership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business organizational structure in which the general partner manages the business, assumes the legal obligations for limited partners, and receives the economic benefit of the business for the benefit of the limited partners, who receive the cash flow but have no corporate or legal obligations.</w:t>
            </w:r>
          </w:p>
        </w:tc>
        <w:tc>
          <w:tcPr>
            <w:tcW w:w="4536" w:type="dxa"/>
          </w:tcPr>
          <w:p w:rsidR="008D1E92" w:rsidRPr="008D4E6C" w:rsidRDefault="008D1E92" w:rsidP="006A3610">
            <w:pPr>
              <w:rPr>
                <w:b/>
              </w:rPr>
            </w:pPr>
            <w:r w:rsidRPr="008D4E6C">
              <w:rPr>
                <w:rFonts w:hint="eastAsia"/>
                <w:b/>
              </w:rPr>
              <w:t>有限合伙关系</w:t>
            </w:r>
          </w:p>
          <w:p w:rsidR="008D1E92" w:rsidRPr="008D4E6C" w:rsidRDefault="008D1E92" w:rsidP="006A3610">
            <w:r w:rsidRPr="008D4E6C">
              <w:rPr>
                <w:rFonts w:hint="eastAsia"/>
              </w:rPr>
              <w:t>是指</w:t>
            </w:r>
            <w:r w:rsidRPr="008D4E6C">
              <w:t>一种商业组织结构，其中普通合伙人管理业务，</w:t>
            </w:r>
            <w:r w:rsidRPr="008D4E6C">
              <w:rPr>
                <w:rFonts w:hint="eastAsia"/>
              </w:rPr>
              <w:t>对</w:t>
            </w:r>
            <w:r w:rsidRPr="008D4E6C">
              <w:t>有限合伙人承担法律义务，</w:t>
            </w:r>
            <w:r w:rsidRPr="008D4E6C">
              <w:rPr>
                <w:rFonts w:hint="eastAsia"/>
              </w:rPr>
              <w:t>并</w:t>
            </w:r>
            <w:r w:rsidRPr="008D4E6C">
              <w:t>从</w:t>
            </w:r>
            <w:r w:rsidRPr="008D4E6C">
              <w:rPr>
                <w:rFonts w:hint="eastAsia"/>
              </w:rPr>
              <w:t>有利于</w:t>
            </w:r>
            <w:r w:rsidRPr="008D4E6C">
              <w:t>该有限合伙人</w:t>
            </w:r>
            <w:r w:rsidRPr="008D4E6C">
              <w:rPr>
                <w:rFonts w:hint="eastAsia"/>
              </w:rPr>
              <w:t>的</w:t>
            </w:r>
            <w:r w:rsidRPr="008D4E6C">
              <w:t>业务</w:t>
            </w:r>
            <w:r w:rsidRPr="008D4E6C">
              <w:rPr>
                <w:rFonts w:hint="eastAsia"/>
              </w:rPr>
              <w:t>中</w:t>
            </w:r>
            <w:r w:rsidRPr="008D4E6C">
              <w:t>获得经济</w:t>
            </w:r>
            <w:r w:rsidRPr="008D4E6C">
              <w:rPr>
                <w:rFonts w:hint="eastAsia"/>
              </w:rPr>
              <w:t>利益</w:t>
            </w:r>
            <w:r w:rsidRPr="008D4E6C">
              <w:t>，有限合伙人收取</w:t>
            </w:r>
            <w:r w:rsidRPr="008D4E6C">
              <w:rPr>
                <w:rFonts w:hint="eastAsia"/>
              </w:rPr>
              <w:t>现金流，</w:t>
            </w:r>
            <w:r w:rsidRPr="008D4E6C">
              <w:t>但是不承担任何公司或法律义务。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liquidity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ability of an investment to be sold or converted to cash without dramatically affecting its price in the market. Liquidity varies according to market conditions, size of the position, and the historic trading volume of the security.</w:t>
            </w:r>
          </w:p>
        </w:tc>
        <w:tc>
          <w:tcPr>
            <w:tcW w:w="4536" w:type="dxa"/>
          </w:tcPr>
          <w:p w:rsidR="008D1E92" w:rsidRPr="008D4E6C" w:rsidRDefault="008D1E92" w:rsidP="006A3610">
            <w:pPr>
              <w:rPr>
                <w:b/>
              </w:rPr>
            </w:pPr>
            <w:r w:rsidRPr="008D4E6C">
              <w:rPr>
                <w:rFonts w:hint="eastAsia"/>
                <w:b/>
              </w:rPr>
              <w:t>流动性</w:t>
            </w:r>
          </w:p>
          <w:p w:rsidR="008D1E92" w:rsidRPr="008D4E6C" w:rsidRDefault="008D1E92" w:rsidP="006A3610">
            <w:r w:rsidRPr="008D4E6C">
              <w:rPr>
                <w:rFonts w:hint="eastAsia"/>
              </w:rPr>
              <w:t>是指在</w:t>
            </w:r>
            <w:r w:rsidRPr="008D4E6C">
              <w:t>不严重</w:t>
            </w:r>
            <w:r w:rsidRPr="008D4E6C">
              <w:rPr>
                <w:rFonts w:hint="eastAsia"/>
              </w:rPr>
              <w:t>影响其</w:t>
            </w:r>
            <w:r w:rsidRPr="008D4E6C">
              <w:t>市场价格的前提</w:t>
            </w:r>
            <w:r w:rsidRPr="008D4E6C">
              <w:rPr>
                <w:rFonts w:hint="eastAsia"/>
              </w:rPr>
              <w:t>下</w:t>
            </w:r>
            <w:r w:rsidRPr="008D4E6C">
              <w:t>将</w:t>
            </w:r>
            <w:r w:rsidRPr="008D4E6C">
              <w:rPr>
                <w:rFonts w:hint="eastAsia"/>
              </w:rPr>
              <w:t>该</w:t>
            </w:r>
            <w:r w:rsidRPr="008D4E6C">
              <w:t>投资</w:t>
            </w:r>
            <w:r w:rsidRPr="008D4E6C">
              <w:rPr>
                <w:rFonts w:hint="eastAsia"/>
              </w:rPr>
              <w:t>变卖</w:t>
            </w:r>
            <w:r w:rsidRPr="008D4E6C">
              <w:t>或者转换为现金的能力。</w:t>
            </w:r>
            <w:r w:rsidRPr="008D4E6C">
              <w:rPr>
                <w:rFonts w:hint="eastAsia"/>
              </w:rPr>
              <w:t>流动性</w:t>
            </w:r>
            <w:r w:rsidRPr="008D4E6C">
              <w:t>根据市场环境、</w:t>
            </w:r>
            <w:r w:rsidRPr="008D4E6C">
              <w:rPr>
                <w:rFonts w:hint="eastAsia"/>
              </w:rPr>
              <w:t>头寸的</w:t>
            </w:r>
            <w:r w:rsidRPr="008D4E6C">
              <w:t>大小，以及该证券的历史交易量而</w:t>
            </w:r>
            <w:r w:rsidRPr="008D4E6C">
              <w:rPr>
                <w:rFonts w:hint="eastAsia"/>
              </w:rPr>
              <w:t>改变</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lockup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term for which an investor must maintain an investment in the fund until the first period before redemption is permitted. Initial lockups generally are for one year but may range as long as five years for some specific-purpose hedge funds.</w:t>
            </w:r>
          </w:p>
        </w:tc>
        <w:tc>
          <w:tcPr>
            <w:tcW w:w="4536" w:type="dxa"/>
          </w:tcPr>
          <w:p w:rsidR="008D1E92" w:rsidRPr="000062C1" w:rsidRDefault="008D1E92" w:rsidP="006A3610">
            <w:pPr>
              <w:rPr>
                <w:b/>
              </w:rPr>
            </w:pPr>
            <w:r w:rsidRPr="000062C1">
              <w:rPr>
                <w:rFonts w:hint="eastAsia"/>
                <w:b/>
              </w:rPr>
              <w:t>锁定期</w:t>
            </w:r>
          </w:p>
          <w:p w:rsidR="008D1E92" w:rsidRPr="008D4E6C" w:rsidRDefault="008D1E92" w:rsidP="006A3610">
            <w:r w:rsidRPr="008D4E6C">
              <w:rPr>
                <w:rFonts w:hint="eastAsia"/>
              </w:rPr>
              <w:t>是指</w:t>
            </w:r>
            <w:r w:rsidRPr="008D4E6C">
              <w:t>投资者</w:t>
            </w:r>
            <w:r w:rsidRPr="008D4E6C">
              <w:rPr>
                <w:rFonts w:hint="eastAsia"/>
              </w:rPr>
              <w:t>必须</w:t>
            </w:r>
            <w:r w:rsidRPr="008D4E6C">
              <w:t>持有该基金中的投资</w:t>
            </w:r>
            <w:r w:rsidRPr="008D4E6C">
              <w:rPr>
                <w:rFonts w:hint="eastAsia"/>
              </w:rPr>
              <w:t>直至</w:t>
            </w:r>
            <w:r w:rsidRPr="008D4E6C">
              <w:t>允许赎回的第一</w:t>
            </w:r>
            <w:r w:rsidRPr="008D4E6C">
              <w:rPr>
                <w:rFonts w:hint="eastAsia"/>
              </w:rPr>
              <w:t>个</w:t>
            </w:r>
            <w:r w:rsidRPr="008D4E6C">
              <w:t>周期。</w:t>
            </w:r>
            <w:r w:rsidRPr="008D4E6C">
              <w:rPr>
                <w:rFonts w:hint="eastAsia"/>
              </w:rPr>
              <w:t>初始</w:t>
            </w:r>
            <w:r w:rsidRPr="008D4E6C">
              <w:t>锁定期一般在一年左右，也有</w:t>
            </w:r>
            <w:r w:rsidRPr="008D4E6C">
              <w:rPr>
                <w:rFonts w:hint="eastAsia"/>
              </w:rPr>
              <w:t>某些</w:t>
            </w:r>
            <w:r w:rsidRPr="008D4E6C">
              <w:t>特殊目的的对冲基金设定长达五年</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long position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position of an investor who buys a security (or derivative) and expects the value of the security to rise in price.</w:t>
            </w:r>
          </w:p>
        </w:tc>
        <w:tc>
          <w:tcPr>
            <w:tcW w:w="4536" w:type="dxa"/>
          </w:tcPr>
          <w:p w:rsidR="008D1E92" w:rsidRPr="008D4E6C" w:rsidRDefault="008D1E92" w:rsidP="006A3610">
            <w:pPr>
              <w:rPr>
                <w:b/>
              </w:rPr>
            </w:pPr>
            <w:r w:rsidRPr="008D4E6C">
              <w:rPr>
                <w:rFonts w:hint="eastAsia"/>
                <w:b/>
              </w:rPr>
              <w:t>多头</w:t>
            </w:r>
            <w:r w:rsidRPr="008D4E6C">
              <w:rPr>
                <w:b/>
              </w:rPr>
              <w:t>头寸</w:t>
            </w:r>
          </w:p>
          <w:p w:rsidR="008D1E92" w:rsidRPr="008D4E6C" w:rsidRDefault="008D1E92" w:rsidP="006A3610">
            <w:r w:rsidRPr="008D4E6C">
              <w:rPr>
                <w:rFonts w:hint="eastAsia"/>
              </w:rPr>
              <w:t>是指</w:t>
            </w:r>
            <w:r w:rsidRPr="008D4E6C">
              <w:t>投资者购买证券（</w:t>
            </w:r>
            <w:r w:rsidRPr="008D4E6C">
              <w:rPr>
                <w:rFonts w:hint="eastAsia"/>
              </w:rPr>
              <w:t>或</w:t>
            </w:r>
            <w:r w:rsidRPr="008D4E6C">
              <w:t>衍生品）</w:t>
            </w:r>
            <w:r w:rsidRPr="008D4E6C">
              <w:rPr>
                <w:rFonts w:hint="eastAsia"/>
              </w:rPr>
              <w:t>，并预期</w:t>
            </w:r>
            <w:r w:rsidRPr="008D4E6C">
              <w:t>该证券</w:t>
            </w:r>
            <w:r w:rsidRPr="008D4E6C">
              <w:rPr>
                <w:rFonts w:hint="eastAsia"/>
              </w:rPr>
              <w:t>的</w:t>
            </w:r>
            <w:r w:rsidRPr="008D4E6C">
              <w:t>价格上涨。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management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fee that investment partnership investors pay to the investment manager to offset the operating expenses of the underlying fund. The annual fee generally ranges from 1 percent to 2 percent of the investor’s capital account balance in the fund and is usually collected on a quarterly basis.</w:t>
            </w:r>
          </w:p>
        </w:tc>
        <w:tc>
          <w:tcPr>
            <w:tcW w:w="4536" w:type="dxa"/>
          </w:tcPr>
          <w:p w:rsidR="008D1E92" w:rsidRPr="008D4E6C" w:rsidRDefault="008D1E92" w:rsidP="006A3610">
            <w:pPr>
              <w:rPr>
                <w:b/>
              </w:rPr>
            </w:pPr>
            <w:r w:rsidRPr="008D4E6C">
              <w:rPr>
                <w:rFonts w:hint="eastAsia"/>
                <w:b/>
              </w:rPr>
              <w:t>管理费</w:t>
            </w:r>
            <w:r w:rsidRPr="008D4E6C">
              <w:rPr>
                <w:b/>
              </w:rPr>
              <w:t>用</w:t>
            </w:r>
          </w:p>
          <w:p w:rsidR="008D1E92" w:rsidRPr="008D4E6C" w:rsidRDefault="008D1E92" w:rsidP="006A3610">
            <w:r w:rsidRPr="008D4E6C">
              <w:rPr>
                <w:rFonts w:hint="eastAsia"/>
              </w:rPr>
              <w:t>是指投资</w:t>
            </w:r>
            <w:r w:rsidRPr="008D4E6C">
              <w:t>合伙关系</w:t>
            </w:r>
            <w:r w:rsidRPr="008D4E6C">
              <w:rPr>
                <w:rFonts w:hint="eastAsia"/>
              </w:rPr>
              <w:t>的</w:t>
            </w:r>
            <w:r w:rsidRPr="008D4E6C">
              <w:t>投资</w:t>
            </w:r>
            <w:r w:rsidRPr="008D4E6C">
              <w:rPr>
                <w:rFonts w:hint="eastAsia"/>
              </w:rPr>
              <w:t>者</w:t>
            </w:r>
            <w:r w:rsidRPr="008D4E6C">
              <w:t>支付给投资经理</w:t>
            </w:r>
            <w:r w:rsidRPr="008D4E6C">
              <w:rPr>
                <w:rFonts w:hint="eastAsia"/>
              </w:rPr>
              <w:t>用来</w:t>
            </w:r>
            <w:r w:rsidRPr="008D4E6C">
              <w:t>补偿标的基金</w:t>
            </w:r>
            <w:r w:rsidRPr="008D4E6C">
              <w:rPr>
                <w:rFonts w:hint="eastAsia"/>
              </w:rPr>
              <w:t>营运</w:t>
            </w:r>
            <w:r w:rsidRPr="008D4E6C">
              <w:t>开销的费用。</w:t>
            </w:r>
            <w:r w:rsidRPr="008D4E6C">
              <w:rPr>
                <w:rFonts w:hint="eastAsia"/>
              </w:rPr>
              <w:t>该</w:t>
            </w:r>
            <w:r w:rsidRPr="008D4E6C">
              <w:t>年费通常从</w:t>
            </w:r>
            <w:r w:rsidRPr="008D4E6C">
              <w:rPr>
                <w:rFonts w:hint="eastAsia"/>
              </w:rPr>
              <w:t>基金中</w:t>
            </w:r>
            <w:r w:rsidRPr="008D4E6C">
              <w:t>该投资</w:t>
            </w:r>
            <w:r w:rsidRPr="008D4E6C">
              <w:rPr>
                <w:rFonts w:hint="eastAsia"/>
              </w:rPr>
              <w:t>者</w:t>
            </w:r>
            <w:r w:rsidRPr="008D4E6C">
              <w:t>的资本账户余额的1%到2%</w:t>
            </w:r>
            <w:r w:rsidRPr="008D4E6C">
              <w:rPr>
                <w:rFonts w:hint="eastAsia"/>
              </w:rPr>
              <w:t>不等</w:t>
            </w:r>
            <w:r w:rsidRPr="008D4E6C">
              <w:t>，并通常</w:t>
            </w:r>
            <w:r w:rsidRPr="008D4E6C">
              <w:rPr>
                <w:rFonts w:hint="eastAsia"/>
              </w:rPr>
              <w:t>按照</w:t>
            </w:r>
            <w:r w:rsidRPr="008D4E6C">
              <w:t>季度支付。</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margin call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order from a broker/dealer for an investor that is using margin in a securities account to provide additional monies or securities to bring the account up to the minimum maintenance level required by </w:t>
            </w:r>
            <w:r w:rsidRPr="008D4E6C">
              <w:rPr>
                <w:rFonts w:ascii="AdvP45DC7B" w:hAnsi="AdvP45DC7B" w:cs="AdvP45DC7B"/>
                <w:kern w:val="0"/>
                <w:sz w:val="18"/>
                <w:szCs w:val="18"/>
              </w:rPr>
              <w:lastRenderedPageBreak/>
              <w:t>the lending firm. It also may be called a house call or maintenance call.</w:t>
            </w:r>
          </w:p>
        </w:tc>
        <w:tc>
          <w:tcPr>
            <w:tcW w:w="4536" w:type="dxa"/>
          </w:tcPr>
          <w:p w:rsidR="008D1E92" w:rsidRPr="008D4E6C" w:rsidRDefault="008D1E92" w:rsidP="006A3610">
            <w:pPr>
              <w:rPr>
                <w:b/>
              </w:rPr>
            </w:pPr>
            <w:r w:rsidRPr="008D4E6C">
              <w:rPr>
                <w:rFonts w:hint="eastAsia"/>
                <w:b/>
              </w:rPr>
              <w:lastRenderedPageBreak/>
              <w:t>追加</w:t>
            </w:r>
            <w:r w:rsidRPr="008D4E6C">
              <w:rPr>
                <w:b/>
              </w:rPr>
              <w:t>保证金</w:t>
            </w:r>
            <w:r w:rsidRPr="008D4E6C">
              <w:rPr>
                <w:rFonts w:hint="eastAsia"/>
                <w:b/>
              </w:rPr>
              <w:t>通知</w:t>
            </w:r>
          </w:p>
          <w:p w:rsidR="008D1E92" w:rsidRPr="008D4E6C" w:rsidRDefault="008D1E92" w:rsidP="006A3610">
            <w:r w:rsidRPr="008D4E6C">
              <w:rPr>
                <w:rFonts w:hint="eastAsia"/>
              </w:rPr>
              <w:t>是指</w:t>
            </w:r>
            <w:r w:rsidRPr="008D4E6C">
              <w:t>由</w:t>
            </w:r>
            <w:r w:rsidRPr="008D4E6C">
              <w:rPr>
                <w:rFonts w:hint="eastAsia"/>
              </w:rPr>
              <w:t>经纪</w:t>
            </w:r>
            <w:r w:rsidRPr="008D4E6C">
              <w:t>/交易商对</w:t>
            </w:r>
            <w:r w:rsidRPr="008D4E6C">
              <w:rPr>
                <w:rFonts w:hint="eastAsia"/>
              </w:rPr>
              <w:t>正在</w:t>
            </w:r>
            <w:r w:rsidRPr="008D4E6C">
              <w:t>使用证券账户保证金的</w:t>
            </w:r>
            <w:r w:rsidRPr="008D4E6C">
              <w:rPr>
                <w:rFonts w:hint="eastAsia"/>
              </w:rPr>
              <w:t>投资者</w:t>
            </w:r>
            <w:r w:rsidRPr="008D4E6C">
              <w:t>发出的通知，</w:t>
            </w:r>
            <w:r w:rsidRPr="008D4E6C">
              <w:rPr>
                <w:rFonts w:hint="eastAsia"/>
              </w:rPr>
              <w:t>要求该</w:t>
            </w:r>
            <w:r w:rsidRPr="008D4E6C">
              <w:t>投资</w:t>
            </w:r>
            <w:r w:rsidRPr="008D4E6C">
              <w:rPr>
                <w:rFonts w:hint="eastAsia"/>
              </w:rPr>
              <w:t>者提供</w:t>
            </w:r>
            <w:r w:rsidRPr="008D4E6C">
              <w:t>额外的</w:t>
            </w:r>
            <w:r w:rsidRPr="008D4E6C">
              <w:rPr>
                <w:rFonts w:hint="eastAsia"/>
              </w:rPr>
              <w:t>金钱</w:t>
            </w:r>
            <w:r w:rsidRPr="008D4E6C">
              <w:t>或证券</w:t>
            </w:r>
            <w:r w:rsidRPr="008D4E6C">
              <w:rPr>
                <w:rFonts w:hint="eastAsia"/>
              </w:rPr>
              <w:t>以</w:t>
            </w:r>
            <w:r w:rsidRPr="008D4E6C">
              <w:t>使其账户</w:t>
            </w:r>
            <w:r w:rsidRPr="008D4E6C">
              <w:rPr>
                <w:rFonts w:hint="eastAsia"/>
              </w:rPr>
              <w:t>余额</w:t>
            </w:r>
            <w:r w:rsidRPr="008D4E6C">
              <w:t>达到</w:t>
            </w:r>
            <w:r w:rsidRPr="008D4E6C">
              <w:rPr>
                <w:rFonts w:hint="eastAsia"/>
              </w:rPr>
              <w:t>出借</w:t>
            </w:r>
            <w:r w:rsidRPr="008D4E6C">
              <w:t>公司提出</w:t>
            </w:r>
            <w:r w:rsidRPr="008D4E6C">
              <w:lastRenderedPageBreak/>
              <w:t>的最低维持水平。</w:t>
            </w:r>
            <w:r w:rsidRPr="008D4E6C">
              <w:rPr>
                <w:rFonts w:hint="eastAsia"/>
              </w:rPr>
              <w:t>它</w:t>
            </w:r>
            <w:r w:rsidRPr="008D4E6C">
              <w:t>也被称之为</w:t>
            </w:r>
            <w:r w:rsidRPr="008D4E6C">
              <w:rPr>
                <w:rFonts w:hint="eastAsia"/>
              </w:rPr>
              <w:t>催缴</w:t>
            </w:r>
            <w:r w:rsidRPr="008D4E6C">
              <w:t>通知或者</w:t>
            </w:r>
            <w:r w:rsidRPr="008D4E6C">
              <w:rPr>
                <w:rFonts w:hint="eastAsia"/>
              </w:rPr>
              <w:t>维持</w:t>
            </w:r>
            <w:r w:rsidRPr="008D4E6C">
              <w:t>保证金通知。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market neutral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strategy that seeks to reduce risk exposure to the market index. Also referred to as zero beta, the strategy seeks to achieve a return that is a spread to an index, such as Libor, by hedging long positions and will have no correlation to the underlying index. This term is often misused as the strategy should be long and short equal levels of market capitalization, sectors, and industry positions to be judged market neutral for an equity strategy.</w:t>
            </w:r>
          </w:p>
        </w:tc>
        <w:tc>
          <w:tcPr>
            <w:tcW w:w="4536" w:type="dxa"/>
          </w:tcPr>
          <w:p w:rsidR="008D1E92" w:rsidRPr="008D4E6C" w:rsidRDefault="008D1E92" w:rsidP="006A3610">
            <w:pPr>
              <w:rPr>
                <w:b/>
              </w:rPr>
            </w:pPr>
            <w:r w:rsidRPr="008D4E6C">
              <w:rPr>
                <w:rFonts w:hint="eastAsia"/>
                <w:b/>
              </w:rPr>
              <w:t>市场中性</w:t>
            </w:r>
          </w:p>
          <w:p w:rsidR="008D1E92" w:rsidRPr="008D4E6C" w:rsidRDefault="008D1E92" w:rsidP="006A3610">
            <w:r w:rsidRPr="008D4E6C">
              <w:rPr>
                <w:rFonts w:hint="eastAsia"/>
              </w:rPr>
              <w:t>是指旨在</w:t>
            </w:r>
            <w:r w:rsidRPr="008D4E6C">
              <w:t>减少对市场指数风险</w:t>
            </w:r>
            <w:r w:rsidRPr="008D4E6C">
              <w:rPr>
                <w:rFonts w:hint="eastAsia"/>
              </w:rPr>
              <w:t>敞口</w:t>
            </w:r>
            <w:r w:rsidRPr="008D4E6C">
              <w:t>的策略。也被</w:t>
            </w:r>
            <w:r w:rsidRPr="008D4E6C">
              <w:rPr>
                <w:rFonts w:hint="eastAsia"/>
              </w:rPr>
              <w:t>称之为零</w:t>
            </w:r>
            <w:r w:rsidRPr="008D4E6C">
              <w:t>β</w:t>
            </w:r>
            <w:r w:rsidRPr="008D4E6C">
              <w:rPr>
                <w:rFonts w:hint="eastAsia"/>
              </w:rPr>
              <w:t>系数，</w:t>
            </w:r>
            <w:r w:rsidRPr="008D4E6C">
              <w:t>通过</w:t>
            </w:r>
            <w:r w:rsidRPr="008D4E6C">
              <w:rPr>
                <w:rFonts w:hint="eastAsia"/>
              </w:rPr>
              <w:t>对冲</w:t>
            </w:r>
            <w:r w:rsidRPr="008D4E6C">
              <w:t>多头头寸</w:t>
            </w:r>
            <w:r w:rsidRPr="008D4E6C">
              <w:rPr>
                <w:rFonts w:hint="eastAsia"/>
              </w:rPr>
              <w:t>使其</w:t>
            </w:r>
            <w:r w:rsidRPr="008D4E6C">
              <w:t>对标的</w:t>
            </w:r>
            <w:r w:rsidRPr="008D4E6C">
              <w:rPr>
                <w:rFonts w:hint="eastAsia"/>
              </w:rPr>
              <w:t>指数无</w:t>
            </w:r>
            <w:r w:rsidRPr="008D4E6C">
              <w:t>相关性来获取</w:t>
            </w:r>
            <w:r w:rsidRPr="008D4E6C">
              <w:rPr>
                <w:rFonts w:hint="eastAsia"/>
              </w:rPr>
              <w:t>回报</w:t>
            </w:r>
            <w:r w:rsidRPr="008D4E6C">
              <w:t>，</w:t>
            </w:r>
            <w:r w:rsidRPr="008D4E6C">
              <w:rPr>
                <w:rFonts w:hint="eastAsia"/>
              </w:rPr>
              <w:t>该回报</w:t>
            </w:r>
            <w:r w:rsidRPr="008D4E6C">
              <w:t>是</w:t>
            </w:r>
            <w:r w:rsidRPr="008D4E6C">
              <w:rPr>
                <w:rFonts w:hint="eastAsia"/>
              </w:rPr>
              <w:t>高于</w:t>
            </w:r>
            <w:r w:rsidRPr="008D4E6C">
              <w:t>对基准指数</w:t>
            </w:r>
            <w:r w:rsidRPr="008D4E6C">
              <w:rPr>
                <w:rFonts w:hint="eastAsia"/>
              </w:rPr>
              <w:t>（如</w:t>
            </w:r>
            <w:r w:rsidRPr="008D4E6C">
              <w:t>LIBOR</w:t>
            </w:r>
            <w:r w:rsidRPr="008D4E6C">
              <w:rPr>
                <w:rFonts w:hint="eastAsia"/>
              </w:rPr>
              <w:t>）</w:t>
            </w:r>
            <w:r w:rsidRPr="008D4E6C">
              <w:t>的利差。</w:t>
            </w:r>
            <w:r w:rsidRPr="008D4E6C">
              <w:rPr>
                <w:rFonts w:hint="eastAsia"/>
              </w:rPr>
              <w:t>该策略要求多头方和空头方持有相等的市值规模，部门和行业，因此常被误认为是一种股票策略。</w:t>
            </w:r>
          </w:p>
          <w:p w:rsidR="008D1E92" w:rsidRPr="008D4E6C" w:rsidRDefault="008D1E92" w:rsidP="006A3610"/>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38" w:name="OLE_LINK24"/>
            <w:bookmarkStart w:id="39" w:name="OLE_LINK25"/>
            <w:r w:rsidRPr="008D4E6C">
              <w:rPr>
                <w:rFonts w:ascii="AdvP438B62" w:hAnsi="AdvP438B62" w:cs="AdvP438B62"/>
                <w:b/>
                <w:kern w:val="0"/>
                <w:sz w:val="18"/>
                <w:szCs w:val="18"/>
              </w:rPr>
              <w:t xml:space="preserve">mean reversion </w:t>
            </w:r>
          </w:p>
          <w:bookmarkEnd w:id="38"/>
          <w:bookmarkEnd w:id="39"/>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for investing in stocks whereby the mean price at which a stock is traded is calculated. The investors then either purchase additional stocks when they are priced below the mean price or sell stocks when they are priced above the mean price.</w:t>
            </w:r>
          </w:p>
        </w:tc>
        <w:tc>
          <w:tcPr>
            <w:tcW w:w="4536" w:type="dxa"/>
          </w:tcPr>
          <w:p w:rsidR="008D1E92" w:rsidRPr="008D4E6C" w:rsidRDefault="008D1E92" w:rsidP="006A3610">
            <w:pPr>
              <w:rPr>
                <w:b/>
              </w:rPr>
            </w:pPr>
            <w:r w:rsidRPr="008D4E6C">
              <w:rPr>
                <w:rFonts w:hint="eastAsia"/>
                <w:b/>
              </w:rPr>
              <w:t>均值</w:t>
            </w:r>
            <w:r w:rsidRPr="008D4E6C">
              <w:rPr>
                <w:b/>
              </w:rPr>
              <w:t>回归</w:t>
            </w:r>
          </w:p>
          <w:p w:rsidR="008D1E92" w:rsidRPr="008D4E6C" w:rsidRDefault="008D1E92" w:rsidP="006A3610">
            <w:r w:rsidRPr="008D4E6C">
              <w:rPr>
                <w:rFonts w:hint="eastAsia"/>
              </w:rPr>
              <w:t>是指凭借</w:t>
            </w:r>
            <w:r w:rsidRPr="008D4E6C">
              <w:t>计算的</w:t>
            </w:r>
            <w:r w:rsidRPr="008D4E6C">
              <w:rPr>
                <w:rFonts w:hint="eastAsia"/>
              </w:rPr>
              <w:t>股票</w:t>
            </w:r>
            <w:r w:rsidRPr="008D4E6C">
              <w:t>交易的平均价格</w:t>
            </w:r>
            <w:r w:rsidRPr="008D4E6C">
              <w:rPr>
                <w:rFonts w:hint="eastAsia"/>
              </w:rPr>
              <w:t>来</w:t>
            </w:r>
            <w:r w:rsidRPr="008D4E6C">
              <w:t>投资股票的方法。</w:t>
            </w:r>
            <w:r w:rsidRPr="008D4E6C">
              <w:rPr>
                <w:rFonts w:hint="eastAsia"/>
              </w:rPr>
              <w:t>投资者</w:t>
            </w:r>
            <w:r w:rsidRPr="008D4E6C">
              <w:t>要</w:t>
            </w:r>
            <w:r w:rsidRPr="008D4E6C">
              <w:rPr>
                <w:rFonts w:hint="eastAsia"/>
              </w:rPr>
              <w:t>么在股票</w:t>
            </w:r>
            <w:r w:rsidRPr="008D4E6C">
              <w:t>价格低于平均价格</w:t>
            </w:r>
            <w:r w:rsidRPr="008D4E6C">
              <w:rPr>
                <w:rFonts w:hint="eastAsia"/>
              </w:rPr>
              <w:t>时</w:t>
            </w:r>
            <w:r w:rsidRPr="008D4E6C">
              <w:t>购买额外的股票，要么</w:t>
            </w:r>
            <w:r w:rsidRPr="008D4E6C">
              <w:rPr>
                <w:rFonts w:hint="eastAsia"/>
              </w:rPr>
              <w:t>在股票价格</w:t>
            </w:r>
            <w:r w:rsidRPr="008D4E6C">
              <w:t>高出平均价格</w:t>
            </w:r>
            <w:r w:rsidRPr="008D4E6C">
              <w:rPr>
                <w:rFonts w:hint="eastAsia"/>
              </w:rPr>
              <w:t>时</w:t>
            </w:r>
            <w:r w:rsidRPr="008D4E6C">
              <w:t>出售股票。</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40" w:name="OLE_LINK26"/>
            <w:bookmarkStart w:id="41" w:name="OLE_LINK27"/>
            <w:r w:rsidRPr="008D4E6C">
              <w:rPr>
                <w:rFonts w:ascii="AdvP438B62" w:hAnsi="AdvP438B62" w:cs="AdvP438B62"/>
                <w:b/>
                <w:kern w:val="0"/>
                <w:sz w:val="18"/>
                <w:szCs w:val="18"/>
              </w:rPr>
              <w:t xml:space="preserve">minimum investment </w:t>
            </w:r>
          </w:p>
          <w:bookmarkEnd w:id="40"/>
          <w:bookmarkEnd w:id="41"/>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smallest amount that an investor is permitted to invest in a hedge fund as an initial investment. Minimum investment requirements generally range from $500,000 to $5 million.</w:t>
            </w:r>
          </w:p>
        </w:tc>
        <w:tc>
          <w:tcPr>
            <w:tcW w:w="4536" w:type="dxa"/>
          </w:tcPr>
          <w:p w:rsidR="008D1E92" w:rsidRPr="008D4E6C" w:rsidRDefault="008D1E92" w:rsidP="006A3610">
            <w:r w:rsidRPr="008D4E6C">
              <w:rPr>
                <w:rFonts w:hint="eastAsia"/>
                <w:b/>
              </w:rPr>
              <w:t>最低投资额</w:t>
            </w:r>
          </w:p>
          <w:p w:rsidR="008D1E92" w:rsidRPr="008D4E6C" w:rsidRDefault="008D1E92" w:rsidP="006A3610">
            <w:r w:rsidRPr="008D4E6C">
              <w:rPr>
                <w:rFonts w:hint="eastAsia"/>
              </w:rPr>
              <w:t>是指在对冲基金</w:t>
            </w:r>
            <w:r w:rsidRPr="008D4E6C">
              <w:t>中</w:t>
            </w:r>
            <w:r w:rsidRPr="008D4E6C">
              <w:rPr>
                <w:rFonts w:hint="eastAsia"/>
              </w:rPr>
              <w:t>作为</w:t>
            </w:r>
            <w:r w:rsidRPr="008D4E6C">
              <w:t>初始投资，</w:t>
            </w:r>
            <w:r w:rsidRPr="008D4E6C">
              <w:rPr>
                <w:rFonts w:hint="eastAsia"/>
              </w:rPr>
              <w:t>投资者</w:t>
            </w:r>
            <w:r w:rsidRPr="008D4E6C">
              <w:t>被允许投资的最低金额。</w:t>
            </w:r>
            <w:r w:rsidRPr="008D4E6C">
              <w:rPr>
                <w:rFonts w:hint="eastAsia"/>
              </w:rPr>
              <w:t>最低投资额</w:t>
            </w:r>
            <w:r w:rsidRPr="008D4E6C">
              <w:t>要求一般在50万美元到500万美元不等。</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asset value (NAV)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market value of a fund’s total assets.</w:t>
            </w:r>
          </w:p>
        </w:tc>
        <w:tc>
          <w:tcPr>
            <w:tcW w:w="4536" w:type="dxa"/>
          </w:tcPr>
          <w:p w:rsidR="008D1E92" w:rsidRPr="008D4E6C" w:rsidRDefault="008D1E92" w:rsidP="006A3610">
            <w:pPr>
              <w:rPr>
                <w:b/>
              </w:rPr>
            </w:pPr>
            <w:r w:rsidRPr="008D4E6C">
              <w:rPr>
                <w:rFonts w:hint="eastAsia"/>
                <w:b/>
              </w:rPr>
              <w:t>净</w:t>
            </w:r>
            <w:r w:rsidRPr="008D4E6C">
              <w:rPr>
                <w:b/>
              </w:rPr>
              <w:t>资产价值（NAV）</w:t>
            </w:r>
          </w:p>
          <w:p w:rsidR="008D1E92" w:rsidRPr="008D4E6C" w:rsidRDefault="008D1E92" w:rsidP="006A3610">
            <w:r w:rsidRPr="008D4E6C">
              <w:rPr>
                <w:rFonts w:hint="eastAsia"/>
              </w:rPr>
              <w:t>是指</w:t>
            </w:r>
            <w:r w:rsidRPr="008D4E6C">
              <w:t>基金总资产的市场</w:t>
            </w:r>
            <w:r w:rsidRPr="008D4E6C">
              <w:rPr>
                <w:rFonts w:hint="eastAsia"/>
              </w:rPr>
              <w:t>价值</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net exposure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percentage of a portfolio’s assets invested in long positions minus the percentage of a portfolios assets invested in short positions. For example, if a portfolio is 80 percent long and 40 percent short, net exposure will equal 40 percent (80 – 40).</w:t>
            </w:r>
          </w:p>
        </w:tc>
        <w:tc>
          <w:tcPr>
            <w:tcW w:w="4536" w:type="dxa"/>
          </w:tcPr>
          <w:p w:rsidR="008D1E92" w:rsidRPr="008D4E6C" w:rsidRDefault="008D1E92" w:rsidP="006A3610">
            <w:pPr>
              <w:rPr>
                <w:b/>
              </w:rPr>
            </w:pPr>
            <w:r w:rsidRPr="008D4E6C">
              <w:rPr>
                <w:rFonts w:hint="eastAsia"/>
                <w:b/>
              </w:rPr>
              <w:t>净</w:t>
            </w:r>
            <w:r w:rsidRPr="008D4E6C">
              <w:rPr>
                <w:b/>
              </w:rPr>
              <w:t>风险敞口</w:t>
            </w:r>
          </w:p>
          <w:p w:rsidR="008D1E92" w:rsidRPr="008D4E6C" w:rsidRDefault="008D1E92" w:rsidP="006A3610">
            <w:r w:rsidRPr="008D4E6C">
              <w:rPr>
                <w:rFonts w:hint="eastAsia"/>
              </w:rPr>
              <w:t>是指</w:t>
            </w:r>
            <w:r w:rsidRPr="008D4E6C">
              <w:t>投资组合中</w:t>
            </w:r>
            <w:r w:rsidRPr="008D4E6C">
              <w:rPr>
                <w:rFonts w:hint="eastAsia"/>
              </w:rPr>
              <w:t>持有</w:t>
            </w:r>
            <w:r w:rsidRPr="008D4E6C">
              <w:t>的多头头寸</w:t>
            </w:r>
            <w:r w:rsidRPr="008D4E6C">
              <w:rPr>
                <w:rFonts w:hint="eastAsia"/>
              </w:rPr>
              <w:t>的百分</w:t>
            </w:r>
            <w:r w:rsidRPr="008D4E6C">
              <w:t>比减去空头头寸的</w:t>
            </w:r>
            <w:r w:rsidRPr="008D4E6C">
              <w:rPr>
                <w:rFonts w:hint="eastAsia"/>
              </w:rPr>
              <w:t>百分比比</w:t>
            </w:r>
            <w:r w:rsidRPr="008D4E6C">
              <w:t>。</w:t>
            </w:r>
            <w:r w:rsidRPr="008D4E6C">
              <w:rPr>
                <w:rFonts w:hint="eastAsia"/>
              </w:rPr>
              <w:t>举例来说，</w:t>
            </w:r>
            <w:r w:rsidRPr="008D4E6C">
              <w:t>如果一个投资组合是由80%的多头头寸和40%的空头头寸，则净风险敞口等于40%（80-40）</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offshore fund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private investment company open to a limited range of accredited investors that is set up outside of the United States, generally in an offshore financial center such as the Cayman Islands. It is available for investment to non-U.S. citizens or non-U.S. taxpayer entities such as foundations and endowments. These offshore domiciles offer significant tax benefits for eligible investors.</w:t>
            </w:r>
          </w:p>
        </w:tc>
        <w:tc>
          <w:tcPr>
            <w:tcW w:w="4536" w:type="dxa"/>
          </w:tcPr>
          <w:p w:rsidR="008D1E92" w:rsidRPr="008D4E6C" w:rsidRDefault="008D1E92" w:rsidP="006A3610">
            <w:pPr>
              <w:rPr>
                <w:b/>
              </w:rPr>
            </w:pPr>
            <w:r w:rsidRPr="008D4E6C">
              <w:rPr>
                <w:rFonts w:hint="eastAsia"/>
                <w:b/>
              </w:rPr>
              <w:t>离岸</w:t>
            </w:r>
            <w:r w:rsidRPr="008D4E6C">
              <w:rPr>
                <w:b/>
              </w:rPr>
              <w:t>基金</w:t>
            </w:r>
          </w:p>
          <w:p w:rsidR="008D1E92" w:rsidRPr="008D4E6C" w:rsidRDefault="008D1E92" w:rsidP="006A3610">
            <w:r w:rsidRPr="008D4E6C">
              <w:rPr>
                <w:rFonts w:hint="eastAsia"/>
              </w:rPr>
              <w:t>是指设立在</w:t>
            </w:r>
            <w:r w:rsidRPr="008D4E6C">
              <w:t>美国境外</w:t>
            </w:r>
            <w:r w:rsidRPr="008D4E6C">
              <w:rPr>
                <w:rFonts w:hint="eastAsia"/>
              </w:rPr>
              <w:t>，</w:t>
            </w:r>
            <w:r w:rsidRPr="008D4E6C">
              <w:t>仅对有限</w:t>
            </w:r>
            <w:r w:rsidRPr="008D4E6C">
              <w:rPr>
                <w:rFonts w:hint="eastAsia"/>
              </w:rPr>
              <w:t>的合格</w:t>
            </w:r>
            <w:r w:rsidRPr="008D4E6C">
              <w:t>投资者</w:t>
            </w:r>
            <w:r w:rsidRPr="008D4E6C">
              <w:rPr>
                <w:rFonts w:hint="eastAsia"/>
              </w:rPr>
              <w:t>开放</w:t>
            </w:r>
            <w:r w:rsidRPr="008D4E6C">
              <w:t>的</w:t>
            </w:r>
            <w:r w:rsidRPr="008D4E6C">
              <w:rPr>
                <w:rFonts w:hint="eastAsia"/>
              </w:rPr>
              <w:t>私人</w:t>
            </w:r>
            <w:r w:rsidRPr="008D4E6C">
              <w:t>投资公司</w:t>
            </w:r>
            <w:r w:rsidRPr="008D4E6C">
              <w:rPr>
                <w:rFonts w:hint="eastAsia"/>
              </w:rPr>
              <w:t>，</w:t>
            </w:r>
            <w:r w:rsidRPr="008D4E6C">
              <w:t>通常设立在</w:t>
            </w:r>
            <w:r w:rsidRPr="008D4E6C">
              <w:rPr>
                <w:rFonts w:hint="eastAsia"/>
              </w:rPr>
              <w:t>如</w:t>
            </w:r>
            <w:r w:rsidRPr="008D4E6C">
              <w:t>卡曼群岛的离岸金融中心。</w:t>
            </w:r>
            <w:r w:rsidRPr="008D4E6C">
              <w:rPr>
                <w:rFonts w:hint="eastAsia"/>
              </w:rPr>
              <w:t>它</w:t>
            </w:r>
            <w:r w:rsidRPr="008D4E6C">
              <w:t>仅</w:t>
            </w:r>
            <w:r w:rsidRPr="008D4E6C">
              <w:rPr>
                <w:rFonts w:hint="eastAsia"/>
              </w:rPr>
              <w:t>涉及</w:t>
            </w:r>
            <w:r w:rsidRPr="008D4E6C">
              <w:t>非美国居民</w:t>
            </w:r>
            <w:r w:rsidRPr="008D4E6C">
              <w:rPr>
                <w:rFonts w:hint="eastAsia"/>
              </w:rPr>
              <w:t>或者</w:t>
            </w:r>
            <w:r w:rsidRPr="008D4E6C">
              <w:t>非美国税收实体</w:t>
            </w:r>
            <w:r w:rsidRPr="008D4E6C">
              <w:rPr>
                <w:rFonts w:hint="eastAsia"/>
              </w:rPr>
              <w:t>诸如福利和</w:t>
            </w:r>
            <w:r w:rsidRPr="008D4E6C">
              <w:t>捐助基金等</w:t>
            </w:r>
            <w:r w:rsidRPr="008D4E6C">
              <w:rPr>
                <w:rFonts w:hint="eastAsia"/>
              </w:rPr>
              <w:t>的投资</w:t>
            </w:r>
            <w:r w:rsidRPr="008D4E6C">
              <w:t>。</w:t>
            </w:r>
            <w:r w:rsidRPr="008D4E6C">
              <w:rPr>
                <w:rFonts w:hint="eastAsia"/>
              </w:rPr>
              <w:t>这些离岸</w:t>
            </w:r>
            <w:r w:rsidRPr="008D4E6C">
              <w:t>场所</w:t>
            </w:r>
            <w:r w:rsidRPr="008D4E6C">
              <w:rPr>
                <w:rFonts w:hint="eastAsia"/>
              </w:rPr>
              <w:t>对</w:t>
            </w:r>
            <w:r w:rsidRPr="008D4E6C">
              <w:t>合格投资者提供</w:t>
            </w:r>
            <w:r w:rsidRPr="008D4E6C">
              <w:rPr>
                <w:rFonts w:hint="eastAsia"/>
              </w:rPr>
              <w:t>显著</w:t>
            </w:r>
            <w:r w:rsidRPr="008D4E6C">
              <w:t>的税收优惠。</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onshore fund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private investment partnership that is open to a limited range of accredited investors set up in the United States. Available for investment to U.S. citizens only.</w:t>
            </w:r>
          </w:p>
        </w:tc>
        <w:tc>
          <w:tcPr>
            <w:tcW w:w="4536" w:type="dxa"/>
          </w:tcPr>
          <w:p w:rsidR="008D1E92" w:rsidRPr="008D4E6C" w:rsidRDefault="008D1E92" w:rsidP="006A3610">
            <w:pPr>
              <w:rPr>
                <w:b/>
              </w:rPr>
            </w:pPr>
            <w:r w:rsidRPr="008D4E6C">
              <w:rPr>
                <w:rFonts w:hint="eastAsia"/>
                <w:b/>
              </w:rPr>
              <w:t>在岸</w:t>
            </w:r>
            <w:r w:rsidRPr="008D4E6C">
              <w:rPr>
                <w:b/>
              </w:rPr>
              <w:t>基金</w:t>
            </w:r>
          </w:p>
          <w:p w:rsidR="008D1E92" w:rsidRPr="008D4E6C" w:rsidRDefault="008D1E92" w:rsidP="006A3610">
            <w:r w:rsidRPr="008D4E6C">
              <w:rPr>
                <w:rFonts w:hint="eastAsia"/>
              </w:rPr>
              <w:t>是指设立在</w:t>
            </w:r>
            <w:r w:rsidRPr="008D4E6C">
              <w:t>美国</w:t>
            </w:r>
            <w:r w:rsidRPr="008D4E6C">
              <w:rPr>
                <w:rFonts w:hint="eastAsia"/>
              </w:rPr>
              <w:t>境内</w:t>
            </w:r>
            <w:r w:rsidRPr="008D4E6C">
              <w:t>，仅对有限的合格投资者开放的</w:t>
            </w:r>
            <w:r w:rsidRPr="008D4E6C">
              <w:rPr>
                <w:rFonts w:hint="eastAsia"/>
              </w:rPr>
              <w:t>私人</w:t>
            </w:r>
            <w:r w:rsidRPr="008D4E6C">
              <w:t>投资公司。</w:t>
            </w:r>
            <w:r w:rsidRPr="008D4E6C">
              <w:rPr>
                <w:rFonts w:hint="eastAsia"/>
              </w:rPr>
              <w:t>它</w:t>
            </w:r>
            <w:r w:rsidRPr="008D4E6C">
              <w:t>仅</w:t>
            </w:r>
            <w:r w:rsidRPr="008D4E6C">
              <w:rPr>
                <w:rFonts w:hint="eastAsia"/>
              </w:rPr>
              <w:t>涉及</w:t>
            </w:r>
            <w:r w:rsidRPr="008D4E6C">
              <w:t>美国居民</w:t>
            </w:r>
            <w:r w:rsidRPr="008D4E6C">
              <w:rPr>
                <w:rFonts w:hint="eastAsia"/>
              </w:rPr>
              <w:t>的</w:t>
            </w:r>
            <w:r w:rsidRPr="008D4E6C">
              <w:t>投资。</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operational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associated with a company’s operations; it is not inherent in either financing risk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financing risk</w:t>
            </w:r>
            <w:r w:rsidRPr="008D4E6C">
              <w:rPr>
                <w:rFonts w:ascii="AdvP45DC7B" w:hAnsi="AdvP45DC7B" w:cs="AdvP45DC7B"/>
                <w:kern w:val="0"/>
                <w:sz w:val="18"/>
                <w:szCs w:val="18"/>
              </w:rPr>
              <w:t>) or systemic risk (</w:t>
            </w:r>
            <w:r w:rsidRPr="008D4E6C">
              <w:rPr>
                <w:rFonts w:ascii="AdvP43F378" w:hAnsi="AdvP43F378" w:cs="AdvP43F378"/>
                <w:kern w:val="0"/>
                <w:sz w:val="18"/>
                <w:szCs w:val="18"/>
              </w:rPr>
              <w:t xml:space="preserve">see </w:t>
            </w:r>
            <w:r w:rsidRPr="008D4E6C">
              <w:rPr>
                <w:rFonts w:ascii="AdvP45DC7B" w:hAnsi="AdvP45DC7B" w:cs="AdvP45DC7B"/>
                <w:kern w:val="0"/>
                <w:sz w:val="18"/>
                <w:szCs w:val="18"/>
              </w:rPr>
              <w:t>‘‘Systemic risk’’). It can be thought of as the risk associated with a business that is failing due to human incompetence.</w:t>
            </w:r>
          </w:p>
        </w:tc>
        <w:tc>
          <w:tcPr>
            <w:tcW w:w="4536" w:type="dxa"/>
          </w:tcPr>
          <w:p w:rsidR="008D1E92" w:rsidRPr="008D4E6C" w:rsidRDefault="008D1E92" w:rsidP="006A3610">
            <w:pPr>
              <w:rPr>
                <w:b/>
              </w:rPr>
            </w:pPr>
            <w:r w:rsidRPr="008D4E6C">
              <w:rPr>
                <w:rFonts w:hint="eastAsia"/>
                <w:b/>
              </w:rPr>
              <w:t>营运</w:t>
            </w:r>
            <w:r w:rsidRPr="008D4E6C">
              <w:rPr>
                <w:b/>
              </w:rPr>
              <w:t>风险</w:t>
            </w:r>
          </w:p>
          <w:p w:rsidR="008D1E92" w:rsidRPr="008D4E6C" w:rsidRDefault="008D1E92" w:rsidP="006A3610">
            <w:r w:rsidRPr="008D4E6C">
              <w:rPr>
                <w:rFonts w:hint="eastAsia"/>
              </w:rPr>
              <w:t>是指</w:t>
            </w:r>
            <w:r w:rsidRPr="008D4E6C">
              <w:t>与公司运营相关</w:t>
            </w:r>
            <w:r w:rsidRPr="008D4E6C">
              <w:rPr>
                <w:rFonts w:hint="eastAsia"/>
              </w:rPr>
              <w:t>的</w:t>
            </w:r>
            <w:r w:rsidRPr="008D4E6C">
              <w:t>风险</w:t>
            </w:r>
            <w:r w:rsidRPr="008D4E6C">
              <w:rPr>
                <w:rFonts w:hint="eastAsia"/>
              </w:rPr>
              <w:t>；它</w:t>
            </w:r>
            <w:r w:rsidRPr="008D4E6C">
              <w:t>不是融资风险</w:t>
            </w:r>
            <w:r w:rsidRPr="008D4E6C">
              <w:rPr>
                <w:rFonts w:hint="eastAsia"/>
              </w:rPr>
              <w:t>（见</w:t>
            </w:r>
            <w:r w:rsidRPr="008D4E6C">
              <w:t>融资风险</w:t>
            </w:r>
            <w:r w:rsidRPr="008D4E6C">
              <w:rPr>
                <w:rFonts w:hint="eastAsia"/>
              </w:rPr>
              <w:t>）</w:t>
            </w:r>
            <w:r w:rsidRPr="008D4E6C">
              <w:t>也不是系统风险</w:t>
            </w:r>
            <w:r w:rsidRPr="008D4E6C">
              <w:rPr>
                <w:rFonts w:hint="eastAsia"/>
              </w:rPr>
              <w:t>（见</w:t>
            </w:r>
            <w:r w:rsidRPr="008D4E6C">
              <w:t>系统风险</w:t>
            </w:r>
            <w:r w:rsidRPr="008D4E6C">
              <w:rPr>
                <w:rFonts w:hint="eastAsia"/>
              </w:rPr>
              <w:t>）所</w:t>
            </w:r>
            <w:r w:rsidRPr="008D4E6C">
              <w:t>固有的。</w:t>
            </w:r>
            <w:r w:rsidRPr="008D4E6C">
              <w:rPr>
                <w:rFonts w:hint="eastAsia"/>
              </w:rPr>
              <w:t>它</w:t>
            </w:r>
            <w:r w:rsidRPr="008D4E6C">
              <w:t>可以被认为是</w:t>
            </w:r>
            <w:r w:rsidRPr="008D4E6C">
              <w:rPr>
                <w:rFonts w:hint="eastAsia"/>
              </w:rPr>
              <w:t>由于人为过失</w:t>
            </w:r>
            <w:r w:rsidRPr="008D4E6C">
              <w:t>导致企业失败的风险。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option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contract that gives parties the right to buy or sell a specific asset or </w:t>
            </w:r>
            <w:r w:rsidRPr="008D4E6C">
              <w:rPr>
                <w:rFonts w:ascii="AdvP45DC7B" w:hAnsi="AdvP45DC7B" w:cs="AdvP45DC7B"/>
                <w:kern w:val="0"/>
                <w:sz w:val="18"/>
                <w:szCs w:val="18"/>
              </w:rPr>
              <w:lastRenderedPageBreak/>
              <w:t>security at a specific strike price at a specific future date.</w:t>
            </w:r>
          </w:p>
        </w:tc>
        <w:tc>
          <w:tcPr>
            <w:tcW w:w="4536" w:type="dxa"/>
          </w:tcPr>
          <w:p w:rsidR="008D1E92" w:rsidRPr="008D4E6C" w:rsidRDefault="008D1E92" w:rsidP="006A3610">
            <w:pPr>
              <w:rPr>
                <w:b/>
              </w:rPr>
            </w:pPr>
            <w:r w:rsidRPr="008D4E6C">
              <w:rPr>
                <w:rFonts w:hint="eastAsia"/>
                <w:b/>
              </w:rPr>
              <w:lastRenderedPageBreak/>
              <w:t>期权</w:t>
            </w:r>
          </w:p>
          <w:p w:rsidR="008D1E92" w:rsidRPr="008D4E6C" w:rsidRDefault="008D1E92" w:rsidP="006A3610">
            <w:r w:rsidRPr="008D4E6C">
              <w:rPr>
                <w:rFonts w:hint="eastAsia"/>
              </w:rPr>
              <w:t>是指</w:t>
            </w:r>
            <w:r w:rsidRPr="008D4E6C">
              <w:t>赋予双方在未来特定日期里按照特定执行</w:t>
            </w:r>
            <w:r w:rsidRPr="008D4E6C">
              <w:lastRenderedPageBreak/>
              <w:t>价格购买或出售特定资产或证券的权利的合约。</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performance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paid to the investment manager that is based on the increase in net asset value of the underlying fund. Performance fees are generally 20 percent of the increase of NAV and are assessed annually.</w:t>
            </w:r>
          </w:p>
        </w:tc>
        <w:tc>
          <w:tcPr>
            <w:tcW w:w="4536" w:type="dxa"/>
          </w:tcPr>
          <w:p w:rsidR="008D1E92" w:rsidRPr="008D4E6C" w:rsidRDefault="008D1E92" w:rsidP="006A3610">
            <w:pPr>
              <w:rPr>
                <w:b/>
              </w:rPr>
            </w:pPr>
            <w:r w:rsidRPr="008D4E6C">
              <w:rPr>
                <w:rFonts w:hint="eastAsia"/>
                <w:b/>
              </w:rPr>
              <w:t>业绩费用</w:t>
            </w:r>
          </w:p>
          <w:p w:rsidR="008D1E92" w:rsidRPr="008D4E6C" w:rsidRDefault="008D1E92" w:rsidP="006A3610">
            <w:r w:rsidRPr="008D4E6C">
              <w:rPr>
                <w:rFonts w:hint="eastAsia"/>
              </w:rPr>
              <w:t>是指基于</w:t>
            </w:r>
            <w:r w:rsidRPr="008D4E6C">
              <w:t>标的基金</w:t>
            </w:r>
            <w:r w:rsidRPr="008D4E6C">
              <w:rPr>
                <w:rFonts w:hint="eastAsia"/>
              </w:rPr>
              <w:t>增加</w:t>
            </w:r>
            <w:r w:rsidRPr="008D4E6C">
              <w:t>的净资产价值</w:t>
            </w:r>
            <w:r w:rsidRPr="008D4E6C">
              <w:rPr>
                <w:rFonts w:hint="eastAsia"/>
              </w:rPr>
              <w:t>来</w:t>
            </w:r>
            <w:r w:rsidRPr="008D4E6C">
              <w:t>偿付给投资经理的费用。</w:t>
            </w:r>
            <w:r w:rsidRPr="008D4E6C">
              <w:rPr>
                <w:rFonts w:hint="eastAsia"/>
              </w:rPr>
              <w:t>业绩</w:t>
            </w:r>
            <w:r w:rsidRPr="008D4E6C">
              <w:t>费用通常是增加的净资产价值的20%，并以年计。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PerTrac (</w:t>
            </w:r>
            <w:bookmarkStart w:id="42" w:name="OLE_LINK39"/>
            <w:bookmarkStart w:id="43" w:name="OLE_LINK40"/>
            <w:r w:rsidRPr="008D4E6C">
              <w:rPr>
                <w:rFonts w:ascii="AdvP438B62" w:hAnsi="AdvP438B62" w:cs="AdvP438B62"/>
                <w:b/>
                <w:kern w:val="0"/>
                <w:sz w:val="18"/>
                <w:szCs w:val="18"/>
              </w:rPr>
              <w:t>PerTrac Financial Solutions</w:t>
            </w:r>
            <w:bookmarkEnd w:id="42"/>
            <w:bookmarkEnd w:id="43"/>
            <w:r w:rsidRPr="008D4E6C">
              <w:rPr>
                <w:rFonts w:ascii="AdvP438B62" w:hAnsi="AdvP438B62" w:cs="AdvP438B62"/>
                <w:b/>
                <w:kern w:val="0"/>
                <w:sz w:val="18"/>
                <w:szCs w:val="18"/>
              </w:rPr>
              <w:t xml:space="preserve">, LLP)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commercially available service that provides an investment platform for portfolio analytics for hedge fund and traditional long-only investment.</w:t>
            </w:r>
          </w:p>
        </w:tc>
        <w:tc>
          <w:tcPr>
            <w:tcW w:w="4536" w:type="dxa"/>
          </w:tcPr>
          <w:p w:rsidR="008D1E92" w:rsidRPr="008D4E6C" w:rsidRDefault="008D1E92" w:rsidP="006A3610">
            <w:pPr>
              <w:rPr>
                <w:b/>
              </w:rPr>
            </w:pPr>
            <w:r w:rsidRPr="008D4E6C">
              <w:rPr>
                <w:b/>
              </w:rPr>
              <w:t>PerTrac（PerTrac金融解决方案有限公司）</w:t>
            </w:r>
          </w:p>
          <w:p w:rsidR="008D1E92" w:rsidRPr="008D4E6C" w:rsidRDefault="008D1E92" w:rsidP="006A3610">
            <w:r w:rsidRPr="008D4E6C">
              <w:rPr>
                <w:rFonts w:hint="eastAsia"/>
              </w:rPr>
              <w:t>是指为</w:t>
            </w:r>
            <w:r w:rsidRPr="008D4E6C">
              <w:t>对冲基金和传统</w:t>
            </w:r>
            <w:r w:rsidRPr="008D4E6C">
              <w:rPr>
                <w:rFonts w:hint="eastAsia"/>
              </w:rPr>
              <w:t>做多</w:t>
            </w:r>
            <w:r w:rsidRPr="008D4E6C">
              <w:t>投资提供投资组合分析平台的一个商业化服务。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44" w:name="OLE_LINK41"/>
            <w:bookmarkStart w:id="45" w:name="OLE_LINK42"/>
            <w:r w:rsidRPr="008D4E6C">
              <w:rPr>
                <w:rFonts w:ascii="AdvP438B62" w:hAnsi="AdvP438B62" w:cs="AdvP438B62"/>
                <w:b/>
                <w:kern w:val="0"/>
                <w:sz w:val="18"/>
                <w:szCs w:val="18"/>
              </w:rPr>
              <w:t xml:space="preserve">poison pill </w:t>
            </w:r>
          </w:p>
          <w:bookmarkEnd w:id="44"/>
          <w:bookmarkEnd w:id="45"/>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strategy used to increase the likelihood of negative results for an investor that attempts a takeover of a company.</w:t>
            </w:r>
          </w:p>
        </w:tc>
        <w:tc>
          <w:tcPr>
            <w:tcW w:w="4536" w:type="dxa"/>
          </w:tcPr>
          <w:p w:rsidR="008D1E92" w:rsidRPr="008D4E6C" w:rsidRDefault="008D1E92" w:rsidP="006A3610">
            <w:pPr>
              <w:rPr>
                <w:b/>
              </w:rPr>
            </w:pPr>
            <w:r w:rsidRPr="008D4E6C">
              <w:rPr>
                <w:rFonts w:hint="eastAsia"/>
                <w:b/>
              </w:rPr>
              <w:t>毒丸计划</w:t>
            </w:r>
          </w:p>
          <w:p w:rsidR="008D1E92" w:rsidRPr="008D4E6C" w:rsidRDefault="008D1E92" w:rsidP="006A3610">
            <w:r w:rsidRPr="008D4E6C">
              <w:rPr>
                <w:rFonts w:hint="eastAsia"/>
              </w:rPr>
              <w:t>是</w:t>
            </w:r>
            <w:r w:rsidRPr="008D4E6C">
              <w:t>指</w:t>
            </w:r>
            <w:r w:rsidRPr="008D4E6C">
              <w:rPr>
                <w:rFonts w:hint="eastAsia"/>
              </w:rPr>
              <w:t>让企图收购公司的投资者增加</w:t>
            </w:r>
            <w:r w:rsidRPr="008D4E6C">
              <w:t>否定意见的策略。</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portfolio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overall risk presented by the securities in which a portfolio’s assets are invested.</w:t>
            </w:r>
          </w:p>
        </w:tc>
        <w:tc>
          <w:tcPr>
            <w:tcW w:w="4536" w:type="dxa"/>
          </w:tcPr>
          <w:p w:rsidR="008D1E92" w:rsidRPr="008D4E6C" w:rsidRDefault="008D1E92" w:rsidP="006A3610">
            <w:pPr>
              <w:rPr>
                <w:b/>
              </w:rPr>
            </w:pPr>
            <w:r w:rsidRPr="008D4E6C">
              <w:rPr>
                <w:rFonts w:hint="eastAsia"/>
                <w:b/>
              </w:rPr>
              <w:t>投资组合</w:t>
            </w:r>
            <w:r w:rsidRPr="008D4E6C">
              <w:rPr>
                <w:b/>
              </w:rPr>
              <w:t>风险</w:t>
            </w:r>
          </w:p>
          <w:p w:rsidR="008D1E92" w:rsidRPr="008D4E6C" w:rsidRDefault="008D1E92" w:rsidP="006A3610">
            <w:r w:rsidRPr="008D4E6C">
              <w:rPr>
                <w:rFonts w:hint="eastAsia"/>
              </w:rPr>
              <w:t>是指</w:t>
            </w:r>
            <w:r w:rsidRPr="008D4E6C">
              <w:t>该投资组合中的资产证券所呈现的总体风险。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prime broker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reference to the full range of investment services provided by an investment bank or commercial bank to hedge funds. It includes operational services, trading, reporting, securities lending, technology support, and financing.</w:t>
            </w:r>
          </w:p>
        </w:tc>
        <w:tc>
          <w:tcPr>
            <w:tcW w:w="4536" w:type="dxa"/>
          </w:tcPr>
          <w:p w:rsidR="008D1E92" w:rsidRPr="008D4E6C" w:rsidRDefault="008D1E92" w:rsidP="006A3610">
            <w:pPr>
              <w:rPr>
                <w:b/>
              </w:rPr>
            </w:pPr>
            <w:r w:rsidRPr="008D4E6C">
              <w:rPr>
                <w:rFonts w:hint="eastAsia"/>
                <w:b/>
              </w:rPr>
              <w:t>主要经纪商</w:t>
            </w:r>
          </w:p>
          <w:p w:rsidR="008D1E92" w:rsidRPr="008D4E6C" w:rsidRDefault="008D1E92" w:rsidP="006A3610">
            <w:r w:rsidRPr="008D4E6C">
              <w:rPr>
                <w:rFonts w:hint="eastAsia"/>
              </w:rPr>
              <w:t>是指</w:t>
            </w:r>
            <w:r w:rsidRPr="008D4E6C">
              <w:t>由投资银行或商业银行对对冲基金提供的全面投资服务。它</w:t>
            </w:r>
            <w:r w:rsidRPr="008D4E6C">
              <w:rPr>
                <w:rFonts w:hint="eastAsia"/>
              </w:rPr>
              <w:t>包括</w:t>
            </w:r>
            <w:r w:rsidRPr="008D4E6C">
              <w:t>营运服务、交易、记录、证券</w:t>
            </w:r>
            <w:r w:rsidRPr="008D4E6C">
              <w:rPr>
                <w:rFonts w:hint="eastAsia"/>
              </w:rPr>
              <w:t>借出</w:t>
            </w:r>
            <w:r w:rsidRPr="008D4E6C">
              <w:t>、</w:t>
            </w:r>
            <w:r w:rsidRPr="008D4E6C">
              <w:rPr>
                <w:rFonts w:hint="eastAsia"/>
              </w:rPr>
              <w:t>技术</w:t>
            </w:r>
            <w:r w:rsidRPr="008D4E6C">
              <w:t>支持和融资等服务。</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46" w:name="OLE_LINK45"/>
            <w:bookmarkStart w:id="47" w:name="OLE_LINK46"/>
            <w:r w:rsidRPr="008D4E6C">
              <w:rPr>
                <w:rFonts w:ascii="AdvP438B62" w:hAnsi="AdvP438B62" w:cs="AdvP438B62"/>
                <w:b/>
                <w:kern w:val="0"/>
                <w:sz w:val="18"/>
                <w:szCs w:val="18"/>
              </w:rPr>
              <w:t xml:space="preserve">private-equity fund </w:t>
            </w:r>
          </w:p>
          <w:bookmarkEnd w:id="46"/>
          <w:bookmarkEnd w:id="47"/>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pooled fixed-life investment vehicle that makes equity or debt investments in companies, with a management fee and carried interest paid to the management company.</w:t>
            </w:r>
          </w:p>
        </w:tc>
        <w:tc>
          <w:tcPr>
            <w:tcW w:w="4536" w:type="dxa"/>
          </w:tcPr>
          <w:p w:rsidR="008D1E92" w:rsidRPr="008D4E6C" w:rsidRDefault="008D1E92" w:rsidP="006A3610">
            <w:pPr>
              <w:rPr>
                <w:b/>
              </w:rPr>
            </w:pPr>
            <w:r w:rsidRPr="008D4E6C">
              <w:rPr>
                <w:rFonts w:hint="eastAsia"/>
                <w:b/>
              </w:rPr>
              <w:t>私募</w:t>
            </w:r>
            <w:r w:rsidR="006A3610">
              <w:rPr>
                <w:b/>
              </w:rPr>
              <w:t>股权</w:t>
            </w:r>
            <w:r w:rsidRPr="008D4E6C">
              <w:rPr>
                <w:b/>
              </w:rPr>
              <w:t>基金</w:t>
            </w:r>
          </w:p>
          <w:p w:rsidR="008D1E92" w:rsidRPr="008D4E6C" w:rsidRDefault="008D1E92" w:rsidP="006A3610">
            <w:r w:rsidRPr="008D4E6C">
              <w:rPr>
                <w:rFonts w:hint="eastAsia"/>
              </w:rPr>
              <w:t>是指有固定</w:t>
            </w:r>
            <w:r w:rsidRPr="008D4E6C">
              <w:t>生命周期的投资工具，用来支付</w:t>
            </w:r>
            <w:r w:rsidRPr="008D4E6C">
              <w:rPr>
                <w:rFonts w:hint="eastAsia"/>
              </w:rPr>
              <w:t>公司</w:t>
            </w:r>
            <w:r w:rsidRPr="008D4E6C">
              <w:t>的股权或者负债投资</w:t>
            </w:r>
            <w:r w:rsidRPr="008D4E6C">
              <w:rPr>
                <w:rFonts w:hint="eastAsia"/>
              </w:rPr>
              <w:t>，</w:t>
            </w:r>
            <w:r w:rsidRPr="008D4E6C">
              <w:t>并伴有管理费用和</w:t>
            </w:r>
            <w:r w:rsidRPr="008D4E6C">
              <w:rPr>
                <w:rFonts w:hint="eastAsia"/>
              </w:rPr>
              <w:t>管理</w:t>
            </w:r>
            <w:r w:rsidRPr="008D4E6C">
              <w:t>公司的收益分成。</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private placement memorandum (PPM)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document that sets forth the offering term for the fund and includes all business terms such as fees, restrictions, and a detailed description of the investment strategy.</w:t>
            </w:r>
          </w:p>
        </w:tc>
        <w:tc>
          <w:tcPr>
            <w:tcW w:w="4536" w:type="dxa"/>
          </w:tcPr>
          <w:p w:rsidR="008D1E92" w:rsidRPr="008D4E6C" w:rsidRDefault="008D1E92" w:rsidP="006A3610">
            <w:pPr>
              <w:rPr>
                <w:b/>
              </w:rPr>
            </w:pPr>
            <w:r w:rsidRPr="008D4E6C">
              <w:rPr>
                <w:rFonts w:hint="eastAsia"/>
                <w:b/>
              </w:rPr>
              <w:t>私募</w:t>
            </w:r>
            <w:r w:rsidRPr="008D4E6C">
              <w:rPr>
                <w:b/>
              </w:rPr>
              <w:t>招股书（PPM）</w:t>
            </w:r>
          </w:p>
          <w:p w:rsidR="008D1E92" w:rsidRPr="008D4E6C" w:rsidRDefault="008D1E92" w:rsidP="006A3610">
            <w:r w:rsidRPr="008D4E6C">
              <w:rPr>
                <w:rFonts w:hint="eastAsia"/>
              </w:rPr>
              <w:t>是指陈述</w:t>
            </w:r>
            <w:r w:rsidRPr="008D4E6C">
              <w:t>了该基金的公开条款和包括费用、限制和投资策略</w:t>
            </w:r>
            <w:r w:rsidRPr="008D4E6C">
              <w:rPr>
                <w:rFonts w:hint="eastAsia"/>
              </w:rPr>
              <w:t>详尽</w:t>
            </w:r>
            <w:r w:rsidRPr="008D4E6C">
              <w:t>描述的所有商业条款的文件。</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pro forma (from the Latin, meaning </w:t>
            </w:r>
            <w:r w:rsidRPr="008D4E6C">
              <w:rPr>
                <w:rFonts w:ascii="AdvP2498B5" w:hAnsi="AdvP2498B5" w:cs="AdvP2498B5"/>
                <w:b/>
                <w:kern w:val="0"/>
                <w:sz w:val="18"/>
                <w:szCs w:val="18"/>
              </w:rPr>
              <w:t>for the sake of form</w:t>
            </w:r>
            <w:r w:rsidRPr="008D4E6C">
              <w:rPr>
                <w:rFonts w:ascii="AdvP438B62" w:hAnsi="AdvP438B62" w:cs="AdvP438B62"/>
                <w:b/>
                <w:kern w:val="0"/>
                <w:sz w:val="18"/>
                <w:szCs w:val="18"/>
              </w:rPr>
              <w:t xml:space="preserv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method of describing projected figures for a current or future investment. It is important to remember that pro forma figures are estimates and do not satisfy generally accepted accounting practices (GAAP) rules.</w:t>
            </w:r>
          </w:p>
        </w:tc>
        <w:tc>
          <w:tcPr>
            <w:tcW w:w="4536" w:type="dxa"/>
          </w:tcPr>
          <w:p w:rsidR="008D1E92" w:rsidRPr="008D4E6C" w:rsidRDefault="008D1E92" w:rsidP="006A3610">
            <w:pPr>
              <w:rPr>
                <w:b/>
              </w:rPr>
            </w:pPr>
            <w:r w:rsidRPr="008D4E6C">
              <w:rPr>
                <w:rFonts w:hint="eastAsia"/>
                <w:b/>
              </w:rPr>
              <w:t>形式上</w:t>
            </w:r>
            <w:r w:rsidRPr="008D4E6C">
              <w:rPr>
                <w:b/>
              </w:rPr>
              <w:t>（</w:t>
            </w:r>
            <w:r w:rsidRPr="008D4E6C">
              <w:rPr>
                <w:rFonts w:hint="eastAsia"/>
                <w:b/>
              </w:rPr>
              <w:t>来源于</w:t>
            </w:r>
            <w:r w:rsidRPr="008D4E6C">
              <w:rPr>
                <w:b/>
              </w:rPr>
              <w:t>拉丁语）</w:t>
            </w:r>
          </w:p>
          <w:p w:rsidR="008D1E92" w:rsidRPr="008D4E6C" w:rsidRDefault="008D1E92" w:rsidP="006A3610">
            <w:r w:rsidRPr="008D4E6C">
              <w:rPr>
                <w:rFonts w:hint="eastAsia"/>
              </w:rPr>
              <w:t>是指对</w:t>
            </w:r>
            <w:r w:rsidRPr="008D4E6C">
              <w:t>当前或未来投资</w:t>
            </w:r>
            <w:r w:rsidRPr="008D4E6C">
              <w:rPr>
                <w:rFonts w:hint="eastAsia"/>
              </w:rPr>
              <w:t>描述预期</w:t>
            </w:r>
            <w:r w:rsidRPr="008D4E6C">
              <w:t>数字</w:t>
            </w:r>
            <w:r w:rsidRPr="008D4E6C">
              <w:rPr>
                <w:rFonts w:hint="eastAsia"/>
              </w:rPr>
              <w:t>的</w:t>
            </w:r>
            <w:r w:rsidRPr="008D4E6C">
              <w:t>一种方式。</w:t>
            </w:r>
            <w:r w:rsidRPr="008D4E6C">
              <w:rPr>
                <w:rFonts w:hint="eastAsia"/>
              </w:rPr>
              <w:t>切记</w:t>
            </w:r>
            <w:r w:rsidRPr="008D4E6C">
              <w:t>，</w:t>
            </w:r>
            <w:r w:rsidRPr="008D4E6C">
              <w:rPr>
                <w:rFonts w:hint="eastAsia"/>
              </w:rPr>
              <w:t>拟制</w:t>
            </w:r>
            <w:r w:rsidRPr="008D4E6C">
              <w:t>数字是被估算的，</w:t>
            </w:r>
            <w:r w:rsidRPr="008D4E6C">
              <w:rPr>
                <w:rFonts w:hint="eastAsia"/>
              </w:rPr>
              <w:t>它</w:t>
            </w:r>
            <w:r w:rsidRPr="008D4E6C">
              <w:t>并不满足</w:t>
            </w:r>
            <w:r w:rsidRPr="008D4E6C">
              <w:rPr>
                <w:rFonts w:hint="eastAsia"/>
              </w:rPr>
              <w:t>一般公认</w:t>
            </w:r>
            <w:r w:rsidRPr="008D4E6C">
              <w:t>会计原则（GAAP）</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analysis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Security analysis that uses objective statistical information to determine when to buy and sell securities.</w:t>
            </w:r>
          </w:p>
        </w:tc>
        <w:tc>
          <w:tcPr>
            <w:tcW w:w="4536" w:type="dxa"/>
          </w:tcPr>
          <w:p w:rsidR="008D1E92" w:rsidRPr="008D4E6C" w:rsidRDefault="008D1E92" w:rsidP="006A3610">
            <w:pPr>
              <w:rPr>
                <w:b/>
              </w:rPr>
            </w:pPr>
            <w:r w:rsidRPr="008D4E6C">
              <w:rPr>
                <w:rFonts w:hint="eastAsia"/>
                <w:b/>
              </w:rPr>
              <w:t>量化分析</w:t>
            </w:r>
          </w:p>
          <w:p w:rsidR="008D1E92" w:rsidRPr="008D4E6C" w:rsidRDefault="008D1E92" w:rsidP="006A3610">
            <w:r w:rsidRPr="008D4E6C">
              <w:rPr>
                <w:rFonts w:hint="eastAsia"/>
              </w:rPr>
              <w:t>是指</w:t>
            </w:r>
            <w:r w:rsidRPr="008D4E6C">
              <w:t>使用客观数据信息来决定何时买卖证券的证券</w:t>
            </w:r>
            <w:r w:rsidRPr="008D4E6C">
              <w:rPr>
                <w:rFonts w:hint="eastAsia"/>
              </w:rPr>
              <w:t>分析</w:t>
            </w:r>
            <w:r w:rsidRPr="008D4E6C">
              <w:t>方法。</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fund </w:t>
            </w:r>
          </w:p>
          <w:p w:rsidR="008D1E92" w:rsidRPr="008D4E6C" w:rsidRDefault="008D1E92" w:rsidP="006A3610">
            <w:pPr>
              <w:autoSpaceDE w:val="0"/>
              <w:autoSpaceDN w:val="0"/>
              <w:adjustRightInd w:val="0"/>
              <w:jc w:val="left"/>
              <w:rPr>
                <w:rFonts w:ascii="AdvP45DC7B" w:hAnsi="AdvP45DC7B" w:cs="AdvP45DC7B"/>
                <w:kern w:val="0"/>
                <w:sz w:val="18"/>
                <w:szCs w:val="18"/>
              </w:rPr>
            </w:pPr>
            <w:r w:rsidRPr="008D4E6C">
              <w:rPr>
                <w:rFonts w:ascii="AdvP45DC7B" w:hAnsi="AdvP45DC7B" w:cs="AdvP45DC7B"/>
                <w:kern w:val="0"/>
                <w:sz w:val="18"/>
                <w:szCs w:val="18"/>
              </w:rPr>
              <w:t>A hedge fund that employs solely quantitative analysis and models to decide how to allocate and trade its assets and securities respectively.</w:t>
            </w:r>
          </w:p>
        </w:tc>
        <w:tc>
          <w:tcPr>
            <w:tcW w:w="4536" w:type="dxa"/>
          </w:tcPr>
          <w:p w:rsidR="008D1E92" w:rsidRPr="008D4E6C" w:rsidRDefault="008D1E92" w:rsidP="006A3610">
            <w:pPr>
              <w:rPr>
                <w:b/>
              </w:rPr>
            </w:pPr>
            <w:r w:rsidRPr="008D4E6C">
              <w:rPr>
                <w:rFonts w:hint="eastAsia"/>
                <w:b/>
              </w:rPr>
              <w:t>量化</w:t>
            </w:r>
            <w:r w:rsidRPr="008D4E6C">
              <w:rPr>
                <w:b/>
              </w:rPr>
              <w:t>基金</w:t>
            </w:r>
          </w:p>
          <w:p w:rsidR="008D1E92" w:rsidRPr="008D4E6C" w:rsidRDefault="008D1E92" w:rsidP="006A3610">
            <w:r w:rsidRPr="008D4E6C">
              <w:rPr>
                <w:rFonts w:hint="eastAsia"/>
              </w:rPr>
              <w:t>是指仅使用</w:t>
            </w:r>
            <w:r w:rsidRPr="008D4E6C">
              <w:t>量化分析和模型来决定如何</w:t>
            </w:r>
            <w:r w:rsidRPr="008D4E6C">
              <w:rPr>
                <w:rFonts w:hint="eastAsia"/>
              </w:rPr>
              <w:t>各自</w:t>
            </w:r>
            <w:r w:rsidRPr="008D4E6C">
              <w:t>分配</w:t>
            </w:r>
            <w:r w:rsidRPr="008D4E6C">
              <w:rPr>
                <w:rFonts w:hint="eastAsia"/>
              </w:rPr>
              <w:t>和</w:t>
            </w:r>
            <w:r w:rsidRPr="008D4E6C">
              <w:t>交易</w:t>
            </w:r>
            <w:r w:rsidRPr="008D4E6C">
              <w:rPr>
                <w:rFonts w:hint="eastAsia"/>
              </w:rPr>
              <w:t>其</w:t>
            </w:r>
            <w:r w:rsidRPr="008D4E6C">
              <w:t>资产与证券的对冲基金。</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quantitative model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model that utilizes numerical information to determine whether a security is attractive (</w:t>
            </w:r>
            <w:r w:rsidRPr="008D4E6C">
              <w:rPr>
                <w:rFonts w:ascii="AdvP43F378" w:hAnsi="AdvP43F378" w:cs="AdvP43F378"/>
                <w:kern w:val="0"/>
                <w:sz w:val="18"/>
                <w:szCs w:val="18"/>
              </w:rPr>
              <w:t xml:space="preserve">see </w:t>
            </w:r>
            <w:r w:rsidRPr="008D4E6C">
              <w:rPr>
                <w:rFonts w:ascii="AdvP438B62" w:hAnsi="AdvP438B62" w:cs="AdvP438B62"/>
                <w:kern w:val="0"/>
                <w:sz w:val="18"/>
                <w:szCs w:val="18"/>
              </w:rPr>
              <w:t>black box</w:t>
            </w:r>
            <w:r w:rsidRPr="008D4E6C">
              <w:rPr>
                <w:rFonts w:ascii="AdvP45DC7B" w:hAnsi="AdvP45DC7B" w:cs="AdvP45DC7B"/>
                <w:kern w:val="0"/>
                <w:sz w:val="18"/>
                <w:szCs w:val="18"/>
              </w:rPr>
              <w:t>).</w:t>
            </w:r>
          </w:p>
        </w:tc>
        <w:tc>
          <w:tcPr>
            <w:tcW w:w="4536" w:type="dxa"/>
          </w:tcPr>
          <w:p w:rsidR="008D1E92" w:rsidRPr="008D4E6C" w:rsidRDefault="008D1E92" w:rsidP="006A3610">
            <w:pPr>
              <w:rPr>
                <w:b/>
              </w:rPr>
            </w:pPr>
            <w:r w:rsidRPr="008D4E6C">
              <w:rPr>
                <w:rFonts w:hint="eastAsia"/>
                <w:b/>
              </w:rPr>
              <w:t>量化</w:t>
            </w:r>
            <w:r w:rsidRPr="008D4E6C">
              <w:rPr>
                <w:b/>
              </w:rPr>
              <w:t>模型</w:t>
            </w:r>
          </w:p>
          <w:p w:rsidR="008D1E92" w:rsidRPr="008D4E6C" w:rsidRDefault="008D1E92" w:rsidP="006A3610">
            <w:r w:rsidRPr="008D4E6C">
              <w:rPr>
                <w:rFonts w:hint="eastAsia"/>
              </w:rPr>
              <w:t>是指</w:t>
            </w:r>
            <w:r w:rsidRPr="008D4E6C">
              <w:t>利用数字信息来决定该证券是否</w:t>
            </w:r>
            <w:r w:rsidRPr="008D4E6C">
              <w:rPr>
                <w:rFonts w:hint="eastAsia"/>
              </w:rPr>
              <w:t>可投资</w:t>
            </w:r>
            <w:r w:rsidRPr="008D4E6C">
              <w:t>的模型（</w:t>
            </w:r>
            <w:r w:rsidRPr="008D4E6C">
              <w:rPr>
                <w:rFonts w:hint="eastAsia"/>
              </w:rPr>
              <w:t>见</w:t>
            </w:r>
            <w:r w:rsidRPr="008D4E6C">
              <w:t>黑盒）</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lastRenderedPageBreak/>
              <w:t>The sale of all of an investor’s interests in a fund.</w:t>
            </w:r>
          </w:p>
        </w:tc>
        <w:tc>
          <w:tcPr>
            <w:tcW w:w="4536" w:type="dxa"/>
          </w:tcPr>
          <w:p w:rsidR="008D1E92" w:rsidRPr="008D4E6C" w:rsidRDefault="008D1E92" w:rsidP="006A3610">
            <w:pPr>
              <w:rPr>
                <w:b/>
              </w:rPr>
            </w:pPr>
            <w:r w:rsidRPr="008D4E6C">
              <w:rPr>
                <w:rFonts w:hint="eastAsia"/>
                <w:b/>
              </w:rPr>
              <w:lastRenderedPageBreak/>
              <w:t>赎回</w:t>
            </w:r>
          </w:p>
          <w:p w:rsidR="008D1E92" w:rsidRPr="008D4E6C" w:rsidRDefault="008D1E92" w:rsidP="006A3610">
            <w:r w:rsidRPr="008D4E6C">
              <w:rPr>
                <w:rFonts w:hint="eastAsia"/>
              </w:rPr>
              <w:lastRenderedPageBreak/>
              <w:t>是</w:t>
            </w:r>
            <w:r w:rsidRPr="008D4E6C">
              <w:t>指基金中该投资者所有</w:t>
            </w:r>
            <w:r w:rsidRPr="008D4E6C">
              <w:rPr>
                <w:rFonts w:hint="eastAsia"/>
              </w:rPr>
              <w:t>利益的</w:t>
            </w:r>
            <w:r w:rsidRPr="008D4E6C">
              <w:t>出售。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redemption fee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fee often imposed by a hedge fund manager if the redemption occurs before the end of the first redemption period.</w:t>
            </w:r>
          </w:p>
        </w:tc>
        <w:tc>
          <w:tcPr>
            <w:tcW w:w="4536" w:type="dxa"/>
          </w:tcPr>
          <w:p w:rsidR="008D1E92" w:rsidRPr="008D4E6C" w:rsidRDefault="008D1E92" w:rsidP="006A3610">
            <w:pPr>
              <w:rPr>
                <w:b/>
              </w:rPr>
            </w:pPr>
            <w:r w:rsidRPr="008D4E6C">
              <w:rPr>
                <w:rFonts w:hint="eastAsia"/>
                <w:b/>
              </w:rPr>
              <w:t>赎回费用</w:t>
            </w:r>
          </w:p>
          <w:p w:rsidR="008D1E92" w:rsidRPr="008D4E6C" w:rsidRDefault="008D1E92" w:rsidP="006A3610">
            <w:r w:rsidRPr="008D4E6C">
              <w:rPr>
                <w:rFonts w:hint="eastAsia"/>
              </w:rPr>
              <w:t>是指</w:t>
            </w:r>
            <w:r w:rsidRPr="008D4E6C">
              <w:t>在</w:t>
            </w:r>
            <w:r w:rsidRPr="008D4E6C">
              <w:rPr>
                <w:rFonts w:hint="eastAsia"/>
              </w:rPr>
              <w:t>在</w:t>
            </w:r>
            <w:r w:rsidRPr="008D4E6C">
              <w:t>第一个赎回</w:t>
            </w:r>
            <w:r w:rsidRPr="008D4E6C">
              <w:rPr>
                <w:rFonts w:hint="eastAsia"/>
              </w:rPr>
              <w:t>期</w:t>
            </w:r>
            <w:r w:rsidRPr="008D4E6C">
              <w:t>结束之前，若发生了赎回事件，</w:t>
            </w:r>
            <w:r w:rsidRPr="008D4E6C">
              <w:rPr>
                <w:rFonts w:hint="eastAsia"/>
              </w:rPr>
              <w:t>对冲基金</w:t>
            </w:r>
            <w:r w:rsidRPr="008D4E6C">
              <w:t>经理要求的费用补偿。</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redemption notice period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official notice period that an investor must provide to the hedge fund manager before withdrawing the investment from the fund.</w:t>
            </w:r>
          </w:p>
        </w:tc>
        <w:tc>
          <w:tcPr>
            <w:tcW w:w="4536" w:type="dxa"/>
          </w:tcPr>
          <w:p w:rsidR="008D1E92" w:rsidRPr="008D4E6C" w:rsidRDefault="008D1E92" w:rsidP="006A3610">
            <w:pPr>
              <w:rPr>
                <w:b/>
              </w:rPr>
            </w:pPr>
            <w:r w:rsidRPr="008D4E6C">
              <w:rPr>
                <w:rFonts w:hint="eastAsia"/>
                <w:b/>
              </w:rPr>
              <w:t>赎回</w:t>
            </w:r>
            <w:r w:rsidRPr="008D4E6C">
              <w:rPr>
                <w:b/>
              </w:rPr>
              <w:t>通知</w:t>
            </w:r>
            <w:r w:rsidRPr="008D4E6C">
              <w:rPr>
                <w:rFonts w:hint="eastAsia"/>
                <w:b/>
              </w:rPr>
              <w:t>期</w:t>
            </w:r>
          </w:p>
          <w:p w:rsidR="008D1E92" w:rsidRPr="008D4E6C" w:rsidRDefault="008D1E92" w:rsidP="006A3610">
            <w:r w:rsidRPr="008D4E6C">
              <w:rPr>
                <w:rFonts w:hint="eastAsia"/>
              </w:rPr>
              <w:t>是指</w:t>
            </w:r>
            <w:r w:rsidRPr="008D4E6C">
              <w:t>投资</w:t>
            </w:r>
            <w:r w:rsidRPr="008D4E6C">
              <w:rPr>
                <w:rFonts w:hint="eastAsia"/>
              </w:rPr>
              <w:t>者从</w:t>
            </w:r>
            <w:r w:rsidRPr="008D4E6C">
              <w:t>基金中撤回投资前必须要向对冲基金经理提出的官方通知期。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Regulation D (Reg D)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Securities and Exchange Commission (SEC) regulation concerning private placement exemptions; it allows companies to raise capital through the sales of equity or the creation of debt, without the need to register any of these securities with the SEC.</w:t>
            </w:r>
          </w:p>
        </w:tc>
        <w:tc>
          <w:tcPr>
            <w:tcW w:w="4536" w:type="dxa"/>
          </w:tcPr>
          <w:p w:rsidR="008D1E92" w:rsidRPr="008D4E6C" w:rsidRDefault="008D1E92" w:rsidP="006A3610">
            <w:pPr>
              <w:rPr>
                <w:b/>
              </w:rPr>
            </w:pPr>
            <w:r w:rsidRPr="008D4E6C">
              <w:rPr>
                <w:rFonts w:hint="eastAsia"/>
                <w:b/>
              </w:rPr>
              <w:t>条例</w:t>
            </w:r>
            <w:r w:rsidRPr="008D4E6C">
              <w:rPr>
                <w:b/>
              </w:rPr>
              <w:t>D</w:t>
            </w:r>
            <w:r w:rsidRPr="008D4E6C">
              <w:rPr>
                <w:rFonts w:hint="eastAsia"/>
                <w:b/>
              </w:rPr>
              <w:t>（</w:t>
            </w:r>
            <w:r w:rsidRPr="008D4E6C">
              <w:rPr>
                <w:b/>
              </w:rPr>
              <w:t>Reg D</w:t>
            </w:r>
            <w:r w:rsidRPr="008D4E6C">
              <w:rPr>
                <w:rFonts w:hint="eastAsia"/>
                <w:b/>
              </w:rPr>
              <w:t>）</w:t>
            </w:r>
          </w:p>
          <w:p w:rsidR="008D1E92" w:rsidRPr="008D4E6C" w:rsidRDefault="008D1E92" w:rsidP="006A3610">
            <w:r w:rsidRPr="008D4E6C">
              <w:rPr>
                <w:rFonts w:hint="eastAsia"/>
              </w:rPr>
              <w:t>是指</w:t>
            </w:r>
            <w:r w:rsidRPr="008D4E6C">
              <w:t>证券</w:t>
            </w:r>
            <w:r w:rsidRPr="008D4E6C">
              <w:rPr>
                <w:rFonts w:hint="eastAsia"/>
              </w:rPr>
              <w:t>管理委员</w:t>
            </w:r>
            <w:r w:rsidRPr="008D4E6C">
              <w:t>会关于私募</w:t>
            </w:r>
            <w:r w:rsidRPr="008D4E6C">
              <w:rPr>
                <w:rFonts w:hint="eastAsia"/>
              </w:rPr>
              <w:t>发行</w:t>
            </w:r>
            <w:r w:rsidRPr="008D4E6C">
              <w:t>豁免的</w:t>
            </w:r>
            <w:r w:rsidRPr="008D4E6C">
              <w:rPr>
                <w:rFonts w:hint="eastAsia"/>
              </w:rPr>
              <w:t>条例；</w:t>
            </w:r>
            <w:r w:rsidRPr="008D4E6C">
              <w:t>它允许公司通过售卖股权或者</w:t>
            </w:r>
            <w:r w:rsidRPr="008D4E6C">
              <w:rPr>
                <w:rFonts w:hint="eastAsia"/>
              </w:rPr>
              <w:t>建立</w:t>
            </w:r>
            <w:r w:rsidRPr="008D4E6C">
              <w:t>债务</w:t>
            </w:r>
            <w:r w:rsidRPr="008D4E6C">
              <w:rPr>
                <w:rFonts w:hint="eastAsia"/>
              </w:rPr>
              <w:t>的</w:t>
            </w:r>
            <w:r w:rsidRPr="008D4E6C">
              <w:t>方式募集</w:t>
            </w:r>
            <w:r w:rsidRPr="008D4E6C">
              <w:rPr>
                <w:rFonts w:hint="eastAsia"/>
              </w:rPr>
              <w:t>资本</w:t>
            </w:r>
            <w:r w:rsidRPr="008D4E6C">
              <w:t>，</w:t>
            </w:r>
            <w:r w:rsidRPr="008D4E6C">
              <w:rPr>
                <w:rFonts w:hint="eastAsia"/>
              </w:rPr>
              <w:t>而无需向证券</w:t>
            </w:r>
            <w:r w:rsidRPr="008D4E6C">
              <w:t>管理委员会注册这些证券。</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repurchase agreements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Also known as repos or RPs, repurchase agreements occur when a seller sells a security for cash by agreeing to repurchase it at a premium at a later date.</w:t>
            </w:r>
          </w:p>
        </w:tc>
        <w:tc>
          <w:tcPr>
            <w:tcW w:w="4536" w:type="dxa"/>
          </w:tcPr>
          <w:p w:rsidR="008D1E92" w:rsidRPr="008D4E6C" w:rsidRDefault="008D1E92" w:rsidP="006A3610">
            <w:pPr>
              <w:rPr>
                <w:b/>
              </w:rPr>
            </w:pPr>
            <w:r w:rsidRPr="008D4E6C">
              <w:rPr>
                <w:rFonts w:hint="eastAsia"/>
                <w:b/>
              </w:rPr>
              <w:t>回购协议</w:t>
            </w:r>
          </w:p>
          <w:p w:rsidR="008D1E92" w:rsidRPr="008D4E6C" w:rsidRDefault="008D1E92" w:rsidP="006A3610">
            <w:r w:rsidRPr="008D4E6C">
              <w:rPr>
                <w:rFonts w:hint="eastAsia"/>
              </w:rPr>
              <w:t>又被</w:t>
            </w:r>
            <w:r w:rsidRPr="008D4E6C">
              <w:t>称之为repos或者RPs</w:t>
            </w:r>
            <w:r w:rsidRPr="008D4E6C">
              <w:rPr>
                <w:rFonts w:hint="eastAsia"/>
              </w:rPr>
              <w:t>，指</w:t>
            </w:r>
            <w:r w:rsidRPr="008D4E6C">
              <w:t>当卖方</w:t>
            </w:r>
            <w:r w:rsidRPr="008D4E6C">
              <w:rPr>
                <w:rFonts w:hint="eastAsia"/>
              </w:rPr>
              <w:t>卖出</w:t>
            </w:r>
            <w:r w:rsidRPr="008D4E6C">
              <w:t>证券</w:t>
            </w:r>
            <w:r w:rsidRPr="008D4E6C">
              <w:rPr>
                <w:rFonts w:hint="eastAsia"/>
              </w:rPr>
              <w:t>获得现金</w:t>
            </w:r>
            <w:r w:rsidRPr="008D4E6C">
              <w:t>并</w:t>
            </w:r>
            <w:r w:rsidRPr="008D4E6C">
              <w:rPr>
                <w:rFonts w:hint="eastAsia"/>
              </w:rPr>
              <w:t>许诺在将来</w:t>
            </w:r>
            <w:r w:rsidRPr="008D4E6C">
              <w:t>以更高的价格回购这些证券的协议。</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rho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measurement of the rate of change in the price of a derivative relative to a change in the risk-free interest rate.</w:t>
            </w:r>
          </w:p>
        </w:tc>
        <w:tc>
          <w:tcPr>
            <w:tcW w:w="4536" w:type="dxa"/>
          </w:tcPr>
          <w:p w:rsidR="008D1E92" w:rsidRPr="008D4E6C" w:rsidRDefault="008D1E92" w:rsidP="006A3610">
            <w:pPr>
              <w:rPr>
                <w:b/>
              </w:rPr>
            </w:pPr>
            <w:r w:rsidRPr="008D4E6C">
              <w:rPr>
                <w:rFonts w:asciiTheme="minorEastAsia" w:hAnsiTheme="minorEastAsia" w:hint="eastAsia"/>
                <w:b/>
              </w:rPr>
              <w:t>ρ</w:t>
            </w:r>
            <w:r w:rsidRPr="008D4E6C">
              <w:rPr>
                <w:rFonts w:hint="eastAsia"/>
                <w:b/>
              </w:rPr>
              <w:t>系数</w:t>
            </w:r>
          </w:p>
          <w:p w:rsidR="008D1E92" w:rsidRPr="008D4E6C" w:rsidRDefault="008D1E92" w:rsidP="006A3610">
            <w:r w:rsidRPr="008D4E6C">
              <w:rPr>
                <w:rFonts w:hint="eastAsia"/>
              </w:rPr>
              <w:t>用来</w:t>
            </w:r>
            <w:r w:rsidRPr="008D4E6C">
              <w:t>衡量无风险利率变化对</w:t>
            </w:r>
            <w:r w:rsidRPr="008D4E6C">
              <w:rPr>
                <w:rFonts w:hint="eastAsia"/>
              </w:rPr>
              <w:t>应</w:t>
            </w:r>
            <w:r w:rsidRPr="008D4E6C">
              <w:t>的衍生品价格的变化率。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risk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practice whereby investors bet on potential mergers or acquisitions of companies by shorting the stock of the acquirer and going long the stock of the potential target, hoping that if the transaction takes place, the acquirer’s stock will fall and the target company’s stock will rise.</w:t>
            </w:r>
          </w:p>
        </w:tc>
        <w:tc>
          <w:tcPr>
            <w:tcW w:w="4536" w:type="dxa"/>
          </w:tcPr>
          <w:p w:rsidR="008D1E92" w:rsidRPr="008D4E6C" w:rsidRDefault="008D1E92" w:rsidP="006A3610">
            <w:pPr>
              <w:rPr>
                <w:b/>
              </w:rPr>
            </w:pPr>
            <w:r w:rsidRPr="008D4E6C">
              <w:rPr>
                <w:rFonts w:hint="eastAsia"/>
                <w:b/>
              </w:rPr>
              <w:t>风险套利</w:t>
            </w:r>
          </w:p>
          <w:p w:rsidR="008D1E92" w:rsidRPr="008D4E6C" w:rsidRDefault="008D1E92" w:rsidP="006A3610">
            <w:r w:rsidRPr="008D4E6C">
              <w:rPr>
                <w:rFonts w:hint="eastAsia"/>
              </w:rPr>
              <w:t>是指</w:t>
            </w:r>
            <w:r w:rsidRPr="008D4E6C">
              <w:t>投资者</w:t>
            </w:r>
            <w:r w:rsidRPr="008D4E6C">
              <w:rPr>
                <w:rFonts w:hint="eastAsia"/>
              </w:rPr>
              <w:t>为</w:t>
            </w:r>
            <w:r w:rsidRPr="008D4E6C">
              <w:t>公司潜在的</w:t>
            </w:r>
            <w:r w:rsidRPr="008D4E6C">
              <w:rPr>
                <w:rFonts w:hint="eastAsia"/>
              </w:rPr>
              <w:t>合并</w:t>
            </w:r>
            <w:r w:rsidRPr="008D4E6C">
              <w:t>或收购事项</w:t>
            </w:r>
            <w:r w:rsidRPr="008D4E6C">
              <w:rPr>
                <w:rFonts w:hint="eastAsia"/>
              </w:rPr>
              <w:t>打赌</w:t>
            </w:r>
            <w:r w:rsidRPr="008D4E6C">
              <w:t>的行为</w:t>
            </w:r>
            <w:r w:rsidRPr="008D4E6C">
              <w:rPr>
                <w:rFonts w:hint="eastAsia"/>
              </w:rPr>
              <w:t>，</w:t>
            </w:r>
            <w:r w:rsidRPr="008D4E6C">
              <w:t>通过</w:t>
            </w:r>
            <w:r w:rsidRPr="008D4E6C">
              <w:rPr>
                <w:rFonts w:hint="eastAsia"/>
              </w:rPr>
              <w:t>看空并购公司的</w:t>
            </w:r>
            <w:r w:rsidRPr="008D4E6C">
              <w:t>股票并持有潜在标的公司</w:t>
            </w:r>
            <w:r w:rsidRPr="008D4E6C">
              <w:rPr>
                <w:rFonts w:hint="eastAsia"/>
              </w:rPr>
              <w:t>的股票，寄希望于如果</w:t>
            </w:r>
            <w:r w:rsidRPr="008D4E6C">
              <w:t>该交易发生，则并购</w:t>
            </w:r>
            <w:r w:rsidRPr="008D4E6C">
              <w:rPr>
                <w:rFonts w:hint="eastAsia"/>
              </w:rPr>
              <w:t>公司</w:t>
            </w:r>
            <w:r w:rsidRPr="008D4E6C">
              <w:t>的</w:t>
            </w:r>
            <w:r w:rsidRPr="008D4E6C">
              <w:rPr>
                <w:rFonts w:hint="eastAsia"/>
              </w:rPr>
              <w:t>股价</w:t>
            </w:r>
            <w:r w:rsidRPr="008D4E6C">
              <w:t>下跌而标的公司的</w:t>
            </w:r>
            <w:r w:rsidRPr="008D4E6C">
              <w:rPr>
                <w:rFonts w:hint="eastAsia"/>
              </w:rPr>
              <w:t>股价</w:t>
            </w:r>
            <w:r w:rsidRPr="008D4E6C">
              <w:t>上升。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3(c)(1)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provision in the Investment Company Act of 1940 that permits hedge funds to have less than 100 investors, provided all investors are qualified purchasers, and allows the exclusion of the funds from registration with the SEC.</w:t>
            </w:r>
          </w:p>
        </w:tc>
        <w:tc>
          <w:tcPr>
            <w:tcW w:w="4536" w:type="dxa"/>
          </w:tcPr>
          <w:p w:rsidR="008D1E92" w:rsidRPr="008D4E6C" w:rsidRDefault="008D1E92" w:rsidP="006A3610">
            <w:pPr>
              <w:rPr>
                <w:b/>
              </w:rPr>
            </w:pPr>
            <w:r w:rsidRPr="008D4E6C">
              <w:rPr>
                <w:rFonts w:hint="eastAsia"/>
                <w:b/>
              </w:rPr>
              <w:t>条款</w:t>
            </w:r>
            <w:r w:rsidRPr="008D4E6C">
              <w:rPr>
                <w:b/>
              </w:rPr>
              <w:t>3</w:t>
            </w:r>
            <w:r w:rsidRPr="008D4E6C">
              <w:rPr>
                <w:rFonts w:hint="eastAsia"/>
                <w:b/>
              </w:rPr>
              <w:t>（</w:t>
            </w:r>
            <w:r w:rsidRPr="008D4E6C">
              <w:rPr>
                <w:b/>
              </w:rPr>
              <w:t>c）（1）</w:t>
            </w:r>
          </w:p>
          <w:p w:rsidR="008D1E92" w:rsidRPr="008D4E6C" w:rsidRDefault="008D1E92" w:rsidP="006A3610">
            <w:r w:rsidRPr="008D4E6C">
              <w:rPr>
                <w:rFonts w:hint="eastAsia"/>
              </w:rPr>
              <w:t>是《</w:t>
            </w:r>
            <w:r w:rsidRPr="008D4E6C">
              <w:t>1940年投资公司法</w:t>
            </w:r>
            <w:r w:rsidRPr="008D4E6C">
              <w:rPr>
                <w:rFonts w:hint="eastAsia"/>
              </w:rPr>
              <w:t>》的</w:t>
            </w:r>
            <w:r w:rsidRPr="008D4E6C">
              <w:t>一个条款，允许</w:t>
            </w:r>
            <w:r w:rsidRPr="008D4E6C">
              <w:rPr>
                <w:rFonts w:hint="eastAsia"/>
              </w:rPr>
              <w:t>少于</w:t>
            </w:r>
            <w:r w:rsidRPr="008D4E6C">
              <w:t>100个投资者的对冲基金，假设所有投资者都是合格购买者，</w:t>
            </w:r>
            <w:r w:rsidRPr="008D4E6C">
              <w:rPr>
                <w:rFonts w:hint="eastAsia"/>
              </w:rPr>
              <w:t>豁免该</w:t>
            </w:r>
            <w:r w:rsidRPr="008D4E6C">
              <w:t>对冲基金在证券</w:t>
            </w:r>
            <w:r w:rsidRPr="008D4E6C">
              <w:rPr>
                <w:rFonts w:hint="eastAsia"/>
              </w:rPr>
              <w:t>管理</w:t>
            </w:r>
            <w:r w:rsidRPr="008D4E6C">
              <w:t>委员会下注册。</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Section 3(c)(7)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provision in the Investment Company Act of 1940 that permits hedge funds to have more than 100 investors, provided all investors are qualified purchasers and allows the exclusion of the funds from registration with the SEC.</w:t>
            </w:r>
          </w:p>
        </w:tc>
        <w:tc>
          <w:tcPr>
            <w:tcW w:w="4536" w:type="dxa"/>
          </w:tcPr>
          <w:p w:rsidR="008D1E92" w:rsidRPr="008D4E6C" w:rsidRDefault="008D1E92" w:rsidP="006A3610">
            <w:pPr>
              <w:rPr>
                <w:b/>
              </w:rPr>
            </w:pPr>
            <w:r w:rsidRPr="008D4E6C">
              <w:rPr>
                <w:rFonts w:hint="eastAsia"/>
                <w:b/>
              </w:rPr>
              <w:t>条款</w:t>
            </w:r>
            <w:r w:rsidRPr="008D4E6C">
              <w:rPr>
                <w:b/>
              </w:rPr>
              <w:t>3（c）（7）</w:t>
            </w:r>
          </w:p>
          <w:p w:rsidR="008D1E92" w:rsidRPr="008D4E6C" w:rsidRDefault="008D1E92" w:rsidP="006A3610">
            <w:r w:rsidRPr="008D4E6C">
              <w:rPr>
                <w:rFonts w:hint="eastAsia"/>
              </w:rPr>
              <w:t>是</w:t>
            </w:r>
            <w:r w:rsidRPr="008D4E6C">
              <w:t>《1940年投资公司</w:t>
            </w:r>
            <w:r w:rsidRPr="008D4E6C">
              <w:rPr>
                <w:rFonts w:hint="eastAsia"/>
              </w:rPr>
              <w:t>法</w:t>
            </w:r>
            <w:r w:rsidRPr="008D4E6C">
              <w:t>》</w:t>
            </w:r>
            <w:r w:rsidRPr="008D4E6C">
              <w:rPr>
                <w:rFonts w:hint="eastAsia"/>
              </w:rPr>
              <w:t>的</w:t>
            </w:r>
            <w:r w:rsidRPr="008D4E6C">
              <w:t>一个条款，</w:t>
            </w:r>
            <w:r w:rsidRPr="008D4E6C">
              <w:rPr>
                <w:rFonts w:hint="eastAsia"/>
              </w:rPr>
              <w:t>允许</w:t>
            </w:r>
            <w:r w:rsidRPr="008D4E6C">
              <w:t>超过100</w:t>
            </w:r>
            <w:r w:rsidRPr="008D4E6C">
              <w:rPr>
                <w:rFonts w:hint="eastAsia"/>
              </w:rPr>
              <w:t>个</w:t>
            </w:r>
            <w:r w:rsidRPr="008D4E6C">
              <w:t>投资者的对冲基金，假设</w:t>
            </w:r>
            <w:r w:rsidRPr="008D4E6C">
              <w:rPr>
                <w:rFonts w:hint="eastAsia"/>
              </w:rPr>
              <w:t>所有</w:t>
            </w:r>
            <w:r w:rsidRPr="008D4E6C">
              <w:t>投资</w:t>
            </w:r>
            <w:r w:rsidRPr="008D4E6C">
              <w:rPr>
                <w:rFonts w:hint="eastAsia"/>
              </w:rPr>
              <w:t>者</w:t>
            </w:r>
            <w:r w:rsidRPr="008D4E6C">
              <w:t>都是合格</w:t>
            </w:r>
            <w:r w:rsidRPr="008D4E6C">
              <w:rPr>
                <w:rFonts w:hint="eastAsia"/>
              </w:rPr>
              <w:t>购买者</w:t>
            </w:r>
            <w:r w:rsidRPr="008D4E6C">
              <w:t>，</w:t>
            </w:r>
            <w:r w:rsidRPr="008D4E6C">
              <w:rPr>
                <w:rFonts w:hint="eastAsia"/>
              </w:rPr>
              <w:t>豁免该</w:t>
            </w:r>
            <w:r w:rsidRPr="008D4E6C">
              <w:t>对冲基金</w:t>
            </w:r>
            <w:r w:rsidRPr="008D4E6C">
              <w:rPr>
                <w:rFonts w:hint="eastAsia"/>
              </w:rPr>
              <w:t>在</w:t>
            </w:r>
            <w:r w:rsidRPr="008D4E6C">
              <w:t>证券</w:t>
            </w:r>
            <w:r w:rsidRPr="008D4E6C">
              <w:rPr>
                <w:rFonts w:hint="eastAsia"/>
              </w:rPr>
              <w:t>管理</w:t>
            </w:r>
            <w:r w:rsidRPr="008D4E6C">
              <w:t>委员会</w:t>
            </w:r>
            <w:r w:rsidRPr="008D4E6C">
              <w:rPr>
                <w:rFonts w:hint="eastAsia"/>
              </w:rPr>
              <w:t>下</w:t>
            </w:r>
            <w:r w:rsidRPr="008D4E6C">
              <w:t>的注册</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Sharpe ratio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Developed by </w:t>
            </w:r>
            <w:bookmarkStart w:id="48" w:name="OLE_LINK37"/>
            <w:bookmarkStart w:id="49" w:name="OLE_LINK38"/>
            <w:r w:rsidRPr="008D4E6C">
              <w:rPr>
                <w:rFonts w:ascii="AdvP45DC7B" w:hAnsi="AdvP45DC7B" w:cs="AdvP45DC7B"/>
                <w:kern w:val="0"/>
                <w:sz w:val="18"/>
                <w:szCs w:val="18"/>
              </w:rPr>
              <w:t>Nobel Laureate William Sharp</w:t>
            </w:r>
            <w:bookmarkEnd w:id="48"/>
            <w:bookmarkEnd w:id="49"/>
            <w:r w:rsidRPr="008D4E6C">
              <w:rPr>
                <w:rFonts w:ascii="AdvP45DC7B" w:hAnsi="AdvP45DC7B" w:cs="AdvP45DC7B"/>
                <w:kern w:val="0"/>
                <w:sz w:val="18"/>
                <w:szCs w:val="18"/>
              </w:rPr>
              <w:t>e, the ratio measures the reward of a portfolio’s excess return relative to the volatility of the portfolio. It represents the absolute return less the risk-free interest rate divided by the standard deviation of returns.</w:t>
            </w:r>
          </w:p>
        </w:tc>
        <w:tc>
          <w:tcPr>
            <w:tcW w:w="4536" w:type="dxa"/>
          </w:tcPr>
          <w:p w:rsidR="008D1E92" w:rsidRPr="008D4E6C" w:rsidRDefault="008D1E92" w:rsidP="006A3610">
            <w:pPr>
              <w:rPr>
                <w:b/>
              </w:rPr>
            </w:pPr>
            <w:r w:rsidRPr="008D4E6C">
              <w:rPr>
                <w:rFonts w:hint="eastAsia"/>
                <w:b/>
              </w:rPr>
              <w:t>夏普比率</w:t>
            </w:r>
          </w:p>
          <w:p w:rsidR="008D1E92" w:rsidRPr="008D4E6C" w:rsidRDefault="008D1E92" w:rsidP="006A3610">
            <w:r w:rsidRPr="008D4E6C">
              <w:rPr>
                <w:rFonts w:hint="eastAsia"/>
              </w:rPr>
              <w:t>由</w:t>
            </w:r>
            <w:r w:rsidRPr="008D4E6C">
              <w:t>诺贝尔奖获得者威廉·夏普</w:t>
            </w:r>
            <w:r w:rsidRPr="008D4E6C">
              <w:rPr>
                <w:rFonts w:hint="eastAsia"/>
              </w:rPr>
              <w:t>创建</w:t>
            </w:r>
            <w:r w:rsidRPr="008D4E6C">
              <w:t>，该比率衡量</w:t>
            </w:r>
            <w:r w:rsidRPr="008D4E6C">
              <w:rPr>
                <w:rFonts w:hint="eastAsia"/>
              </w:rPr>
              <w:t>了与</w:t>
            </w:r>
            <w:r w:rsidRPr="008D4E6C">
              <w:t>投资组合波动</w:t>
            </w:r>
            <w:r w:rsidRPr="008D4E6C">
              <w:rPr>
                <w:rFonts w:hint="eastAsia"/>
              </w:rPr>
              <w:t>风险</w:t>
            </w:r>
            <w:r w:rsidRPr="008D4E6C">
              <w:t>相</w:t>
            </w:r>
            <w:r w:rsidRPr="008D4E6C">
              <w:rPr>
                <w:rFonts w:hint="eastAsia"/>
              </w:rPr>
              <w:t>对应</w:t>
            </w:r>
            <w:r w:rsidRPr="008D4E6C">
              <w:t>的组合超额收益</w:t>
            </w:r>
            <w:r w:rsidRPr="008D4E6C">
              <w:rPr>
                <w:rFonts w:hint="eastAsia"/>
              </w:rPr>
              <w:t>的</w:t>
            </w:r>
            <w:r w:rsidRPr="008D4E6C">
              <w:t>回报。它</w:t>
            </w:r>
            <w:r w:rsidRPr="008D4E6C">
              <w:rPr>
                <w:rFonts w:hint="eastAsia"/>
              </w:rPr>
              <w:t>是</w:t>
            </w:r>
            <w:r w:rsidRPr="008D4E6C">
              <w:t>绝对回报与无风险利率的差值与该回报的标准差之比。</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short selling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practice of borrowing a stock, selling it at a high market price, hoping that the market price will decrease and, thus, the stock can be repurchased at a lower price and returned to its original owner. The difference is then pocketed by the short seller. Nowadays, it is </w:t>
            </w:r>
            <w:r w:rsidRPr="008D4E6C">
              <w:rPr>
                <w:rFonts w:ascii="AdvP45DC7B" w:hAnsi="AdvP45DC7B" w:cs="AdvP45DC7B"/>
                <w:kern w:val="0"/>
                <w:sz w:val="18"/>
                <w:szCs w:val="18"/>
              </w:rPr>
              <w:lastRenderedPageBreak/>
              <w:t xml:space="preserve">possible to short sell by using options that enable the </w:t>
            </w:r>
            <w:bookmarkStart w:id="50" w:name="OLE_LINK35"/>
            <w:bookmarkStart w:id="51" w:name="OLE_LINK36"/>
            <w:r w:rsidRPr="008D4E6C">
              <w:rPr>
                <w:rFonts w:ascii="AdvP45DC7B" w:hAnsi="AdvP45DC7B" w:cs="AdvP45DC7B"/>
                <w:kern w:val="0"/>
                <w:sz w:val="18"/>
                <w:szCs w:val="18"/>
              </w:rPr>
              <w:t xml:space="preserve">exerciser </w:t>
            </w:r>
            <w:bookmarkEnd w:id="50"/>
            <w:bookmarkEnd w:id="51"/>
            <w:r w:rsidRPr="008D4E6C">
              <w:rPr>
                <w:rFonts w:ascii="AdvP45DC7B" w:hAnsi="AdvP45DC7B" w:cs="AdvP45DC7B"/>
                <w:kern w:val="0"/>
                <w:sz w:val="18"/>
                <w:szCs w:val="18"/>
              </w:rPr>
              <w:t>to sell options at a strike price which, if higher than the market price, will enable the short seller to profit.</w:t>
            </w:r>
          </w:p>
        </w:tc>
        <w:tc>
          <w:tcPr>
            <w:tcW w:w="4536" w:type="dxa"/>
          </w:tcPr>
          <w:p w:rsidR="008D1E92" w:rsidRPr="008D4E6C" w:rsidRDefault="008D1E92" w:rsidP="006A3610">
            <w:pPr>
              <w:rPr>
                <w:b/>
              </w:rPr>
            </w:pPr>
            <w:r w:rsidRPr="008D4E6C">
              <w:rPr>
                <w:rFonts w:hint="eastAsia"/>
                <w:b/>
              </w:rPr>
              <w:lastRenderedPageBreak/>
              <w:t>卖空</w:t>
            </w:r>
          </w:p>
          <w:p w:rsidR="008D1E92" w:rsidRPr="008D4E6C" w:rsidRDefault="008D1E92" w:rsidP="006A3610">
            <w:r w:rsidRPr="008D4E6C">
              <w:rPr>
                <w:rFonts w:hint="eastAsia"/>
              </w:rPr>
              <w:t>是</w:t>
            </w:r>
            <w:r w:rsidRPr="008D4E6C">
              <w:t>指借入股票，并以一个较高的市场价格卖出，希望市场价格</w:t>
            </w:r>
            <w:r w:rsidRPr="008D4E6C">
              <w:rPr>
                <w:rFonts w:hint="eastAsia"/>
              </w:rPr>
              <w:t>将会</w:t>
            </w:r>
            <w:r w:rsidRPr="008D4E6C">
              <w:t>下跌，继而股票可以</w:t>
            </w:r>
            <w:r w:rsidRPr="008D4E6C">
              <w:rPr>
                <w:rFonts w:hint="eastAsia"/>
              </w:rPr>
              <w:t>以</w:t>
            </w:r>
            <w:r w:rsidRPr="008D4E6C">
              <w:t>一个较低的价格回购并还给原始持有人的行为。其中的利差</w:t>
            </w:r>
            <w:r w:rsidRPr="008D4E6C">
              <w:rPr>
                <w:rFonts w:hint="eastAsia"/>
              </w:rPr>
              <w:t>就被</w:t>
            </w:r>
            <w:r w:rsidRPr="008D4E6C">
              <w:t>卖空者</w:t>
            </w:r>
            <w:r w:rsidRPr="008D4E6C">
              <w:rPr>
                <w:rFonts w:hint="eastAsia"/>
              </w:rPr>
              <w:t>赚取</w:t>
            </w:r>
            <w:r w:rsidRPr="008D4E6C">
              <w:t>。</w:t>
            </w:r>
            <w:r w:rsidRPr="008D4E6C">
              <w:rPr>
                <w:rFonts w:hint="eastAsia"/>
              </w:rPr>
              <w:t>如今</w:t>
            </w:r>
            <w:r w:rsidRPr="008D4E6C">
              <w:t>，</w:t>
            </w:r>
            <w:r w:rsidRPr="008D4E6C">
              <w:rPr>
                <w:rFonts w:hint="eastAsia"/>
              </w:rPr>
              <w:t>期权交易使得行权</w:t>
            </w:r>
            <w:r w:rsidRPr="008D4E6C">
              <w:rPr>
                <w:rFonts w:hint="eastAsia"/>
              </w:rPr>
              <w:lastRenderedPageBreak/>
              <w:t>人</w:t>
            </w:r>
            <w:r w:rsidRPr="008D4E6C">
              <w:t>能够</w:t>
            </w:r>
            <w:r w:rsidRPr="008D4E6C">
              <w:rPr>
                <w:rFonts w:hint="eastAsia"/>
              </w:rPr>
              <w:t>以</w:t>
            </w:r>
            <w:r w:rsidRPr="008D4E6C">
              <w:t>执行价格卖出期权</w:t>
            </w:r>
            <w:r w:rsidRPr="008D4E6C">
              <w:rPr>
                <w:rFonts w:hint="eastAsia"/>
              </w:rPr>
              <w:t>的</w:t>
            </w:r>
            <w:r w:rsidRPr="008D4E6C">
              <w:t>方式</w:t>
            </w:r>
            <w:r w:rsidRPr="008D4E6C">
              <w:rPr>
                <w:rFonts w:hint="eastAsia"/>
              </w:rPr>
              <w:t>卖空，</w:t>
            </w:r>
            <w:r w:rsidRPr="008D4E6C">
              <w:t>如果</w:t>
            </w:r>
            <w:r w:rsidRPr="008D4E6C">
              <w:rPr>
                <w:rFonts w:hint="eastAsia"/>
              </w:rPr>
              <w:t>执行价格</w:t>
            </w:r>
            <w:r w:rsidRPr="008D4E6C">
              <w:t>能高于市场价格，则卖空者获利。</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short-sell rule </w:t>
            </w:r>
          </w:p>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A regulation created by the Securities and Exchange Commission (SEC) that prohibited short sales from being placed on a downtick in the market price of the shares. In July 2007, this rule was changed, enabling short sales of securities on any price tick in the market.</w:t>
            </w:r>
          </w:p>
        </w:tc>
        <w:tc>
          <w:tcPr>
            <w:tcW w:w="4536" w:type="dxa"/>
          </w:tcPr>
          <w:p w:rsidR="008D1E92" w:rsidRPr="008D4E6C" w:rsidRDefault="008D1E92" w:rsidP="006A3610">
            <w:pPr>
              <w:rPr>
                <w:b/>
              </w:rPr>
            </w:pPr>
            <w:r w:rsidRPr="008D4E6C">
              <w:rPr>
                <w:rFonts w:hint="eastAsia"/>
                <w:b/>
              </w:rPr>
              <w:t>卖空</w:t>
            </w:r>
            <w:r w:rsidRPr="008D4E6C">
              <w:rPr>
                <w:b/>
              </w:rPr>
              <w:t>条款</w:t>
            </w:r>
          </w:p>
          <w:p w:rsidR="008D1E92" w:rsidRPr="008D4E6C" w:rsidRDefault="008D1E92" w:rsidP="006A3610">
            <w:r w:rsidRPr="008D4E6C">
              <w:rPr>
                <w:rFonts w:hint="eastAsia"/>
              </w:rPr>
              <w:t>由证券</w:t>
            </w:r>
            <w:r w:rsidRPr="008D4E6C">
              <w:t>管理委员会（SEC）</w:t>
            </w:r>
            <w:r w:rsidRPr="008D4E6C">
              <w:rPr>
                <w:rFonts w:hint="eastAsia"/>
              </w:rPr>
              <w:t>创立</w:t>
            </w:r>
            <w:r w:rsidRPr="008D4E6C">
              <w:t>的</w:t>
            </w:r>
            <w:r w:rsidRPr="008D4E6C">
              <w:rPr>
                <w:rFonts w:hint="eastAsia"/>
              </w:rPr>
              <w:t>法规</w:t>
            </w:r>
            <w:r w:rsidRPr="008D4E6C">
              <w:t>，用来</w:t>
            </w:r>
            <w:r w:rsidRPr="008D4E6C">
              <w:rPr>
                <w:rFonts w:hint="eastAsia"/>
              </w:rPr>
              <w:t>禁止以</w:t>
            </w:r>
            <w:r w:rsidRPr="008D4E6C">
              <w:t>低于</w:t>
            </w:r>
            <w:r w:rsidRPr="008D4E6C">
              <w:rPr>
                <w:rFonts w:hint="eastAsia"/>
              </w:rPr>
              <w:t>该份额的市场价格进行</w:t>
            </w:r>
            <w:r w:rsidRPr="008D4E6C">
              <w:t>卖空。在2007年7月，该条款被更改，允许证券</w:t>
            </w:r>
            <w:r w:rsidRPr="008D4E6C">
              <w:rPr>
                <w:rFonts w:hint="eastAsia"/>
              </w:rPr>
              <w:t>以</w:t>
            </w:r>
            <w:r w:rsidRPr="008D4E6C">
              <w:t>任何价格</w:t>
            </w:r>
            <w:r w:rsidRPr="008D4E6C">
              <w:rPr>
                <w:rFonts w:hint="eastAsia"/>
              </w:rPr>
              <w:t>进行</w:t>
            </w:r>
            <w:r w:rsidRPr="008D4E6C">
              <w:t>卖空。</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standard deviation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measure of the dispersion of a group of numerical values from the mean and indicates the level of portfolio volatility. The higher the number, the higher the level of volatility. It is a basis of comparison of volatility of different investment strategies.</w:t>
            </w:r>
          </w:p>
        </w:tc>
        <w:tc>
          <w:tcPr>
            <w:tcW w:w="4536" w:type="dxa"/>
          </w:tcPr>
          <w:p w:rsidR="008D1E92" w:rsidRPr="008D4E6C" w:rsidRDefault="008D1E92" w:rsidP="006A3610">
            <w:pPr>
              <w:rPr>
                <w:b/>
              </w:rPr>
            </w:pPr>
            <w:r w:rsidRPr="008D4E6C">
              <w:rPr>
                <w:rFonts w:hint="eastAsia"/>
                <w:b/>
              </w:rPr>
              <w:t>标准差</w:t>
            </w:r>
          </w:p>
          <w:p w:rsidR="008D1E92" w:rsidRPr="008D4E6C" w:rsidRDefault="008D1E92" w:rsidP="006A3610">
            <w:r w:rsidRPr="008D4E6C">
              <w:rPr>
                <w:rFonts w:hint="eastAsia"/>
              </w:rPr>
              <w:t>用来</w:t>
            </w:r>
            <w:r w:rsidRPr="008D4E6C">
              <w:t>衡量一组数值</w:t>
            </w:r>
            <w:r w:rsidRPr="008D4E6C">
              <w:rPr>
                <w:rFonts w:hint="eastAsia"/>
              </w:rPr>
              <w:t>偏离平均值</w:t>
            </w:r>
            <w:r w:rsidRPr="008D4E6C">
              <w:t>的</w:t>
            </w:r>
            <w:r w:rsidRPr="008D4E6C">
              <w:rPr>
                <w:rFonts w:hint="eastAsia"/>
              </w:rPr>
              <w:t>离散程度</w:t>
            </w:r>
            <w:r w:rsidRPr="008D4E6C">
              <w:t>，</w:t>
            </w:r>
            <w:r w:rsidRPr="008D4E6C">
              <w:rPr>
                <w:rFonts w:hint="eastAsia"/>
              </w:rPr>
              <w:t>体现了</w:t>
            </w:r>
            <w:r w:rsidRPr="008D4E6C">
              <w:t>该投资组合的波动</w:t>
            </w:r>
            <w:r w:rsidRPr="008D4E6C">
              <w:rPr>
                <w:rFonts w:hint="eastAsia"/>
              </w:rPr>
              <w:t>水平</w:t>
            </w:r>
            <w:r w:rsidRPr="008D4E6C">
              <w:t>。该</w:t>
            </w:r>
            <w:r w:rsidRPr="008D4E6C">
              <w:rPr>
                <w:rFonts w:hint="eastAsia"/>
              </w:rPr>
              <w:t>数值越高</w:t>
            </w:r>
            <w:r w:rsidRPr="008D4E6C">
              <w:t>，则波动水平越大。</w:t>
            </w:r>
            <w:r w:rsidRPr="008D4E6C">
              <w:rPr>
                <w:rFonts w:hint="eastAsia"/>
              </w:rPr>
              <w:t>它</w:t>
            </w:r>
            <w:r w:rsidRPr="008D4E6C">
              <w:t>是用来比较不同投资策略波动水平的基础。</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statistical arbitrage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opportunity for investors to profit from price mismatch between securities identified through the use of sophisticated mathematical modeling techniques. StatArb, as it is often abbreviated, involves very short holding periods and a large number of securities traded, as well as a powerful IT infrastructure.</w:t>
            </w:r>
          </w:p>
        </w:tc>
        <w:tc>
          <w:tcPr>
            <w:tcW w:w="4536" w:type="dxa"/>
          </w:tcPr>
          <w:p w:rsidR="008D1E92" w:rsidRPr="008D4E6C" w:rsidRDefault="008D1E92" w:rsidP="006A3610">
            <w:pPr>
              <w:rPr>
                <w:b/>
              </w:rPr>
            </w:pPr>
            <w:r w:rsidRPr="008D4E6C">
              <w:rPr>
                <w:rFonts w:hint="eastAsia"/>
                <w:b/>
              </w:rPr>
              <w:t>统计</w:t>
            </w:r>
            <w:r w:rsidRPr="008D4E6C">
              <w:rPr>
                <w:b/>
              </w:rPr>
              <w:t>套利</w:t>
            </w:r>
          </w:p>
          <w:p w:rsidR="008D1E92" w:rsidRPr="008D4E6C" w:rsidRDefault="008D1E92" w:rsidP="006A3610">
            <w:r w:rsidRPr="008D4E6C">
              <w:rPr>
                <w:rFonts w:hint="eastAsia"/>
              </w:rPr>
              <w:t>是指</w:t>
            </w:r>
            <w:r w:rsidRPr="008D4E6C">
              <w:t>通过使用复杂的数据模型技术，投资</w:t>
            </w:r>
            <w:r w:rsidRPr="008D4E6C">
              <w:rPr>
                <w:rFonts w:hint="eastAsia"/>
              </w:rPr>
              <w:t>者从价格不同的相同证券获取</w:t>
            </w:r>
            <w:r w:rsidRPr="008D4E6C">
              <w:t>利润的机会。StatArb，是该统计套利的</w:t>
            </w:r>
            <w:r w:rsidRPr="008D4E6C">
              <w:rPr>
                <w:rFonts w:hint="eastAsia"/>
              </w:rPr>
              <w:t>名词</w:t>
            </w:r>
            <w:r w:rsidRPr="008D4E6C">
              <w:t>缩写，</w:t>
            </w:r>
            <w:r w:rsidRPr="008D4E6C">
              <w:rPr>
                <w:rFonts w:hint="eastAsia"/>
              </w:rPr>
              <w:t>具有</w:t>
            </w:r>
            <w:r w:rsidRPr="008D4E6C">
              <w:t>极其短暂的持有期</w:t>
            </w:r>
            <w:r w:rsidRPr="008D4E6C">
              <w:rPr>
                <w:rFonts w:hint="eastAsia"/>
              </w:rPr>
              <w:t>，</w:t>
            </w:r>
            <w:r w:rsidRPr="008D4E6C">
              <w:t>大量</w:t>
            </w:r>
            <w:r w:rsidRPr="008D4E6C">
              <w:rPr>
                <w:rFonts w:hint="eastAsia"/>
              </w:rPr>
              <w:t>数额</w:t>
            </w:r>
            <w:r w:rsidRPr="008D4E6C">
              <w:t>的交易证券</w:t>
            </w:r>
            <w:r w:rsidRPr="008D4E6C">
              <w:rPr>
                <w:rFonts w:hint="eastAsia"/>
              </w:rPr>
              <w:t>，</w:t>
            </w:r>
            <w:r w:rsidRPr="008D4E6C">
              <w:t>以及强大的</w:t>
            </w:r>
            <w:r w:rsidRPr="008D4E6C">
              <w:rPr>
                <w:rFonts w:hint="eastAsia"/>
              </w:rPr>
              <w:t>信息技术</w:t>
            </w:r>
            <w:r w:rsidRPr="008D4E6C">
              <w:t>基础设施。</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style drift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 term used to describe manager behavior that consists of a divergence from the manager’s initial investment style.</w:t>
            </w:r>
          </w:p>
        </w:tc>
        <w:tc>
          <w:tcPr>
            <w:tcW w:w="4536" w:type="dxa"/>
          </w:tcPr>
          <w:p w:rsidR="008D1E92" w:rsidRPr="008D4E6C" w:rsidRDefault="008D1E92" w:rsidP="006A3610">
            <w:pPr>
              <w:rPr>
                <w:b/>
              </w:rPr>
            </w:pPr>
            <w:r w:rsidRPr="008D4E6C">
              <w:rPr>
                <w:rFonts w:hint="eastAsia"/>
                <w:b/>
              </w:rPr>
              <w:t>风格</w:t>
            </w:r>
            <w:r w:rsidRPr="008D4E6C">
              <w:rPr>
                <w:b/>
              </w:rPr>
              <w:t>转移</w:t>
            </w:r>
          </w:p>
          <w:p w:rsidR="008D1E92" w:rsidRPr="008D4E6C" w:rsidRDefault="008D1E92" w:rsidP="006A3610">
            <w:r w:rsidRPr="008D4E6C">
              <w:rPr>
                <w:rFonts w:hint="eastAsia"/>
              </w:rPr>
              <w:t>该</w:t>
            </w:r>
            <w:r w:rsidRPr="008D4E6C">
              <w:t>名词</w:t>
            </w:r>
            <w:r w:rsidRPr="008D4E6C">
              <w:rPr>
                <w:rFonts w:hint="eastAsia"/>
              </w:rPr>
              <w:t>用来描述经理</w:t>
            </w:r>
            <w:r w:rsidRPr="008D4E6C">
              <w:t>行为</w:t>
            </w:r>
            <w:r w:rsidRPr="008D4E6C">
              <w:rPr>
                <w:rFonts w:hint="eastAsia"/>
              </w:rPr>
              <w:t>与其</w:t>
            </w:r>
            <w:r w:rsidRPr="008D4E6C">
              <w:t>最初</w:t>
            </w:r>
            <w:r w:rsidRPr="008D4E6C">
              <w:rPr>
                <w:rFonts w:hint="eastAsia"/>
              </w:rPr>
              <w:t>的</w:t>
            </w:r>
            <w:r w:rsidRPr="008D4E6C">
              <w:t>投资风格有偏差</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survivorship bias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tendency of mutual fund companies to drop their worst performing mutual funds, resulting in a better track record and a distortion of the data used to describe past performance.</w:t>
            </w:r>
          </w:p>
        </w:tc>
        <w:tc>
          <w:tcPr>
            <w:tcW w:w="4536" w:type="dxa"/>
          </w:tcPr>
          <w:p w:rsidR="008D1E92" w:rsidRPr="008D4E6C" w:rsidRDefault="008D1E92" w:rsidP="006A3610">
            <w:pPr>
              <w:rPr>
                <w:b/>
              </w:rPr>
            </w:pPr>
            <w:r w:rsidRPr="008D4E6C">
              <w:rPr>
                <w:rFonts w:hint="eastAsia"/>
                <w:b/>
              </w:rPr>
              <w:t>存活偏差</w:t>
            </w:r>
          </w:p>
          <w:p w:rsidR="008D1E92" w:rsidRPr="008D4E6C" w:rsidRDefault="008D1E92" w:rsidP="006A3610">
            <w:r w:rsidRPr="008D4E6C">
              <w:rPr>
                <w:rFonts w:hint="eastAsia"/>
              </w:rPr>
              <w:t>是指共同基金倾向于关闭其表现最差的公共基金，导致了更好的</w:t>
            </w:r>
            <w:r w:rsidRPr="008D4E6C">
              <w:t>业绩记录</w:t>
            </w:r>
            <w:r w:rsidRPr="008D4E6C">
              <w:rPr>
                <w:rFonts w:hint="eastAsia"/>
              </w:rPr>
              <w:t>和用于描述过去业绩的数据的失真。</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systemic risk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The risk presented by the market itself; it impacts all securities encompassed in that particular market.</w:t>
            </w:r>
          </w:p>
        </w:tc>
        <w:tc>
          <w:tcPr>
            <w:tcW w:w="4536" w:type="dxa"/>
          </w:tcPr>
          <w:p w:rsidR="008D1E92" w:rsidRPr="008D4E6C" w:rsidRDefault="008D1E92" w:rsidP="006A3610">
            <w:pPr>
              <w:rPr>
                <w:b/>
              </w:rPr>
            </w:pPr>
            <w:r w:rsidRPr="008D4E6C">
              <w:rPr>
                <w:rFonts w:hint="eastAsia"/>
                <w:b/>
              </w:rPr>
              <w:t>系统</w:t>
            </w:r>
            <w:r w:rsidRPr="008D4E6C">
              <w:rPr>
                <w:b/>
              </w:rPr>
              <w:t>风险</w:t>
            </w:r>
          </w:p>
          <w:p w:rsidR="008D1E92" w:rsidRPr="008D4E6C" w:rsidRDefault="008D1E92" w:rsidP="006A3610">
            <w:r w:rsidRPr="008D4E6C">
              <w:rPr>
                <w:rFonts w:hint="eastAsia"/>
              </w:rPr>
              <w:t>是指</w:t>
            </w:r>
            <w:r w:rsidRPr="008D4E6C">
              <w:t>由市场本身</w:t>
            </w:r>
            <w:r w:rsidRPr="008D4E6C">
              <w:rPr>
                <w:rFonts w:hint="eastAsia"/>
              </w:rPr>
              <w:t>产生</w:t>
            </w:r>
            <w:r w:rsidRPr="008D4E6C">
              <w:t>的风险</w:t>
            </w:r>
            <w:r w:rsidRPr="008D4E6C">
              <w:rPr>
                <w:rFonts w:hint="eastAsia"/>
              </w:rPr>
              <w:t>；它会</w:t>
            </w:r>
            <w:r w:rsidRPr="008D4E6C">
              <w:t>影响所有</w:t>
            </w:r>
            <w:r w:rsidRPr="008D4E6C">
              <w:rPr>
                <w:rFonts w:hint="eastAsia"/>
              </w:rPr>
              <w:t>在</w:t>
            </w:r>
            <w:r w:rsidRPr="008D4E6C">
              <w:t>该市场内的证券</w:t>
            </w:r>
            <w:r w:rsidRPr="008D4E6C">
              <w:rPr>
                <w:rFonts w:hint="eastAsia"/>
              </w:rPr>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theta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Measures the rate of decrease in the value of an option as time passes.</w:t>
            </w:r>
          </w:p>
        </w:tc>
        <w:tc>
          <w:tcPr>
            <w:tcW w:w="4536" w:type="dxa"/>
          </w:tcPr>
          <w:p w:rsidR="008D1E92" w:rsidRPr="008D4E6C" w:rsidRDefault="008D1E92" w:rsidP="006A3610">
            <w:pPr>
              <w:rPr>
                <w:b/>
              </w:rPr>
            </w:pPr>
            <w:r w:rsidRPr="008D4E6C">
              <w:rPr>
                <w:rFonts w:asciiTheme="minorEastAsia" w:hAnsiTheme="minorEastAsia" w:hint="eastAsia"/>
                <w:b/>
              </w:rPr>
              <w:t>θ</w:t>
            </w:r>
            <w:r w:rsidRPr="008D4E6C">
              <w:rPr>
                <w:rFonts w:hint="eastAsia"/>
                <w:b/>
              </w:rPr>
              <w:t>系数</w:t>
            </w:r>
          </w:p>
          <w:p w:rsidR="008D1E92" w:rsidRPr="008D4E6C" w:rsidRDefault="008D1E92" w:rsidP="006A3610">
            <w:r w:rsidRPr="008D4E6C">
              <w:rPr>
                <w:rFonts w:hint="eastAsia"/>
              </w:rPr>
              <w:t>用来衡量</w:t>
            </w:r>
            <w:r w:rsidRPr="008D4E6C">
              <w:t>随着时间</w:t>
            </w:r>
            <w:r w:rsidRPr="008D4E6C">
              <w:rPr>
                <w:rFonts w:hint="eastAsia"/>
              </w:rPr>
              <w:t>变化期权</w:t>
            </w:r>
            <w:r w:rsidRPr="008D4E6C">
              <w:t>价值的递减速率。</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traditional investments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Products whose performances are correlated with </w:t>
            </w:r>
            <w:bookmarkStart w:id="52" w:name="OLE_LINK31"/>
            <w:bookmarkStart w:id="53" w:name="OLE_LINK32"/>
            <w:r w:rsidRPr="008D4E6C">
              <w:rPr>
                <w:rFonts w:ascii="AdvP45DC7B" w:hAnsi="AdvP45DC7B" w:cs="AdvP45DC7B"/>
                <w:kern w:val="0"/>
                <w:sz w:val="18"/>
                <w:szCs w:val="18"/>
              </w:rPr>
              <w:t>broad stock market</w:t>
            </w:r>
            <w:bookmarkEnd w:id="52"/>
            <w:bookmarkEnd w:id="53"/>
            <w:r w:rsidRPr="008D4E6C">
              <w:rPr>
                <w:rFonts w:ascii="AdvP45DC7B" w:hAnsi="AdvP45DC7B" w:cs="AdvP45DC7B"/>
                <w:kern w:val="0"/>
                <w:sz w:val="18"/>
                <w:szCs w:val="18"/>
              </w:rPr>
              <w:t xml:space="preserve"> or fixed-income markets.</w:t>
            </w:r>
          </w:p>
        </w:tc>
        <w:tc>
          <w:tcPr>
            <w:tcW w:w="4536" w:type="dxa"/>
          </w:tcPr>
          <w:p w:rsidR="008D1E92" w:rsidRPr="008D4E6C" w:rsidRDefault="008D1E92" w:rsidP="006A3610">
            <w:pPr>
              <w:rPr>
                <w:b/>
              </w:rPr>
            </w:pPr>
            <w:r w:rsidRPr="008D4E6C">
              <w:rPr>
                <w:rFonts w:hint="eastAsia"/>
                <w:b/>
              </w:rPr>
              <w:t>传统</w:t>
            </w:r>
            <w:r w:rsidRPr="008D4E6C">
              <w:rPr>
                <w:b/>
              </w:rPr>
              <w:t>投资</w:t>
            </w:r>
          </w:p>
          <w:p w:rsidR="008D1E92" w:rsidRPr="008D4E6C" w:rsidRDefault="008D1E92" w:rsidP="006A3610">
            <w:r w:rsidRPr="008D4E6C">
              <w:rPr>
                <w:rFonts w:hint="eastAsia"/>
              </w:rPr>
              <w:t>该</w:t>
            </w:r>
            <w:r w:rsidRPr="008D4E6C">
              <w:t>产品的表现与股票市场</w:t>
            </w:r>
            <w:r w:rsidRPr="008D4E6C">
              <w:rPr>
                <w:rFonts w:hint="eastAsia"/>
              </w:rPr>
              <w:t>或固定收益</w:t>
            </w:r>
            <w:r w:rsidRPr="008D4E6C">
              <w:t>市场</w:t>
            </w:r>
            <w:r w:rsidRPr="008D4E6C">
              <w:rPr>
                <w:rFonts w:hint="eastAsia"/>
              </w:rPr>
              <w:t>相关</w:t>
            </w:r>
            <w:r w:rsidRPr="008D4E6C">
              <w:t>。</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54" w:name="OLE_LINK33"/>
            <w:bookmarkStart w:id="55" w:name="OLE_LINK34"/>
            <w:r w:rsidRPr="008D4E6C">
              <w:rPr>
                <w:rFonts w:ascii="AdvP438B62" w:hAnsi="AdvP438B62" w:cs="AdvP438B62"/>
                <w:b/>
                <w:kern w:val="0"/>
                <w:sz w:val="18"/>
                <w:szCs w:val="18"/>
              </w:rPr>
              <w:t xml:space="preserve">treynor ratio </w:t>
            </w:r>
          </w:p>
          <w:bookmarkEnd w:id="54"/>
          <w:bookmarkEnd w:id="55"/>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5DC7B" w:hAnsi="AdvP45DC7B" w:cs="AdvP45DC7B"/>
                <w:kern w:val="0"/>
                <w:sz w:val="18"/>
                <w:szCs w:val="18"/>
              </w:rPr>
              <w:t>Measures returns earned in excess of those that could have been earned on a riskless investment per unit of market risk. It is calculated by subtracting the average return of the portfolio and subtracting the risk-free rate and then dividing the answer by the beta of the portfolio.</w:t>
            </w:r>
          </w:p>
        </w:tc>
        <w:tc>
          <w:tcPr>
            <w:tcW w:w="4536" w:type="dxa"/>
          </w:tcPr>
          <w:p w:rsidR="008D1E92" w:rsidRPr="008D4E6C" w:rsidRDefault="008D1E92" w:rsidP="006A3610">
            <w:pPr>
              <w:rPr>
                <w:b/>
              </w:rPr>
            </w:pPr>
            <w:r w:rsidRPr="008D4E6C">
              <w:rPr>
                <w:rFonts w:hint="eastAsia"/>
                <w:b/>
              </w:rPr>
              <w:t>特雷诺比率</w:t>
            </w:r>
          </w:p>
          <w:p w:rsidR="008D1E92" w:rsidRPr="008D4E6C" w:rsidRDefault="008D1E92" w:rsidP="006A3610">
            <w:r w:rsidRPr="008D4E6C">
              <w:rPr>
                <w:rFonts w:hint="eastAsia"/>
              </w:rPr>
              <w:t>用来</w:t>
            </w:r>
            <w:r w:rsidRPr="008D4E6C">
              <w:t>衡量</w:t>
            </w:r>
            <w:r w:rsidRPr="008D4E6C">
              <w:rPr>
                <w:rFonts w:hint="eastAsia"/>
              </w:rPr>
              <w:t>每单位</w:t>
            </w:r>
            <w:r w:rsidRPr="008D4E6C">
              <w:t>市场风险</w:t>
            </w:r>
            <w:r w:rsidRPr="008D4E6C">
              <w:rPr>
                <w:rFonts w:hint="eastAsia"/>
              </w:rPr>
              <w:t>下获得的投资收益率</w:t>
            </w:r>
            <w:r w:rsidRPr="008D4E6C">
              <w:t>与同期的无风险</w:t>
            </w:r>
            <w:r w:rsidRPr="008D4E6C">
              <w:rPr>
                <w:rFonts w:hint="eastAsia"/>
              </w:rPr>
              <w:t>投资</w:t>
            </w:r>
            <w:r w:rsidRPr="008D4E6C">
              <w:t>收益率</w:t>
            </w:r>
            <w:r w:rsidRPr="008D4E6C">
              <w:rPr>
                <w:rFonts w:hint="eastAsia"/>
              </w:rPr>
              <w:t>之差。它</w:t>
            </w:r>
            <w:r w:rsidRPr="008D4E6C">
              <w:t>可以通过投资组合平均回报</w:t>
            </w:r>
            <w:r w:rsidRPr="008D4E6C">
              <w:rPr>
                <w:rFonts w:hint="eastAsia"/>
              </w:rPr>
              <w:t>率</w:t>
            </w:r>
            <w:r w:rsidRPr="008D4E6C">
              <w:t>与</w:t>
            </w:r>
            <w:r w:rsidRPr="008D4E6C">
              <w:rPr>
                <w:rFonts w:hint="eastAsia"/>
              </w:rPr>
              <w:t>无风险</w:t>
            </w:r>
            <w:r w:rsidRPr="008D4E6C">
              <w:t>利率</w:t>
            </w:r>
            <w:r w:rsidRPr="008D4E6C">
              <w:rPr>
                <w:rFonts w:hint="eastAsia"/>
              </w:rPr>
              <w:t>的</w:t>
            </w:r>
            <w:r w:rsidRPr="008D4E6C">
              <w:t>差值</w:t>
            </w:r>
            <w:r w:rsidRPr="008D4E6C">
              <w:rPr>
                <w:rFonts w:hint="eastAsia"/>
              </w:rPr>
              <w:t>与</w:t>
            </w:r>
            <w:r w:rsidRPr="008D4E6C">
              <w:t>该投资组合的β系数相比得到。</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t xml:space="preserve">vega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A measure of how sensitive the price of an option is compared to a 1 percent change in implied volatility. It is the derivative of the option </w:t>
            </w:r>
            <w:r w:rsidRPr="008D4E6C">
              <w:rPr>
                <w:rFonts w:ascii="AdvP45DC7B" w:hAnsi="AdvP45DC7B" w:cs="AdvP45DC7B"/>
                <w:kern w:val="0"/>
                <w:sz w:val="18"/>
                <w:szCs w:val="18"/>
              </w:rPr>
              <w:lastRenderedPageBreak/>
              <w:t>price with respect to the underlying asset.</w:t>
            </w:r>
          </w:p>
        </w:tc>
        <w:tc>
          <w:tcPr>
            <w:tcW w:w="4536" w:type="dxa"/>
          </w:tcPr>
          <w:p w:rsidR="008D1E92" w:rsidRPr="008D4E6C" w:rsidRDefault="008D1E92" w:rsidP="006A3610">
            <w:pPr>
              <w:rPr>
                <w:rFonts w:asciiTheme="minorEastAsia" w:hAnsiTheme="minorEastAsia"/>
                <w:b/>
              </w:rPr>
            </w:pPr>
            <w:r w:rsidRPr="008D4E6C">
              <w:rPr>
                <w:rFonts w:asciiTheme="minorEastAsia" w:hAnsiTheme="minorEastAsia" w:hint="eastAsia"/>
                <w:b/>
              </w:rPr>
              <w:lastRenderedPageBreak/>
              <w:t>ν系数</w:t>
            </w:r>
          </w:p>
          <w:p w:rsidR="008D1E92" w:rsidRPr="008D4E6C" w:rsidRDefault="008D1E92" w:rsidP="006A3610">
            <w:r w:rsidRPr="008D4E6C">
              <w:rPr>
                <w:rFonts w:asciiTheme="minorEastAsia" w:hAnsiTheme="minorEastAsia" w:hint="eastAsia"/>
              </w:rPr>
              <w:t>用来</w:t>
            </w:r>
            <w:r w:rsidRPr="008D4E6C">
              <w:rPr>
                <w:rFonts w:asciiTheme="minorEastAsia" w:hAnsiTheme="minorEastAsia"/>
              </w:rPr>
              <w:t>衡量</w:t>
            </w:r>
            <w:r w:rsidRPr="008D4E6C">
              <w:rPr>
                <w:rFonts w:asciiTheme="minorEastAsia" w:hAnsiTheme="minorEastAsia" w:hint="eastAsia"/>
              </w:rPr>
              <w:t>标的</w:t>
            </w:r>
            <w:r w:rsidRPr="008D4E6C">
              <w:rPr>
                <w:rFonts w:asciiTheme="minorEastAsia" w:hAnsiTheme="minorEastAsia"/>
              </w:rPr>
              <w:t>资产价格每波动1%，对应的期权价格</w:t>
            </w:r>
            <w:r w:rsidRPr="008D4E6C">
              <w:rPr>
                <w:rFonts w:asciiTheme="minorEastAsia" w:hAnsiTheme="minorEastAsia" w:hint="eastAsia"/>
              </w:rPr>
              <w:t>的波动性</w:t>
            </w:r>
            <w:r w:rsidRPr="008D4E6C">
              <w:rPr>
                <w:rFonts w:asciiTheme="minorEastAsia" w:hAnsiTheme="minorEastAsia"/>
              </w:rPr>
              <w:t>。</w:t>
            </w:r>
            <w:r w:rsidRPr="008D4E6C">
              <w:rPr>
                <w:rFonts w:asciiTheme="minorEastAsia" w:hAnsiTheme="minorEastAsia" w:hint="eastAsia"/>
              </w:rPr>
              <w:t>它是</w:t>
            </w:r>
            <w:r w:rsidRPr="008D4E6C">
              <w:rPr>
                <w:rFonts w:asciiTheme="minorEastAsia" w:hAnsiTheme="minorEastAsia"/>
              </w:rPr>
              <w:t>和标的资产相关的期权价格</w:t>
            </w:r>
            <w:r w:rsidRPr="008D4E6C">
              <w:rPr>
                <w:rFonts w:asciiTheme="minorEastAsia" w:hAnsiTheme="minorEastAsia"/>
              </w:rPr>
              <w:lastRenderedPageBreak/>
              <w:t>的衍生品。</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r w:rsidRPr="008D4E6C">
              <w:rPr>
                <w:rFonts w:ascii="AdvP438B62" w:hAnsi="AdvP438B62" w:cs="AdvP438B62"/>
                <w:b/>
                <w:kern w:val="0"/>
                <w:sz w:val="18"/>
                <w:szCs w:val="18"/>
              </w:rPr>
              <w:lastRenderedPageBreak/>
              <w:t xml:space="preserve">VIX </w:t>
            </w:r>
          </w:p>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 xml:space="preserve">The ticker symbol for the </w:t>
            </w:r>
            <w:bookmarkStart w:id="56" w:name="OLE_LINK30"/>
            <w:r w:rsidRPr="008D4E6C">
              <w:rPr>
                <w:rFonts w:ascii="AdvP45DC7B" w:hAnsi="AdvP45DC7B" w:cs="AdvP45DC7B"/>
                <w:kern w:val="0"/>
                <w:sz w:val="18"/>
                <w:szCs w:val="18"/>
              </w:rPr>
              <w:t>Chicago Board Options Exchange Volatility Index</w:t>
            </w:r>
            <w:bookmarkEnd w:id="56"/>
            <w:r w:rsidRPr="008D4E6C">
              <w:rPr>
                <w:rFonts w:ascii="AdvP45DC7B" w:hAnsi="AdvP45DC7B" w:cs="AdvP45DC7B"/>
                <w:kern w:val="0"/>
                <w:sz w:val="18"/>
                <w:szCs w:val="18"/>
              </w:rPr>
              <w:t>, often used as a measure of the S&amp;P 500 Index options.</w:t>
            </w:r>
          </w:p>
        </w:tc>
        <w:tc>
          <w:tcPr>
            <w:tcW w:w="4536" w:type="dxa"/>
          </w:tcPr>
          <w:p w:rsidR="008D1E92" w:rsidRPr="008D4E6C" w:rsidRDefault="008D1E92" w:rsidP="006A3610">
            <w:pPr>
              <w:rPr>
                <w:b/>
              </w:rPr>
            </w:pPr>
            <w:r w:rsidRPr="008D4E6C">
              <w:rPr>
                <w:rFonts w:hint="eastAsia"/>
                <w:b/>
              </w:rPr>
              <w:t>波动率指数</w:t>
            </w:r>
          </w:p>
          <w:p w:rsidR="008D1E92" w:rsidRPr="008D4E6C" w:rsidRDefault="008D1E92" w:rsidP="006A3610">
            <w:r w:rsidRPr="008D4E6C">
              <w:rPr>
                <w:rFonts w:hint="eastAsia"/>
              </w:rPr>
              <w:t>是指</w:t>
            </w:r>
            <w:r w:rsidRPr="008D4E6C">
              <w:t>芝加哥期权交易所波动率指数，</w:t>
            </w:r>
            <w:r w:rsidRPr="008D4E6C">
              <w:rPr>
                <w:rFonts w:hint="eastAsia"/>
              </w:rPr>
              <w:t>被用来衡量</w:t>
            </w:r>
            <w:r w:rsidRPr="008D4E6C">
              <w:t>标普500指数期权。</w:t>
            </w:r>
          </w:p>
        </w:tc>
      </w:tr>
      <w:tr w:rsidR="008D4E6C" w:rsidRPr="008D4E6C" w:rsidTr="006A3610">
        <w:tc>
          <w:tcPr>
            <w:tcW w:w="5240" w:type="dxa"/>
          </w:tcPr>
          <w:p w:rsidR="008D1E92" w:rsidRPr="008D4E6C" w:rsidRDefault="008D1E92" w:rsidP="006A3610">
            <w:pPr>
              <w:autoSpaceDE w:val="0"/>
              <w:autoSpaceDN w:val="0"/>
              <w:adjustRightInd w:val="0"/>
              <w:jc w:val="left"/>
              <w:rPr>
                <w:rFonts w:ascii="AdvP438B62" w:hAnsi="AdvP438B62" w:cs="AdvP438B62"/>
                <w:b/>
                <w:kern w:val="0"/>
                <w:sz w:val="18"/>
                <w:szCs w:val="18"/>
              </w:rPr>
            </w:pPr>
            <w:bookmarkStart w:id="57" w:name="OLE_LINK28"/>
            <w:bookmarkStart w:id="58" w:name="OLE_LINK29"/>
            <w:r w:rsidRPr="008D4E6C">
              <w:rPr>
                <w:rFonts w:ascii="AdvP438B62" w:hAnsi="AdvP438B62" w:cs="AdvP438B62"/>
                <w:b/>
                <w:kern w:val="0"/>
                <w:sz w:val="18"/>
                <w:szCs w:val="18"/>
              </w:rPr>
              <w:t xml:space="preserve">Wilderhill Clean Energy Index </w:t>
            </w:r>
          </w:p>
          <w:bookmarkEnd w:id="57"/>
          <w:bookmarkEnd w:id="58"/>
          <w:p w:rsidR="008D1E92" w:rsidRPr="008D4E6C" w:rsidRDefault="008D1E92" w:rsidP="006A3610">
            <w:pPr>
              <w:autoSpaceDE w:val="0"/>
              <w:autoSpaceDN w:val="0"/>
              <w:adjustRightInd w:val="0"/>
              <w:jc w:val="left"/>
              <w:rPr>
                <w:rFonts w:ascii="AdvP438B62" w:hAnsi="AdvP438B62" w:cs="AdvP438B62"/>
                <w:kern w:val="0"/>
                <w:sz w:val="18"/>
                <w:szCs w:val="18"/>
              </w:rPr>
            </w:pPr>
            <w:r w:rsidRPr="008D4E6C">
              <w:rPr>
                <w:rFonts w:ascii="AdvP45DC7B" w:hAnsi="AdvP45DC7B" w:cs="AdvP45DC7B"/>
                <w:kern w:val="0"/>
                <w:sz w:val="18"/>
                <w:szCs w:val="18"/>
              </w:rPr>
              <w:t>An index used as a benchmark for investments in the alternative energy space.</w:t>
            </w:r>
          </w:p>
        </w:tc>
        <w:tc>
          <w:tcPr>
            <w:tcW w:w="4536" w:type="dxa"/>
          </w:tcPr>
          <w:p w:rsidR="008D1E92" w:rsidRPr="008D4E6C" w:rsidRDefault="008D1E92" w:rsidP="006A3610">
            <w:pPr>
              <w:rPr>
                <w:b/>
              </w:rPr>
            </w:pPr>
            <w:r w:rsidRPr="008D4E6C">
              <w:rPr>
                <w:b/>
              </w:rPr>
              <w:t>Wilderhill清洁能源指数</w:t>
            </w:r>
          </w:p>
          <w:p w:rsidR="008D1E92" w:rsidRPr="008D4E6C" w:rsidRDefault="008D1E92" w:rsidP="006A3610">
            <w:r w:rsidRPr="008D4E6C">
              <w:rPr>
                <w:rFonts w:hint="eastAsia"/>
              </w:rPr>
              <w:t>是指在</w:t>
            </w:r>
            <w:r w:rsidRPr="008D4E6C">
              <w:t>另类</w:t>
            </w:r>
            <w:r w:rsidRPr="008D4E6C">
              <w:rPr>
                <w:rFonts w:hint="eastAsia"/>
              </w:rPr>
              <w:t>能源</w:t>
            </w:r>
            <w:r w:rsidRPr="008D4E6C">
              <w:t>领域</w:t>
            </w:r>
            <w:r w:rsidRPr="008D4E6C">
              <w:rPr>
                <w:rFonts w:hint="eastAsia"/>
              </w:rPr>
              <w:t>内被用来</w:t>
            </w:r>
            <w:r w:rsidRPr="008D4E6C">
              <w:t>作为投资基准的指数。</w:t>
            </w:r>
          </w:p>
        </w:tc>
      </w:tr>
    </w:tbl>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术语表来源：</w:t>
      </w:r>
    </w:p>
    <w:p w:rsidR="008D1E92" w:rsidRPr="008D4E6C" w:rsidRDefault="008D1E92" w:rsidP="008D1E92">
      <w:pPr>
        <w:autoSpaceDE w:val="0"/>
        <w:autoSpaceDN w:val="0"/>
        <w:adjustRightInd w:val="0"/>
        <w:jc w:val="left"/>
        <w:rPr>
          <w:rFonts w:ascii="AdvP438B62" w:hAnsi="AdvP438B62" w:cs="AdvP438B62"/>
          <w:kern w:val="0"/>
          <w:sz w:val="18"/>
          <w:szCs w:val="18"/>
        </w:rPr>
      </w:pPr>
      <w:r w:rsidRPr="008D4E6C">
        <w:rPr>
          <w:rFonts w:ascii="AdvP438B62" w:hAnsi="AdvP438B62" w:cs="AdvP438B62" w:hint="eastAsia"/>
          <w:kern w:val="0"/>
          <w:sz w:val="18"/>
          <w:szCs w:val="18"/>
        </w:rPr>
        <w:t>全球价值投资：</w:t>
      </w:r>
      <w:r w:rsidRPr="008D4E6C">
        <w:rPr>
          <w:rFonts w:ascii="AdvP45DC7B" w:hAnsi="AdvP45DC7B" w:cs="AdvP45DC7B"/>
          <w:kern w:val="0"/>
          <w:sz w:val="18"/>
          <w:szCs w:val="18"/>
        </w:rPr>
        <w:t>www.numeraire.com/margin.htm</w:t>
      </w:r>
    </w:p>
    <w:p w:rsidR="008D1E92" w:rsidRPr="008D4E6C" w:rsidRDefault="008D1E92" w:rsidP="008D1E92">
      <w:pPr>
        <w:autoSpaceDE w:val="0"/>
        <w:autoSpaceDN w:val="0"/>
        <w:adjustRightInd w:val="0"/>
        <w:jc w:val="left"/>
        <w:rPr>
          <w:rFonts w:ascii="AdvP45DC7B" w:hAnsi="AdvP45DC7B" w:cs="AdvP45DC7B"/>
          <w:kern w:val="0"/>
          <w:sz w:val="18"/>
          <w:szCs w:val="18"/>
        </w:rPr>
      </w:pPr>
      <w:r w:rsidRPr="008D4E6C">
        <w:rPr>
          <w:rFonts w:ascii="AdvP438B62" w:hAnsi="AdvP438B62" w:cs="AdvP438B62" w:hint="eastAsia"/>
          <w:kern w:val="0"/>
          <w:sz w:val="18"/>
          <w:szCs w:val="18"/>
        </w:rPr>
        <w:t>对冲基金警示术语表：</w:t>
      </w:r>
      <w:r w:rsidRPr="008D4E6C">
        <w:rPr>
          <w:rFonts w:ascii="AdvP45DC7B" w:hAnsi="AdvP45DC7B" w:cs="AdvP45DC7B"/>
          <w:kern w:val="0"/>
          <w:sz w:val="18"/>
          <w:szCs w:val="18"/>
        </w:rPr>
        <w:t>www.hfalert.com/NewPagesIndex.cfm?Article_ID=61250</w:t>
      </w:r>
    </w:p>
    <w:p w:rsidR="008D1E92" w:rsidRPr="008D4E6C" w:rsidRDefault="008D1E92" w:rsidP="008D1E92">
      <w:pPr>
        <w:autoSpaceDE w:val="0"/>
        <w:autoSpaceDN w:val="0"/>
        <w:adjustRightInd w:val="0"/>
        <w:jc w:val="left"/>
        <w:rPr>
          <w:rFonts w:ascii="AdvP45DC7B" w:hAnsi="AdvP45DC7B" w:cs="AdvP45DC7B"/>
          <w:kern w:val="0"/>
          <w:sz w:val="18"/>
          <w:szCs w:val="18"/>
        </w:rPr>
      </w:pPr>
      <w:r w:rsidRPr="008D4E6C">
        <w:rPr>
          <w:rFonts w:ascii="AdvP438B62" w:hAnsi="AdvP438B62" w:cs="AdvP438B62"/>
          <w:kern w:val="0"/>
          <w:sz w:val="18"/>
          <w:szCs w:val="18"/>
        </w:rPr>
        <w:t>Farlex</w:t>
      </w:r>
      <w:r w:rsidRPr="008D4E6C">
        <w:rPr>
          <w:rFonts w:ascii="AdvP438B62" w:hAnsi="AdvP438B62" w:cs="AdvP438B62" w:hint="eastAsia"/>
          <w:kern w:val="0"/>
          <w:sz w:val="18"/>
          <w:szCs w:val="18"/>
        </w:rPr>
        <w:t>免费词典：</w:t>
      </w:r>
      <w:r w:rsidRPr="008D4E6C">
        <w:rPr>
          <w:rFonts w:ascii="AdvP45DC7B" w:hAnsi="AdvP45DC7B" w:cs="AdvP45DC7B"/>
          <w:kern w:val="0"/>
          <w:sz w:val="18"/>
          <w:szCs w:val="18"/>
        </w:rPr>
        <w:t>www.thefreedictionary.com/Hedge+funds</w:t>
      </w:r>
    </w:p>
    <w:p w:rsidR="008D1E92" w:rsidRPr="008D4E6C" w:rsidRDefault="008D1E92" w:rsidP="008D1E92">
      <w:r w:rsidRPr="008D4E6C">
        <w:rPr>
          <w:rFonts w:ascii="AdvP438B62" w:hAnsi="AdvP438B62" w:cs="AdvP438B62"/>
          <w:kern w:val="0"/>
          <w:sz w:val="18"/>
          <w:szCs w:val="18"/>
        </w:rPr>
        <w:t>Venture Japan—</w:t>
      </w:r>
      <w:r w:rsidRPr="008D4E6C">
        <w:rPr>
          <w:rFonts w:ascii="AdvP438B62" w:hAnsi="AdvP438B62" w:cs="AdvP438B62" w:hint="eastAsia"/>
          <w:kern w:val="0"/>
          <w:sz w:val="18"/>
          <w:szCs w:val="18"/>
        </w:rPr>
        <w:t>对冲基金术语词汇表</w:t>
      </w:r>
      <w:r w:rsidRPr="008D4E6C">
        <w:rPr>
          <w:rFonts w:ascii="AdvP438B62" w:hAnsi="AdvP438B62" w:cs="AdvP438B62"/>
          <w:kern w:val="0"/>
          <w:sz w:val="18"/>
          <w:szCs w:val="18"/>
        </w:rPr>
        <w:t xml:space="preserve">: </w:t>
      </w:r>
      <w:r w:rsidRPr="008D4E6C">
        <w:rPr>
          <w:rFonts w:ascii="AdvP45DC7B" w:hAnsi="AdvP45DC7B" w:cs="AdvP45DC7B"/>
          <w:kern w:val="0"/>
          <w:sz w:val="18"/>
          <w:szCs w:val="18"/>
        </w:rPr>
        <w:t>www.venturejapan.com/index.htm</w:t>
      </w:r>
    </w:p>
    <w:p w:rsidR="00812D43" w:rsidRPr="008D4E6C" w:rsidRDefault="00812D43"/>
    <w:sectPr w:rsidR="00812D43" w:rsidRPr="008D4E6C" w:rsidSect="006A3610">
      <w:pgSz w:w="11906" w:h="16838"/>
      <w:pgMar w:top="1440" w:right="1080" w:bottom="1440" w:left="108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213B" w:rsidRDefault="0004213B" w:rsidP="000062C1">
      <w:r>
        <w:separator/>
      </w:r>
    </w:p>
  </w:endnote>
  <w:endnote w:type="continuationSeparator" w:id="1">
    <w:p w:rsidR="0004213B" w:rsidRDefault="0004213B" w:rsidP="000062C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panose1 w:val="02010600030101010101"/>
    <w:charset w:val="86"/>
    <w:family w:val="auto"/>
    <w:pitch w:val="variable"/>
    <w:sig w:usb0="A00002BF" w:usb1="38CF7CFA" w:usb2="00000016" w:usb3="00000000" w:csb0="0004000F" w:csb1="00000000"/>
  </w:font>
  <w:font w:name="AdvP438B62">
    <w:altName w:val="Times New Roman"/>
    <w:panose1 w:val="00000000000000000000"/>
    <w:charset w:val="00"/>
    <w:family w:val="roman"/>
    <w:notTrueType/>
    <w:pitch w:val="default"/>
    <w:sig w:usb0="00000003" w:usb1="00000000" w:usb2="00000000" w:usb3="00000000" w:csb0="00000001" w:csb1="00000000"/>
  </w:font>
  <w:font w:name="AdvP45DC7B">
    <w:altName w:val="Times New Roman"/>
    <w:panose1 w:val="00000000000000000000"/>
    <w:charset w:val="00"/>
    <w:family w:val="roman"/>
    <w:notTrueType/>
    <w:pitch w:val="default"/>
    <w:sig w:usb0="00000003" w:usb1="00000000" w:usb2="00000000" w:usb3="00000000" w:csb0="00000001" w:csb1="00000000"/>
  </w:font>
  <w:font w:name="AdvPi3">
    <w:altName w:val="Arial"/>
    <w:panose1 w:val="00000000000000000000"/>
    <w:charset w:val="00"/>
    <w:family w:val="swiss"/>
    <w:notTrueType/>
    <w:pitch w:val="default"/>
    <w:sig w:usb0="00000003" w:usb1="00000000" w:usb2="00000000" w:usb3="00000000" w:csb0="00000001" w:csb1="00000000"/>
  </w:font>
  <w:font w:name="AdvP43F378">
    <w:altName w:val="Arial"/>
    <w:panose1 w:val="00000000000000000000"/>
    <w:charset w:val="00"/>
    <w:family w:val="swiss"/>
    <w:notTrueType/>
    <w:pitch w:val="default"/>
    <w:sig w:usb0="00000003" w:usb1="00000000" w:usb2="00000000" w:usb3="00000000" w:csb0="00000001" w:csb1="00000000"/>
  </w:font>
  <w:font w:name="AdvP2498B5">
    <w:altName w:val="Arial"/>
    <w:panose1 w:val="00000000000000000000"/>
    <w:charset w:val="00"/>
    <w:family w:val="swiss"/>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213B" w:rsidRDefault="0004213B" w:rsidP="000062C1">
      <w:r>
        <w:separator/>
      </w:r>
    </w:p>
  </w:footnote>
  <w:footnote w:type="continuationSeparator" w:id="1">
    <w:p w:rsidR="0004213B" w:rsidRDefault="0004213B" w:rsidP="000062C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B83756"/>
    <w:multiLevelType w:val="hybridMultilevel"/>
    <w:tmpl w:val="217E522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886127B"/>
    <w:multiLevelType w:val="hybridMultilevel"/>
    <w:tmpl w:val="56CAF90E"/>
    <w:lvl w:ilvl="0" w:tplc="C4BCD5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9866A3D"/>
    <w:multiLevelType w:val="hybridMultilevel"/>
    <w:tmpl w:val="59C09400"/>
    <w:lvl w:ilvl="0" w:tplc="55F28504">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D1E92"/>
    <w:rsid w:val="000062C1"/>
    <w:rsid w:val="0004213B"/>
    <w:rsid w:val="001316B6"/>
    <w:rsid w:val="002300E9"/>
    <w:rsid w:val="00322B4D"/>
    <w:rsid w:val="003775BF"/>
    <w:rsid w:val="003D071D"/>
    <w:rsid w:val="00553CE2"/>
    <w:rsid w:val="006A3610"/>
    <w:rsid w:val="00701071"/>
    <w:rsid w:val="007733BE"/>
    <w:rsid w:val="007A5CC5"/>
    <w:rsid w:val="00812D43"/>
    <w:rsid w:val="008D1E92"/>
    <w:rsid w:val="008D4E6C"/>
    <w:rsid w:val="00CB45F2"/>
    <w:rsid w:val="00DE702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07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1E92"/>
    <w:pPr>
      <w:ind w:firstLineChars="200" w:firstLine="420"/>
    </w:pPr>
  </w:style>
  <w:style w:type="table" w:styleId="a4">
    <w:name w:val="Table Grid"/>
    <w:basedOn w:val="a1"/>
    <w:uiPriority w:val="39"/>
    <w:rsid w:val="008D1E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8D1E9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D1E92"/>
    <w:rPr>
      <w:sz w:val="18"/>
      <w:szCs w:val="18"/>
    </w:rPr>
  </w:style>
  <w:style w:type="paragraph" w:styleId="a6">
    <w:name w:val="footer"/>
    <w:basedOn w:val="a"/>
    <w:link w:val="Char0"/>
    <w:uiPriority w:val="99"/>
    <w:unhideWhenUsed/>
    <w:rsid w:val="008D1E92"/>
    <w:pPr>
      <w:tabs>
        <w:tab w:val="center" w:pos="4153"/>
        <w:tab w:val="right" w:pos="8306"/>
      </w:tabs>
      <w:snapToGrid w:val="0"/>
      <w:jc w:val="left"/>
    </w:pPr>
    <w:rPr>
      <w:sz w:val="18"/>
      <w:szCs w:val="18"/>
    </w:rPr>
  </w:style>
  <w:style w:type="character" w:customStyle="1" w:styleId="Char0">
    <w:name w:val="页脚 Char"/>
    <w:basedOn w:val="a0"/>
    <w:link w:val="a6"/>
    <w:uiPriority w:val="99"/>
    <w:rsid w:val="008D1E92"/>
    <w:rPr>
      <w:sz w:val="18"/>
      <w:szCs w:val="18"/>
    </w:rPr>
  </w:style>
  <w:style w:type="paragraph" w:styleId="a7">
    <w:name w:val="Balloon Text"/>
    <w:basedOn w:val="a"/>
    <w:link w:val="Char1"/>
    <w:uiPriority w:val="99"/>
    <w:semiHidden/>
    <w:unhideWhenUsed/>
    <w:rsid w:val="008D1E92"/>
    <w:rPr>
      <w:sz w:val="18"/>
      <w:szCs w:val="18"/>
    </w:rPr>
  </w:style>
  <w:style w:type="character" w:customStyle="1" w:styleId="Char1">
    <w:name w:val="批注框文本 Char"/>
    <w:basedOn w:val="a0"/>
    <w:link w:val="a7"/>
    <w:uiPriority w:val="99"/>
    <w:semiHidden/>
    <w:rsid w:val="008D1E92"/>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10AE7-72D6-4652-B3B3-6AAFA4BE7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12</Pages>
  <Words>4700</Words>
  <Characters>26794</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 Xiao</dc:creator>
  <cp:keywords/>
  <dc:description/>
  <cp:lastModifiedBy>dell1234</cp:lastModifiedBy>
  <cp:revision>8</cp:revision>
  <dcterms:created xsi:type="dcterms:W3CDTF">2016-08-09T08:43:00Z</dcterms:created>
  <dcterms:modified xsi:type="dcterms:W3CDTF">2017-02-06T07:26:00Z</dcterms:modified>
</cp:coreProperties>
</file>