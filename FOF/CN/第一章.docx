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EED" w:rsidRDefault="00C60A90">
      <w:pPr>
        <w:ind w:firstLine="480"/>
      </w:pPr>
      <w:r w:rsidRPr="00C60A90">
        <w:rPr>
          <w:rFonts w:hint="eastAsia"/>
        </w:rPr>
        <w:t>当我们</w:t>
      </w:r>
      <w:r w:rsidRPr="00C60A90">
        <w:rPr>
          <w:rFonts w:hint="eastAsia"/>
        </w:rPr>
        <w:t>(</w:t>
      </w:r>
      <w:r w:rsidRPr="00C60A90">
        <w:rPr>
          <w:rFonts w:hint="eastAsia"/>
        </w:rPr>
        <w:t>作者丹尼尔</w:t>
      </w:r>
      <w:r>
        <w:rPr>
          <w:rFonts w:hint="eastAsia"/>
        </w:rPr>
        <w:t>和理查德</w:t>
      </w:r>
      <w:r w:rsidRPr="00C60A90">
        <w:rPr>
          <w:rFonts w:hint="eastAsia"/>
        </w:rPr>
        <w:t>)</w:t>
      </w:r>
      <w:r w:rsidRPr="00C60A90">
        <w:rPr>
          <w:rFonts w:hint="eastAsia"/>
        </w:rPr>
        <w:t>开始</w:t>
      </w:r>
      <w:r w:rsidR="004972A0">
        <w:rPr>
          <w:rFonts w:hint="eastAsia"/>
        </w:rPr>
        <w:t>写</w:t>
      </w:r>
      <w:r w:rsidRPr="00C60A90">
        <w:rPr>
          <w:rFonts w:hint="eastAsia"/>
        </w:rPr>
        <w:t>这本书</w:t>
      </w:r>
      <w:r w:rsidR="004972A0">
        <w:rPr>
          <w:rFonts w:hint="eastAsia"/>
        </w:rPr>
        <w:t>时</w:t>
      </w:r>
      <w:r w:rsidR="008C6651">
        <w:rPr>
          <w:rFonts w:hint="eastAsia"/>
        </w:rPr>
        <w:t>，</w:t>
      </w:r>
      <w:r>
        <w:rPr>
          <w:rFonts w:hint="eastAsia"/>
        </w:rPr>
        <w:t>世界范围内</w:t>
      </w:r>
      <w:r w:rsidRPr="00C60A90">
        <w:rPr>
          <w:rFonts w:hint="eastAsia"/>
        </w:rPr>
        <w:t>的对冲基金</w:t>
      </w:r>
      <w:r w:rsidR="004972A0">
        <w:rPr>
          <w:rFonts w:hint="eastAsia"/>
        </w:rPr>
        <w:t>、</w:t>
      </w:r>
      <w:r w:rsidR="00A153DD">
        <w:rPr>
          <w:rFonts w:hint="eastAsia"/>
        </w:rPr>
        <w:t>FOF</w:t>
      </w:r>
      <w:r>
        <w:rPr>
          <w:rFonts w:hint="eastAsia"/>
        </w:rPr>
        <w:t>和另类</w:t>
      </w:r>
      <w:r w:rsidRPr="00C60A90">
        <w:rPr>
          <w:rFonts w:hint="eastAsia"/>
        </w:rPr>
        <w:t>投资</w:t>
      </w:r>
      <w:r>
        <w:rPr>
          <w:rFonts w:hint="eastAsia"/>
        </w:rPr>
        <w:t>都</w:t>
      </w:r>
      <w:del w:id="0" w:author="蔡长春" w:date="2017-04-19T21:59:00Z">
        <w:r w:rsidR="004972A0" w:rsidDel="0001127E">
          <w:rPr>
            <w:rFonts w:hint="eastAsia"/>
          </w:rPr>
          <w:delText>是</w:delText>
        </w:r>
      </w:del>
      <w:r>
        <w:rPr>
          <w:rFonts w:hint="eastAsia"/>
        </w:rPr>
        <w:t>在正轨</w:t>
      </w:r>
      <w:ins w:id="1" w:author="蔡长春" w:date="2017-04-19T21:59:00Z">
        <w:r w:rsidR="0001127E">
          <w:rPr>
            <w:rFonts w:hint="eastAsia"/>
          </w:rPr>
          <w:t>上运行</w:t>
        </w:r>
      </w:ins>
      <w:del w:id="2" w:author="蔡长春" w:date="2017-04-19T21:59:00Z">
        <w:r w:rsidR="004972A0" w:rsidDel="0001127E">
          <w:rPr>
            <w:rFonts w:hint="eastAsia"/>
          </w:rPr>
          <w:delText>的</w:delText>
        </w:r>
      </w:del>
      <w:r w:rsidRPr="00C60A90">
        <w:rPr>
          <w:rFonts w:hint="eastAsia"/>
        </w:rPr>
        <w:t>。当然</w:t>
      </w:r>
      <w:r w:rsidR="008C6651">
        <w:rPr>
          <w:rFonts w:hint="eastAsia"/>
        </w:rPr>
        <w:t>，</w:t>
      </w:r>
      <w:r>
        <w:rPr>
          <w:rFonts w:hint="eastAsia"/>
        </w:rPr>
        <w:t>也有</w:t>
      </w:r>
      <w:del w:id="3" w:author="蔡长春" w:date="2017-04-19T22:07:00Z">
        <w:r w:rsidDel="0001127E">
          <w:rPr>
            <w:rFonts w:hint="eastAsia"/>
          </w:rPr>
          <w:delText>短暂的停滞期</w:delText>
        </w:r>
      </w:del>
      <w:ins w:id="4" w:author="蔡长春" w:date="2017-04-19T22:07:00Z">
        <w:r w:rsidR="0001127E">
          <w:rPr>
            <w:rFonts w:hint="eastAsia"/>
          </w:rPr>
          <w:t>暂时性的小问题</w:t>
        </w:r>
      </w:ins>
      <w:del w:id="5" w:author="蔡长春" w:date="2017-04-19T22:01:00Z">
        <w:r w:rsidDel="0001127E">
          <w:delText>--</w:delText>
        </w:r>
      </w:del>
      <w:ins w:id="6" w:author="蔡长春" w:date="2017-04-19T22:02:00Z">
        <w:r w:rsidR="0001127E">
          <w:t>---</w:t>
        </w:r>
      </w:ins>
      <w:ins w:id="7" w:author="蔡长春" w:date="2017-04-19T22:09:00Z">
        <w:r w:rsidR="00C66C82">
          <w:rPr>
            <w:rFonts w:hint="eastAsia"/>
          </w:rPr>
          <w:t>举几个例子来</w:t>
        </w:r>
      </w:ins>
      <w:ins w:id="8" w:author="蔡长春" w:date="2017-04-19T22:01:00Z">
        <w:r w:rsidR="0001127E">
          <w:rPr>
            <w:rFonts w:hint="eastAsia"/>
          </w:rPr>
          <w:t>说，</w:t>
        </w:r>
      </w:ins>
      <w:r w:rsidRPr="00C60A90">
        <w:rPr>
          <w:rFonts w:hint="eastAsia"/>
        </w:rPr>
        <w:t>始于</w:t>
      </w:r>
      <w:r w:rsidRPr="00C60A90">
        <w:rPr>
          <w:rFonts w:hint="eastAsia"/>
        </w:rPr>
        <w:t>2007</w:t>
      </w:r>
      <w:r w:rsidRPr="00C60A90">
        <w:rPr>
          <w:rFonts w:hint="eastAsia"/>
        </w:rPr>
        <w:t>年春天</w:t>
      </w:r>
      <w:r w:rsidR="00452EE0" w:rsidRPr="00C60A90">
        <w:rPr>
          <w:rFonts w:hint="eastAsia"/>
        </w:rPr>
        <w:t>的</w:t>
      </w:r>
      <w:r w:rsidRPr="00C60A90">
        <w:rPr>
          <w:rFonts w:hint="eastAsia"/>
        </w:rPr>
        <w:t>信贷危机</w:t>
      </w:r>
      <w:del w:id="9" w:author="蔡长春" w:date="2017-04-19T22:01:00Z">
        <w:r w:rsidR="004972A0" w:rsidDel="0001127E">
          <w:rPr>
            <w:rFonts w:hint="eastAsia"/>
          </w:rPr>
          <w:delText>。</w:delText>
        </w:r>
        <w:r w:rsidR="00452EE0" w:rsidDel="0001127E">
          <w:rPr>
            <w:rFonts w:hint="eastAsia"/>
          </w:rPr>
          <w:delText>举几个例子来说，</w:delText>
        </w:r>
      </w:del>
      <w:ins w:id="10" w:author="蔡长春" w:date="2017-04-19T22:15:00Z">
        <w:r w:rsidR="00C66C82">
          <w:rPr>
            <w:rFonts w:hint="eastAsia"/>
          </w:rPr>
          <w:t>、</w:t>
        </w:r>
      </w:ins>
      <w:r w:rsidRPr="00C60A90">
        <w:rPr>
          <w:rFonts w:hint="eastAsia"/>
        </w:rPr>
        <w:t>贝尔斯登</w:t>
      </w:r>
      <w:r>
        <w:rPr>
          <w:rFonts w:hint="eastAsia"/>
        </w:rPr>
        <w:t>（</w:t>
      </w:r>
      <w:r>
        <w:rPr>
          <w:rFonts w:hint="eastAsia"/>
        </w:rPr>
        <w:t>Bear</w:t>
      </w:r>
      <w:r>
        <w:t xml:space="preserve"> Stearns</w:t>
      </w:r>
      <w:r>
        <w:rPr>
          <w:rFonts w:hint="eastAsia"/>
        </w:rPr>
        <w:t>）</w:t>
      </w:r>
      <w:r w:rsidRPr="00C60A90">
        <w:rPr>
          <w:rFonts w:hint="eastAsia"/>
        </w:rPr>
        <w:t>的减价出售</w:t>
      </w:r>
      <w:r w:rsidR="004972A0">
        <w:rPr>
          <w:rFonts w:hint="eastAsia"/>
        </w:rPr>
        <w:t>、</w:t>
      </w:r>
      <w:r w:rsidRPr="00C60A90">
        <w:rPr>
          <w:rFonts w:hint="eastAsia"/>
        </w:rPr>
        <w:t>雷曼兄弟</w:t>
      </w:r>
      <w:r w:rsidRPr="00C60A90">
        <w:rPr>
          <w:rFonts w:hint="eastAsia"/>
        </w:rPr>
        <w:t>(Lehman Brothers)</w:t>
      </w:r>
      <w:r>
        <w:rPr>
          <w:rFonts w:hint="eastAsia"/>
        </w:rPr>
        <w:t>的即将</w:t>
      </w:r>
      <w:r w:rsidRPr="00C60A90">
        <w:rPr>
          <w:rFonts w:hint="eastAsia"/>
        </w:rPr>
        <w:t>倒闭</w:t>
      </w:r>
      <w:ins w:id="11" w:author="蔡长春" w:date="2017-04-19T22:01:00Z">
        <w:r w:rsidR="0001127E">
          <w:t>---</w:t>
        </w:r>
      </w:ins>
      <w:ins w:id="12" w:author="蔡长春" w:date="2017-04-19T22:02:00Z">
        <w:r w:rsidR="0001127E">
          <w:t xml:space="preserve"> </w:t>
        </w:r>
        <w:r w:rsidR="0001127E">
          <w:rPr>
            <w:rFonts w:hint="eastAsia"/>
          </w:rPr>
          <w:t>然而，</w:t>
        </w:r>
      </w:ins>
      <w:del w:id="13" w:author="蔡长春" w:date="2017-04-19T22:01:00Z">
        <w:r w:rsidR="008C6651" w:rsidDel="0001127E">
          <w:rPr>
            <w:rFonts w:hint="eastAsia"/>
          </w:rPr>
          <w:delText>，</w:delText>
        </w:r>
      </w:del>
      <w:r w:rsidRPr="00C60A90">
        <w:rPr>
          <w:rFonts w:hint="eastAsia"/>
        </w:rPr>
        <w:t>没有</w:t>
      </w:r>
      <w:r w:rsidR="00452EE0">
        <w:rPr>
          <w:rFonts w:hint="eastAsia"/>
        </w:rPr>
        <w:t>丝毫</w:t>
      </w:r>
      <w:r w:rsidRPr="00C60A90">
        <w:rPr>
          <w:rFonts w:hint="eastAsia"/>
        </w:rPr>
        <w:t>准备</w:t>
      </w:r>
      <w:r w:rsidR="00452EE0">
        <w:rPr>
          <w:rFonts w:hint="eastAsia"/>
        </w:rPr>
        <w:t>，</w:t>
      </w:r>
      <w:del w:id="14" w:author="蔡长春" w:date="2017-04-19T22:21:00Z">
        <w:r w:rsidR="00914AD1" w:rsidDel="00743885">
          <w:rPr>
            <w:rFonts w:hint="eastAsia"/>
          </w:rPr>
          <w:delText>在</w:delText>
        </w:r>
      </w:del>
      <w:r w:rsidRPr="00C60A90">
        <w:rPr>
          <w:rFonts w:hint="eastAsia"/>
        </w:rPr>
        <w:t>2008</w:t>
      </w:r>
      <w:r w:rsidRPr="00C60A90">
        <w:rPr>
          <w:rFonts w:hint="eastAsia"/>
        </w:rPr>
        <w:t>年</w:t>
      </w:r>
      <w:r w:rsidR="00452EE0" w:rsidRPr="00C60A90">
        <w:rPr>
          <w:rFonts w:hint="eastAsia"/>
        </w:rPr>
        <w:t>12</w:t>
      </w:r>
      <w:r w:rsidR="00452EE0" w:rsidRPr="00C60A90">
        <w:rPr>
          <w:rFonts w:hint="eastAsia"/>
        </w:rPr>
        <w:t>月</w:t>
      </w:r>
      <w:r w:rsidR="00452EE0" w:rsidRPr="00C60A90">
        <w:rPr>
          <w:rFonts w:hint="eastAsia"/>
        </w:rPr>
        <w:t>11</w:t>
      </w:r>
      <w:r w:rsidR="00452EE0" w:rsidRPr="00C60A90">
        <w:rPr>
          <w:rFonts w:hint="eastAsia"/>
        </w:rPr>
        <w:t>日</w:t>
      </w:r>
      <w:del w:id="15" w:author="蔡长春" w:date="2017-04-19T22:21:00Z">
        <w:r w:rsidR="004972A0" w:rsidDel="00743885">
          <w:rPr>
            <w:rFonts w:hint="eastAsia"/>
          </w:rPr>
          <w:delText>，</w:delText>
        </w:r>
        <w:r w:rsidR="00452EE0" w:rsidDel="00743885">
          <w:rPr>
            <w:rFonts w:hint="eastAsia"/>
          </w:rPr>
          <w:delText>这些</w:delText>
        </w:r>
      </w:del>
      <w:ins w:id="16" w:author="蔡长春" w:date="2017-04-19T22:21:00Z">
        <w:r w:rsidR="00743885">
          <w:rPr>
            <w:rFonts w:hint="eastAsia"/>
          </w:rPr>
          <w:t>的</w:t>
        </w:r>
      </w:ins>
      <w:r w:rsidR="00452EE0">
        <w:rPr>
          <w:rFonts w:hint="eastAsia"/>
        </w:rPr>
        <w:t>消息</w:t>
      </w:r>
      <w:r w:rsidR="004972A0">
        <w:rPr>
          <w:rFonts w:hint="eastAsia"/>
        </w:rPr>
        <w:t>就</w:t>
      </w:r>
      <w:r w:rsidR="00452EE0">
        <w:rPr>
          <w:rFonts w:hint="eastAsia"/>
        </w:rPr>
        <w:t>突然袭来</w:t>
      </w:r>
      <w:ins w:id="17" w:author="蔡长春" w:date="2017-04-19T22:22:00Z">
        <w:r w:rsidR="00743885">
          <w:rPr>
            <w:rFonts w:hint="eastAsia"/>
          </w:rPr>
          <w:t>了</w:t>
        </w:r>
      </w:ins>
      <w:r w:rsidRPr="00C60A90">
        <w:rPr>
          <w:rFonts w:hint="eastAsia"/>
        </w:rPr>
        <w:t>。</w:t>
      </w:r>
    </w:p>
    <w:p w:rsidR="00C77B91" w:rsidRDefault="00E35DCA" w:rsidP="004972A0">
      <w:pPr>
        <w:ind w:firstLine="480"/>
      </w:pPr>
      <w:del w:id="18" w:author="蔡长春" w:date="2017-04-19T22:22:00Z">
        <w:r w:rsidDel="00743885">
          <w:rPr>
            <w:rFonts w:hint="eastAsia"/>
          </w:rPr>
          <w:delText>然而</w:delText>
        </w:r>
        <w:r w:rsidR="004972A0" w:rsidDel="00743885">
          <w:rPr>
            <w:rFonts w:hint="eastAsia"/>
          </w:rPr>
          <w:delText>，</w:delText>
        </w:r>
      </w:del>
      <w:r w:rsidR="004972A0">
        <w:rPr>
          <w:rFonts w:hint="eastAsia"/>
        </w:rPr>
        <w:t>相比</w:t>
      </w:r>
      <w:r>
        <w:rPr>
          <w:rFonts w:hint="eastAsia"/>
        </w:rPr>
        <w:t>1941</w:t>
      </w:r>
      <w:r>
        <w:rPr>
          <w:rFonts w:hint="eastAsia"/>
        </w:rPr>
        <w:t>年</w:t>
      </w:r>
      <w:r>
        <w:rPr>
          <w:rFonts w:hint="eastAsia"/>
        </w:rPr>
        <w:t>12</w:t>
      </w:r>
      <w:r>
        <w:rPr>
          <w:rFonts w:hint="eastAsia"/>
        </w:rPr>
        <w:t>月</w:t>
      </w:r>
      <w:r>
        <w:rPr>
          <w:rFonts w:hint="eastAsia"/>
        </w:rPr>
        <w:t>7</w:t>
      </w:r>
      <w:r>
        <w:rPr>
          <w:rFonts w:hint="eastAsia"/>
        </w:rPr>
        <w:t>日</w:t>
      </w:r>
      <w:r w:rsidR="00914AD1">
        <w:rPr>
          <w:rFonts w:hint="eastAsia"/>
        </w:rPr>
        <w:t>--</w:t>
      </w:r>
      <w:ins w:id="19" w:author="蔡长春" w:date="2017-04-19T22:23:00Z">
        <w:r w:rsidR="00743885">
          <w:rPr>
            <w:rFonts w:hint="eastAsia"/>
          </w:rPr>
          <w:t>-</w:t>
        </w:r>
        <w:r w:rsidR="00743885">
          <w:rPr>
            <w:rFonts w:hint="eastAsia"/>
          </w:rPr>
          <w:t>一个永远记录在</w:t>
        </w:r>
      </w:ins>
      <w:del w:id="20" w:author="蔡长春" w:date="2017-04-19T22:23:00Z">
        <w:r w:rsidR="00914AD1" w:rsidDel="00743885">
          <w:rPr>
            <w:rFonts w:hint="eastAsia"/>
          </w:rPr>
          <w:delText>在</w:delText>
        </w:r>
      </w:del>
      <w:r w:rsidR="00914AD1">
        <w:rPr>
          <w:rFonts w:hint="eastAsia"/>
        </w:rPr>
        <w:t>耻辱柱上</w:t>
      </w:r>
      <w:del w:id="21" w:author="蔡长春" w:date="2017-04-19T22:23:00Z">
        <w:r w:rsidR="00914AD1" w:rsidDel="00743885">
          <w:rPr>
            <w:rFonts w:hint="eastAsia"/>
          </w:rPr>
          <w:delText>永远存活</w:delText>
        </w:r>
        <w:r w:rsidR="00743885" w:rsidDel="00743885">
          <w:rPr>
            <w:rFonts w:hint="eastAsia"/>
          </w:rPr>
          <w:delText>的一天</w:delText>
        </w:r>
      </w:del>
      <w:ins w:id="22" w:author="蔡长春" w:date="2017-04-19T22:23:00Z">
        <w:r w:rsidR="00743885">
          <w:rPr>
            <w:rFonts w:hint="eastAsia"/>
          </w:rPr>
          <w:t>的日子</w:t>
        </w:r>
      </w:ins>
      <w:r w:rsidR="00914AD1">
        <w:rPr>
          <w:rFonts w:hint="eastAsia"/>
        </w:rPr>
        <w:t>，</w:t>
      </w:r>
      <w:r w:rsidRPr="00E35DCA">
        <w:rPr>
          <w:rFonts w:hint="eastAsia"/>
        </w:rPr>
        <w:t>许多华尔街内外</w:t>
      </w:r>
      <w:r>
        <w:rPr>
          <w:rFonts w:hint="eastAsia"/>
        </w:rPr>
        <w:t>人士</w:t>
      </w:r>
      <w:ins w:id="23" w:author="蔡长春" w:date="2017-04-19T22:24:00Z">
        <w:r w:rsidR="00743885">
          <w:rPr>
            <w:rFonts w:hint="eastAsia"/>
          </w:rPr>
          <w:t>更加</w:t>
        </w:r>
      </w:ins>
      <w:r>
        <w:rPr>
          <w:rFonts w:hint="eastAsia"/>
        </w:rPr>
        <w:t>相信，</w:t>
      </w:r>
      <w:r w:rsidRPr="00E35DCA">
        <w:rPr>
          <w:rFonts w:hint="eastAsia"/>
        </w:rPr>
        <w:t>2008</w:t>
      </w:r>
      <w:r w:rsidRPr="00E35DCA">
        <w:rPr>
          <w:rFonts w:hint="eastAsia"/>
        </w:rPr>
        <w:t>年</w:t>
      </w:r>
      <w:r w:rsidRPr="00E35DCA">
        <w:rPr>
          <w:rFonts w:hint="eastAsia"/>
        </w:rPr>
        <w:t>12</w:t>
      </w:r>
      <w:r w:rsidRPr="00E35DCA">
        <w:rPr>
          <w:rFonts w:hint="eastAsia"/>
        </w:rPr>
        <w:t>月</w:t>
      </w:r>
      <w:r w:rsidRPr="00E35DCA">
        <w:rPr>
          <w:rFonts w:hint="eastAsia"/>
        </w:rPr>
        <w:t>11</w:t>
      </w:r>
      <w:r w:rsidRPr="00E35DCA">
        <w:rPr>
          <w:rFonts w:hint="eastAsia"/>
        </w:rPr>
        <w:t>日</w:t>
      </w:r>
      <w:r w:rsidR="00914AD1">
        <w:rPr>
          <w:rFonts w:hint="eastAsia"/>
        </w:rPr>
        <w:t>是</w:t>
      </w:r>
      <w:r>
        <w:rPr>
          <w:rFonts w:hint="eastAsia"/>
        </w:rPr>
        <w:t>有史以来</w:t>
      </w:r>
      <w:del w:id="24" w:author="蔡长春" w:date="2017-04-19T22:24:00Z">
        <w:r w:rsidRPr="00E35DCA" w:rsidDel="00743885">
          <w:rPr>
            <w:rFonts w:hint="eastAsia"/>
          </w:rPr>
          <w:delText>是</w:delText>
        </w:r>
      </w:del>
      <w:r w:rsidRPr="00E35DCA">
        <w:rPr>
          <w:rFonts w:hint="eastAsia"/>
        </w:rPr>
        <w:t>最糟糕的一天。</w:t>
      </w:r>
      <w:ins w:id="25" w:author="蔡长春" w:date="2017-04-19T22:25:00Z">
        <w:r w:rsidR="00743885">
          <w:rPr>
            <w:rFonts w:hint="eastAsia"/>
          </w:rPr>
          <w:t>正是</w:t>
        </w:r>
      </w:ins>
      <w:del w:id="26" w:author="蔡长春" w:date="2017-04-19T22:25:00Z">
        <w:r w:rsidR="00914AD1" w:rsidDel="00743885">
          <w:rPr>
            <w:rFonts w:hint="eastAsia"/>
          </w:rPr>
          <w:delText>就</w:delText>
        </w:r>
      </w:del>
      <w:r w:rsidR="00914AD1">
        <w:rPr>
          <w:rFonts w:hint="eastAsia"/>
        </w:rPr>
        <w:t>在</w:t>
      </w:r>
      <w:ins w:id="27" w:author="蔡长春" w:date="2017-04-19T22:26:00Z">
        <w:r w:rsidR="00743885">
          <w:rPr>
            <w:rFonts w:hint="eastAsia"/>
          </w:rPr>
          <w:t>这个</w:t>
        </w:r>
      </w:ins>
      <w:r>
        <w:rPr>
          <w:rFonts w:hint="eastAsia"/>
        </w:rPr>
        <w:t>12</w:t>
      </w:r>
      <w:r>
        <w:rPr>
          <w:rFonts w:hint="eastAsia"/>
        </w:rPr>
        <w:t>月</w:t>
      </w:r>
      <w:r>
        <w:rPr>
          <w:rFonts w:hint="eastAsia"/>
        </w:rPr>
        <w:t>11</w:t>
      </w:r>
      <w:r>
        <w:rPr>
          <w:rFonts w:hint="eastAsia"/>
        </w:rPr>
        <w:t>日，</w:t>
      </w:r>
      <w:del w:id="28" w:author="蔡长春" w:date="2017-04-19T22:25:00Z">
        <w:r w:rsidR="00914AD1" w:rsidDel="00743885">
          <w:rPr>
            <w:rFonts w:hint="eastAsia"/>
          </w:rPr>
          <w:delText>当时</w:delText>
        </w:r>
      </w:del>
      <w:del w:id="29" w:author="蔡长春" w:date="2017-04-19T22:27:00Z">
        <w:r w:rsidR="00914AD1" w:rsidDel="00743885">
          <w:rPr>
            <w:rFonts w:hint="eastAsia"/>
          </w:rPr>
          <w:delText>市场在周三下午关闭，</w:delText>
        </w:r>
        <w:r w:rsidR="00743885" w:rsidDel="00743885">
          <w:rPr>
            <w:rFonts w:hint="eastAsia"/>
          </w:rPr>
          <w:delText>消息传出，</w:delText>
        </w:r>
      </w:del>
      <w:ins w:id="30" w:author="蔡长春" w:date="2017-04-19T22:27:00Z">
        <w:r w:rsidR="00743885">
          <w:rPr>
            <w:rFonts w:hint="eastAsia"/>
          </w:rPr>
          <w:t>由于</w:t>
        </w:r>
      </w:ins>
      <w:r w:rsidR="00C77B91" w:rsidRPr="00C77B91">
        <w:rPr>
          <w:rFonts w:hint="eastAsia"/>
        </w:rPr>
        <w:t>伯纳德</w:t>
      </w:r>
      <w:r w:rsidR="00C77B91">
        <w:rPr>
          <w:rFonts w:hint="eastAsia"/>
        </w:rPr>
        <w:t>·麦</w:t>
      </w:r>
      <w:r>
        <w:rPr>
          <w:rFonts w:hint="eastAsia"/>
        </w:rPr>
        <w:t>道夫（</w:t>
      </w:r>
      <w:r>
        <w:rPr>
          <w:rFonts w:hint="eastAsia"/>
        </w:rPr>
        <w:t>Bernard L</w:t>
      </w:r>
      <w:r w:rsidRPr="00E35DCA">
        <w:rPr>
          <w:rFonts w:hint="eastAsia"/>
        </w:rPr>
        <w:t xml:space="preserve"> . Madoff</w:t>
      </w:r>
      <w:r>
        <w:rPr>
          <w:rFonts w:hint="eastAsia"/>
        </w:rPr>
        <w:t>）</w:t>
      </w:r>
      <w:r w:rsidR="00C77B91">
        <w:rPr>
          <w:rFonts w:hint="eastAsia"/>
        </w:rPr>
        <w:t>因为一个巨大的</w:t>
      </w:r>
      <w:r w:rsidR="00C77B91" w:rsidRPr="00E35DCA">
        <w:rPr>
          <w:rFonts w:hint="eastAsia"/>
        </w:rPr>
        <w:t>庞氏骗局</w:t>
      </w:r>
      <w:r w:rsidR="00C77B91">
        <w:rPr>
          <w:rFonts w:hint="eastAsia"/>
        </w:rPr>
        <w:t>被逮捕</w:t>
      </w:r>
      <w:ins w:id="31" w:author="蔡长春" w:date="2017-04-19T22:27:00Z">
        <w:r w:rsidR="00743885">
          <w:rPr>
            <w:rFonts w:hint="eastAsia"/>
          </w:rPr>
          <w:t>的消息传来，市场在周三下午关闭</w:t>
        </w:r>
      </w:ins>
      <w:r w:rsidR="00914AD1">
        <w:rPr>
          <w:rFonts w:hint="eastAsia"/>
        </w:rPr>
        <w:t>。</w:t>
      </w:r>
      <w:r w:rsidR="00C77B91">
        <w:rPr>
          <w:rFonts w:hint="eastAsia"/>
        </w:rPr>
        <w:t>当理查德给我（丹尼尔）打</w:t>
      </w:r>
      <w:ins w:id="32" w:author="蔡长春" w:date="2017-04-19T22:29:00Z">
        <w:r w:rsidR="00743885">
          <w:rPr>
            <w:rFonts w:hint="eastAsia"/>
          </w:rPr>
          <w:t>我手机</w:t>
        </w:r>
      </w:ins>
      <w:del w:id="33" w:author="蔡长春" w:date="2017-04-19T22:29:00Z">
        <w:r w:rsidR="00C77B91" w:rsidDel="00743885">
          <w:rPr>
            <w:rFonts w:hint="eastAsia"/>
          </w:rPr>
          <w:delText>电话</w:delText>
        </w:r>
      </w:del>
      <w:ins w:id="34" w:author="蔡长春" w:date="2017-04-19T22:27:00Z">
        <w:r w:rsidR="00743885">
          <w:rPr>
            <w:rFonts w:hint="eastAsia"/>
          </w:rPr>
          <w:t>，</w:t>
        </w:r>
      </w:ins>
      <w:r w:rsidR="00C77B91">
        <w:rPr>
          <w:rFonts w:hint="eastAsia"/>
        </w:rPr>
        <w:t>告诉我麦道夫被捕</w:t>
      </w:r>
      <w:ins w:id="35" w:author="蔡长春" w:date="2017-04-19T22:28:00Z">
        <w:r w:rsidR="00743885">
          <w:rPr>
            <w:rFonts w:hint="eastAsia"/>
          </w:rPr>
          <w:t>的消息</w:t>
        </w:r>
      </w:ins>
      <w:r w:rsidR="00C77B91">
        <w:rPr>
          <w:rFonts w:hint="eastAsia"/>
        </w:rPr>
        <w:t>时</w:t>
      </w:r>
      <w:ins w:id="36" w:author="蔡长春" w:date="2017-04-19T22:27:00Z">
        <w:r w:rsidR="00743885">
          <w:rPr>
            <w:rFonts w:hint="eastAsia"/>
          </w:rPr>
          <w:t>，</w:t>
        </w:r>
      </w:ins>
      <w:r w:rsidR="00C77B91">
        <w:rPr>
          <w:rFonts w:hint="eastAsia"/>
        </w:rPr>
        <w:t>我清楚的记得当时我坐在哪</w:t>
      </w:r>
      <w:ins w:id="37" w:author="蔡长春" w:date="2017-04-19T22:29:00Z">
        <w:r w:rsidR="002D7218">
          <w:rPr>
            <w:rFonts w:hint="eastAsia"/>
          </w:rPr>
          <w:t>里</w:t>
        </w:r>
      </w:ins>
      <w:r w:rsidR="00C77B91">
        <w:rPr>
          <w:rFonts w:hint="eastAsia"/>
        </w:rPr>
        <w:t>，正在做</w:t>
      </w:r>
      <w:ins w:id="38" w:author="蔡长春" w:date="2017-04-19T22:29:00Z">
        <w:r w:rsidR="002D7218">
          <w:rPr>
            <w:rFonts w:hint="eastAsia"/>
          </w:rPr>
          <w:t>些</w:t>
        </w:r>
      </w:ins>
      <w:r w:rsidR="00C77B91">
        <w:rPr>
          <w:rFonts w:hint="eastAsia"/>
        </w:rPr>
        <w:t>什么。我俩都非常震惊，</w:t>
      </w:r>
      <w:ins w:id="39" w:author="蔡长春" w:date="2017-04-19T22:33:00Z">
        <w:r w:rsidR="002D7218" w:rsidRPr="00C77B91" w:rsidDel="002D7218">
          <w:rPr>
            <w:rFonts w:hint="eastAsia"/>
          </w:rPr>
          <w:t xml:space="preserve"> </w:t>
        </w:r>
        <w:r w:rsidR="002D7218">
          <w:rPr>
            <w:rFonts w:hint="eastAsia"/>
          </w:rPr>
          <w:t>正如</w:t>
        </w:r>
      </w:ins>
      <w:del w:id="40" w:author="蔡长春" w:date="2017-04-19T22:33:00Z">
        <w:r w:rsidR="004160E9" w:rsidRPr="00C77B91" w:rsidDel="002D7218">
          <w:rPr>
            <w:rFonts w:hint="eastAsia"/>
          </w:rPr>
          <w:delText>麦道夫犯下</w:delText>
        </w:r>
      </w:del>
      <w:del w:id="41" w:author="蔡长春" w:date="2017-04-19T22:28:00Z">
        <w:r w:rsidR="004160E9" w:rsidRPr="00C77B91" w:rsidDel="00743885">
          <w:rPr>
            <w:rFonts w:hint="eastAsia"/>
          </w:rPr>
          <w:delText>的</w:delText>
        </w:r>
      </w:del>
      <w:del w:id="42" w:author="蔡长春" w:date="2017-04-19T22:33:00Z">
        <w:r w:rsidR="004160E9" w:rsidRPr="00C77B91" w:rsidDel="002D7218">
          <w:rPr>
            <w:rFonts w:hint="eastAsia"/>
          </w:rPr>
          <w:delText>罪行的程度</w:delText>
        </w:r>
        <w:r w:rsidR="004160E9" w:rsidDel="002D7218">
          <w:rPr>
            <w:rFonts w:hint="eastAsia"/>
          </w:rPr>
          <w:delText>，</w:delText>
        </w:r>
        <w:r w:rsidR="00C77B91" w:rsidDel="002D7218">
          <w:rPr>
            <w:rFonts w:hint="eastAsia"/>
          </w:rPr>
          <w:delText>和</w:delText>
        </w:r>
      </w:del>
      <w:r w:rsidR="00C77B91" w:rsidRPr="00E35DCA">
        <w:rPr>
          <w:rFonts w:hint="eastAsia"/>
        </w:rPr>
        <w:t>1941</w:t>
      </w:r>
      <w:r w:rsidR="00C77B91" w:rsidRPr="00E35DCA">
        <w:rPr>
          <w:rFonts w:hint="eastAsia"/>
        </w:rPr>
        <w:t>年</w:t>
      </w:r>
      <w:r w:rsidR="00C77B91" w:rsidRPr="00E35DCA">
        <w:rPr>
          <w:rFonts w:hint="eastAsia"/>
        </w:rPr>
        <w:t>12</w:t>
      </w:r>
      <w:r w:rsidR="00C77B91" w:rsidRPr="00E35DCA">
        <w:rPr>
          <w:rFonts w:hint="eastAsia"/>
        </w:rPr>
        <w:t>月</w:t>
      </w:r>
      <w:r w:rsidR="00C77B91" w:rsidRPr="00E35DCA">
        <w:rPr>
          <w:rFonts w:hint="eastAsia"/>
        </w:rPr>
        <w:t>8</w:t>
      </w:r>
      <w:r w:rsidR="00C77B91" w:rsidRPr="00E35DCA">
        <w:rPr>
          <w:rFonts w:hint="eastAsia"/>
        </w:rPr>
        <w:t>日</w:t>
      </w:r>
      <w:r w:rsidR="00C77B91" w:rsidRPr="00C77B91">
        <w:rPr>
          <w:rFonts w:hint="eastAsia"/>
        </w:rPr>
        <w:t>日本偷袭珍珠港</w:t>
      </w:r>
      <w:r w:rsidR="004160E9">
        <w:rPr>
          <w:rFonts w:hint="eastAsia"/>
        </w:rPr>
        <w:t>，</w:t>
      </w:r>
      <w:r w:rsidR="004160E9" w:rsidRPr="00C77B91">
        <w:rPr>
          <w:rFonts w:hint="eastAsia"/>
        </w:rPr>
        <w:t>罗斯福</w:t>
      </w:r>
      <w:r w:rsidR="004160E9">
        <w:rPr>
          <w:rFonts w:hint="eastAsia"/>
        </w:rPr>
        <w:t>做出了他著名的演讲使得消息</w:t>
      </w:r>
      <w:r w:rsidR="00C77B91" w:rsidRPr="00C77B91">
        <w:rPr>
          <w:rFonts w:hint="eastAsia"/>
        </w:rPr>
        <w:t>开始暴露出来</w:t>
      </w:r>
      <w:r w:rsidR="004160E9">
        <w:rPr>
          <w:rFonts w:hint="eastAsia"/>
        </w:rPr>
        <w:t>一样，</w:t>
      </w:r>
      <w:ins w:id="43" w:author="蔡长春" w:date="2017-04-19T22:33:00Z">
        <w:r w:rsidR="002D7218" w:rsidRPr="00C77B91">
          <w:rPr>
            <w:rFonts w:hint="eastAsia"/>
          </w:rPr>
          <w:t>麦道夫</w:t>
        </w:r>
      </w:ins>
      <w:ins w:id="44" w:author="蔡长春" w:date="2017-04-19T22:34:00Z">
        <w:r w:rsidR="002D7218">
          <w:rPr>
            <w:rFonts w:hint="eastAsia"/>
          </w:rPr>
          <w:t>罪行</w:t>
        </w:r>
      </w:ins>
      <w:ins w:id="45" w:author="蔡长春" w:date="2017-04-19T22:33:00Z">
        <w:r w:rsidR="002D7218">
          <w:rPr>
            <w:rFonts w:hint="eastAsia"/>
          </w:rPr>
          <w:t>的</w:t>
        </w:r>
      </w:ins>
      <w:ins w:id="46" w:author="蔡长春" w:date="2017-04-19T22:34:00Z">
        <w:r w:rsidR="002D7218">
          <w:rPr>
            <w:rFonts w:hint="eastAsia"/>
          </w:rPr>
          <w:t>暴露，使得</w:t>
        </w:r>
      </w:ins>
      <w:r w:rsidR="00C77B91" w:rsidRPr="00C77B91">
        <w:rPr>
          <w:rFonts w:hint="eastAsia"/>
        </w:rPr>
        <w:t>成千上万</w:t>
      </w:r>
      <w:r w:rsidR="004160E9" w:rsidRPr="00C77B91">
        <w:rPr>
          <w:rFonts w:hint="eastAsia"/>
        </w:rPr>
        <w:t>投资</w:t>
      </w:r>
      <w:r w:rsidR="004160E9">
        <w:rPr>
          <w:rFonts w:hint="eastAsia"/>
        </w:rPr>
        <w:t>他</w:t>
      </w:r>
      <w:r w:rsidR="004160E9" w:rsidRPr="00C77B91">
        <w:rPr>
          <w:rFonts w:hint="eastAsia"/>
        </w:rPr>
        <w:t>公司</w:t>
      </w:r>
      <w:r w:rsidR="00C77B91" w:rsidRPr="00C77B91">
        <w:rPr>
          <w:rFonts w:hint="eastAsia"/>
        </w:rPr>
        <w:t>的人</w:t>
      </w:r>
      <w:r w:rsidR="004160E9">
        <w:rPr>
          <w:rFonts w:hint="eastAsia"/>
        </w:rPr>
        <w:t>都</w:t>
      </w:r>
      <w:ins w:id="47" w:author="蔡长春" w:date="2017-04-19T22:35:00Z">
        <w:r w:rsidR="002D7218">
          <w:rPr>
            <w:rFonts w:hint="eastAsia"/>
          </w:rPr>
          <w:t>感到</w:t>
        </w:r>
      </w:ins>
      <w:del w:id="48" w:author="蔡长春" w:date="2017-04-19T22:35:00Z">
        <w:r w:rsidR="004160E9" w:rsidDel="002D7218">
          <w:rPr>
            <w:rFonts w:hint="eastAsia"/>
          </w:rPr>
          <w:delText>很</w:delText>
        </w:r>
      </w:del>
      <w:r w:rsidR="00C77B91" w:rsidRPr="00C77B91">
        <w:rPr>
          <w:rFonts w:hint="eastAsia"/>
        </w:rPr>
        <w:t>震惊</w:t>
      </w:r>
      <w:r w:rsidR="008C6651">
        <w:rPr>
          <w:rFonts w:hint="eastAsia"/>
        </w:rPr>
        <w:t>，</w:t>
      </w:r>
      <w:r w:rsidR="00C77B91" w:rsidRPr="00C77B91">
        <w:rPr>
          <w:rFonts w:hint="eastAsia"/>
        </w:rPr>
        <w:t>伤心</w:t>
      </w:r>
      <w:r w:rsidR="008C6651">
        <w:rPr>
          <w:rFonts w:hint="eastAsia"/>
        </w:rPr>
        <w:t>，</w:t>
      </w:r>
      <w:del w:id="49" w:author="蔡长春" w:date="2017-04-19T22:35:00Z">
        <w:r w:rsidR="004160E9" w:rsidDel="002D7218">
          <w:rPr>
            <w:rFonts w:hint="eastAsia"/>
          </w:rPr>
          <w:delText>和感到</w:delText>
        </w:r>
      </w:del>
      <w:r w:rsidR="004160E9">
        <w:rPr>
          <w:rFonts w:hint="eastAsia"/>
        </w:rPr>
        <w:t>滑稽</w:t>
      </w:r>
      <w:r w:rsidR="00C77B91" w:rsidRPr="00C77B91">
        <w:rPr>
          <w:rFonts w:hint="eastAsia"/>
        </w:rPr>
        <w:t>。</w:t>
      </w:r>
    </w:p>
    <w:p w:rsidR="00E35DCA" w:rsidRDefault="00545FD7" w:rsidP="00E35DCA">
      <w:pPr>
        <w:ind w:firstLine="480"/>
      </w:pPr>
      <w:ins w:id="50" w:author="蔡长春" w:date="2017-04-19T22:36:00Z">
        <w:r>
          <w:rPr>
            <w:rFonts w:hint="eastAsia"/>
          </w:rPr>
          <w:t>它</w:t>
        </w:r>
      </w:ins>
      <w:ins w:id="51" w:author="蔡长春" w:date="2017-04-19T22:38:00Z">
        <w:r>
          <w:rPr>
            <w:rFonts w:hint="eastAsia"/>
          </w:rPr>
          <w:t>之所以</w:t>
        </w:r>
      </w:ins>
      <w:del w:id="52" w:author="蔡长春" w:date="2017-04-19T22:36:00Z">
        <w:r w:rsidR="004160E9" w:rsidRPr="004160E9" w:rsidDel="00545FD7">
          <w:rPr>
            <w:rFonts w:hint="eastAsia"/>
          </w:rPr>
          <w:delText>这是</w:delText>
        </w:r>
      </w:del>
      <w:r w:rsidR="004160E9" w:rsidRPr="004160E9">
        <w:rPr>
          <w:rFonts w:hint="eastAsia"/>
        </w:rPr>
        <w:t>令人震惊</w:t>
      </w:r>
      <w:del w:id="53" w:author="蔡长春" w:date="2017-04-19T22:36:00Z">
        <w:r w:rsidR="004160E9" w:rsidRPr="004160E9" w:rsidDel="00545FD7">
          <w:rPr>
            <w:rFonts w:hint="eastAsia"/>
          </w:rPr>
          <w:delText>的</w:delText>
        </w:r>
      </w:del>
      <w:r w:rsidR="008C6651">
        <w:rPr>
          <w:rFonts w:hint="eastAsia"/>
        </w:rPr>
        <w:t>，</w:t>
      </w:r>
      <w:ins w:id="54" w:author="蔡长春" w:date="2017-04-19T22:39:00Z">
        <w:r>
          <w:rPr>
            <w:rFonts w:hint="eastAsia"/>
          </w:rPr>
          <w:t>是</w:t>
        </w:r>
      </w:ins>
      <w:r w:rsidR="001762CF">
        <w:rPr>
          <w:rFonts w:hint="eastAsia"/>
        </w:rPr>
        <w:t>因为最初的报道刊登的</w:t>
      </w:r>
      <w:ins w:id="55" w:author="蔡长春" w:date="2017-04-19T23:05:00Z">
        <w:r w:rsidR="00673819">
          <w:rPr>
            <w:rFonts w:hint="eastAsia"/>
          </w:rPr>
          <w:t>提及了</w:t>
        </w:r>
      </w:ins>
      <w:del w:id="56" w:author="蔡长春" w:date="2017-04-19T23:05:00Z">
        <w:r w:rsidR="001762CF" w:rsidDel="00673819">
          <w:rPr>
            <w:rFonts w:hint="eastAsia"/>
          </w:rPr>
          <w:delText>都是</w:delText>
        </w:r>
      </w:del>
      <w:r w:rsidR="004160E9" w:rsidRPr="004160E9">
        <w:rPr>
          <w:rFonts w:hint="eastAsia"/>
        </w:rPr>
        <w:t>一些世界上最受尊敬的基金经理和投资者。</w:t>
      </w:r>
      <w:ins w:id="57" w:author="蔡长春" w:date="2017-04-19T22:39:00Z">
        <w:r>
          <w:rPr>
            <w:rFonts w:hint="eastAsia"/>
          </w:rPr>
          <w:t>之所以</w:t>
        </w:r>
      </w:ins>
      <w:del w:id="58" w:author="蔡长春" w:date="2017-04-19T22:36:00Z">
        <w:r w:rsidR="001762CF" w:rsidDel="00545FD7">
          <w:rPr>
            <w:rFonts w:hint="eastAsia"/>
          </w:rPr>
          <w:delText>这是</w:delText>
        </w:r>
      </w:del>
      <w:r w:rsidR="001762CF">
        <w:rPr>
          <w:rFonts w:hint="eastAsia"/>
        </w:rPr>
        <w:t>令人</w:t>
      </w:r>
      <w:ins w:id="59" w:author="蔡长春" w:date="2017-04-19T22:37:00Z">
        <w:r>
          <w:rPr>
            <w:rFonts w:hint="eastAsia"/>
          </w:rPr>
          <w:t>伤心</w:t>
        </w:r>
      </w:ins>
      <w:del w:id="60" w:author="蔡长春" w:date="2017-04-19T22:37:00Z">
        <w:r w:rsidR="004160E9" w:rsidRPr="004160E9" w:rsidDel="00545FD7">
          <w:rPr>
            <w:rFonts w:hint="eastAsia"/>
          </w:rPr>
          <w:delText>难</w:delText>
        </w:r>
      </w:del>
      <w:del w:id="61" w:author="蔡长春" w:date="2017-04-19T22:36:00Z">
        <w:r w:rsidR="004160E9" w:rsidRPr="004160E9" w:rsidDel="00545FD7">
          <w:rPr>
            <w:rFonts w:hint="eastAsia"/>
          </w:rPr>
          <w:delText>过</w:delText>
        </w:r>
        <w:r w:rsidR="001762CF" w:rsidDel="00545FD7">
          <w:rPr>
            <w:rFonts w:hint="eastAsia"/>
          </w:rPr>
          <w:delText>的</w:delText>
        </w:r>
      </w:del>
      <w:r w:rsidR="008C6651">
        <w:rPr>
          <w:rFonts w:hint="eastAsia"/>
        </w:rPr>
        <w:t>，</w:t>
      </w:r>
      <w:ins w:id="62" w:author="蔡长春" w:date="2017-04-19T22:39:00Z">
        <w:r>
          <w:rPr>
            <w:rFonts w:hint="eastAsia"/>
          </w:rPr>
          <w:t>是</w:t>
        </w:r>
      </w:ins>
      <w:r w:rsidR="001762CF">
        <w:rPr>
          <w:rFonts w:hint="eastAsia"/>
        </w:rPr>
        <w:t>因为</w:t>
      </w:r>
      <w:del w:id="63" w:author="蔡长春" w:date="2017-04-19T22:38:00Z">
        <w:r w:rsidR="004160E9" w:rsidRPr="004160E9" w:rsidDel="00545FD7">
          <w:rPr>
            <w:rFonts w:hint="eastAsia"/>
          </w:rPr>
          <w:delText>了解到</w:delText>
        </w:r>
        <w:r w:rsidR="008C6651" w:rsidDel="00545FD7">
          <w:rPr>
            <w:rFonts w:hint="eastAsia"/>
          </w:rPr>
          <w:delText>，</w:delText>
        </w:r>
        <w:r w:rsidR="001762CF" w:rsidDel="00545FD7">
          <w:rPr>
            <w:rFonts w:hint="eastAsia"/>
          </w:rPr>
          <w:delText>人们</w:delText>
        </w:r>
        <w:r w:rsidR="004160E9" w:rsidRPr="004160E9" w:rsidDel="00545FD7">
          <w:rPr>
            <w:rFonts w:hint="eastAsia"/>
          </w:rPr>
          <w:delText>确实</w:delText>
        </w:r>
      </w:del>
      <w:ins w:id="64" w:author="蔡长春" w:date="2017-04-19T22:38:00Z">
        <w:r>
          <w:rPr>
            <w:rFonts w:hint="eastAsia"/>
          </w:rPr>
          <w:t>很多人将全部身家托付</w:t>
        </w:r>
      </w:ins>
      <w:r w:rsidR="004160E9" w:rsidRPr="004160E9">
        <w:rPr>
          <w:rFonts w:hint="eastAsia"/>
        </w:rPr>
        <w:t>给</w:t>
      </w:r>
      <w:r w:rsidR="001762CF">
        <w:rPr>
          <w:rFonts w:hint="eastAsia"/>
        </w:rPr>
        <w:t>了</w:t>
      </w:r>
      <w:r w:rsidR="004160E9" w:rsidRPr="004160E9">
        <w:rPr>
          <w:rFonts w:hint="eastAsia"/>
        </w:rPr>
        <w:t>麦道夫</w:t>
      </w:r>
      <w:del w:id="65" w:author="蔡长春" w:date="2017-04-19T22:38:00Z">
        <w:r w:rsidR="004160E9" w:rsidRPr="004160E9" w:rsidDel="00545FD7">
          <w:rPr>
            <w:rFonts w:hint="eastAsia"/>
          </w:rPr>
          <w:delText>他们所有的钱</w:delText>
        </w:r>
        <w:r w:rsidR="008C6651" w:rsidDel="00545FD7">
          <w:rPr>
            <w:rFonts w:hint="eastAsia"/>
          </w:rPr>
          <w:delText>，</w:delText>
        </w:r>
      </w:del>
      <w:ins w:id="66" w:author="蔡长春" w:date="2017-04-19T22:38:00Z">
        <w:r>
          <w:rPr>
            <w:rFonts w:hint="eastAsia"/>
          </w:rPr>
          <w:t>，而</w:t>
        </w:r>
      </w:ins>
      <w:r w:rsidR="001762CF">
        <w:rPr>
          <w:rFonts w:hint="eastAsia"/>
        </w:rPr>
        <w:t>现在</w:t>
      </w:r>
      <w:ins w:id="67" w:author="蔡长春" w:date="2017-04-19T22:38:00Z">
        <w:r>
          <w:rPr>
            <w:rFonts w:hint="eastAsia"/>
          </w:rPr>
          <w:t>他们将变得</w:t>
        </w:r>
      </w:ins>
      <w:r w:rsidR="001762CF">
        <w:rPr>
          <w:rFonts w:hint="eastAsia"/>
        </w:rPr>
        <w:t>身无分文。</w:t>
      </w:r>
      <w:ins w:id="68" w:author="蔡长春" w:date="2017-04-19T22:39:00Z">
        <w:r w:rsidR="001444C8">
          <w:rPr>
            <w:rFonts w:hint="eastAsia"/>
          </w:rPr>
          <w:t>而之所以</w:t>
        </w:r>
      </w:ins>
      <w:del w:id="69" w:author="蔡长春" w:date="2017-04-19T22:39:00Z">
        <w:r w:rsidR="001762CF" w:rsidDel="00545FD7">
          <w:rPr>
            <w:rFonts w:hint="eastAsia"/>
          </w:rPr>
          <w:delText>这是</w:delText>
        </w:r>
      </w:del>
      <w:r w:rsidR="001762CF">
        <w:rPr>
          <w:rFonts w:hint="eastAsia"/>
        </w:rPr>
        <w:t>令人感到滑稽的</w:t>
      </w:r>
      <w:ins w:id="70" w:author="蔡长春" w:date="2017-04-19T23:06:00Z">
        <w:r w:rsidR="00673819">
          <w:t>（</w:t>
        </w:r>
      </w:ins>
      <w:del w:id="71" w:author="蔡长春" w:date="2017-04-19T23:06:00Z">
        <w:r w:rsidR="008C6651" w:rsidDel="00673819">
          <w:rPr>
            <w:rFonts w:hint="eastAsia"/>
          </w:rPr>
          <w:delText>，</w:delText>
        </w:r>
      </w:del>
      <w:r w:rsidR="004160E9" w:rsidRPr="004160E9">
        <w:rPr>
          <w:rFonts w:hint="eastAsia"/>
        </w:rPr>
        <w:t>也许只有我们</w:t>
      </w:r>
      <w:ins w:id="72" w:author="蔡长春" w:date="2017-04-19T23:06:00Z">
        <w:r w:rsidR="00673819">
          <w:rPr>
            <w:rFonts w:hint="eastAsia"/>
          </w:rPr>
          <w:t>这么认为）</w:t>
        </w:r>
      </w:ins>
      <w:r w:rsidR="008C6651">
        <w:rPr>
          <w:rFonts w:hint="eastAsia"/>
        </w:rPr>
        <w:t>，</w:t>
      </w:r>
      <w:r w:rsidR="004160E9" w:rsidRPr="004160E9">
        <w:rPr>
          <w:rFonts w:hint="eastAsia"/>
        </w:rPr>
        <w:t>因为一些人</w:t>
      </w:r>
      <w:ins w:id="73" w:author="蔡长春" w:date="2017-04-19T23:07:00Z">
        <w:r w:rsidR="00673819">
          <w:rPr>
            <w:rFonts w:hint="eastAsia"/>
          </w:rPr>
          <w:t>仅仅在</w:t>
        </w:r>
      </w:ins>
      <w:del w:id="74" w:author="蔡长春" w:date="2017-04-19T23:07:00Z">
        <w:r w:rsidR="001762CF" w:rsidRPr="004160E9" w:rsidDel="00673819">
          <w:rPr>
            <w:rFonts w:hint="eastAsia"/>
          </w:rPr>
          <w:delText>仅仅</w:delText>
        </w:r>
      </w:del>
      <w:r w:rsidR="001762CF" w:rsidRPr="004160E9">
        <w:rPr>
          <w:rFonts w:hint="eastAsia"/>
        </w:rPr>
        <w:t>几个月前</w:t>
      </w:r>
      <w:r w:rsidR="001762CF">
        <w:rPr>
          <w:rFonts w:hint="eastAsia"/>
        </w:rPr>
        <w:t>才成为</w:t>
      </w:r>
      <w:r w:rsidR="004160E9" w:rsidRPr="004160E9">
        <w:rPr>
          <w:rFonts w:hint="eastAsia"/>
        </w:rPr>
        <w:t>投资者</w:t>
      </w:r>
      <w:r w:rsidR="008C6651">
        <w:rPr>
          <w:rFonts w:hint="eastAsia"/>
        </w:rPr>
        <w:t>，</w:t>
      </w:r>
      <w:ins w:id="75" w:author="蔡长春" w:date="2017-04-19T23:07:00Z">
        <w:r w:rsidR="00673819">
          <w:rPr>
            <w:rFonts w:hint="eastAsia"/>
          </w:rPr>
          <w:t>甚至还</w:t>
        </w:r>
      </w:ins>
      <w:r w:rsidR="004972A0">
        <w:rPr>
          <w:rFonts w:hint="eastAsia"/>
        </w:rPr>
        <w:t>有</w:t>
      </w:r>
      <w:del w:id="76" w:author="蔡长春" w:date="2017-04-19T23:07:00Z">
        <w:r w:rsidR="004972A0" w:rsidDel="00673819">
          <w:rPr>
            <w:rFonts w:hint="eastAsia"/>
          </w:rPr>
          <w:delText>这样一种情况</w:delText>
        </w:r>
        <w:r w:rsidR="008C6651" w:rsidDel="00673819">
          <w:rPr>
            <w:rFonts w:hint="eastAsia"/>
          </w:rPr>
          <w:delText>，</w:delText>
        </w:r>
      </w:del>
      <w:r w:rsidR="004160E9" w:rsidRPr="004160E9">
        <w:rPr>
          <w:rFonts w:hint="eastAsia"/>
        </w:rPr>
        <w:t>几周之前</w:t>
      </w:r>
      <w:ins w:id="77" w:author="蔡长春" w:date="2017-04-19T23:08:00Z">
        <w:r w:rsidR="00673819">
          <w:rPr>
            <w:rFonts w:hint="eastAsia"/>
          </w:rPr>
          <w:t>才加入的，</w:t>
        </w:r>
      </w:ins>
      <w:r w:rsidR="00914AD1">
        <w:rPr>
          <w:rFonts w:hint="eastAsia"/>
        </w:rPr>
        <w:t>他们</w:t>
      </w:r>
      <w:ins w:id="78" w:author="蔡长春" w:date="2017-04-19T23:10:00Z">
        <w:r w:rsidR="00673819">
          <w:rPr>
            <w:rFonts w:hint="eastAsia"/>
          </w:rPr>
          <w:t>都</w:t>
        </w:r>
      </w:ins>
      <w:del w:id="79" w:author="蔡长春" w:date="2017-04-19T23:10:00Z">
        <w:r w:rsidR="00914AD1" w:rsidDel="00673819">
          <w:rPr>
            <w:rFonts w:hint="eastAsia"/>
          </w:rPr>
          <w:delText>才</w:delText>
        </w:r>
      </w:del>
      <w:r w:rsidR="00914AD1">
        <w:rPr>
          <w:rFonts w:hint="eastAsia"/>
        </w:rPr>
        <w:t>就</w:t>
      </w:r>
      <w:r w:rsidR="004972A0">
        <w:rPr>
          <w:rFonts w:hint="eastAsia"/>
        </w:rPr>
        <w:t>尽职调查、研究和</w:t>
      </w:r>
      <w:ins w:id="80" w:author="蔡长春" w:date="2017-04-19T23:10:00Z">
        <w:r w:rsidR="00673819">
          <w:rPr>
            <w:rFonts w:hint="eastAsia"/>
          </w:rPr>
          <w:t>投资</w:t>
        </w:r>
      </w:ins>
      <w:r w:rsidR="004972A0">
        <w:rPr>
          <w:rFonts w:hint="eastAsia"/>
        </w:rPr>
        <w:t>多样化的</w:t>
      </w:r>
      <w:ins w:id="81" w:author="蔡长春" w:date="2017-04-19T23:10:00Z">
        <w:r w:rsidR="00673819">
          <w:rPr>
            <w:rFonts w:hint="eastAsia"/>
          </w:rPr>
          <w:t>需求</w:t>
        </w:r>
      </w:ins>
      <w:del w:id="82" w:author="蔡长春" w:date="2017-04-19T23:10:00Z">
        <w:r w:rsidR="004972A0" w:rsidDel="00673819">
          <w:rPr>
            <w:rFonts w:hint="eastAsia"/>
          </w:rPr>
          <w:delText>需要</w:delText>
        </w:r>
      </w:del>
      <w:r w:rsidR="004972A0">
        <w:rPr>
          <w:rFonts w:hint="eastAsia"/>
        </w:rPr>
        <w:t>进行了详细的描述</w:t>
      </w:r>
      <w:r w:rsidR="004160E9" w:rsidRPr="004160E9">
        <w:rPr>
          <w:rFonts w:hint="eastAsia"/>
        </w:rPr>
        <w:t>。然而</w:t>
      </w:r>
      <w:r w:rsidR="008C6651">
        <w:rPr>
          <w:rFonts w:hint="eastAsia"/>
        </w:rPr>
        <w:t>，</w:t>
      </w:r>
      <w:del w:id="83" w:author="蔡长春" w:date="2017-04-19T23:11:00Z">
        <w:r w:rsidR="004160E9" w:rsidRPr="004160E9" w:rsidDel="00673819">
          <w:rPr>
            <w:rFonts w:hint="eastAsia"/>
          </w:rPr>
          <w:delText>这些</w:delText>
        </w:r>
      </w:del>
      <w:ins w:id="84" w:author="蔡长春" w:date="2017-04-19T23:11:00Z">
        <w:r w:rsidR="00673819">
          <w:rPr>
            <w:rFonts w:hint="eastAsia"/>
          </w:rPr>
          <w:t>就是这些</w:t>
        </w:r>
      </w:ins>
      <w:del w:id="85" w:author="蔡长春" w:date="2017-04-19T23:11:00Z">
        <w:r w:rsidR="004160E9" w:rsidRPr="004160E9" w:rsidDel="00673819">
          <w:rPr>
            <w:rFonts w:hint="eastAsia"/>
          </w:rPr>
          <w:delText>相同</w:delText>
        </w:r>
      </w:del>
      <w:r w:rsidR="00E1470D">
        <w:rPr>
          <w:rFonts w:hint="eastAsia"/>
        </w:rPr>
        <w:t>投资者</w:t>
      </w:r>
      <w:r w:rsidR="004972A0">
        <w:t>—</w:t>
      </w:r>
      <w:r w:rsidR="00A153DD">
        <w:rPr>
          <w:rFonts w:hint="eastAsia"/>
        </w:rPr>
        <w:t>FOF</w:t>
      </w:r>
      <w:ins w:id="86" w:author="蔡长春" w:date="2017-04-19T23:11:00Z">
        <w:r w:rsidR="00673819">
          <w:rPr>
            <w:rFonts w:hint="eastAsia"/>
          </w:rPr>
          <w:t>的基金</w:t>
        </w:r>
      </w:ins>
      <w:ins w:id="87" w:author="蔡长春" w:date="2017-04-19T23:12:00Z">
        <w:r w:rsidR="00673819">
          <w:rPr>
            <w:rFonts w:hint="eastAsia"/>
          </w:rPr>
          <w:t>管理人</w:t>
        </w:r>
      </w:ins>
      <w:del w:id="88" w:author="蔡长春" w:date="2017-04-19T23:12:00Z">
        <w:r w:rsidR="004160E9" w:rsidRPr="004160E9" w:rsidDel="00673819">
          <w:rPr>
            <w:rFonts w:hint="eastAsia"/>
          </w:rPr>
          <w:delText>经理们</w:delText>
        </w:r>
      </w:del>
      <w:r w:rsidR="00E1470D">
        <w:t>—</w:t>
      </w:r>
      <w:r w:rsidR="00E1470D">
        <w:rPr>
          <w:rFonts w:hint="eastAsia"/>
        </w:rPr>
        <w:t>把</w:t>
      </w:r>
      <w:r w:rsidR="004160E9" w:rsidRPr="004160E9">
        <w:rPr>
          <w:rFonts w:hint="eastAsia"/>
        </w:rPr>
        <w:t>大部分基金资产</w:t>
      </w:r>
      <w:ins w:id="89" w:author="蔡长春" w:date="2017-04-19T23:11:00Z">
        <w:r w:rsidR="00673819">
          <w:rPr>
            <w:rFonts w:hint="eastAsia"/>
          </w:rPr>
          <w:t>投</w:t>
        </w:r>
      </w:ins>
      <w:r w:rsidR="00E1470D">
        <w:rPr>
          <w:rFonts w:hint="eastAsia"/>
        </w:rPr>
        <w:t>给了</w:t>
      </w:r>
      <w:ins w:id="90" w:author="蔡长春" w:date="2017-04-19T23:12:00Z">
        <w:r w:rsidR="00673819">
          <w:rPr>
            <w:rFonts w:hint="eastAsia"/>
          </w:rPr>
          <w:t>唯一</w:t>
        </w:r>
      </w:ins>
      <w:del w:id="91" w:author="蔡长春" w:date="2017-04-19T23:12:00Z">
        <w:r w:rsidR="004160E9" w:rsidRPr="004160E9" w:rsidDel="00673819">
          <w:rPr>
            <w:rFonts w:hint="eastAsia"/>
          </w:rPr>
          <w:delText>单一</w:delText>
        </w:r>
      </w:del>
      <w:ins w:id="92" w:author="蔡长春" w:date="2017-04-19T23:11:00Z">
        <w:r w:rsidR="00673819">
          <w:rPr>
            <w:rFonts w:hint="eastAsia"/>
          </w:rPr>
          <w:t>的基金</w:t>
        </w:r>
      </w:ins>
      <w:r w:rsidR="004160E9" w:rsidRPr="004160E9">
        <w:rPr>
          <w:rFonts w:hint="eastAsia"/>
        </w:rPr>
        <w:t>经理</w:t>
      </w:r>
      <w:r w:rsidR="00E1470D">
        <w:rPr>
          <w:rFonts w:hint="eastAsia"/>
        </w:rPr>
        <w:t>，</w:t>
      </w:r>
      <w:r w:rsidR="004972A0">
        <w:rPr>
          <w:rFonts w:hint="eastAsia"/>
        </w:rPr>
        <w:t>而这个</w:t>
      </w:r>
      <w:del w:id="93" w:author="蔡长春" w:date="2017-04-19T23:12:00Z">
        <w:r w:rsidR="004972A0" w:rsidDel="00673819">
          <w:rPr>
            <w:rFonts w:hint="eastAsia"/>
          </w:rPr>
          <w:delText>经理</w:delText>
        </w:r>
      </w:del>
      <w:ins w:id="94" w:author="蔡长春" w:date="2017-04-19T23:12:00Z">
        <w:r w:rsidR="00673819">
          <w:rPr>
            <w:rFonts w:hint="eastAsia"/>
          </w:rPr>
          <w:t>人</w:t>
        </w:r>
      </w:ins>
      <w:r w:rsidR="004972A0">
        <w:rPr>
          <w:rFonts w:hint="eastAsia"/>
        </w:rPr>
        <w:t>却被证明</w:t>
      </w:r>
      <w:r w:rsidR="004160E9" w:rsidRPr="004160E9">
        <w:rPr>
          <w:rFonts w:hint="eastAsia"/>
        </w:rPr>
        <w:t>是</w:t>
      </w:r>
      <w:r w:rsidR="004972A0">
        <w:rPr>
          <w:rFonts w:hint="eastAsia"/>
        </w:rPr>
        <w:t>个</w:t>
      </w:r>
      <w:ins w:id="95" w:author="蔡长春" w:date="2017-04-19T23:13:00Z">
        <w:r w:rsidR="00673819">
          <w:rPr>
            <w:rFonts w:hint="eastAsia"/>
          </w:rPr>
          <w:t>彻头彻尾的诈骗犯</w:t>
        </w:r>
      </w:ins>
      <w:del w:id="96" w:author="蔡长春" w:date="2017-04-19T23:13:00Z">
        <w:r w:rsidR="004160E9" w:rsidRPr="004160E9" w:rsidDel="00673819">
          <w:rPr>
            <w:rFonts w:hint="eastAsia"/>
          </w:rPr>
          <w:delText>欺诈</w:delText>
        </w:r>
        <w:r w:rsidR="00914AD1" w:rsidDel="00673819">
          <w:rPr>
            <w:rFonts w:hint="eastAsia"/>
          </w:rPr>
          <w:delText>犯</w:delText>
        </w:r>
      </w:del>
      <w:r w:rsidR="004160E9" w:rsidRPr="004160E9">
        <w:rPr>
          <w:rFonts w:hint="eastAsia"/>
        </w:rPr>
        <w:t>。</w:t>
      </w:r>
    </w:p>
    <w:p w:rsidR="001E7455" w:rsidRDefault="00E1470D" w:rsidP="00E35DCA">
      <w:pPr>
        <w:ind w:firstLine="480"/>
      </w:pPr>
      <w:r w:rsidRPr="00E1470D">
        <w:rPr>
          <w:rFonts w:hint="eastAsia"/>
        </w:rPr>
        <w:t>当然</w:t>
      </w:r>
      <w:r w:rsidR="008C6651">
        <w:rPr>
          <w:rFonts w:hint="eastAsia"/>
        </w:rPr>
        <w:t>，</w:t>
      </w:r>
      <w:r w:rsidR="001E7455">
        <w:rPr>
          <w:rFonts w:hint="eastAsia"/>
        </w:rPr>
        <w:t>麦道夫的情况也</w:t>
      </w:r>
      <w:ins w:id="97" w:author="蔡长春" w:date="2017-04-19T23:16:00Z">
        <w:r w:rsidR="00312DA6">
          <w:rPr>
            <w:rFonts w:hint="eastAsia"/>
          </w:rPr>
          <w:t>不是真的</w:t>
        </w:r>
      </w:ins>
      <w:del w:id="98" w:author="蔡长春" w:date="2017-04-19T23:16:00Z">
        <w:r w:rsidR="001E7455" w:rsidDel="00312DA6">
          <w:rPr>
            <w:rFonts w:hint="eastAsia"/>
          </w:rPr>
          <w:delText>没有多</w:delText>
        </w:r>
      </w:del>
      <w:r w:rsidR="001E7455">
        <w:rPr>
          <w:rFonts w:hint="eastAsia"/>
        </w:rPr>
        <w:t>有趣，就像</w:t>
      </w:r>
      <w:r w:rsidR="001E7455" w:rsidRPr="00E1470D">
        <w:rPr>
          <w:rFonts w:hint="eastAsia"/>
        </w:rPr>
        <w:t>1941</w:t>
      </w:r>
      <w:r w:rsidR="001E7455">
        <w:rPr>
          <w:rFonts w:hint="eastAsia"/>
        </w:rPr>
        <w:t>年</w:t>
      </w:r>
      <w:r w:rsidR="001E7455" w:rsidRPr="00E1470D">
        <w:rPr>
          <w:rFonts w:hint="eastAsia"/>
        </w:rPr>
        <w:t>12</w:t>
      </w:r>
      <w:r w:rsidR="001E7455" w:rsidRPr="00E1470D">
        <w:rPr>
          <w:rFonts w:hint="eastAsia"/>
        </w:rPr>
        <w:t>月</w:t>
      </w:r>
      <w:r w:rsidR="001E7455" w:rsidRPr="00E1470D">
        <w:rPr>
          <w:rFonts w:hint="eastAsia"/>
        </w:rPr>
        <w:t>7</w:t>
      </w:r>
      <w:r w:rsidR="001E7455" w:rsidRPr="00E1470D">
        <w:rPr>
          <w:rFonts w:hint="eastAsia"/>
        </w:rPr>
        <w:t>日</w:t>
      </w:r>
      <w:r w:rsidR="001E7455">
        <w:rPr>
          <w:rFonts w:hint="eastAsia"/>
        </w:rPr>
        <w:t>的事件</w:t>
      </w:r>
      <w:del w:id="99" w:author="蔡长春" w:date="2017-04-19T23:16:00Z">
        <w:r w:rsidR="001E7455" w:rsidDel="00312DA6">
          <w:rPr>
            <w:rFonts w:hint="eastAsia"/>
          </w:rPr>
          <w:delText>也没有多有趣</w:delText>
        </w:r>
      </w:del>
      <w:r w:rsidR="001E7455">
        <w:rPr>
          <w:rFonts w:hint="eastAsia"/>
        </w:rPr>
        <w:t>一样。</w:t>
      </w:r>
      <w:ins w:id="100" w:author="蔡长春" w:date="2017-04-19T23:17:00Z">
        <w:r w:rsidR="00312DA6">
          <w:rPr>
            <w:rFonts w:hint="eastAsia"/>
          </w:rPr>
          <w:t>当然，</w:t>
        </w:r>
      </w:ins>
      <w:r w:rsidR="001E7455">
        <w:rPr>
          <w:rFonts w:hint="eastAsia"/>
        </w:rPr>
        <w:t>2008</w:t>
      </w:r>
      <w:r w:rsidR="001E7455">
        <w:rPr>
          <w:rFonts w:hint="eastAsia"/>
        </w:rPr>
        <w:t>年</w:t>
      </w:r>
      <w:r w:rsidR="001E7455">
        <w:rPr>
          <w:rFonts w:hint="eastAsia"/>
        </w:rPr>
        <w:t>1</w:t>
      </w:r>
      <w:r w:rsidR="001E7455">
        <w:t>2</w:t>
      </w:r>
      <w:r w:rsidR="001E7455">
        <w:rPr>
          <w:rFonts w:hint="eastAsia"/>
        </w:rPr>
        <w:t>月</w:t>
      </w:r>
      <w:r w:rsidR="001E7455">
        <w:rPr>
          <w:rFonts w:hint="eastAsia"/>
        </w:rPr>
        <w:t>11</w:t>
      </w:r>
      <w:r w:rsidR="001E7455">
        <w:rPr>
          <w:rFonts w:hint="eastAsia"/>
        </w:rPr>
        <w:t>日的事件多少</w:t>
      </w:r>
      <w:del w:id="101" w:author="蔡长春" w:date="2017-04-19T23:17:00Z">
        <w:r w:rsidR="001E7455" w:rsidRPr="001E7455" w:rsidDel="00312DA6">
          <w:rPr>
            <w:rFonts w:hint="eastAsia"/>
          </w:rPr>
          <w:delText>具</w:delText>
        </w:r>
      </w:del>
      <w:r w:rsidR="001E7455" w:rsidRPr="001E7455">
        <w:rPr>
          <w:rFonts w:hint="eastAsia"/>
        </w:rPr>
        <w:t>有</w:t>
      </w:r>
      <w:r w:rsidR="001E7455">
        <w:rPr>
          <w:rFonts w:hint="eastAsia"/>
        </w:rPr>
        <w:t>些讽刺意味</w:t>
      </w:r>
      <w:r w:rsidR="004972A0">
        <w:rPr>
          <w:rFonts w:hint="eastAsia"/>
        </w:rPr>
        <w:t>。许多人在对冲基金和另类投资团体</w:t>
      </w:r>
      <w:ins w:id="102" w:author="蔡长春" w:date="2017-04-19T23:17:00Z">
        <w:r w:rsidR="00312DA6">
          <w:rPr>
            <w:rFonts w:hint="eastAsia"/>
          </w:rPr>
          <w:t>中</w:t>
        </w:r>
      </w:ins>
      <w:r w:rsidR="004972A0">
        <w:rPr>
          <w:rFonts w:hint="eastAsia"/>
        </w:rPr>
        <w:t>发现了</w:t>
      </w:r>
      <w:r w:rsidR="00931B58">
        <w:rPr>
          <w:rFonts w:hint="eastAsia"/>
        </w:rPr>
        <w:t>一些有趣的事。</w:t>
      </w:r>
      <w:del w:id="103" w:author="蔡长春" w:date="2017-04-19T23:49:00Z">
        <w:r w:rsidR="00931B58" w:rsidDel="0019417B">
          <w:rPr>
            <w:rFonts w:hint="eastAsia"/>
          </w:rPr>
          <w:delText>很多</w:delText>
        </w:r>
      </w:del>
      <w:ins w:id="104" w:author="蔡长春" w:date="2017-04-19T23:49:00Z">
        <w:r w:rsidR="0019417B">
          <w:rPr>
            <w:rFonts w:hint="eastAsia"/>
          </w:rPr>
          <w:t>这些</w:t>
        </w:r>
      </w:ins>
      <w:r w:rsidR="00931B58">
        <w:rPr>
          <w:rFonts w:hint="eastAsia"/>
        </w:rPr>
        <w:t>人努力工作</w:t>
      </w:r>
      <w:del w:id="105" w:author="蔡长春" w:date="2017-04-19T23:49:00Z">
        <w:r w:rsidR="00931B58" w:rsidDel="0019417B">
          <w:rPr>
            <w:rFonts w:hint="eastAsia"/>
          </w:rPr>
          <w:delText>来</w:delText>
        </w:r>
      </w:del>
      <w:ins w:id="106" w:author="蔡长春" w:date="2017-04-19T23:35:00Z">
        <w:r w:rsidR="00E730E8">
          <w:rPr>
            <w:rFonts w:hint="eastAsia"/>
          </w:rPr>
          <w:t>创建</w:t>
        </w:r>
      </w:ins>
      <w:del w:id="107" w:author="蔡长春" w:date="2017-04-19T23:35:00Z">
        <w:r w:rsidR="00931B58" w:rsidDel="00E730E8">
          <w:rPr>
            <w:rFonts w:hint="eastAsia"/>
          </w:rPr>
          <w:delText>创造</w:delText>
        </w:r>
      </w:del>
      <w:r w:rsidR="00931B58">
        <w:rPr>
          <w:rFonts w:hint="eastAsia"/>
        </w:rPr>
        <w:t>产品</w:t>
      </w:r>
      <w:r w:rsidR="00931B58">
        <w:rPr>
          <w:rFonts w:hint="eastAsia"/>
        </w:rPr>
        <w:t>-</w:t>
      </w:r>
      <w:ins w:id="108" w:author="蔡长春" w:date="2017-04-19T23:18:00Z">
        <w:r w:rsidR="00312DA6">
          <w:rPr>
            <w:rFonts w:hint="eastAsia"/>
          </w:rPr>
          <w:t>--</w:t>
        </w:r>
      </w:ins>
      <w:r w:rsidR="00931B58">
        <w:rPr>
          <w:rFonts w:hint="eastAsia"/>
        </w:rPr>
        <w:t>基金</w:t>
      </w:r>
      <w:ins w:id="109" w:author="蔡长春" w:date="2017-04-19T23:18:00Z">
        <w:r w:rsidR="00312DA6">
          <w:rPr>
            <w:rFonts w:hint="eastAsia"/>
          </w:rPr>
          <w:t>，</w:t>
        </w:r>
      </w:ins>
      <w:ins w:id="110" w:author="蔡长春" w:date="2017-04-20T00:03:00Z">
        <w:r w:rsidR="004F1EAD">
          <w:rPr>
            <w:rFonts w:hint="eastAsia"/>
          </w:rPr>
          <w:t>提供</w:t>
        </w:r>
      </w:ins>
      <w:del w:id="111" w:author="蔡长春" w:date="2017-04-19T23:18:00Z">
        <w:r w:rsidR="00931B58" w:rsidDel="00312DA6">
          <w:rPr>
            <w:rFonts w:hint="eastAsia"/>
          </w:rPr>
          <w:delText>-</w:delText>
        </w:r>
      </w:del>
      <w:del w:id="112" w:author="蔡长春" w:date="2017-04-19T23:51:00Z">
        <w:r w:rsidR="00A153DD" w:rsidDel="0019417B">
          <w:rPr>
            <w:rFonts w:hint="eastAsia"/>
          </w:rPr>
          <w:delText>赋予</w:delText>
        </w:r>
      </w:del>
      <w:r w:rsidR="00A153DD">
        <w:rPr>
          <w:rFonts w:hint="eastAsia"/>
        </w:rPr>
        <w:t>阿尔法</w:t>
      </w:r>
      <w:r w:rsidR="00931B58">
        <w:rPr>
          <w:rFonts w:hint="eastAsia"/>
        </w:rPr>
        <w:t>（</w:t>
      </w:r>
      <w:r w:rsidR="00A153DD" w:rsidRPr="00C20340">
        <w:rPr>
          <w:rFonts w:hint="eastAsia"/>
        </w:rPr>
        <w:t>α</w:t>
      </w:r>
      <w:r w:rsidR="00A153DD">
        <w:rPr>
          <w:rFonts w:hint="eastAsia"/>
        </w:rPr>
        <w:t>，</w:t>
      </w:r>
      <w:r w:rsidR="00931B58" w:rsidRPr="00931B58">
        <w:rPr>
          <w:rFonts w:hint="eastAsia"/>
        </w:rPr>
        <w:t>稍后我们将定义</w:t>
      </w:r>
      <w:r w:rsidR="004972A0">
        <w:rPr>
          <w:rFonts w:hint="eastAsia"/>
        </w:rPr>
        <w:t>这个</w:t>
      </w:r>
      <w:r w:rsidR="00931B58" w:rsidRPr="00931B58">
        <w:rPr>
          <w:rFonts w:hint="eastAsia"/>
        </w:rPr>
        <w:t>术语</w:t>
      </w:r>
      <w:r w:rsidR="00931B58">
        <w:rPr>
          <w:rFonts w:hint="eastAsia"/>
        </w:rPr>
        <w:t>），</w:t>
      </w:r>
      <w:r w:rsidR="00931B58" w:rsidRPr="00A153DD">
        <w:rPr>
          <w:rFonts w:hint="eastAsia"/>
        </w:rPr>
        <w:t>但是</w:t>
      </w:r>
      <w:del w:id="113" w:author="蔡长春" w:date="2017-04-20T00:04:00Z">
        <w:r w:rsidR="00931B58" w:rsidRPr="00A153DD" w:rsidDel="004F1EAD">
          <w:rPr>
            <w:rFonts w:hint="eastAsia"/>
          </w:rPr>
          <w:delText>他们并没有考虑到</w:delText>
        </w:r>
        <w:r w:rsidR="00A153DD" w:rsidRPr="00A153DD" w:rsidDel="004F1EAD">
          <w:rPr>
            <w:rFonts w:hint="eastAsia"/>
          </w:rPr>
          <w:delText>FOF</w:delText>
        </w:r>
        <w:r w:rsidR="00931B58" w:rsidRPr="00A153DD" w:rsidDel="004F1EAD">
          <w:rPr>
            <w:rFonts w:hint="eastAsia"/>
          </w:rPr>
          <w:delText>经理或机构投资者每天的时间</w:delText>
        </w:r>
        <w:r w:rsidR="008C6651" w:rsidRPr="00A153DD" w:rsidDel="004F1EAD">
          <w:rPr>
            <w:rFonts w:hint="eastAsia"/>
          </w:rPr>
          <w:delText>，</w:delText>
        </w:r>
      </w:del>
      <w:r w:rsidR="00931B58" w:rsidRPr="00A153DD">
        <w:rPr>
          <w:rFonts w:hint="eastAsia"/>
        </w:rPr>
        <w:t>因为</w:t>
      </w:r>
      <w:ins w:id="114" w:author="蔡长春" w:date="2017-04-20T00:04:00Z">
        <w:r w:rsidR="004F1EAD">
          <w:rPr>
            <w:rFonts w:hint="eastAsia"/>
          </w:rPr>
          <w:t>各种</w:t>
        </w:r>
      </w:ins>
      <w:del w:id="115" w:author="蔡长春" w:date="2017-04-20T00:04:00Z">
        <w:r w:rsidR="00931B58" w:rsidRPr="00A153DD" w:rsidDel="004F1EAD">
          <w:rPr>
            <w:rFonts w:hint="eastAsia"/>
          </w:rPr>
          <w:delText>一系列</w:delText>
        </w:r>
      </w:del>
      <w:r w:rsidR="00931B58" w:rsidRPr="00A153DD">
        <w:rPr>
          <w:rFonts w:hint="eastAsia"/>
        </w:rPr>
        <w:t>问题和项目</w:t>
      </w:r>
      <w:del w:id="116" w:author="蔡长春" w:date="2017-04-20T00:04:00Z">
        <w:r w:rsidR="008C6651" w:rsidRPr="00A153DD" w:rsidDel="004F1EAD">
          <w:rPr>
            <w:rFonts w:hint="eastAsia"/>
          </w:rPr>
          <w:delText>，</w:delText>
        </w:r>
      </w:del>
      <w:r w:rsidR="00931B58" w:rsidRPr="00A153DD">
        <w:rPr>
          <w:rFonts w:hint="eastAsia"/>
        </w:rPr>
        <w:t>导致基金经理</w:t>
      </w:r>
      <w:r w:rsidR="00A153DD">
        <w:rPr>
          <w:rFonts w:hint="eastAsia"/>
        </w:rPr>
        <w:t>并</w:t>
      </w:r>
      <w:r w:rsidR="00931B58" w:rsidRPr="00A153DD">
        <w:rPr>
          <w:rFonts w:hint="eastAsia"/>
        </w:rPr>
        <w:t>不</w:t>
      </w:r>
      <w:r w:rsidR="00A153DD">
        <w:rPr>
          <w:rFonts w:hint="eastAsia"/>
        </w:rPr>
        <w:t>能</w:t>
      </w:r>
      <w:del w:id="117" w:author="蔡长春" w:date="2017-04-20T09:21:00Z">
        <w:r w:rsidR="00A153DD" w:rsidDel="003E159F">
          <w:rPr>
            <w:rFonts w:hint="eastAsia"/>
          </w:rPr>
          <w:delText>与</w:delText>
        </w:r>
        <w:r w:rsidR="00A153DD" w:rsidRPr="00A153DD" w:rsidDel="003E159F">
          <w:rPr>
            <w:rFonts w:hint="eastAsia"/>
          </w:rPr>
          <w:delText>投资者</w:delText>
        </w:r>
        <w:r w:rsidR="00A153DD" w:rsidDel="003E159F">
          <w:rPr>
            <w:rFonts w:hint="eastAsia"/>
          </w:rPr>
          <w:delText>的框框相</w:delText>
        </w:r>
      </w:del>
      <w:r w:rsidR="00A153DD">
        <w:rPr>
          <w:rFonts w:hint="eastAsia"/>
        </w:rPr>
        <w:t>适应</w:t>
      </w:r>
      <w:ins w:id="118" w:author="蔡长春" w:date="2017-04-20T09:21:00Z">
        <w:r w:rsidR="003E159F">
          <w:rPr>
            <w:rFonts w:hint="eastAsia"/>
          </w:rPr>
          <w:t>投资者的需求，在合适的时刻将产品提交给投资者</w:t>
        </w:r>
      </w:ins>
      <w:r w:rsidR="00931B58" w:rsidRPr="00A153DD">
        <w:rPr>
          <w:rFonts w:hint="eastAsia"/>
        </w:rPr>
        <w:t>。</w:t>
      </w:r>
    </w:p>
    <w:p w:rsidR="004949F1" w:rsidRDefault="00BB6D90" w:rsidP="00D973AA">
      <w:pPr>
        <w:ind w:firstLine="480"/>
      </w:pPr>
      <w:r>
        <w:rPr>
          <w:rFonts w:hint="eastAsia"/>
        </w:rPr>
        <w:t>由于</w:t>
      </w:r>
      <w:ins w:id="119" w:author="蔡长春" w:date="2017-04-20T09:22:00Z">
        <w:r w:rsidR="003E159F">
          <w:rPr>
            <w:rFonts w:hint="eastAsia"/>
          </w:rPr>
          <w:t>受</w:t>
        </w:r>
      </w:ins>
      <w:r>
        <w:rPr>
          <w:rFonts w:hint="eastAsia"/>
        </w:rPr>
        <w:t>麦道夫</w:t>
      </w:r>
      <w:del w:id="120" w:author="蔡长春" w:date="2017-04-20T10:05:00Z">
        <w:r w:rsidDel="008D1CA2">
          <w:rPr>
            <w:rFonts w:hint="eastAsia"/>
          </w:rPr>
          <w:delText>新闻</w:delText>
        </w:r>
      </w:del>
      <w:ins w:id="121" w:author="蔡长春" w:date="2017-04-20T10:05:00Z">
        <w:r w:rsidR="008D1CA2">
          <w:rPr>
            <w:rFonts w:hint="eastAsia"/>
          </w:rPr>
          <w:t>消息</w:t>
        </w:r>
      </w:ins>
      <w:r w:rsidR="004972A0">
        <w:rPr>
          <w:rFonts w:hint="eastAsia"/>
        </w:rPr>
        <w:t>的影响</w:t>
      </w:r>
      <w:r>
        <w:rPr>
          <w:rFonts w:hint="eastAsia"/>
        </w:rPr>
        <w:t>，</w:t>
      </w:r>
      <w:r>
        <w:rPr>
          <w:rFonts w:hint="eastAsia"/>
        </w:rPr>
        <w:t>2008</w:t>
      </w:r>
      <w:r>
        <w:rPr>
          <w:rFonts w:hint="eastAsia"/>
        </w:rPr>
        <w:t>年的</w:t>
      </w:r>
      <w:r w:rsidRPr="004949F1">
        <w:rPr>
          <w:rFonts w:hint="eastAsia"/>
        </w:rPr>
        <w:t>股票市场和对冲基金</w:t>
      </w:r>
      <w:r>
        <w:rPr>
          <w:rFonts w:hint="eastAsia"/>
        </w:rPr>
        <w:t>回报低迷，对冲基金的行业</w:t>
      </w:r>
      <w:r w:rsidRPr="004949F1">
        <w:rPr>
          <w:rFonts w:hint="eastAsia"/>
        </w:rPr>
        <w:t>前景在</w:t>
      </w:r>
      <w:r w:rsidRPr="004949F1">
        <w:rPr>
          <w:rFonts w:hint="eastAsia"/>
        </w:rPr>
        <w:t>2009</w:t>
      </w:r>
      <w:r>
        <w:rPr>
          <w:rFonts w:hint="eastAsia"/>
        </w:rPr>
        <w:t>年初似乎也</w:t>
      </w:r>
      <w:r w:rsidRPr="004949F1">
        <w:rPr>
          <w:rFonts w:hint="eastAsia"/>
        </w:rPr>
        <w:t>不好</w:t>
      </w:r>
      <w:r>
        <w:rPr>
          <w:rFonts w:hint="eastAsia"/>
        </w:rPr>
        <w:t>。然而我们相信，随着时间的推移，麦道夫欺诈所造成</w:t>
      </w:r>
      <w:del w:id="122" w:author="蔡长春" w:date="2017-04-20T10:05:00Z">
        <w:r w:rsidDel="008D1CA2">
          <w:rPr>
            <w:rFonts w:hint="eastAsia"/>
          </w:rPr>
          <w:delText>的</w:delText>
        </w:r>
      </w:del>
      <w:r w:rsidRPr="004949F1">
        <w:rPr>
          <w:rFonts w:hint="eastAsia"/>
        </w:rPr>
        <w:t>损失</w:t>
      </w:r>
      <w:r>
        <w:rPr>
          <w:rFonts w:hint="eastAsia"/>
        </w:rPr>
        <w:t>的伤痛</w:t>
      </w:r>
      <w:ins w:id="123" w:author="蔡长春" w:date="2017-04-20T10:05:00Z">
        <w:r w:rsidR="008D1CA2">
          <w:rPr>
            <w:rFonts w:hint="eastAsia"/>
          </w:rPr>
          <w:t>逐步减少</w:t>
        </w:r>
      </w:ins>
      <w:del w:id="124" w:author="蔡长春" w:date="2017-04-20T10:06:00Z">
        <w:r w:rsidDel="008D1CA2">
          <w:rPr>
            <w:rFonts w:hint="eastAsia"/>
          </w:rPr>
          <w:delText>和</w:delText>
        </w:r>
      </w:del>
      <w:ins w:id="125" w:author="蔡长春" w:date="2017-04-20T10:06:00Z">
        <w:r w:rsidR="008D1CA2">
          <w:rPr>
            <w:rFonts w:hint="eastAsia"/>
          </w:rPr>
          <w:t>，</w:t>
        </w:r>
      </w:ins>
      <w:r>
        <w:rPr>
          <w:rFonts w:hint="eastAsia"/>
        </w:rPr>
        <w:t>市场</w:t>
      </w:r>
      <w:ins w:id="126" w:author="蔡长春" w:date="2017-04-20T10:06:00Z">
        <w:r w:rsidR="008D1CA2">
          <w:rPr>
            <w:rFonts w:hint="eastAsia"/>
          </w:rPr>
          <w:t>逐步</w:t>
        </w:r>
      </w:ins>
      <w:del w:id="127" w:author="蔡长春" w:date="2017-04-20T10:06:00Z">
        <w:r w:rsidDel="008D1CA2">
          <w:rPr>
            <w:rFonts w:hint="eastAsia"/>
          </w:rPr>
          <w:delText>的</w:delText>
        </w:r>
      </w:del>
      <w:r w:rsidRPr="004949F1">
        <w:rPr>
          <w:rFonts w:hint="eastAsia"/>
        </w:rPr>
        <w:t>愈合</w:t>
      </w:r>
      <w:r w:rsidR="008C6651">
        <w:rPr>
          <w:rFonts w:hint="eastAsia"/>
        </w:rPr>
        <w:t>，</w:t>
      </w:r>
      <w:r w:rsidR="004949F1" w:rsidRPr="004949F1">
        <w:rPr>
          <w:rFonts w:hint="eastAsia"/>
        </w:rPr>
        <w:t>投资者将继续看到</w:t>
      </w:r>
      <w:r w:rsidR="00A153DD">
        <w:rPr>
          <w:rFonts w:hint="eastAsia"/>
        </w:rPr>
        <w:t>FOF</w:t>
      </w:r>
      <w:r w:rsidR="004949F1" w:rsidRPr="004949F1">
        <w:rPr>
          <w:rFonts w:hint="eastAsia"/>
        </w:rPr>
        <w:t>投资的价值。</w:t>
      </w:r>
      <w:r w:rsidR="00740F29">
        <w:rPr>
          <w:rFonts w:hint="eastAsia"/>
        </w:rPr>
        <w:t>正是</w:t>
      </w:r>
      <w:r w:rsidR="00D973AA">
        <w:rPr>
          <w:rFonts w:hint="eastAsia"/>
        </w:rPr>
        <w:t>这个前提</w:t>
      </w:r>
      <w:del w:id="128" w:author="蔡长春" w:date="2017-04-20T10:10:00Z">
        <w:r w:rsidR="00740F29" w:rsidDel="008D1CA2">
          <w:rPr>
            <w:rFonts w:hint="eastAsia"/>
          </w:rPr>
          <w:delText>将</w:delText>
        </w:r>
      </w:del>
      <w:del w:id="129" w:author="蔡长春" w:date="2017-04-20T10:09:00Z">
        <w:r w:rsidR="00740F29" w:rsidDel="008D1CA2">
          <w:rPr>
            <w:rFonts w:hint="eastAsia"/>
          </w:rPr>
          <w:delText>导致</w:delText>
        </w:r>
      </w:del>
      <w:ins w:id="130" w:author="蔡长春" w:date="2017-04-20T10:09:00Z">
        <w:r w:rsidR="008D1CA2">
          <w:rPr>
            <w:rFonts w:hint="eastAsia"/>
          </w:rPr>
          <w:t>引导</w:t>
        </w:r>
      </w:ins>
      <w:r w:rsidR="00740F29">
        <w:rPr>
          <w:rFonts w:hint="eastAsia"/>
        </w:rPr>
        <w:t>我们继续</w:t>
      </w:r>
      <w:del w:id="131" w:author="蔡长春" w:date="2017-04-20T10:09:00Z">
        <w:r w:rsidR="00740F29" w:rsidDel="008D1CA2">
          <w:rPr>
            <w:rFonts w:hint="eastAsia"/>
          </w:rPr>
          <w:delText>我们的</w:delText>
        </w:r>
      </w:del>
      <w:ins w:id="132" w:author="蔡长春" w:date="2017-04-20T10:09:00Z">
        <w:r w:rsidR="008D1CA2">
          <w:rPr>
            <w:rFonts w:hint="eastAsia"/>
          </w:rPr>
          <w:t>这个</w:t>
        </w:r>
      </w:ins>
      <w:r w:rsidR="00740F29">
        <w:rPr>
          <w:rFonts w:hint="eastAsia"/>
        </w:rPr>
        <w:t>项目，</w:t>
      </w:r>
      <w:r w:rsidR="00D973AA">
        <w:rPr>
          <w:rFonts w:hint="eastAsia"/>
        </w:rPr>
        <w:t>写一本</w:t>
      </w:r>
      <w:del w:id="133" w:author="蔡长春" w:date="2017-04-20T10:09:00Z">
        <w:r w:rsidR="00D973AA" w:rsidDel="008D1CA2">
          <w:rPr>
            <w:rFonts w:hint="eastAsia"/>
          </w:rPr>
          <w:delText>书</w:delText>
        </w:r>
      </w:del>
      <w:r w:rsidR="00D973AA">
        <w:rPr>
          <w:rFonts w:hint="eastAsia"/>
        </w:rPr>
        <w:t>关于这个引人入胜又通常被</w:t>
      </w:r>
      <w:r w:rsidR="004949F1" w:rsidRPr="004949F1">
        <w:rPr>
          <w:rFonts w:hint="eastAsia"/>
        </w:rPr>
        <w:t>误解</w:t>
      </w:r>
      <w:ins w:id="134" w:author="蔡长春" w:date="2017-04-20T10:20:00Z">
        <w:r w:rsidR="00327B9B">
          <w:rPr>
            <w:rFonts w:hint="eastAsia"/>
          </w:rPr>
          <w:t>为</w:t>
        </w:r>
      </w:ins>
      <w:del w:id="135" w:author="蔡长春" w:date="2017-04-20T10:20:00Z">
        <w:r w:rsidR="004949F1" w:rsidRPr="004949F1" w:rsidDel="00327B9B">
          <w:rPr>
            <w:rFonts w:hint="eastAsia"/>
          </w:rPr>
          <w:delText>和</w:delText>
        </w:r>
        <w:r w:rsidR="00D973AA" w:rsidDel="00327B9B">
          <w:rPr>
            <w:rFonts w:hint="eastAsia"/>
          </w:rPr>
          <w:delText>认为</w:delText>
        </w:r>
      </w:del>
      <w:r w:rsidR="004949F1" w:rsidRPr="004949F1">
        <w:rPr>
          <w:rFonts w:hint="eastAsia"/>
        </w:rPr>
        <w:t>昂贵的投资</w:t>
      </w:r>
      <w:ins w:id="136" w:author="蔡长春" w:date="2017-04-20T10:20:00Z">
        <w:r w:rsidR="00327B9B">
          <w:rPr>
            <w:rFonts w:hint="eastAsia"/>
          </w:rPr>
          <w:t>领域</w:t>
        </w:r>
      </w:ins>
      <w:del w:id="137" w:author="蔡长春" w:date="2017-04-20T10:20:00Z">
        <w:r w:rsidR="004949F1" w:rsidRPr="004949F1" w:rsidDel="00327B9B">
          <w:rPr>
            <w:rFonts w:hint="eastAsia"/>
          </w:rPr>
          <w:delText>团体</w:delText>
        </w:r>
      </w:del>
      <w:r w:rsidR="004949F1" w:rsidRPr="004949F1">
        <w:rPr>
          <w:rFonts w:hint="eastAsia"/>
        </w:rPr>
        <w:t>。</w:t>
      </w:r>
    </w:p>
    <w:p w:rsidR="00CE2F3B" w:rsidRPr="00CE2F3B" w:rsidRDefault="00CE2F3B" w:rsidP="00CE2F3B">
      <w:pPr>
        <w:ind w:firstLineChars="83" w:firstLine="233"/>
        <w:rPr>
          <w:b/>
          <w:sz w:val="28"/>
        </w:rPr>
      </w:pPr>
      <w:r w:rsidRPr="00CE2F3B">
        <w:rPr>
          <w:rFonts w:hint="eastAsia"/>
          <w:b/>
          <w:sz w:val="28"/>
        </w:rPr>
        <w:t>现代对冲基金行业</w:t>
      </w:r>
    </w:p>
    <w:p w:rsidR="004949F1" w:rsidRDefault="0075451C" w:rsidP="00E35DCA">
      <w:pPr>
        <w:ind w:firstLine="480"/>
      </w:pPr>
      <w:r>
        <w:rPr>
          <w:rFonts w:hint="eastAsia"/>
        </w:rPr>
        <w:t>自</w:t>
      </w:r>
      <w:r w:rsidR="001533C8">
        <w:rPr>
          <w:rFonts w:hint="eastAsia"/>
        </w:rPr>
        <w:t>20</w:t>
      </w:r>
      <w:r w:rsidR="001533C8">
        <w:rPr>
          <w:rFonts w:hint="eastAsia"/>
        </w:rPr>
        <w:t>世纪</w:t>
      </w:r>
      <w:r w:rsidR="00914AD1">
        <w:rPr>
          <w:rFonts w:hint="eastAsia"/>
        </w:rPr>
        <w:t>末到</w:t>
      </w:r>
      <w:r w:rsidRPr="0075451C">
        <w:rPr>
          <w:rFonts w:hint="eastAsia"/>
        </w:rPr>
        <w:t>21</w:t>
      </w:r>
      <w:r w:rsidR="001533C8">
        <w:rPr>
          <w:rFonts w:hint="eastAsia"/>
        </w:rPr>
        <w:t>世纪初</w:t>
      </w:r>
      <w:r w:rsidR="008C6651">
        <w:rPr>
          <w:rFonts w:hint="eastAsia"/>
        </w:rPr>
        <w:t>，</w:t>
      </w:r>
      <w:r w:rsidR="001533C8" w:rsidRPr="0075451C">
        <w:rPr>
          <w:rFonts w:hint="eastAsia"/>
        </w:rPr>
        <w:t>对冲基金</w:t>
      </w:r>
      <w:r w:rsidR="001533C8">
        <w:rPr>
          <w:rFonts w:hint="eastAsia"/>
        </w:rPr>
        <w:t>已经变成了一个</w:t>
      </w:r>
      <w:ins w:id="138" w:author="蔡长春" w:date="2017-04-20T10:31:00Z">
        <w:r w:rsidR="00EB265F">
          <w:rPr>
            <w:rFonts w:hint="eastAsia"/>
          </w:rPr>
          <w:t>被全球投资者广泛讨论的</w:t>
        </w:r>
      </w:ins>
      <w:r w:rsidR="001533C8">
        <w:rPr>
          <w:rFonts w:hint="eastAsia"/>
        </w:rPr>
        <w:t>话题</w:t>
      </w:r>
      <w:del w:id="139" w:author="蔡长春" w:date="2017-04-20T10:32:00Z">
        <w:r w:rsidR="00914AD1" w:rsidDel="00EB265F">
          <w:rPr>
            <w:rFonts w:hint="eastAsia"/>
          </w:rPr>
          <w:delText>，</w:delText>
        </w:r>
        <w:r w:rsidR="001533C8" w:rsidDel="00EB265F">
          <w:rPr>
            <w:rFonts w:hint="eastAsia"/>
          </w:rPr>
          <w:delText>被</w:delText>
        </w:r>
        <w:r w:rsidR="001533C8" w:rsidRPr="0075451C" w:rsidDel="00EB265F">
          <w:rPr>
            <w:rFonts w:hint="eastAsia"/>
          </w:rPr>
          <w:delText>全球投资者</w:delText>
        </w:r>
        <w:r w:rsidR="001533C8" w:rsidDel="00EB265F">
          <w:rPr>
            <w:rFonts w:hint="eastAsia"/>
          </w:rPr>
          <w:delText>所讨论</w:delText>
        </w:r>
      </w:del>
      <w:r w:rsidRPr="0075451C">
        <w:rPr>
          <w:rFonts w:hint="eastAsia"/>
        </w:rPr>
        <w:t>。</w:t>
      </w:r>
      <w:del w:id="140" w:author="蔡长春" w:date="2017-04-20T10:33:00Z">
        <w:r w:rsidR="001533C8" w:rsidRPr="0075451C" w:rsidDel="00EB265F">
          <w:rPr>
            <w:rFonts w:hint="eastAsia"/>
          </w:rPr>
          <w:delText>在富人</w:delText>
        </w:r>
        <w:r w:rsidR="001533C8" w:rsidDel="00EB265F">
          <w:rPr>
            <w:rFonts w:hint="eastAsia"/>
          </w:rPr>
          <w:delText>群层中，</w:delText>
        </w:r>
      </w:del>
      <w:r w:rsidRPr="0075451C">
        <w:rPr>
          <w:rFonts w:hint="eastAsia"/>
        </w:rPr>
        <w:t>以前</w:t>
      </w:r>
      <w:ins w:id="141" w:author="蔡长春" w:date="2017-04-20T10:33:00Z">
        <w:r w:rsidR="00EB265F">
          <w:rPr>
            <w:rFonts w:hint="eastAsia"/>
          </w:rPr>
          <w:t>被</w:t>
        </w:r>
      </w:ins>
      <w:del w:id="142" w:author="蔡长春" w:date="2017-04-20T10:33:00Z">
        <w:r w:rsidRPr="0075451C" w:rsidDel="00EB265F">
          <w:rPr>
            <w:rFonts w:hint="eastAsia"/>
          </w:rPr>
          <w:delText>所</w:delText>
        </w:r>
      </w:del>
      <w:r w:rsidRPr="0075451C">
        <w:rPr>
          <w:rFonts w:hint="eastAsia"/>
        </w:rPr>
        <w:t>认为</w:t>
      </w:r>
      <w:ins w:id="143" w:author="蔡长春" w:date="2017-04-20T10:33:00Z">
        <w:r w:rsidR="00EB265F">
          <w:rPr>
            <w:rFonts w:hint="eastAsia"/>
          </w:rPr>
          <w:t>是有钱人</w:t>
        </w:r>
      </w:ins>
      <w:r w:rsidRPr="0075451C">
        <w:rPr>
          <w:rFonts w:hint="eastAsia"/>
        </w:rPr>
        <w:t>的秘密投资伙伴</w:t>
      </w:r>
      <w:ins w:id="144" w:author="蔡长春" w:date="2017-04-20T10:33:00Z">
        <w:r w:rsidR="00EB265F">
          <w:rPr>
            <w:rFonts w:hint="eastAsia"/>
          </w:rPr>
          <w:t>的</w:t>
        </w:r>
      </w:ins>
      <w:ins w:id="145" w:author="蔡长春" w:date="2017-04-20T10:34:00Z">
        <w:r w:rsidR="00EB265F">
          <w:rPr>
            <w:rFonts w:hint="eastAsia"/>
          </w:rPr>
          <w:t>对冲基金</w:t>
        </w:r>
      </w:ins>
      <w:del w:id="146" w:author="蔡长春" w:date="2017-04-20T10:33:00Z">
        <w:r w:rsidRPr="0075451C" w:rsidDel="00EB265F">
          <w:rPr>
            <w:rFonts w:hint="eastAsia"/>
          </w:rPr>
          <w:delText>关系</w:delText>
        </w:r>
      </w:del>
      <w:r w:rsidR="001533C8">
        <w:rPr>
          <w:rFonts w:hint="eastAsia"/>
        </w:rPr>
        <w:t>，</w:t>
      </w:r>
      <w:r w:rsidR="001533C8" w:rsidRPr="0075451C">
        <w:rPr>
          <w:rFonts w:hint="eastAsia"/>
        </w:rPr>
        <w:t>现在定期</w:t>
      </w:r>
      <w:r w:rsidR="001533C8">
        <w:rPr>
          <w:rFonts w:hint="eastAsia"/>
        </w:rPr>
        <w:t>出现在</w:t>
      </w:r>
      <w:r w:rsidRPr="0075451C">
        <w:rPr>
          <w:rFonts w:hint="eastAsia"/>
        </w:rPr>
        <w:t>头</w:t>
      </w:r>
      <w:ins w:id="147" w:author="蔡长春" w:date="2017-04-20T10:35:00Z">
        <w:r w:rsidR="00EB265F">
          <w:rPr>
            <w:rFonts w:hint="eastAsia"/>
          </w:rPr>
          <w:t>条</w:t>
        </w:r>
      </w:ins>
      <w:del w:id="148" w:author="蔡长春" w:date="2017-04-20T10:35:00Z">
        <w:r w:rsidRPr="0075451C" w:rsidDel="00EB265F">
          <w:rPr>
            <w:rFonts w:hint="eastAsia"/>
          </w:rPr>
          <w:delText>版</w:delText>
        </w:r>
      </w:del>
      <w:r w:rsidRPr="0075451C">
        <w:rPr>
          <w:rFonts w:hint="eastAsia"/>
        </w:rPr>
        <w:t>新闻</w:t>
      </w:r>
      <w:r w:rsidR="00534756">
        <w:rPr>
          <w:rFonts w:hint="eastAsia"/>
        </w:rPr>
        <w:t>中，并</w:t>
      </w:r>
      <w:ins w:id="149" w:author="蔡长春" w:date="2017-04-20T10:36:00Z">
        <w:r w:rsidR="00EB265F">
          <w:rPr>
            <w:rFonts w:hint="eastAsia"/>
          </w:rPr>
          <w:t>通过</w:t>
        </w:r>
      </w:ins>
      <w:del w:id="150" w:author="蔡长春" w:date="2017-04-20T10:36:00Z">
        <w:r w:rsidRPr="0075451C" w:rsidDel="00EB265F">
          <w:rPr>
            <w:rFonts w:hint="eastAsia"/>
          </w:rPr>
          <w:delText>被</w:delText>
        </w:r>
      </w:del>
      <w:r w:rsidR="00534756">
        <w:rPr>
          <w:rFonts w:hint="eastAsia"/>
        </w:rPr>
        <w:t>经纪</w:t>
      </w:r>
      <w:ins w:id="151" w:author="蔡长春" w:date="2017-04-20T10:35:00Z">
        <w:r w:rsidR="00EB265F">
          <w:rPr>
            <w:rFonts w:hint="eastAsia"/>
          </w:rPr>
          <w:t>人</w:t>
        </w:r>
      </w:ins>
      <w:del w:id="152" w:author="蔡长春" w:date="2017-04-20T10:35:00Z">
        <w:r w:rsidR="00534756" w:rsidDel="00EB265F">
          <w:rPr>
            <w:rFonts w:hint="eastAsia"/>
          </w:rPr>
          <w:delText>商</w:delText>
        </w:r>
      </w:del>
      <w:r w:rsidR="00534756">
        <w:rPr>
          <w:rFonts w:hint="eastAsia"/>
        </w:rPr>
        <w:t>、金融投</w:t>
      </w:r>
      <w:del w:id="153" w:author="蔡长春" w:date="2017-04-20T10:36:00Z">
        <w:r w:rsidR="00534756" w:rsidDel="00EB265F">
          <w:rPr>
            <w:rFonts w:hint="eastAsia"/>
          </w:rPr>
          <w:delText>资</w:delText>
        </w:r>
      </w:del>
      <w:ins w:id="154" w:author="蔡长春" w:date="2017-04-20T10:35:00Z">
        <w:r w:rsidR="00EB265F">
          <w:rPr>
            <w:rFonts w:hint="eastAsia"/>
          </w:rPr>
          <w:t>顾</w:t>
        </w:r>
      </w:ins>
      <w:del w:id="155" w:author="蔡长春" w:date="2017-04-20T10:35:00Z">
        <w:r w:rsidR="00534756" w:rsidDel="00EB265F">
          <w:rPr>
            <w:rFonts w:hint="eastAsia"/>
          </w:rPr>
          <w:delText>者</w:delText>
        </w:r>
      </w:del>
      <w:r w:rsidR="00534756">
        <w:rPr>
          <w:rFonts w:hint="eastAsia"/>
        </w:rPr>
        <w:t>和其他人</w:t>
      </w:r>
      <w:del w:id="156" w:author="蔡长春" w:date="2017-04-20T10:36:00Z">
        <w:r w:rsidRPr="0075451C" w:rsidDel="00EB265F">
          <w:rPr>
            <w:rFonts w:hint="eastAsia"/>
          </w:rPr>
          <w:delText>代理</w:delText>
        </w:r>
      </w:del>
      <w:r w:rsidRPr="0075451C">
        <w:rPr>
          <w:rFonts w:hint="eastAsia"/>
        </w:rPr>
        <w:t>销售</w:t>
      </w:r>
      <w:r w:rsidR="008C6651">
        <w:rPr>
          <w:rFonts w:hint="eastAsia"/>
        </w:rPr>
        <w:t>，</w:t>
      </w:r>
      <w:r w:rsidR="00534756">
        <w:rPr>
          <w:rFonts w:hint="eastAsia"/>
        </w:rPr>
        <w:t>通常</w:t>
      </w:r>
      <w:ins w:id="157" w:author="蔡长春" w:date="2017-04-20T10:38:00Z">
        <w:r w:rsidR="00EB265F">
          <w:rPr>
            <w:rFonts w:hint="eastAsia"/>
          </w:rPr>
          <w:t>其申购额度以</w:t>
        </w:r>
      </w:ins>
      <w:del w:id="158" w:author="蔡长春" w:date="2017-04-20T10:38:00Z">
        <w:r w:rsidR="00534756" w:rsidDel="00EB265F">
          <w:rPr>
            <w:rFonts w:hint="eastAsia"/>
          </w:rPr>
          <w:delText>和</w:delText>
        </w:r>
      </w:del>
      <w:r w:rsidRPr="0075451C">
        <w:rPr>
          <w:rFonts w:hint="eastAsia"/>
        </w:rPr>
        <w:t>10000</w:t>
      </w:r>
      <w:r w:rsidR="00534756">
        <w:rPr>
          <w:rFonts w:hint="eastAsia"/>
        </w:rPr>
        <w:t>美元</w:t>
      </w:r>
      <w:ins w:id="159" w:author="蔡长春" w:date="2017-04-20T10:38:00Z">
        <w:r w:rsidR="00EB265F">
          <w:rPr>
            <w:rFonts w:hint="eastAsia"/>
          </w:rPr>
          <w:t>为单位递增</w:t>
        </w:r>
      </w:ins>
      <w:del w:id="160" w:author="蔡长春" w:date="2017-04-20T10:38:00Z">
        <w:r w:rsidR="00534756" w:rsidDel="00EB265F">
          <w:rPr>
            <w:rFonts w:hint="eastAsia"/>
          </w:rPr>
          <w:delText>的增量一样小</w:delText>
        </w:r>
      </w:del>
      <w:r w:rsidRPr="0075451C">
        <w:rPr>
          <w:rFonts w:hint="eastAsia"/>
        </w:rPr>
        <w:t>。</w:t>
      </w:r>
    </w:p>
    <w:p w:rsidR="00740F29" w:rsidRDefault="00740F29" w:rsidP="00740F29">
      <w:pPr>
        <w:ind w:firstLine="480"/>
      </w:pPr>
      <w:del w:id="161" w:author="蔡长春" w:date="2017-04-20T11:10:00Z">
        <w:r w:rsidRPr="0075451C" w:rsidDel="003D4D35">
          <w:rPr>
            <w:rFonts w:hint="eastAsia"/>
          </w:rPr>
          <w:delText>对冲基金</w:delText>
        </w:r>
      </w:del>
      <w:r>
        <w:rPr>
          <w:rFonts w:hint="eastAsia"/>
        </w:rPr>
        <w:t>几乎</w:t>
      </w:r>
      <w:ins w:id="162" w:author="蔡长春" w:date="2017-04-20T11:10:00Z">
        <w:r w:rsidR="003D4D35">
          <w:rPr>
            <w:rFonts w:hint="eastAsia"/>
          </w:rPr>
          <w:t>没有一天不会提到</w:t>
        </w:r>
      </w:ins>
      <w:del w:id="163" w:author="蔡长春" w:date="2017-04-20T11:10:00Z">
        <w:r w:rsidDel="003D4D35">
          <w:rPr>
            <w:rFonts w:hint="eastAsia"/>
          </w:rPr>
          <w:delText>每天都会被</w:delText>
        </w:r>
        <w:r w:rsidR="0075451C" w:rsidRPr="0075451C" w:rsidDel="003D4D35">
          <w:rPr>
            <w:rFonts w:hint="eastAsia"/>
          </w:rPr>
          <w:delText>提到</w:delText>
        </w:r>
        <w:r w:rsidDel="003D4D35">
          <w:rPr>
            <w:rFonts w:hint="eastAsia"/>
          </w:rPr>
          <w:delText>。它</w:delText>
        </w:r>
      </w:del>
      <w:ins w:id="164" w:author="蔡长春" w:date="2017-04-20T11:10:00Z">
        <w:r w:rsidR="003D4D35">
          <w:rPr>
            <w:rFonts w:hint="eastAsia"/>
          </w:rPr>
          <w:t>对冲基金又</w:t>
        </w:r>
      </w:ins>
      <w:r w:rsidR="0075451C" w:rsidRPr="0075451C">
        <w:rPr>
          <w:rFonts w:hint="eastAsia"/>
        </w:rPr>
        <w:t>在某种程度上</w:t>
      </w:r>
      <w:del w:id="165" w:author="蔡长春" w:date="2017-04-20T11:05:00Z">
        <w:r w:rsidR="0075451C" w:rsidRPr="0075451C" w:rsidDel="003D4D35">
          <w:rPr>
            <w:rFonts w:hint="eastAsia"/>
          </w:rPr>
          <w:delText>参与</w:delText>
        </w:r>
        <w:r w:rsidR="00510FBF" w:rsidDel="003D4D35">
          <w:rPr>
            <w:rFonts w:hint="eastAsia"/>
          </w:rPr>
          <w:delText>了</w:delText>
        </w:r>
        <w:r w:rsidR="0075451C" w:rsidRPr="0075451C" w:rsidDel="003D4D35">
          <w:rPr>
            <w:rFonts w:hint="eastAsia"/>
          </w:rPr>
          <w:delText>移动市场</w:delText>
        </w:r>
      </w:del>
      <w:ins w:id="166" w:author="蔡长春" w:date="2017-04-20T11:10:00Z">
        <w:r w:rsidR="003D4D35">
          <w:rPr>
            <w:rFonts w:hint="eastAsia"/>
          </w:rPr>
          <w:t>影响了</w:t>
        </w:r>
      </w:ins>
      <w:ins w:id="167" w:author="蔡长春" w:date="2017-04-20T11:05:00Z">
        <w:r w:rsidR="003D4D35">
          <w:rPr>
            <w:rFonts w:hint="eastAsia"/>
          </w:rPr>
          <w:t>市场波动</w:t>
        </w:r>
      </w:ins>
      <w:r w:rsidR="008C6651">
        <w:rPr>
          <w:rFonts w:hint="eastAsia"/>
        </w:rPr>
        <w:t>，</w:t>
      </w:r>
      <w:r w:rsidR="0075451C" w:rsidRPr="0075451C">
        <w:rPr>
          <w:rFonts w:hint="eastAsia"/>
        </w:rPr>
        <w:t>向陷入困境的公司提供融资</w:t>
      </w:r>
      <w:r w:rsidR="008C6651">
        <w:rPr>
          <w:rFonts w:hint="eastAsia"/>
        </w:rPr>
        <w:t>，</w:t>
      </w:r>
      <w:r w:rsidR="0075451C" w:rsidRPr="0075451C">
        <w:rPr>
          <w:rFonts w:hint="eastAsia"/>
        </w:rPr>
        <w:t>利用被压迫的业主</w:t>
      </w:r>
      <w:r w:rsidR="008C6651">
        <w:rPr>
          <w:rFonts w:hint="eastAsia"/>
        </w:rPr>
        <w:t>，</w:t>
      </w:r>
      <w:r>
        <w:rPr>
          <w:rFonts w:hint="eastAsia"/>
        </w:rPr>
        <w:t>或者</w:t>
      </w:r>
      <w:r w:rsidR="009571A8" w:rsidRPr="009571A8">
        <w:rPr>
          <w:rFonts w:hint="eastAsia"/>
        </w:rPr>
        <w:t>使一个毫无戒心的上市公司充满敌意的运行</w:t>
      </w:r>
      <w:r w:rsidR="009571A8">
        <w:rPr>
          <w:rFonts w:hint="eastAsia"/>
        </w:rPr>
        <w:t>。</w:t>
      </w:r>
      <w:r w:rsidR="0075451C" w:rsidRPr="0075451C">
        <w:rPr>
          <w:rFonts w:hint="eastAsia"/>
        </w:rPr>
        <w:t>当然</w:t>
      </w:r>
      <w:r w:rsidR="008C6651">
        <w:rPr>
          <w:rFonts w:hint="eastAsia"/>
        </w:rPr>
        <w:t>，</w:t>
      </w:r>
      <w:r w:rsidR="0075451C" w:rsidRPr="0075451C">
        <w:rPr>
          <w:rFonts w:hint="eastAsia"/>
        </w:rPr>
        <w:t>这并不包括报道华尔街新精英</w:t>
      </w:r>
      <w:r w:rsidR="009571A8" w:rsidRPr="0075451C">
        <w:rPr>
          <w:rFonts w:hint="eastAsia"/>
        </w:rPr>
        <w:t>的消费习惯</w:t>
      </w:r>
      <w:r w:rsidR="008C6651">
        <w:rPr>
          <w:rFonts w:hint="eastAsia"/>
        </w:rPr>
        <w:t>，</w:t>
      </w:r>
      <w:r>
        <w:rPr>
          <w:rFonts w:hint="eastAsia"/>
        </w:rPr>
        <w:t>这些消费习惯会经常出现在社会板块和艺术媒体上</w:t>
      </w:r>
      <w:r w:rsidR="00914AD1">
        <w:rPr>
          <w:rFonts w:hint="eastAsia"/>
        </w:rPr>
        <w:t>，那</w:t>
      </w:r>
      <w:r>
        <w:rPr>
          <w:rFonts w:hint="eastAsia"/>
        </w:rPr>
        <w:t>些</w:t>
      </w:r>
      <w:r w:rsidRPr="00740F29">
        <w:rPr>
          <w:rFonts w:hint="eastAsia"/>
        </w:rPr>
        <w:t>现代强盗大亨</w:t>
      </w:r>
      <w:ins w:id="168" w:author="蔡长春" w:date="2017-04-20T11:14:00Z">
        <w:r w:rsidR="003D4D35">
          <w:rPr>
            <w:rFonts w:hint="eastAsia"/>
          </w:rPr>
          <w:t>享用着能</w:t>
        </w:r>
      </w:ins>
      <w:r>
        <w:rPr>
          <w:rFonts w:hint="eastAsia"/>
        </w:rPr>
        <w:t>用</w:t>
      </w:r>
      <w:r w:rsidRPr="00740F29">
        <w:rPr>
          <w:rFonts w:hint="eastAsia"/>
        </w:rPr>
        <w:t>钱</w:t>
      </w:r>
      <w:del w:id="169" w:author="蔡长春" w:date="2017-04-20T11:14:00Z">
        <w:r w:rsidRPr="00740F29" w:rsidDel="003D4D35">
          <w:rPr>
            <w:rFonts w:hint="eastAsia"/>
          </w:rPr>
          <w:delText>能</w:delText>
        </w:r>
      </w:del>
      <w:r w:rsidRPr="00740F29">
        <w:rPr>
          <w:rFonts w:hint="eastAsia"/>
        </w:rPr>
        <w:t>买到</w:t>
      </w:r>
      <w:r>
        <w:rPr>
          <w:rFonts w:hint="eastAsia"/>
        </w:rPr>
        <w:t>的最好的和最诱人的东西。随着信贷危机传播，</w:t>
      </w:r>
      <w:r w:rsidR="0075451C" w:rsidRPr="0075451C">
        <w:rPr>
          <w:rFonts w:hint="eastAsia"/>
        </w:rPr>
        <w:t>2008</w:t>
      </w:r>
      <w:r w:rsidR="0075451C" w:rsidRPr="0075451C">
        <w:rPr>
          <w:rFonts w:hint="eastAsia"/>
        </w:rPr>
        <w:t>年</w:t>
      </w:r>
      <w:r w:rsidRPr="0075451C">
        <w:rPr>
          <w:rFonts w:hint="eastAsia"/>
        </w:rPr>
        <w:t>和</w:t>
      </w:r>
      <w:r w:rsidRPr="0075451C">
        <w:rPr>
          <w:rFonts w:hint="eastAsia"/>
        </w:rPr>
        <w:t>2009</w:t>
      </w:r>
      <w:r w:rsidRPr="0075451C">
        <w:rPr>
          <w:rFonts w:hint="eastAsia"/>
        </w:rPr>
        <w:t>年初</w:t>
      </w:r>
      <w:r>
        <w:rPr>
          <w:rFonts w:hint="eastAsia"/>
        </w:rPr>
        <w:t>经济的衰退</w:t>
      </w:r>
      <w:r w:rsidR="008C6651">
        <w:rPr>
          <w:rFonts w:hint="eastAsia"/>
        </w:rPr>
        <w:t>，</w:t>
      </w:r>
      <w:r w:rsidR="0075451C" w:rsidRPr="0075451C">
        <w:rPr>
          <w:rFonts w:hint="eastAsia"/>
        </w:rPr>
        <w:t>对冲基金经理仍</w:t>
      </w:r>
      <w:r>
        <w:rPr>
          <w:rFonts w:hint="eastAsia"/>
        </w:rPr>
        <w:t>占据着头版</w:t>
      </w:r>
      <w:r w:rsidR="00AD21B5">
        <w:rPr>
          <w:rFonts w:hint="eastAsia"/>
        </w:rPr>
        <w:t>，无论</w:t>
      </w:r>
      <w:r>
        <w:rPr>
          <w:rFonts w:hint="eastAsia"/>
        </w:rPr>
        <w:t>是由于他们的慷慨还是</w:t>
      </w:r>
      <w:r w:rsidR="00AD21B5">
        <w:rPr>
          <w:rFonts w:hint="eastAsia"/>
        </w:rPr>
        <w:t>由于不管</w:t>
      </w:r>
      <w:r>
        <w:rPr>
          <w:rFonts w:hint="eastAsia"/>
        </w:rPr>
        <w:t>市场以何种方式</w:t>
      </w:r>
      <w:del w:id="170" w:author="蔡长春" w:date="2017-04-20T11:15:00Z">
        <w:r w:rsidR="00914AD1" w:rsidDel="003D4D35">
          <w:rPr>
            <w:rFonts w:hint="eastAsia"/>
          </w:rPr>
          <w:delText>移动</w:delText>
        </w:r>
      </w:del>
      <w:ins w:id="171" w:author="蔡长春" w:date="2017-04-20T11:15:00Z">
        <w:r w:rsidR="003D4D35">
          <w:rPr>
            <w:rFonts w:hint="eastAsia"/>
          </w:rPr>
          <w:t>波动</w:t>
        </w:r>
      </w:ins>
      <w:r>
        <w:rPr>
          <w:rFonts w:hint="eastAsia"/>
        </w:rPr>
        <w:t>，他们依然</w:t>
      </w:r>
      <w:ins w:id="172" w:author="蔡长春" w:date="2017-04-20T11:19:00Z">
        <w:r w:rsidR="00DC7F85">
          <w:rPr>
            <w:rFonts w:hint="eastAsia"/>
          </w:rPr>
          <w:t>拥有</w:t>
        </w:r>
      </w:ins>
      <w:del w:id="173" w:author="蔡长春" w:date="2017-04-20T11:19:00Z">
        <w:r w:rsidDel="00DC7F85">
          <w:rPr>
            <w:rFonts w:hint="eastAsia"/>
          </w:rPr>
          <w:delText>能够</w:delText>
        </w:r>
      </w:del>
      <w:r w:rsidR="00AD21B5">
        <w:rPr>
          <w:rFonts w:hint="eastAsia"/>
        </w:rPr>
        <w:t>获取利润、</w:t>
      </w:r>
      <w:r>
        <w:rPr>
          <w:rFonts w:hint="eastAsia"/>
        </w:rPr>
        <w:t>处理损失的能力</w:t>
      </w:r>
      <w:r w:rsidR="00AD21B5">
        <w:rPr>
          <w:rFonts w:hint="eastAsia"/>
        </w:rPr>
        <w:t>。</w:t>
      </w:r>
    </w:p>
    <w:p w:rsidR="0075451C" w:rsidRDefault="0075451C" w:rsidP="00E35DCA">
      <w:pPr>
        <w:ind w:firstLine="480"/>
      </w:pPr>
      <w:r w:rsidRPr="0075451C">
        <w:rPr>
          <w:rFonts w:hint="eastAsia"/>
        </w:rPr>
        <w:lastRenderedPageBreak/>
        <w:t>对冲基金</w:t>
      </w:r>
      <w:del w:id="174" w:author="蔡长春" w:date="2017-04-20T11:20:00Z">
        <w:r w:rsidR="00844986" w:rsidDel="00DC7F85">
          <w:rPr>
            <w:rFonts w:hint="eastAsia"/>
          </w:rPr>
          <w:delText>时代</w:delText>
        </w:r>
      </w:del>
      <w:r w:rsidR="008C6651">
        <w:rPr>
          <w:rFonts w:hint="eastAsia"/>
        </w:rPr>
        <w:t>，</w:t>
      </w:r>
      <w:r w:rsidRPr="0075451C">
        <w:rPr>
          <w:rFonts w:hint="eastAsia"/>
        </w:rPr>
        <w:t>你看</w:t>
      </w:r>
      <w:r w:rsidR="008C6651">
        <w:rPr>
          <w:rFonts w:hint="eastAsia"/>
        </w:rPr>
        <w:t>，</w:t>
      </w:r>
      <w:r w:rsidR="00E1755A">
        <w:rPr>
          <w:rFonts w:hint="eastAsia"/>
        </w:rPr>
        <w:t>已经来临了</w:t>
      </w:r>
      <w:r w:rsidRPr="0075451C">
        <w:rPr>
          <w:rFonts w:hint="eastAsia"/>
        </w:rPr>
        <w:t>。</w:t>
      </w:r>
      <w:r w:rsidR="00844986" w:rsidRPr="0075451C">
        <w:rPr>
          <w:rFonts w:hint="eastAsia"/>
        </w:rPr>
        <w:t>为了创建最不相关的机构和个人投资者的投资组合</w:t>
      </w:r>
      <w:r w:rsidR="00844986">
        <w:rPr>
          <w:rFonts w:hint="eastAsia"/>
        </w:rPr>
        <w:t>，</w:t>
      </w:r>
      <w:r w:rsidRPr="0075451C">
        <w:rPr>
          <w:rFonts w:hint="eastAsia"/>
        </w:rPr>
        <w:t>这些独特的投资工具</w:t>
      </w:r>
      <w:r w:rsidR="00844986">
        <w:rPr>
          <w:rFonts w:hint="eastAsia"/>
        </w:rPr>
        <w:t>正在被</w:t>
      </w:r>
      <w:r w:rsidR="00844986" w:rsidRPr="0075451C">
        <w:rPr>
          <w:rFonts w:hint="eastAsia"/>
        </w:rPr>
        <w:t>全球投资者</w:t>
      </w:r>
      <w:r w:rsidR="00844986">
        <w:rPr>
          <w:rFonts w:hint="eastAsia"/>
        </w:rPr>
        <w:t>发现、推动和</w:t>
      </w:r>
      <w:r w:rsidR="00E1755A">
        <w:rPr>
          <w:rFonts w:hint="eastAsia"/>
        </w:rPr>
        <w:t>探索</w:t>
      </w:r>
      <w:r w:rsidR="00844986">
        <w:rPr>
          <w:rFonts w:hint="eastAsia"/>
        </w:rPr>
        <w:t>。</w:t>
      </w:r>
    </w:p>
    <w:p w:rsidR="00C20340" w:rsidRDefault="00627907" w:rsidP="00E35DCA">
      <w:pPr>
        <w:ind w:firstLine="480"/>
      </w:pPr>
      <w:r>
        <w:rPr>
          <w:rFonts w:hint="eastAsia"/>
        </w:rPr>
        <w:t>这些</w:t>
      </w:r>
      <w:del w:id="175" w:author="蔡长春" w:date="2017-04-20T11:22:00Z">
        <w:r w:rsidDel="00DC7F85">
          <w:rPr>
            <w:rFonts w:hint="eastAsia"/>
          </w:rPr>
          <w:delText>有</w:delText>
        </w:r>
        <w:r w:rsidR="00C20340" w:rsidRPr="00C20340" w:rsidDel="00DC7F85">
          <w:rPr>
            <w:rFonts w:hint="eastAsia"/>
          </w:rPr>
          <w:delText>吸引力的</w:delText>
        </w:r>
      </w:del>
      <w:r w:rsidR="00C20340" w:rsidRPr="00C20340">
        <w:rPr>
          <w:rFonts w:hint="eastAsia"/>
        </w:rPr>
        <w:t>投资策略</w:t>
      </w:r>
      <w:ins w:id="176" w:author="蔡长春" w:date="2017-04-20T11:22:00Z">
        <w:r w:rsidR="00DC7F85">
          <w:rPr>
            <w:rFonts w:hint="eastAsia"/>
          </w:rPr>
          <w:t>的吸引力</w:t>
        </w:r>
      </w:ins>
      <w:r>
        <w:rPr>
          <w:rFonts w:hint="eastAsia"/>
        </w:rPr>
        <w:t>其实</w:t>
      </w:r>
      <w:r w:rsidR="00C20340" w:rsidRPr="00C20340">
        <w:rPr>
          <w:rFonts w:hint="eastAsia"/>
        </w:rPr>
        <w:t>很简单</w:t>
      </w:r>
      <w:r w:rsidR="00C20340" w:rsidRPr="00C20340">
        <w:rPr>
          <w:rFonts w:hint="eastAsia"/>
        </w:rPr>
        <w:t>:</w:t>
      </w:r>
      <w:r w:rsidR="00C20340" w:rsidRPr="00C20340">
        <w:rPr>
          <w:rFonts w:hint="eastAsia"/>
        </w:rPr>
        <w:t>投资者相信对冲基金</w:t>
      </w:r>
      <w:r>
        <w:rPr>
          <w:rFonts w:hint="eastAsia"/>
        </w:rPr>
        <w:t>能够</w:t>
      </w:r>
      <w:r w:rsidR="00C20340" w:rsidRPr="00C20340">
        <w:rPr>
          <w:rFonts w:hint="eastAsia"/>
        </w:rPr>
        <w:t>提供</w:t>
      </w:r>
      <w:r>
        <w:rPr>
          <w:rFonts w:hint="eastAsia"/>
        </w:rPr>
        <w:t>相比</w:t>
      </w:r>
      <w:r w:rsidRPr="00C20340">
        <w:rPr>
          <w:rFonts w:hint="eastAsia"/>
        </w:rPr>
        <w:t>传统只做</w:t>
      </w:r>
      <w:del w:id="177" w:author="蔡长春" w:date="2017-04-20T11:20:00Z">
        <w:r w:rsidRPr="00C20340" w:rsidDel="00DC7F85">
          <w:rPr>
            <w:rFonts w:hint="eastAsia"/>
          </w:rPr>
          <w:delText>长线</w:delText>
        </w:r>
      </w:del>
      <w:ins w:id="178" w:author="蔡长春" w:date="2017-04-20T11:20:00Z">
        <w:r w:rsidR="00DC7F85">
          <w:rPr>
            <w:rFonts w:hint="eastAsia"/>
          </w:rPr>
          <w:t>多头</w:t>
        </w:r>
      </w:ins>
      <w:r w:rsidRPr="00C20340">
        <w:rPr>
          <w:rFonts w:hint="eastAsia"/>
        </w:rPr>
        <w:t>投资</w:t>
      </w:r>
      <w:del w:id="179" w:author="蔡长春" w:date="2017-04-20T13:06:00Z">
        <w:r w:rsidDel="00151ED5">
          <w:rPr>
            <w:rFonts w:hint="eastAsia"/>
          </w:rPr>
          <w:delText>的</w:delText>
        </w:r>
        <w:r w:rsidR="00C20340" w:rsidRPr="00C20340" w:rsidDel="00151ED5">
          <w:rPr>
            <w:rFonts w:hint="eastAsia"/>
          </w:rPr>
          <w:delText>低</w:delText>
        </w:r>
        <w:r w:rsidDel="00151ED5">
          <w:rPr>
            <w:rFonts w:hint="eastAsia"/>
          </w:rPr>
          <w:delText>的</w:delText>
        </w:r>
      </w:del>
      <w:proofErr w:type="gramStart"/>
      <w:ins w:id="180" w:author="蔡长春" w:date="2017-04-20T13:06:00Z">
        <w:r w:rsidR="00151ED5">
          <w:rPr>
            <w:rFonts w:hint="eastAsia"/>
          </w:rPr>
          <w:t>低相关</w:t>
        </w:r>
        <w:proofErr w:type="gramEnd"/>
        <w:r w:rsidR="00151ED5">
          <w:rPr>
            <w:rFonts w:hint="eastAsia"/>
          </w:rPr>
          <w:t>或</w:t>
        </w:r>
      </w:ins>
      <w:del w:id="181" w:author="蔡长春" w:date="2017-04-20T13:06:00Z">
        <w:r w:rsidR="00C20340" w:rsidRPr="00C20340" w:rsidDel="00151ED5">
          <w:rPr>
            <w:rFonts w:hint="eastAsia"/>
          </w:rPr>
          <w:delText>或</w:delText>
        </w:r>
        <w:r w:rsidDel="00151ED5">
          <w:rPr>
            <w:rFonts w:hint="eastAsia"/>
          </w:rPr>
          <w:delText>者</w:delText>
        </w:r>
      </w:del>
      <w:r w:rsidR="00E1755A">
        <w:rPr>
          <w:rFonts w:hint="eastAsia"/>
        </w:rPr>
        <w:t>不相关</w:t>
      </w:r>
      <w:ins w:id="182" w:author="蔡长春" w:date="2017-04-20T13:08:00Z">
        <w:r w:rsidR="00151ED5">
          <w:rPr>
            <w:rFonts w:hint="eastAsia"/>
          </w:rPr>
          <w:t>投资</w:t>
        </w:r>
      </w:ins>
      <w:r w:rsidR="00E1755A">
        <w:rPr>
          <w:rFonts w:hint="eastAsia"/>
        </w:rPr>
        <w:t>的</w:t>
      </w:r>
      <w:r>
        <w:rPr>
          <w:rFonts w:hint="eastAsia"/>
        </w:rPr>
        <w:t>机会</w:t>
      </w:r>
      <w:r w:rsidR="00C20340" w:rsidRPr="00C20340">
        <w:rPr>
          <w:rFonts w:hint="eastAsia"/>
        </w:rPr>
        <w:t>。这一理论</w:t>
      </w:r>
      <w:r w:rsidR="008C6651">
        <w:rPr>
          <w:rFonts w:hint="eastAsia"/>
        </w:rPr>
        <w:t>，</w:t>
      </w:r>
      <w:ins w:id="183" w:author="蔡长春" w:date="2017-04-20T13:08:00Z">
        <w:r w:rsidR="00151ED5">
          <w:rPr>
            <w:rFonts w:hint="eastAsia"/>
          </w:rPr>
          <w:t>不管</w:t>
        </w:r>
      </w:ins>
      <w:r w:rsidR="00C20340" w:rsidRPr="00C20340">
        <w:rPr>
          <w:rFonts w:hint="eastAsia"/>
        </w:rPr>
        <w:t>它是</w:t>
      </w:r>
      <w:r>
        <w:rPr>
          <w:rFonts w:hint="eastAsia"/>
        </w:rPr>
        <w:t>否</w:t>
      </w:r>
      <w:del w:id="184" w:author="蔡长春" w:date="2017-04-20T13:08:00Z">
        <w:r w:rsidDel="00151ED5">
          <w:rPr>
            <w:rFonts w:hint="eastAsia"/>
          </w:rPr>
          <w:delText>是</w:delText>
        </w:r>
      </w:del>
      <w:r w:rsidR="00C20340" w:rsidRPr="00C20340">
        <w:rPr>
          <w:rFonts w:hint="eastAsia"/>
        </w:rPr>
        <w:t>正确</w:t>
      </w:r>
      <w:del w:id="185" w:author="蔡长春" w:date="2017-04-20T13:08:00Z">
        <w:r w:rsidR="00C20340" w:rsidRPr="00C20340" w:rsidDel="00151ED5">
          <w:rPr>
            <w:rFonts w:hint="eastAsia"/>
          </w:rPr>
          <w:delText>的</w:delText>
        </w:r>
      </w:del>
      <w:r w:rsidR="00C20340" w:rsidRPr="00C20340">
        <w:rPr>
          <w:rFonts w:hint="eastAsia"/>
        </w:rPr>
        <w:t>(</w:t>
      </w:r>
      <w:r>
        <w:rPr>
          <w:rFonts w:hint="eastAsia"/>
        </w:rPr>
        <w:t>我们将在后面解决</w:t>
      </w:r>
      <w:ins w:id="186" w:author="蔡长春" w:date="2017-04-20T13:08:00Z">
        <w:r w:rsidR="00151ED5">
          <w:rPr>
            <w:rFonts w:hint="eastAsia"/>
          </w:rPr>
          <w:t>这个问题</w:t>
        </w:r>
      </w:ins>
      <w:r w:rsidR="00C20340" w:rsidRPr="00C20340">
        <w:rPr>
          <w:rFonts w:hint="eastAsia"/>
        </w:rPr>
        <w:t>)</w:t>
      </w:r>
      <w:r w:rsidR="008C6651">
        <w:rPr>
          <w:rFonts w:hint="eastAsia"/>
        </w:rPr>
        <w:t>，</w:t>
      </w:r>
      <w:ins w:id="187" w:author="蔡长春" w:date="2017-04-20T13:09:00Z">
        <w:r w:rsidR="00151ED5">
          <w:rPr>
            <w:rFonts w:hint="eastAsia"/>
          </w:rPr>
          <w:t>已</w:t>
        </w:r>
      </w:ins>
      <w:r w:rsidR="00C20340" w:rsidRPr="00C20340">
        <w:rPr>
          <w:rFonts w:hint="eastAsia"/>
        </w:rPr>
        <w:t>促使各种规模的投资者</w:t>
      </w:r>
      <w:r w:rsidR="008C6651">
        <w:rPr>
          <w:rFonts w:hint="eastAsia"/>
        </w:rPr>
        <w:t>，</w:t>
      </w:r>
      <w:ins w:id="188" w:author="蔡长春" w:date="2017-04-20T13:09:00Z">
        <w:r w:rsidR="00151ED5">
          <w:rPr>
            <w:rFonts w:hint="eastAsia"/>
          </w:rPr>
          <w:t>纷纷</w:t>
        </w:r>
      </w:ins>
      <w:ins w:id="189" w:author="蔡长春" w:date="2017-04-20T13:10:00Z">
        <w:r w:rsidR="00151ED5">
          <w:rPr>
            <w:rFonts w:hint="eastAsia"/>
          </w:rPr>
          <w:t>将目光聚焦在</w:t>
        </w:r>
      </w:ins>
      <w:del w:id="190" w:author="蔡长春" w:date="2017-04-20T13:10:00Z">
        <w:r w:rsidR="00C20340" w:rsidRPr="00C20340" w:rsidDel="00151ED5">
          <w:rPr>
            <w:rFonts w:hint="eastAsia"/>
          </w:rPr>
          <w:delText>回顾和分析</w:delText>
        </w:r>
      </w:del>
      <w:r w:rsidR="00C20340" w:rsidRPr="00C20340">
        <w:rPr>
          <w:rFonts w:hint="eastAsia"/>
        </w:rPr>
        <w:t>对冲基金经理</w:t>
      </w:r>
      <w:ins w:id="191" w:author="蔡长春" w:date="2017-04-20T13:10:00Z">
        <w:r w:rsidR="00151ED5">
          <w:rPr>
            <w:rFonts w:hint="eastAsia"/>
          </w:rPr>
          <w:t>身上，对他们进行分析研究</w:t>
        </w:r>
      </w:ins>
      <w:r>
        <w:rPr>
          <w:rFonts w:hint="eastAsia"/>
        </w:rPr>
        <w:t>，</w:t>
      </w:r>
      <w:ins w:id="192" w:author="蔡长春" w:date="2017-04-20T13:10:00Z">
        <w:r w:rsidR="00151ED5">
          <w:rPr>
            <w:rFonts w:hint="eastAsia"/>
          </w:rPr>
          <w:t>以确定</w:t>
        </w:r>
      </w:ins>
      <w:ins w:id="193" w:author="蔡长春" w:date="2017-04-20T13:11:00Z">
        <w:r w:rsidR="00151ED5">
          <w:rPr>
            <w:rFonts w:hint="eastAsia"/>
          </w:rPr>
          <w:t>这种投资到底为他们的投资组合带来多少</w:t>
        </w:r>
      </w:ins>
      <w:del w:id="194" w:author="蔡长春" w:date="2017-04-20T13:11:00Z">
        <w:r w:rsidDel="00151ED5">
          <w:rPr>
            <w:rFonts w:hint="eastAsia"/>
          </w:rPr>
          <w:delText>决</w:delText>
        </w:r>
        <w:r w:rsidR="00C20340" w:rsidRPr="00C20340" w:rsidDel="00151ED5">
          <w:rPr>
            <w:rFonts w:hint="eastAsia"/>
          </w:rPr>
          <w:delText>定</w:delText>
        </w:r>
      </w:del>
      <w:r w:rsidR="00C20340" w:rsidRPr="00C20340">
        <w:rPr>
          <w:rFonts w:hint="eastAsia"/>
        </w:rPr>
        <w:t>α</w:t>
      </w:r>
      <w:r>
        <w:rPr>
          <w:rFonts w:hint="eastAsia"/>
        </w:rPr>
        <w:t>，</w:t>
      </w:r>
      <w:ins w:id="195" w:author="蔡长春" w:date="2017-04-20T13:11:00Z">
        <w:r w:rsidR="00151ED5">
          <w:rPr>
            <w:rFonts w:hint="eastAsia"/>
          </w:rPr>
          <w:t>并最终获得多少收益进入他们的口袋</w:t>
        </w:r>
      </w:ins>
      <w:del w:id="196" w:author="蔡长春" w:date="2017-04-20T13:11:00Z">
        <w:r w:rsidR="00C20340" w:rsidRPr="00C20340" w:rsidDel="00151ED5">
          <w:rPr>
            <w:rFonts w:hint="eastAsia"/>
          </w:rPr>
          <w:delText>这些投资</w:delText>
        </w:r>
        <w:r w:rsidDel="00151ED5">
          <w:rPr>
            <w:rFonts w:hint="eastAsia"/>
          </w:rPr>
          <w:delText>是否</w:delText>
        </w:r>
        <w:r w:rsidR="00C20340" w:rsidRPr="00C20340" w:rsidDel="00151ED5">
          <w:rPr>
            <w:rFonts w:hint="eastAsia"/>
          </w:rPr>
          <w:delText>可以增加他们的投资组合</w:delText>
        </w:r>
        <w:r w:rsidR="008C6651" w:rsidDel="00151ED5">
          <w:rPr>
            <w:rFonts w:hint="eastAsia"/>
          </w:rPr>
          <w:delText>，</w:delText>
        </w:r>
        <w:r w:rsidR="00C20340" w:rsidRPr="00C20340" w:rsidDel="00151ED5">
          <w:rPr>
            <w:rFonts w:hint="eastAsia"/>
          </w:rPr>
          <w:delText>进而填补他们的口袋</w:delText>
        </w:r>
      </w:del>
      <w:r w:rsidR="00C20340" w:rsidRPr="00C20340">
        <w:rPr>
          <w:rFonts w:hint="eastAsia"/>
        </w:rPr>
        <w:t>。</w:t>
      </w:r>
    </w:p>
    <w:p w:rsidR="00C20340" w:rsidRDefault="00C20340" w:rsidP="00E4702E">
      <w:pPr>
        <w:ind w:firstLine="480"/>
      </w:pPr>
      <w:r w:rsidRPr="00C20340">
        <w:rPr>
          <w:rFonts w:hint="eastAsia"/>
        </w:rPr>
        <w:t>α是一个</w:t>
      </w:r>
      <w:del w:id="197" w:author="蔡长春" w:date="2017-04-20T13:12:00Z">
        <w:r w:rsidRPr="00C20340" w:rsidDel="00A1351E">
          <w:rPr>
            <w:rFonts w:hint="eastAsia"/>
          </w:rPr>
          <w:delText>伟大的</w:delText>
        </w:r>
      </w:del>
      <w:r w:rsidRPr="00C20340">
        <w:rPr>
          <w:rFonts w:hint="eastAsia"/>
        </w:rPr>
        <w:t>华尔街</w:t>
      </w:r>
      <w:ins w:id="198" w:author="蔡长春" w:date="2017-04-20T13:12:00Z">
        <w:r w:rsidR="00A1351E">
          <w:rPr>
            <w:rFonts w:hint="eastAsia"/>
          </w:rPr>
          <w:t>的伟大术语之一</w:t>
        </w:r>
      </w:ins>
      <w:del w:id="199" w:author="蔡长春" w:date="2017-04-20T13:12:00Z">
        <w:r w:rsidRPr="00C20340" w:rsidDel="00A1351E">
          <w:rPr>
            <w:rFonts w:hint="eastAsia"/>
          </w:rPr>
          <w:delText>术语</w:delText>
        </w:r>
      </w:del>
      <w:r w:rsidR="008C6651">
        <w:rPr>
          <w:rFonts w:hint="eastAsia"/>
        </w:rPr>
        <w:t>，</w:t>
      </w:r>
      <w:r w:rsidRPr="00C20340">
        <w:rPr>
          <w:rFonts w:hint="eastAsia"/>
        </w:rPr>
        <w:t>每个人都在谈论</w:t>
      </w:r>
      <w:r w:rsidR="008C6651">
        <w:rPr>
          <w:rFonts w:hint="eastAsia"/>
        </w:rPr>
        <w:t>，</w:t>
      </w:r>
      <w:ins w:id="200" w:author="蔡长春" w:date="2017-04-20T13:12:00Z">
        <w:r w:rsidR="00A1351E">
          <w:rPr>
            <w:rFonts w:hint="eastAsia"/>
          </w:rPr>
          <w:t>而</w:t>
        </w:r>
      </w:ins>
      <w:r w:rsidRPr="00C20340">
        <w:rPr>
          <w:rFonts w:hint="eastAsia"/>
        </w:rPr>
        <w:t>许多人认为</w:t>
      </w:r>
      <w:ins w:id="201" w:author="蔡长春" w:date="2017-04-20T13:12:00Z">
        <w:r w:rsidR="00A1351E">
          <w:rPr>
            <w:rFonts w:hint="eastAsia"/>
          </w:rPr>
          <w:t>其</w:t>
        </w:r>
      </w:ins>
      <w:del w:id="202" w:author="蔡长春" w:date="2017-04-20T13:12:00Z">
        <w:r w:rsidRPr="00C20340" w:rsidDel="00A1351E">
          <w:rPr>
            <w:rFonts w:hint="eastAsia"/>
          </w:rPr>
          <w:delText>很</w:delText>
        </w:r>
      </w:del>
      <w:r w:rsidRPr="00C20340">
        <w:rPr>
          <w:rFonts w:hint="eastAsia"/>
        </w:rPr>
        <w:t>难</w:t>
      </w:r>
      <w:ins w:id="203" w:author="蔡长春" w:date="2017-04-20T13:12:00Z">
        <w:r w:rsidR="00A1351E">
          <w:rPr>
            <w:rFonts w:hint="eastAsia"/>
          </w:rPr>
          <w:t>以</w:t>
        </w:r>
      </w:ins>
      <w:r w:rsidRPr="00C20340">
        <w:rPr>
          <w:rFonts w:hint="eastAsia"/>
        </w:rPr>
        <w:t>理解</w:t>
      </w:r>
      <w:r w:rsidR="00914AD1">
        <w:rPr>
          <w:rFonts w:hint="eastAsia"/>
        </w:rPr>
        <w:t>；</w:t>
      </w:r>
      <w:r w:rsidRPr="00C20340">
        <w:rPr>
          <w:rFonts w:hint="eastAsia"/>
        </w:rPr>
        <w:t>事实上</w:t>
      </w:r>
      <w:r w:rsidR="008C6651">
        <w:rPr>
          <w:rFonts w:hint="eastAsia"/>
        </w:rPr>
        <w:t>，</w:t>
      </w:r>
      <w:ins w:id="204" w:author="蔡长春" w:date="2017-04-20T13:13:00Z">
        <w:r w:rsidR="00A1351E">
          <w:rPr>
            <w:rFonts w:hint="eastAsia"/>
          </w:rPr>
          <w:t>它</w:t>
        </w:r>
      </w:ins>
      <w:del w:id="205" w:author="蔡长春" w:date="2017-04-20T13:13:00Z">
        <w:r w:rsidRPr="00C20340" w:rsidDel="00A1351E">
          <w:rPr>
            <w:rFonts w:hint="eastAsia"/>
          </w:rPr>
          <w:delText>这</w:delText>
        </w:r>
      </w:del>
      <w:r w:rsidRPr="00C20340">
        <w:rPr>
          <w:rFonts w:hint="eastAsia"/>
        </w:rPr>
        <w:t>是</w:t>
      </w:r>
      <w:ins w:id="206" w:author="蔡长春" w:date="2017-04-20T13:13:00Z">
        <w:r w:rsidR="00A1351E">
          <w:rPr>
            <w:rFonts w:hint="eastAsia"/>
          </w:rPr>
          <w:t>一个</w:t>
        </w:r>
      </w:ins>
      <w:r w:rsidRPr="00C20340">
        <w:rPr>
          <w:rFonts w:hint="eastAsia"/>
        </w:rPr>
        <w:t>相当简单的概念</w:t>
      </w:r>
      <w:r w:rsidR="008C6651">
        <w:rPr>
          <w:rFonts w:hint="eastAsia"/>
        </w:rPr>
        <w:t>，</w:t>
      </w:r>
      <w:ins w:id="207" w:author="蔡长春" w:date="2017-04-20T13:13:00Z">
        <w:r w:rsidR="00A1351E">
          <w:rPr>
            <w:rFonts w:hint="eastAsia"/>
          </w:rPr>
          <w:t>只是</w:t>
        </w:r>
      </w:ins>
      <w:del w:id="208" w:author="蔡长春" w:date="2017-04-20T13:13:00Z">
        <w:r w:rsidR="007E24BC" w:rsidDel="00A1351E">
          <w:rPr>
            <w:rFonts w:hint="eastAsia"/>
          </w:rPr>
          <w:delText>但</w:delText>
        </w:r>
      </w:del>
      <w:r w:rsidR="007E24BC">
        <w:rPr>
          <w:rFonts w:hint="eastAsia"/>
        </w:rPr>
        <w:t>很少人能够</w:t>
      </w:r>
      <w:ins w:id="209" w:author="蔡长春" w:date="2017-04-20T13:13:00Z">
        <w:r w:rsidR="00A1351E">
          <w:rPr>
            <w:rFonts w:hint="eastAsia"/>
          </w:rPr>
          <w:t>理解</w:t>
        </w:r>
      </w:ins>
      <w:del w:id="210" w:author="蔡长春" w:date="2017-04-20T13:13:00Z">
        <w:r w:rsidR="007E24BC" w:rsidDel="00A1351E">
          <w:rPr>
            <w:rFonts w:hint="eastAsia"/>
          </w:rPr>
          <w:delText>获得</w:delText>
        </w:r>
      </w:del>
      <w:r w:rsidRPr="00C20340">
        <w:rPr>
          <w:rFonts w:hint="eastAsia"/>
        </w:rPr>
        <w:t>。</w:t>
      </w:r>
      <w:ins w:id="211" w:author="蔡长春" w:date="2017-04-20T13:16:00Z">
        <w:r w:rsidR="00B40DED">
          <w:rPr>
            <w:rFonts w:hint="eastAsia"/>
          </w:rPr>
          <w:t>我们</w:t>
        </w:r>
      </w:ins>
      <w:ins w:id="212" w:author="蔡长春" w:date="2017-04-20T13:17:00Z">
        <w:r w:rsidR="00B40DED">
          <w:rPr>
            <w:rFonts w:hint="eastAsia"/>
          </w:rPr>
          <w:t>对</w:t>
        </w:r>
      </w:ins>
      <w:r w:rsidR="00E1755A" w:rsidRPr="00C20340">
        <w:rPr>
          <w:rFonts w:hint="eastAsia"/>
        </w:rPr>
        <w:t>α</w:t>
      </w:r>
      <w:r w:rsidR="00E1755A">
        <w:rPr>
          <w:rFonts w:hint="eastAsia"/>
        </w:rPr>
        <w:t>的</w:t>
      </w:r>
      <w:del w:id="213" w:author="蔡长春" w:date="2017-04-20T13:16:00Z">
        <w:r w:rsidR="00E1755A" w:rsidDel="00B40DED">
          <w:rPr>
            <w:rFonts w:hint="eastAsia"/>
          </w:rPr>
          <w:delText>一个</w:delText>
        </w:r>
      </w:del>
      <w:r w:rsidR="00E1755A">
        <w:rPr>
          <w:rFonts w:hint="eastAsia"/>
        </w:rPr>
        <w:t>定义是“</w:t>
      </w:r>
      <w:ins w:id="214" w:author="蔡长春" w:date="2017-04-20T13:17:00Z">
        <w:r w:rsidR="00B40DED">
          <w:rPr>
            <w:rFonts w:hint="eastAsia"/>
          </w:rPr>
          <w:t>替代投资手段相对传统投资手段获得的收益的差额</w:t>
        </w:r>
      </w:ins>
      <w:del w:id="215" w:author="蔡长春" w:date="2017-04-20T13:17:00Z">
        <w:r w:rsidR="007E24BC" w:rsidDel="00B40DED">
          <w:rPr>
            <w:rFonts w:hint="eastAsia"/>
          </w:rPr>
          <w:delText>主动投资与被动投资</w:delText>
        </w:r>
        <w:r w:rsidR="00E1755A" w:rsidDel="00B40DED">
          <w:rPr>
            <w:rFonts w:hint="eastAsia"/>
          </w:rPr>
          <w:delText>的差额</w:delText>
        </w:r>
      </w:del>
      <w:r w:rsidR="00E1755A">
        <w:rPr>
          <w:rFonts w:hint="eastAsia"/>
        </w:rPr>
        <w:t>”</w:t>
      </w:r>
      <w:r w:rsidR="00C82F63">
        <w:rPr>
          <w:rFonts w:hint="eastAsia"/>
        </w:rPr>
        <w:t>。</w:t>
      </w:r>
      <w:r w:rsidRPr="00C20340">
        <w:rPr>
          <w:rFonts w:hint="eastAsia"/>
        </w:rPr>
        <w:t>举个例子</w:t>
      </w:r>
      <w:r w:rsidR="008C6651">
        <w:rPr>
          <w:rFonts w:hint="eastAsia"/>
        </w:rPr>
        <w:t>，</w:t>
      </w:r>
      <w:r w:rsidR="00C82F63" w:rsidRPr="00C20340">
        <w:rPr>
          <w:rFonts w:hint="eastAsia"/>
        </w:rPr>
        <w:t>如果一个标准普尔</w:t>
      </w:r>
      <w:r w:rsidR="00C82F63" w:rsidRPr="00C20340">
        <w:rPr>
          <w:rFonts w:hint="eastAsia"/>
        </w:rPr>
        <w:t>500</w:t>
      </w:r>
      <w:r w:rsidR="00C82F63" w:rsidRPr="00C20340">
        <w:rPr>
          <w:rFonts w:hint="eastAsia"/>
        </w:rPr>
        <w:t>指数基金赚了</w:t>
      </w:r>
      <w:r w:rsidR="00C82F63" w:rsidRPr="00C20340">
        <w:rPr>
          <w:rFonts w:hint="eastAsia"/>
        </w:rPr>
        <w:t>10%</w:t>
      </w:r>
      <w:r w:rsidR="008C6651">
        <w:rPr>
          <w:rFonts w:hint="eastAsia"/>
        </w:rPr>
        <w:t>，</w:t>
      </w:r>
      <w:r w:rsidR="00C82F63" w:rsidRPr="00C20340">
        <w:rPr>
          <w:rFonts w:hint="eastAsia"/>
        </w:rPr>
        <w:t>多头</w:t>
      </w:r>
      <w:r w:rsidR="00C82F63" w:rsidRPr="00C20340">
        <w:rPr>
          <w:rFonts w:hint="eastAsia"/>
        </w:rPr>
        <w:t>/</w:t>
      </w:r>
      <w:r w:rsidR="00C82F63" w:rsidRPr="00C20340">
        <w:rPr>
          <w:rFonts w:hint="eastAsia"/>
        </w:rPr>
        <w:t>空头股票经理</w:t>
      </w:r>
      <w:r w:rsidR="00C82F63">
        <w:rPr>
          <w:rFonts w:hint="eastAsia"/>
        </w:rPr>
        <w:t>赚了</w:t>
      </w:r>
      <w:r w:rsidR="00C82F63" w:rsidRPr="00C20340">
        <w:rPr>
          <w:rFonts w:hint="eastAsia"/>
        </w:rPr>
        <w:t>15%</w:t>
      </w:r>
      <w:r w:rsidR="008C6651">
        <w:rPr>
          <w:rFonts w:hint="eastAsia"/>
        </w:rPr>
        <w:t>，</w:t>
      </w:r>
      <w:r w:rsidR="00C82F63">
        <w:rPr>
          <w:rFonts w:hint="eastAsia"/>
        </w:rPr>
        <w:t>那么</w:t>
      </w:r>
      <w:r w:rsidR="00C82F63" w:rsidRPr="00C20340">
        <w:rPr>
          <w:rFonts w:hint="eastAsia"/>
        </w:rPr>
        <w:t>α</w:t>
      </w:r>
      <w:r w:rsidR="00C82F63">
        <w:rPr>
          <w:rFonts w:hint="eastAsia"/>
        </w:rPr>
        <w:t>就</w:t>
      </w:r>
      <w:r w:rsidR="00C82F63" w:rsidRPr="00C20340">
        <w:rPr>
          <w:rFonts w:hint="eastAsia"/>
        </w:rPr>
        <w:t>是额外的</w:t>
      </w:r>
      <w:del w:id="216" w:author="蔡长春" w:date="2017-04-20T13:18:00Z">
        <w:r w:rsidR="00C82F63" w:rsidRPr="00C20340" w:rsidDel="002116AF">
          <w:rPr>
            <w:rFonts w:hint="eastAsia"/>
          </w:rPr>
          <w:delText>百分之五</w:delText>
        </w:r>
      </w:del>
      <w:ins w:id="217" w:author="蔡长春" w:date="2017-04-20T13:18:00Z">
        <w:r w:rsidR="002116AF">
          <w:rPr>
            <w:rFonts w:hint="eastAsia"/>
          </w:rPr>
          <w:t>5%</w:t>
        </w:r>
      </w:ins>
      <w:r w:rsidR="00C82F63" w:rsidRPr="00C20340">
        <w:rPr>
          <w:rFonts w:hint="eastAsia"/>
        </w:rPr>
        <w:t>。</w:t>
      </w:r>
      <w:ins w:id="218" w:author="蔡长春" w:date="2017-04-20T13:23:00Z">
        <w:r w:rsidR="00837B33" w:rsidRPr="00C20340">
          <w:rPr>
            <w:rFonts w:hint="eastAsia"/>
          </w:rPr>
          <w:t>无论市场条件</w:t>
        </w:r>
        <w:r w:rsidR="00837B33">
          <w:rPr>
            <w:rFonts w:hint="eastAsia"/>
          </w:rPr>
          <w:t>如何，</w:t>
        </w:r>
      </w:ins>
      <w:r w:rsidRPr="00C20340">
        <w:rPr>
          <w:rFonts w:hint="eastAsia"/>
        </w:rPr>
        <w:t>获</w:t>
      </w:r>
      <w:ins w:id="219" w:author="蔡长春" w:date="2017-04-20T13:23:00Z">
        <w:r w:rsidR="00837B33">
          <w:rPr>
            <w:rFonts w:hint="eastAsia"/>
          </w:rPr>
          <w:t>取</w:t>
        </w:r>
      </w:ins>
      <w:del w:id="220" w:author="蔡长春" w:date="2017-04-20T13:23:00Z">
        <w:r w:rsidRPr="00C20340" w:rsidDel="00837B33">
          <w:rPr>
            <w:rFonts w:hint="eastAsia"/>
          </w:rPr>
          <w:delText>得</w:delText>
        </w:r>
      </w:del>
      <w:ins w:id="221" w:author="蔡长春" w:date="2017-04-20T13:23:00Z">
        <w:r w:rsidR="00837B33">
          <w:rPr>
            <w:rFonts w:hint="eastAsia"/>
          </w:rPr>
          <w:t>更多</w:t>
        </w:r>
      </w:ins>
      <w:r w:rsidRPr="00C20340">
        <w:rPr>
          <w:rFonts w:hint="eastAsia"/>
        </w:rPr>
        <w:t>α</w:t>
      </w:r>
      <w:ins w:id="222" w:author="蔡长春" w:date="2017-04-20T13:24:00Z">
        <w:r w:rsidR="00837B33">
          <w:rPr>
            <w:rFonts w:hint="eastAsia"/>
          </w:rPr>
          <w:t>都</w:t>
        </w:r>
      </w:ins>
      <w:r w:rsidRPr="00C20340">
        <w:rPr>
          <w:rFonts w:hint="eastAsia"/>
        </w:rPr>
        <w:t>是每一个投资者</w:t>
      </w:r>
      <w:del w:id="223" w:author="蔡长春" w:date="2017-04-20T13:24:00Z">
        <w:r w:rsidRPr="00C20340" w:rsidDel="00837B33">
          <w:rPr>
            <w:rFonts w:hint="eastAsia"/>
          </w:rPr>
          <w:delText>正在寻找</w:delText>
        </w:r>
        <w:r w:rsidR="00E4702E" w:rsidDel="00837B33">
          <w:rPr>
            <w:rFonts w:hint="eastAsia"/>
          </w:rPr>
          <w:delText>的，</w:delText>
        </w:r>
      </w:del>
      <w:ins w:id="224" w:author="蔡长春" w:date="2017-04-20T13:24:00Z">
        <w:r w:rsidR="00837B33">
          <w:rPr>
            <w:rFonts w:hint="eastAsia"/>
          </w:rPr>
          <w:t>所追求的</w:t>
        </w:r>
      </w:ins>
      <w:del w:id="225" w:author="蔡长春" w:date="2017-04-20T13:23:00Z">
        <w:r w:rsidRPr="00C20340" w:rsidDel="00837B33">
          <w:rPr>
            <w:rFonts w:hint="eastAsia"/>
          </w:rPr>
          <w:delText>无论市场条件</w:delText>
        </w:r>
        <w:r w:rsidR="00E4702E" w:rsidDel="00837B33">
          <w:rPr>
            <w:rFonts w:hint="eastAsia"/>
          </w:rPr>
          <w:delText>如何</w:delText>
        </w:r>
      </w:del>
      <w:r w:rsidRPr="00C20340">
        <w:rPr>
          <w:rFonts w:hint="eastAsia"/>
        </w:rPr>
        <w:t>。</w:t>
      </w:r>
      <w:ins w:id="226" w:author="蔡长春" w:date="2017-04-20T13:25:00Z">
        <w:r w:rsidR="00837B33">
          <w:rPr>
            <w:rFonts w:hint="eastAsia"/>
          </w:rPr>
          <w:t>α是全球投资者和投资经理的圣杯，因为，</w:t>
        </w:r>
      </w:ins>
      <w:r w:rsidR="00E4702E" w:rsidRPr="00C20340">
        <w:rPr>
          <w:rFonts w:hint="eastAsia"/>
        </w:rPr>
        <w:t>你看</w:t>
      </w:r>
      <w:r w:rsidR="008C6651">
        <w:rPr>
          <w:rFonts w:hint="eastAsia"/>
        </w:rPr>
        <w:t>，</w:t>
      </w:r>
      <w:del w:id="227" w:author="蔡长春" w:date="2017-04-20T13:26:00Z">
        <w:r w:rsidR="00E4702E" w:rsidDel="00837B33">
          <w:rPr>
            <w:rFonts w:hint="eastAsia"/>
          </w:rPr>
          <w:delText>无论</w:delText>
        </w:r>
        <w:r w:rsidRPr="00C20340" w:rsidDel="00837B33">
          <w:rPr>
            <w:rFonts w:hint="eastAsia"/>
          </w:rPr>
          <w:delText>全球投资者</w:delText>
        </w:r>
        <w:r w:rsidR="00E4702E" w:rsidDel="00837B33">
          <w:rPr>
            <w:rFonts w:hint="eastAsia"/>
          </w:rPr>
          <w:delText>还是</w:delText>
        </w:r>
        <w:r w:rsidRPr="00C20340" w:rsidDel="00837B33">
          <w:rPr>
            <w:rFonts w:hint="eastAsia"/>
          </w:rPr>
          <w:delText>投资经理</w:delText>
        </w:r>
        <w:r w:rsidR="007E24BC" w:rsidDel="00837B33">
          <w:rPr>
            <w:rFonts w:hint="eastAsia"/>
          </w:rPr>
          <w:delText>获得最高荣誉</w:delText>
        </w:r>
        <w:r w:rsidR="00E4702E" w:rsidDel="00837B33">
          <w:rPr>
            <w:rFonts w:hint="eastAsia"/>
          </w:rPr>
          <w:delText>都是</w:delText>
        </w:r>
        <w:r w:rsidRPr="00C20340" w:rsidDel="00837B33">
          <w:rPr>
            <w:rFonts w:hint="eastAsia"/>
          </w:rPr>
          <w:delText>因为α</w:delText>
        </w:r>
        <w:r w:rsidR="00CA2AFD" w:rsidDel="00837B33">
          <w:rPr>
            <w:rFonts w:hint="eastAsia"/>
          </w:rPr>
          <w:delText>不同</w:delText>
        </w:r>
      </w:del>
      <w:ins w:id="228" w:author="蔡长春" w:date="2017-04-20T13:26:00Z">
        <w:r w:rsidR="00837B33">
          <w:rPr>
            <w:rFonts w:hint="eastAsia"/>
          </w:rPr>
          <w:t>正是α的差异才形成了收益</w:t>
        </w:r>
      </w:ins>
      <w:ins w:id="229" w:author="蔡长春" w:date="2017-04-20T13:27:00Z">
        <w:r w:rsidR="00837B33">
          <w:rPr>
            <w:rFonts w:hint="eastAsia"/>
          </w:rPr>
          <w:t>的不同</w:t>
        </w:r>
      </w:ins>
      <w:r w:rsidRPr="00C20340">
        <w:rPr>
          <w:rFonts w:hint="eastAsia"/>
        </w:rPr>
        <w:t>。</w:t>
      </w:r>
      <w:r w:rsidR="00CA2AFD">
        <w:rPr>
          <w:rFonts w:hint="eastAsia"/>
        </w:rPr>
        <w:t>这个差额</w:t>
      </w:r>
      <w:r w:rsidRPr="00C20340">
        <w:rPr>
          <w:rFonts w:hint="eastAsia"/>
        </w:rPr>
        <w:t>不仅</w:t>
      </w:r>
      <w:r w:rsidR="00CA2AFD">
        <w:rPr>
          <w:rFonts w:hint="eastAsia"/>
        </w:rPr>
        <w:t>是</w:t>
      </w:r>
      <w:del w:id="230" w:author="蔡长春" w:date="2017-04-20T13:27:00Z">
        <w:r w:rsidR="00CA2AFD" w:rsidDel="00837B33">
          <w:rPr>
            <w:rFonts w:hint="eastAsia"/>
          </w:rPr>
          <w:delText>奖励</w:delText>
        </w:r>
      </w:del>
      <w:r w:rsidRPr="00C20340">
        <w:rPr>
          <w:rFonts w:hint="eastAsia"/>
        </w:rPr>
        <w:t>投资者</w:t>
      </w:r>
      <w:ins w:id="231" w:author="蔡长春" w:date="2017-04-20T13:27:00Z">
        <w:r w:rsidR="00837B33">
          <w:rPr>
            <w:rFonts w:hint="eastAsia"/>
          </w:rPr>
          <w:t>的收益</w:t>
        </w:r>
      </w:ins>
      <w:r w:rsidR="008C6651">
        <w:rPr>
          <w:rFonts w:hint="eastAsia"/>
        </w:rPr>
        <w:t>，</w:t>
      </w:r>
      <w:r w:rsidR="00CA2AFD">
        <w:rPr>
          <w:rFonts w:hint="eastAsia"/>
        </w:rPr>
        <w:t>也是给基金</w:t>
      </w:r>
      <w:r w:rsidRPr="00C20340">
        <w:rPr>
          <w:rFonts w:hint="eastAsia"/>
        </w:rPr>
        <w:t>经理</w:t>
      </w:r>
      <w:ins w:id="232" w:author="蔡长春" w:date="2017-04-20T13:27:00Z">
        <w:r w:rsidR="00837B33">
          <w:rPr>
            <w:rFonts w:hint="eastAsia"/>
          </w:rPr>
          <w:t>的</w:t>
        </w:r>
      </w:ins>
      <w:r w:rsidRPr="00C20340">
        <w:rPr>
          <w:rFonts w:hint="eastAsia"/>
        </w:rPr>
        <w:t>回报。在以后的章节我们将讨论基金结构、费用和补偿</w:t>
      </w:r>
      <w:r w:rsidR="008C6651">
        <w:rPr>
          <w:rFonts w:hint="eastAsia"/>
        </w:rPr>
        <w:t>，</w:t>
      </w:r>
      <w:r w:rsidRPr="00C20340">
        <w:rPr>
          <w:rFonts w:hint="eastAsia"/>
        </w:rPr>
        <w:t>但是现在</w:t>
      </w:r>
      <w:ins w:id="233" w:author="蔡长春" w:date="2017-04-20T13:27:00Z">
        <w:r w:rsidR="00837B33">
          <w:rPr>
            <w:rFonts w:hint="eastAsia"/>
          </w:rPr>
          <w:t>请</w:t>
        </w:r>
      </w:ins>
      <w:r w:rsidRPr="00C20340">
        <w:rPr>
          <w:rFonts w:hint="eastAsia"/>
        </w:rPr>
        <w:t>记住这个</w:t>
      </w:r>
      <w:r w:rsidR="00914AD1">
        <w:rPr>
          <w:rFonts w:hint="eastAsia"/>
        </w:rPr>
        <w:t>：</w:t>
      </w:r>
      <w:r w:rsidRPr="00C20340">
        <w:rPr>
          <w:rFonts w:hint="eastAsia"/>
        </w:rPr>
        <w:t>对冲基金投资是为数不多的</w:t>
      </w:r>
      <w:r w:rsidR="008C6651">
        <w:rPr>
          <w:rFonts w:hint="eastAsia"/>
        </w:rPr>
        <w:t>，</w:t>
      </w:r>
      <w:r w:rsidRPr="00C20340">
        <w:rPr>
          <w:rFonts w:hint="eastAsia"/>
        </w:rPr>
        <w:t>客户的利益</w:t>
      </w:r>
      <w:r w:rsidRPr="00C20340">
        <w:rPr>
          <w:rFonts w:hint="eastAsia"/>
        </w:rPr>
        <w:t>(</w:t>
      </w:r>
      <w:r w:rsidRPr="00C20340">
        <w:rPr>
          <w:rFonts w:hint="eastAsia"/>
        </w:rPr>
        <w:t>有限合伙人</w:t>
      </w:r>
      <w:r w:rsidRPr="00C20340">
        <w:rPr>
          <w:rFonts w:hint="eastAsia"/>
        </w:rPr>
        <w:t>/</w:t>
      </w:r>
      <w:r w:rsidRPr="00C20340">
        <w:rPr>
          <w:rFonts w:hint="eastAsia"/>
        </w:rPr>
        <w:t>投资者</w:t>
      </w:r>
      <w:r w:rsidRPr="00C20340">
        <w:rPr>
          <w:rFonts w:hint="eastAsia"/>
        </w:rPr>
        <w:t>)</w:t>
      </w:r>
      <w:r w:rsidRPr="00C20340">
        <w:rPr>
          <w:rFonts w:hint="eastAsia"/>
        </w:rPr>
        <w:t>和资产管理公司可以</w:t>
      </w:r>
      <w:del w:id="234" w:author="蔡长春" w:date="2017-04-20T13:28:00Z">
        <w:r w:rsidRPr="00C20340" w:rsidDel="00837B33">
          <w:rPr>
            <w:rFonts w:hint="eastAsia"/>
          </w:rPr>
          <w:delText>对齐</w:delText>
        </w:r>
      </w:del>
      <w:ins w:id="235" w:author="蔡长春" w:date="2017-04-20T13:28:00Z">
        <w:r w:rsidR="00837B33">
          <w:rPr>
            <w:rFonts w:hint="eastAsia"/>
          </w:rPr>
          <w:t>一致</w:t>
        </w:r>
      </w:ins>
      <w:r w:rsidR="00CA2AFD">
        <w:rPr>
          <w:rFonts w:hint="eastAsia"/>
        </w:rPr>
        <w:t>的投资工具</w:t>
      </w:r>
      <w:r w:rsidRPr="00C20340">
        <w:rPr>
          <w:rFonts w:hint="eastAsia"/>
        </w:rPr>
        <w:t>。客户</w:t>
      </w:r>
      <w:del w:id="236" w:author="蔡长春" w:date="2017-04-20T13:28:00Z">
        <w:r w:rsidRPr="00C20340" w:rsidDel="00837B33">
          <w:rPr>
            <w:rFonts w:hint="eastAsia"/>
          </w:rPr>
          <w:delText>端</w:delText>
        </w:r>
      </w:del>
      <w:r w:rsidRPr="00C20340">
        <w:rPr>
          <w:rFonts w:hint="eastAsia"/>
        </w:rPr>
        <w:t>是投资者</w:t>
      </w:r>
      <w:r w:rsidR="008C6651">
        <w:rPr>
          <w:rFonts w:hint="eastAsia"/>
        </w:rPr>
        <w:t>，</w:t>
      </w:r>
      <w:r w:rsidRPr="00C20340">
        <w:rPr>
          <w:rFonts w:hint="eastAsia"/>
        </w:rPr>
        <w:t>服务提供者</w:t>
      </w:r>
      <w:ins w:id="237" w:author="蔡长春" w:date="2017-04-20T13:29:00Z">
        <w:r w:rsidR="00837B33">
          <w:rPr>
            <w:rFonts w:hint="eastAsia"/>
          </w:rPr>
          <w:t>则</w:t>
        </w:r>
      </w:ins>
      <w:r w:rsidRPr="00C20340">
        <w:rPr>
          <w:rFonts w:hint="eastAsia"/>
        </w:rPr>
        <w:t>是</w:t>
      </w:r>
      <w:r w:rsidR="007E24BC">
        <w:rPr>
          <w:rFonts w:hint="eastAsia"/>
        </w:rPr>
        <w:t>基金</w:t>
      </w:r>
      <w:r w:rsidRPr="00C20340">
        <w:rPr>
          <w:rFonts w:hint="eastAsia"/>
        </w:rPr>
        <w:t>经理。如果</w:t>
      </w:r>
      <w:r w:rsidR="007E24BC">
        <w:rPr>
          <w:rFonts w:hint="eastAsia"/>
        </w:rPr>
        <w:t>基金</w:t>
      </w:r>
      <w:r w:rsidRPr="00C20340">
        <w:rPr>
          <w:rFonts w:hint="eastAsia"/>
        </w:rPr>
        <w:t>经理为投资者赚钱</w:t>
      </w:r>
      <w:r w:rsidR="008C6651">
        <w:rPr>
          <w:rFonts w:hint="eastAsia"/>
        </w:rPr>
        <w:t>，</w:t>
      </w:r>
      <w:r w:rsidR="007E24BC">
        <w:rPr>
          <w:rFonts w:hint="eastAsia"/>
        </w:rPr>
        <w:t>两者都有</w:t>
      </w:r>
      <w:del w:id="238" w:author="蔡长春" w:date="2017-04-20T13:29:00Z">
        <w:r w:rsidRPr="00C20340" w:rsidDel="00837B33">
          <w:rPr>
            <w:rFonts w:hint="eastAsia"/>
          </w:rPr>
          <w:delText>奖励</w:delText>
        </w:r>
      </w:del>
      <w:ins w:id="239" w:author="蔡长春" w:date="2017-04-20T13:29:00Z">
        <w:r w:rsidR="00837B33">
          <w:rPr>
            <w:rFonts w:hint="eastAsia"/>
          </w:rPr>
          <w:t>回报</w:t>
        </w:r>
      </w:ins>
      <w:r w:rsidR="00914AD1">
        <w:rPr>
          <w:rFonts w:hint="eastAsia"/>
        </w:rPr>
        <w:t>；</w:t>
      </w:r>
      <w:r w:rsidR="00990540">
        <w:rPr>
          <w:rFonts w:hint="eastAsia"/>
        </w:rPr>
        <w:t>客户获得他们的投资回报率，</w:t>
      </w:r>
      <w:r w:rsidRPr="00C20340">
        <w:rPr>
          <w:rFonts w:hint="eastAsia"/>
        </w:rPr>
        <w:t>管理者获得</w:t>
      </w:r>
      <w:del w:id="240" w:author="蔡长春" w:date="2017-04-20T13:30:00Z">
        <w:r w:rsidRPr="00C20340" w:rsidDel="00837B33">
          <w:rPr>
            <w:rFonts w:hint="eastAsia"/>
          </w:rPr>
          <w:delText>佣金收入的投资回报率</w:delText>
        </w:r>
      </w:del>
      <w:ins w:id="241" w:author="蔡长春" w:date="2017-04-20T13:30:00Z">
        <w:r w:rsidR="00837B33">
          <w:rPr>
            <w:rFonts w:hint="eastAsia"/>
          </w:rPr>
          <w:t>基于客户回报的佣金</w:t>
        </w:r>
      </w:ins>
      <w:r w:rsidRPr="00C20340">
        <w:rPr>
          <w:rFonts w:hint="eastAsia"/>
        </w:rPr>
        <w:t>。如果经理不能带来</w:t>
      </w:r>
      <w:r w:rsidR="00FC4E58">
        <w:rPr>
          <w:rFonts w:hint="eastAsia"/>
        </w:rPr>
        <w:t>利益</w:t>
      </w:r>
      <w:r w:rsidR="008C6651">
        <w:rPr>
          <w:rFonts w:hint="eastAsia"/>
        </w:rPr>
        <w:t>，</w:t>
      </w:r>
      <w:r w:rsidR="00990540">
        <w:rPr>
          <w:rFonts w:hint="eastAsia"/>
        </w:rPr>
        <w:t>他们</w:t>
      </w:r>
      <w:r w:rsidR="00FC4E58">
        <w:rPr>
          <w:rFonts w:hint="eastAsia"/>
        </w:rPr>
        <w:t>将</w:t>
      </w:r>
      <w:r w:rsidR="00990540">
        <w:rPr>
          <w:rFonts w:hint="eastAsia"/>
        </w:rPr>
        <w:t>赚不到钱</w:t>
      </w:r>
      <w:r w:rsidR="008C6651">
        <w:rPr>
          <w:rFonts w:hint="eastAsia"/>
        </w:rPr>
        <w:t>，</w:t>
      </w:r>
      <w:r w:rsidRPr="00C20340">
        <w:rPr>
          <w:rFonts w:hint="eastAsia"/>
        </w:rPr>
        <w:t>客户</w:t>
      </w:r>
      <w:r w:rsidR="00990540">
        <w:rPr>
          <w:rFonts w:hint="eastAsia"/>
        </w:rPr>
        <w:t>也不会</w:t>
      </w:r>
      <w:del w:id="242" w:author="蔡长春" w:date="2017-04-20T13:30:00Z">
        <w:r w:rsidR="00990540" w:rsidDel="00837B33">
          <w:rPr>
            <w:rFonts w:hint="eastAsia"/>
          </w:rPr>
          <w:delText>支</w:delText>
        </w:r>
      </w:del>
      <w:r w:rsidR="00990540">
        <w:rPr>
          <w:rFonts w:hint="eastAsia"/>
        </w:rPr>
        <w:t>付钱</w:t>
      </w:r>
      <w:r w:rsidRPr="00C20340">
        <w:rPr>
          <w:rFonts w:hint="eastAsia"/>
        </w:rPr>
        <w:t>。</w:t>
      </w:r>
      <w:ins w:id="243" w:author="蔡长春" w:date="2017-04-20T13:31:00Z">
        <w:r w:rsidR="00837B33">
          <w:rPr>
            <w:rFonts w:hint="eastAsia"/>
          </w:rPr>
          <w:t>就是这么</w:t>
        </w:r>
      </w:ins>
      <w:del w:id="244" w:author="蔡长春" w:date="2017-04-20T13:31:00Z">
        <w:r w:rsidRPr="00C20340" w:rsidDel="00837B33">
          <w:rPr>
            <w:rFonts w:hint="eastAsia"/>
          </w:rPr>
          <w:delText>它非常</w:delText>
        </w:r>
      </w:del>
      <w:r w:rsidRPr="00C20340">
        <w:rPr>
          <w:rFonts w:hint="eastAsia"/>
        </w:rPr>
        <w:t>简单。假设你去屠夫</w:t>
      </w:r>
      <w:r w:rsidR="00990540">
        <w:rPr>
          <w:rFonts w:hint="eastAsia"/>
        </w:rPr>
        <w:t>那里</w:t>
      </w:r>
      <w:proofErr w:type="gramStart"/>
      <w:ins w:id="245" w:author="蔡长春" w:date="2017-04-20T13:31:00Z">
        <w:r w:rsidR="00837B33">
          <w:rPr>
            <w:rFonts w:hint="eastAsia"/>
          </w:rPr>
          <w:t>买</w:t>
        </w:r>
      </w:ins>
      <w:ins w:id="246" w:author="蔡长春" w:date="2017-04-20T13:32:00Z">
        <w:r w:rsidR="00837B33">
          <w:rPr>
            <w:rFonts w:hint="eastAsia"/>
          </w:rPr>
          <w:t>丁骨</w:t>
        </w:r>
      </w:ins>
      <w:proofErr w:type="gramEnd"/>
      <w:del w:id="247" w:author="蔡长春" w:date="2017-04-20T13:31:00Z">
        <w:r w:rsidR="00990540" w:rsidDel="00837B33">
          <w:rPr>
            <w:rFonts w:hint="eastAsia"/>
          </w:rPr>
          <w:delText>吃</w:delText>
        </w:r>
      </w:del>
      <w:r w:rsidRPr="00C20340">
        <w:rPr>
          <w:rFonts w:hint="eastAsia"/>
        </w:rPr>
        <w:t>牛排</w:t>
      </w:r>
      <w:r w:rsidR="008C6651">
        <w:rPr>
          <w:rFonts w:hint="eastAsia"/>
        </w:rPr>
        <w:t>，</w:t>
      </w:r>
      <w:r w:rsidR="00990540">
        <w:rPr>
          <w:rFonts w:hint="eastAsia"/>
        </w:rPr>
        <w:t>告诉他你今天</w:t>
      </w:r>
      <w:ins w:id="248" w:author="蔡长春" w:date="2017-04-20T13:33:00Z">
        <w:r w:rsidR="00837B33">
          <w:rPr>
            <w:rFonts w:hint="eastAsia"/>
          </w:rPr>
          <w:t>将为肉</w:t>
        </w:r>
      </w:ins>
      <w:del w:id="249" w:author="蔡长春" w:date="2017-04-20T13:33:00Z">
        <w:r w:rsidR="00990540" w:rsidDel="00837B33">
          <w:rPr>
            <w:rFonts w:hint="eastAsia"/>
          </w:rPr>
          <w:delText>将</w:delText>
        </w:r>
      </w:del>
      <w:r w:rsidR="00990540">
        <w:rPr>
          <w:rFonts w:hint="eastAsia"/>
        </w:rPr>
        <w:t>支付</w:t>
      </w:r>
      <w:ins w:id="250" w:author="蔡长春" w:date="2017-04-20T13:33:00Z">
        <w:r w:rsidR="00837B33">
          <w:rPr>
            <w:rFonts w:hint="eastAsia"/>
          </w:rPr>
          <w:t>他</w:t>
        </w:r>
      </w:ins>
      <w:r w:rsidR="00990540">
        <w:rPr>
          <w:rFonts w:hint="eastAsia"/>
        </w:rPr>
        <w:t>少量费用</w:t>
      </w:r>
      <w:r w:rsidR="00FC4E58">
        <w:rPr>
          <w:rFonts w:hint="eastAsia"/>
        </w:rPr>
        <w:t>，</w:t>
      </w:r>
      <w:ins w:id="251" w:author="蔡长春" w:date="2017-04-20T13:33:00Z">
        <w:r w:rsidR="00837B33">
          <w:rPr>
            <w:rFonts w:hint="eastAsia"/>
          </w:rPr>
          <w:t>但是</w:t>
        </w:r>
      </w:ins>
      <w:r w:rsidR="00FC4E58">
        <w:rPr>
          <w:rFonts w:hint="eastAsia"/>
        </w:rPr>
        <w:t>只有你吃到了</w:t>
      </w:r>
      <w:del w:id="252" w:author="蔡长春" w:date="2017-04-20T13:34:00Z">
        <w:r w:rsidR="00FC4E58" w:rsidDel="00C160BF">
          <w:rPr>
            <w:rFonts w:hint="eastAsia"/>
          </w:rPr>
          <w:delText>肉，并且承诺只要</w:delText>
        </w:r>
        <w:r w:rsidRPr="00C20340" w:rsidDel="00C160BF">
          <w:rPr>
            <w:rFonts w:hint="eastAsia"/>
          </w:rPr>
          <w:delText>屠夫</w:delText>
        </w:r>
        <w:r w:rsidR="00FC4E58" w:rsidDel="00C160BF">
          <w:rPr>
            <w:rFonts w:hint="eastAsia"/>
          </w:rPr>
          <w:delText>送来了肉</w:delText>
        </w:r>
      </w:del>
      <w:ins w:id="253" w:author="蔡长春" w:date="2017-04-20T13:34:00Z">
        <w:r w:rsidR="00C160BF">
          <w:rPr>
            <w:rFonts w:hint="eastAsia"/>
          </w:rPr>
          <w:t>屠夫承诺的肉质的肉</w:t>
        </w:r>
      </w:ins>
      <w:r w:rsidR="00FC4E58">
        <w:rPr>
          <w:rFonts w:hint="eastAsia"/>
        </w:rPr>
        <w:t>，你</w:t>
      </w:r>
      <w:ins w:id="254" w:author="蔡长春" w:date="2017-04-20T13:34:00Z">
        <w:r w:rsidR="00C160BF">
          <w:rPr>
            <w:rFonts w:hint="eastAsia"/>
          </w:rPr>
          <w:t>才</w:t>
        </w:r>
      </w:ins>
      <w:del w:id="255" w:author="蔡长春" w:date="2017-04-20T13:35:00Z">
        <w:r w:rsidR="00FC4E58" w:rsidDel="00C160BF">
          <w:rPr>
            <w:rFonts w:hint="eastAsia"/>
          </w:rPr>
          <w:delText>马上</w:delText>
        </w:r>
      </w:del>
      <w:r w:rsidR="00FC4E58">
        <w:rPr>
          <w:rFonts w:hint="eastAsia"/>
        </w:rPr>
        <w:t>会支付他全款</w:t>
      </w:r>
      <w:r w:rsidR="00990540">
        <w:rPr>
          <w:rFonts w:hint="eastAsia"/>
        </w:rPr>
        <w:t>。想想这些肉会多好——没有一点多余的</w:t>
      </w:r>
      <w:r w:rsidR="00FC4E58">
        <w:rPr>
          <w:rFonts w:hint="eastAsia"/>
        </w:rPr>
        <w:t>肥肉</w:t>
      </w:r>
      <w:r w:rsidRPr="00C20340">
        <w:rPr>
          <w:rFonts w:hint="eastAsia"/>
        </w:rPr>
        <w:t>!</w:t>
      </w:r>
    </w:p>
    <w:p w:rsidR="00E11402" w:rsidRDefault="00C20340" w:rsidP="00914AD1">
      <w:pPr>
        <w:ind w:firstLine="480"/>
      </w:pPr>
      <w:del w:id="256" w:author="蔡长春" w:date="2017-04-20T13:36:00Z">
        <w:r w:rsidRPr="00C20340" w:rsidDel="00C160BF">
          <w:rPr>
            <w:rFonts w:hint="eastAsia"/>
          </w:rPr>
          <w:delText>在一起</w:delText>
        </w:r>
      </w:del>
      <w:ins w:id="257" w:author="蔡长春" w:date="2017-04-20T13:36:00Z">
        <w:r w:rsidR="00C160BF">
          <w:rPr>
            <w:rFonts w:hint="eastAsia"/>
          </w:rPr>
          <w:t>患难与共</w:t>
        </w:r>
      </w:ins>
      <w:r w:rsidR="008C6651">
        <w:rPr>
          <w:rFonts w:hint="eastAsia"/>
        </w:rPr>
        <w:t>，</w:t>
      </w:r>
      <w:r w:rsidRPr="00C20340">
        <w:rPr>
          <w:rFonts w:hint="eastAsia"/>
        </w:rPr>
        <w:t>如果你愿意</w:t>
      </w:r>
      <w:r w:rsidR="008C6651">
        <w:rPr>
          <w:rFonts w:hint="eastAsia"/>
        </w:rPr>
        <w:t>，</w:t>
      </w:r>
      <w:r w:rsidR="006B2DE5">
        <w:rPr>
          <w:rFonts w:hint="eastAsia"/>
        </w:rPr>
        <w:t>这</w:t>
      </w:r>
      <w:r w:rsidRPr="00C20340">
        <w:rPr>
          <w:rFonts w:hint="eastAsia"/>
        </w:rPr>
        <w:t>是对冲基金投资的关键因素之一。</w:t>
      </w:r>
      <w:r w:rsidR="006B2DE5">
        <w:rPr>
          <w:rFonts w:hint="eastAsia"/>
        </w:rPr>
        <w:t>投资者和管理者的利益</w:t>
      </w:r>
      <w:del w:id="258" w:author="蔡长春" w:date="2017-04-20T13:36:00Z">
        <w:r w:rsidR="006B2DE5" w:rsidDel="00C160BF">
          <w:rPr>
            <w:rFonts w:hint="eastAsia"/>
          </w:rPr>
          <w:delText>是</w:delText>
        </w:r>
      </w:del>
      <w:r w:rsidR="006B2DE5">
        <w:rPr>
          <w:rFonts w:hint="eastAsia"/>
        </w:rPr>
        <w:t>完全一致</w:t>
      </w:r>
      <w:del w:id="259" w:author="蔡长春" w:date="2017-04-20T13:36:00Z">
        <w:r w:rsidR="006B2DE5" w:rsidDel="00C160BF">
          <w:rPr>
            <w:rFonts w:hint="eastAsia"/>
          </w:rPr>
          <w:delText>的</w:delText>
        </w:r>
      </w:del>
      <w:r w:rsidR="006B2DE5">
        <w:rPr>
          <w:rFonts w:hint="eastAsia"/>
        </w:rPr>
        <w:t>，这也是</w:t>
      </w:r>
      <w:r w:rsidRPr="00C20340">
        <w:rPr>
          <w:rFonts w:hint="eastAsia"/>
        </w:rPr>
        <w:t>对冲基金行业的增长</w:t>
      </w:r>
      <w:r w:rsidR="006B2DE5">
        <w:rPr>
          <w:rFonts w:hint="eastAsia"/>
        </w:rPr>
        <w:t>的</w:t>
      </w:r>
      <w:r w:rsidR="006B2DE5" w:rsidRPr="00C20340">
        <w:rPr>
          <w:rFonts w:hint="eastAsia"/>
        </w:rPr>
        <w:t>主要因素</w:t>
      </w:r>
      <w:r w:rsidR="006B2DE5">
        <w:rPr>
          <w:rFonts w:hint="eastAsia"/>
        </w:rPr>
        <w:t>。</w:t>
      </w:r>
      <w:r w:rsidRPr="00C20340">
        <w:rPr>
          <w:rFonts w:hint="eastAsia"/>
        </w:rPr>
        <w:t>重读这最后一句话</w:t>
      </w:r>
      <w:r w:rsidR="008C6651">
        <w:rPr>
          <w:rFonts w:hint="eastAsia"/>
        </w:rPr>
        <w:t>，</w:t>
      </w:r>
      <w:r w:rsidRPr="00C20340">
        <w:rPr>
          <w:rFonts w:hint="eastAsia"/>
        </w:rPr>
        <w:t>因为这是对冲基金投资</w:t>
      </w:r>
      <w:r w:rsidR="006B2DE5">
        <w:rPr>
          <w:rFonts w:hint="eastAsia"/>
        </w:rPr>
        <w:t>的本质。这</w:t>
      </w:r>
      <w:del w:id="260" w:author="蔡长春" w:date="2017-04-20T13:40:00Z">
        <w:r w:rsidR="006B2DE5" w:rsidDel="00C160BF">
          <w:rPr>
            <w:rFonts w:hint="eastAsia"/>
          </w:rPr>
          <w:delText>也</w:delText>
        </w:r>
      </w:del>
      <w:r w:rsidR="006B2DE5">
        <w:rPr>
          <w:rFonts w:hint="eastAsia"/>
        </w:rPr>
        <w:t>是</w:t>
      </w:r>
      <w:r w:rsidR="006B2DE5" w:rsidRPr="00C20340">
        <w:rPr>
          <w:rFonts w:hint="eastAsia"/>
        </w:rPr>
        <w:t>美国</w:t>
      </w:r>
      <w:r w:rsidRPr="00C20340">
        <w:rPr>
          <w:rFonts w:hint="eastAsia"/>
        </w:rPr>
        <w:t>许多大型共同基金公司</w:t>
      </w:r>
      <w:r w:rsidR="006B2DE5">
        <w:rPr>
          <w:rFonts w:hint="eastAsia"/>
        </w:rPr>
        <w:t>没有获得的力量</w:t>
      </w:r>
      <w:ins w:id="261" w:author="蔡长春" w:date="2017-04-20T13:40:00Z">
        <w:r w:rsidR="00C160BF">
          <w:rPr>
            <w:rFonts w:hint="eastAsia"/>
          </w:rPr>
          <w:t>；也是</w:t>
        </w:r>
      </w:ins>
      <w:del w:id="262" w:author="蔡长春" w:date="2017-04-20T13:40:00Z">
        <w:r w:rsidR="006B2DE5" w:rsidDel="00C160BF">
          <w:rPr>
            <w:rFonts w:hint="eastAsia"/>
          </w:rPr>
          <w:delText>。</w:delText>
        </w:r>
        <w:r w:rsidRPr="00C20340" w:rsidDel="00C160BF">
          <w:rPr>
            <w:rFonts w:hint="eastAsia"/>
          </w:rPr>
          <w:delText>这就是</w:delText>
        </w:r>
      </w:del>
      <w:r w:rsidRPr="00C20340">
        <w:rPr>
          <w:rFonts w:hint="eastAsia"/>
        </w:rPr>
        <w:t>为什么</w:t>
      </w:r>
      <w:r w:rsidR="006B2DE5">
        <w:rPr>
          <w:rFonts w:hint="eastAsia"/>
        </w:rPr>
        <w:t>不管你读什么新闻或听</w:t>
      </w:r>
      <w:r w:rsidR="00404807">
        <w:rPr>
          <w:rFonts w:hint="eastAsia"/>
        </w:rPr>
        <w:t>什么</w:t>
      </w:r>
      <w:r w:rsidR="006B2DE5">
        <w:rPr>
          <w:rFonts w:hint="eastAsia"/>
        </w:rPr>
        <w:t>金融新闻频道，都能发现有</w:t>
      </w:r>
      <w:r w:rsidRPr="00C20340">
        <w:rPr>
          <w:rFonts w:hint="eastAsia"/>
        </w:rPr>
        <w:t>如此多的投资者</w:t>
      </w:r>
      <w:ins w:id="263" w:author="蔡长春" w:date="2017-04-20T13:41:00Z">
        <w:r w:rsidR="00C160BF">
          <w:rPr>
            <w:rFonts w:hint="eastAsia"/>
          </w:rPr>
          <w:t>都</w:t>
        </w:r>
      </w:ins>
      <w:del w:id="264" w:author="蔡长春" w:date="2017-04-20T13:41:00Z">
        <w:r w:rsidRPr="00C20340" w:rsidDel="00C160BF">
          <w:rPr>
            <w:rFonts w:hint="eastAsia"/>
          </w:rPr>
          <w:delText>正</w:delText>
        </w:r>
      </w:del>
      <w:r w:rsidRPr="00C20340">
        <w:rPr>
          <w:rFonts w:hint="eastAsia"/>
        </w:rPr>
        <w:t>在寻求对冲基金的投资组合</w:t>
      </w:r>
      <w:r w:rsidR="006B2DE5">
        <w:rPr>
          <w:rFonts w:hint="eastAsia"/>
        </w:rPr>
        <w:t>的原因。</w:t>
      </w:r>
    </w:p>
    <w:p w:rsidR="00C20340" w:rsidRDefault="00C20340" w:rsidP="00E35DCA">
      <w:pPr>
        <w:ind w:firstLine="562"/>
        <w:rPr>
          <w:b/>
          <w:sz w:val="28"/>
        </w:rPr>
      </w:pPr>
      <w:r w:rsidRPr="00C20340">
        <w:rPr>
          <w:rFonts w:hint="eastAsia"/>
          <w:b/>
          <w:sz w:val="28"/>
        </w:rPr>
        <w:t>对冲基金从何而来</w:t>
      </w:r>
    </w:p>
    <w:p w:rsidR="00E11402" w:rsidRDefault="00E11402" w:rsidP="00E35DCA">
      <w:pPr>
        <w:ind w:firstLine="480"/>
        <w:rPr>
          <w:szCs w:val="24"/>
        </w:rPr>
      </w:pPr>
      <w:r>
        <w:rPr>
          <w:rFonts w:hint="eastAsia"/>
          <w:szCs w:val="24"/>
        </w:rPr>
        <w:t>想要</w:t>
      </w:r>
      <w:r w:rsidR="00C20340" w:rsidRPr="00C20340">
        <w:rPr>
          <w:rFonts w:hint="eastAsia"/>
          <w:szCs w:val="24"/>
        </w:rPr>
        <w:t>了解对冲基金</w:t>
      </w:r>
      <w:r w:rsidRPr="00C20340">
        <w:rPr>
          <w:rFonts w:hint="eastAsia"/>
          <w:szCs w:val="24"/>
        </w:rPr>
        <w:t>在过去的几年里</w:t>
      </w:r>
      <w:r>
        <w:rPr>
          <w:rFonts w:hint="eastAsia"/>
          <w:szCs w:val="24"/>
        </w:rPr>
        <w:t>为何</w:t>
      </w:r>
      <w:r w:rsidR="00C20340" w:rsidRPr="00C20340">
        <w:rPr>
          <w:rFonts w:hint="eastAsia"/>
          <w:szCs w:val="24"/>
        </w:rPr>
        <w:t>变得如此受欢迎</w:t>
      </w:r>
      <w:r w:rsidR="008C6651">
        <w:rPr>
          <w:rFonts w:hint="eastAsia"/>
          <w:szCs w:val="24"/>
        </w:rPr>
        <w:t>，</w:t>
      </w:r>
      <w:r>
        <w:rPr>
          <w:rFonts w:hint="eastAsia"/>
          <w:szCs w:val="24"/>
        </w:rPr>
        <w:t>我们需要回顾一下</w:t>
      </w:r>
      <w:r w:rsidR="00C20340" w:rsidRPr="00C20340">
        <w:rPr>
          <w:rFonts w:hint="eastAsia"/>
          <w:szCs w:val="24"/>
        </w:rPr>
        <w:t>过去。</w:t>
      </w:r>
      <w:r w:rsidR="00AE399E">
        <w:rPr>
          <w:rFonts w:hint="eastAsia"/>
          <w:szCs w:val="24"/>
        </w:rPr>
        <w:t>时间回</w:t>
      </w:r>
      <w:del w:id="265" w:author="蔡长春" w:date="2017-04-20T13:41:00Z">
        <w:r w:rsidR="00AE399E" w:rsidDel="00C160BF">
          <w:rPr>
            <w:rFonts w:hint="eastAsia"/>
            <w:szCs w:val="24"/>
          </w:rPr>
          <w:delText>溯</w:delText>
        </w:r>
      </w:del>
      <w:r w:rsidR="00AE399E">
        <w:rPr>
          <w:rFonts w:hint="eastAsia"/>
          <w:szCs w:val="24"/>
        </w:rPr>
        <w:t>到</w:t>
      </w:r>
      <w:r w:rsidR="00AE399E">
        <w:rPr>
          <w:rFonts w:hint="eastAsia"/>
          <w:szCs w:val="24"/>
        </w:rPr>
        <w:t>1949</w:t>
      </w:r>
      <w:r w:rsidR="00AE399E">
        <w:rPr>
          <w:rFonts w:hint="eastAsia"/>
          <w:szCs w:val="24"/>
        </w:rPr>
        <w:t>年，</w:t>
      </w:r>
      <w:ins w:id="266" w:author="蔡长春" w:date="2017-04-20T13:42:00Z">
        <w:r w:rsidR="00C160BF">
          <w:rPr>
            <w:rFonts w:hint="eastAsia"/>
            <w:szCs w:val="24"/>
          </w:rPr>
          <w:t>从</w:t>
        </w:r>
      </w:ins>
      <w:del w:id="267" w:author="蔡长春" w:date="2017-04-20T13:42:00Z">
        <w:r w:rsidR="00AE399E" w:rsidDel="00C160BF">
          <w:rPr>
            <w:rFonts w:hint="eastAsia"/>
            <w:szCs w:val="24"/>
          </w:rPr>
          <w:delText>当</w:delText>
        </w:r>
      </w:del>
      <w:r w:rsidR="00AE399E">
        <w:rPr>
          <w:rFonts w:hint="eastAsia"/>
          <w:szCs w:val="24"/>
        </w:rPr>
        <w:t>社会学家转变为记者的</w:t>
      </w:r>
      <w:del w:id="268" w:author="蔡长春" w:date="2017-04-20T13:43:00Z">
        <w:r w:rsidR="00080392" w:rsidDel="00C160BF">
          <w:rPr>
            <w:rFonts w:hint="eastAsia"/>
            <w:szCs w:val="24"/>
          </w:rPr>
          <w:delText>琼斯阿尔弗</w:delText>
        </w:r>
      </w:del>
      <w:ins w:id="269" w:author="蔡长春" w:date="2017-04-20T13:43:00Z">
        <w:r w:rsidR="00C160BF">
          <w:rPr>
            <w:rFonts w:hint="eastAsia"/>
            <w:szCs w:val="24"/>
          </w:rPr>
          <w:t>阿尔弗雷德</w:t>
        </w:r>
        <w:r w:rsidR="00C160BF">
          <w:rPr>
            <w:rFonts w:hint="eastAsia"/>
            <w:szCs w:val="24"/>
          </w:rPr>
          <w:t>.</w:t>
        </w:r>
        <w:r w:rsidR="00C160BF">
          <w:rPr>
            <w:rFonts w:hint="eastAsia"/>
            <w:szCs w:val="24"/>
          </w:rPr>
          <w:t>温斯洛</w:t>
        </w:r>
        <w:r w:rsidR="00C160BF">
          <w:rPr>
            <w:rFonts w:hint="eastAsia"/>
            <w:szCs w:val="24"/>
          </w:rPr>
          <w:t>.</w:t>
        </w:r>
        <w:r w:rsidR="00C160BF">
          <w:rPr>
            <w:rFonts w:hint="eastAsia"/>
            <w:szCs w:val="24"/>
          </w:rPr>
          <w:t>琼斯</w:t>
        </w:r>
      </w:ins>
      <w:r w:rsidR="00AE399E">
        <w:rPr>
          <w:rFonts w:hint="eastAsia"/>
          <w:szCs w:val="24"/>
        </w:rPr>
        <w:t>（</w:t>
      </w:r>
      <w:r w:rsidR="00AE399E" w:rsidRPr="00AE399E">
        <w:rPr>
          <w:szCs w:val="24"/>
        </w:rPr>
        <w:t>Alfred Winslow Jones</w:t>
      </w:r>
      <w:r w:rsidR="00AE399E">
        <w:rPr>
          <w:rFonts w:hint="eastAsia"/>
          <w:szCs w:val="24"/>
        </w:rPr>
        <w:t>）在纽约市发起了他的第一个对冲基金</w:t>
      </w:r>
      <w:r w:rsidR="00AE399E">
        <w:rPr>
          <w:rFonts w:hint="eastAsia"/>
          <w:szCs w:val="24"/>
        </w:rPr>
        <w:t>--</w:t>
      </w:r>
      <w:r w:rsidR="00AE399E" w:rsidRPr="00AE399E">
        <w:rPr>
          <w:szCs w:val="24"/>
        </w:rPr>
        <w:t>A.W. Jones &amp; Co.</w:t>
      </w:r>
      <w:r w:rsidR="00AE399E">
        <w:rPr>
          <w:rFonts w:hint="eastAsia"/>
          <w:szCs w:val="24"/>
        </w:rPr>
        <w:t>。</w:t>
      </w:r>
      <w:r w:rsidR="00AE399E" w:rsidRPr="00AE399E">
        <w:rPr>
          <w:rFonts w:hint="eastAsia"/>
          <w:szCs w:val="24"/>
        </w:rPr>
        <w:t>琼斯</w:t>
      </w:r>
      <w:del w:id="270" w:author="蔡长春" w:date="2017-04-20T13:44:00Z">
        <w:r w:rsidR="004C0D92" w:rsidDel="00C1623B">
          <w:rPr>
            <w:rFonts w:hint="eastAsia"/>
            <w:szCs w:val="24"/>
          </w:rPr>
          <w:delText>推出他的基金后</w:delText>
        </w:r>
      </w:del>
      <w:r w:rsidR="004C0D92">
        <w:rPr>
          <w:rFonts w:hint="eastAsia"/>
          <w:szCs w:val="24"/>
        </w:rPr>
        <w:t>发现</w:t>
      </w:r>
      <w:del w:id="271" w:author="蔡长春" w:date="2017-04-20T13:46:00Z">
        <w:r w:rsidR="004C0D92" w:rsidDel="00C1623B">
          <w:rPr>
            <w:rFonts w:hint="eastAsia"/>
            <w:szCs w:val="24"/>
          </w:rPr>
          <w:delText>了两件事</w:delText>
        </w:r>
      </w:del>
      <w:r w:rsidR="004C0D92">
        <w:rPr>
          <w:rFonts w:hint="eastAsia"/>
          <w:szCs w:val="24"/>
        </w:rPr>
        <w:t>：（</w:t>
      </w:r>
      <w:r w:rsidR="004C0D92">
        <w:rPr>
          <w:rFonts w:hint="eastAsia"/>
          <w:szCs w:val="24"/>
        </w:rPr>
        <w:t>1</w:t>
      </w:r>
      <w:r w:rsidR="004C0D92">
        <w:rPr>
          <w:rFonts w:hint="eastAsia"/>
          <w:szCs w:val="24"/>
        </w:rPr>
        <w:t>）</w:t>
      </w:r>
      <w:r w:rsidR="004C0D92" w:rsidRPr="004C0D92">
        <w:rPr>
          <w:rFonts w:hint="eastAsia"/>
          <w:szCs w:val="24"/>
        </w:rPr>
        <w:t>作为一名记者</w:t>
      </w:r>
      <w:r w:rsidR="004C0D92">
        <w:rPr>
          <w:rFonts w:hint="eastAsia"/>
          <w:szCs w:val="24"/>
        </w:rPr>
        <w:t>，</w:t>
      </w:r>
      <w:r w:rsidR="004C0D92" w:rsidRPr="004C0D92">
        <w:rPr>
          <w:rFonts w:hint="eastAsia"/>
          <w:szCs w:val="24"/>
        </w:rPr>
        <w:t>他不能赚到足够的钱来</w:t>
      </w:r>
      <w:r w:rsidR="004C0D92">
        <w:rPr>
          <w:rFonts w:hint="eastAsia"/>
          <w:szCs w:val="24"/>
        </w:rPr>
        <w:t>满足</w:t>
      </w:r>
      <w:r w:rsidR="004C0D92" w:rsidRPr="004C0D92">
        <w:rPr>
          <w:rFonts w:hint="eastAsia"/>
          <w:szCs w:val="24"/>
        </w:rPr>
        <w:t>他</w:t>
      </w:r>
      <w:r w:rsidR="004C0D92">
        <w:rPr>
          <w:rFonts w:hint="eastAsia"/>
          <w:szCs w:val="24"/>
        </w:rPr>
        <w:t>所</w:t>
      </w:r>
      <w:r w:rsidR="004C0D92" w:rsidRPr="004C0D92">
        <w:rPr>
          <w:rFonts w:hint="eastAsia"/>
          <w:szCs w:val="24"/>
        </w:rPr>
        <w:t>希望</w:t>
      </w:r>
      <w:r w:rsidR="00914AD1">
        <w:rPr>
          <w:rFonts w:hint="eastAsia"/>
          <w:szCs w:val="24"/>
        </w:rPr>
        <w:t>的和</w:t>
      </w:r>
      <w:r w:rsidR="003139B0">
        <w:rPr>
          <w:rFonts w:hint="eastAsia"/>
          <w:szCs w:val="24"/>
        </w:rPr>
        <w:t>支撑家庭</w:t>
      </w:r>
      <w:r w:rsidR="004C0D92">
        <w:rPr>
          <w:rFonts w:hint="eastAsia"/>
          <w:szCs w:val="24"/>
        </w:rPr>
        <w:t>的</w:t>
      </w:r>
      <w:r w:rsidR="004C0D92" w:rsidRPr="004C0D92">
        <w:rPr>
          <w:rFonts w:hint="eastAsia"/>
          <w:szCs w:val="24"/>
        </w:rPr>
        <w:t>生活</w:t>
      </w:r>
      <w:r w:rsidR="004C0D92">
        <w:rPr>
          <w:rFonts w:hint="eastAsia"/>
          <w:szCs w:val="24"/>
        </w:rPr>
        <w:t>；（</w:t>
      </w:r>
      <w:r w:rsidR="004C0D92">
        <w:rPr>
          <w:rFonts w:hint="eastAsia"/>
          <w:szCs w:val="24"/>
        </w:rPr>
        <w:t>2</w:t>
      </w:r>
      <w:r w:rsidR="004C0D92">
        <w:rPr>
          <w:rFonts w:hint="eastAsia"/>
          <w:szCs w:val="24"/>
        </w:rPr>
        <w:t>）</w:t>
      </w:r>
      <w:r w:rsidR="004C0D92" w:rsidRPr="004C0D92">
        <w:rPr>
          <w:rFonts w:hint="eastAsia"/>
          <w:szCs w:val="24"/>
        </w:rPr>
        <w:t>华尔街的人</w:t>
      </w:r>
      <w:r w:rsidR="004C0D92">
        <w:rPr>
          <w:rFonts w:hint="eastAsia"/>
          <w:szCs w:val="24"/>
        </w:rPr>
        <w:t>做的事也不是</w:t>
      </w:r>
      <w:del w:id="272" w:author="蔡长春" w:date="2017-04-20T13:45:00Z">
        <w:r w:rsidR="004C0D92" w:rsidDel="00C1623B">
          <w:rPr>
            <w:rFonts w:hint="eastAsia"/>
            <w:szCs w:val="24"/>
          </w:rPr>
          <w:delText>所有的</w:delText>
        </w:r>
      </w:del>
      <w:r w:rsidR="004C0D92">
        <w:rPr>
          <w:rFonts w:hint="eastAsia"/>
          <w:szCs w:val="24"/>
        </w:rPr>
        <w:t>都那么难</w:t>
      </w:r>
      <w:ins w:id="273" w:author="蔡长春" w:date="2017-04-20T13:45:00Z">
        <w:r w:rsidR="00C1623B">
          <w:rPr>
            <w:rFonts w:hint="eastAsia"/>
            <w:szCs w:val="24"/>
          </w:rPr>
          <w:t>；</w:t>
        </w:r>
      </w:ins>
      <w:ins w:id="274" w:author="蔡长春" w:date="2017-04-20T13:46:00Z">
        <w:r w:rsidR="00C1623B">
          <w:rPr>
            <w:rFonts w:hint="eastAsia"/>
            <w:szCs w:val="24"/>
          </w:rPr>
          <w:t>在意识到这两件事后，他</w:t>
        </w:r>
      </w:ins>
      <w:ins w:id="275" w:author="蔡长春" w:date="2017-04-20T13:45:00Z">
        <w:r w:rsidR="00C1623B">
          <w:rPr>
            <w:rFonts w:hint="eastAsia"/>
            <w:szCs w:val="24"/>
          </w:rPr>
          <w:t>推出</w:t>
        </w:r>
      </w:ins>
      <w:ins w:id="276" w:author="蔡长春" w:date="2017-04-20T13:46:00Z">
        <w:r w:rsidR="00C1623B">
          <w:rPr>
            <w:rFonts w:hint="eastAsia"/>
            <w:szCs w:val="24"/>
          </w:rPr>
          <w:t>了自己的基金</w:t>
        </w:r>
      </w:ins>
      <w:r w:rsidR="004C0D92">
        <w:rPr>
          <w:rFonts w:hint="eastAsia"/>
          <w:szCs w:val="24"/>
        </w:rPr>
        <w:t>。他的基金</w:t>
      </w:r>
      <w:del w:id="277" w:author="蔡长春" w:date="2017-04-20T13:47:00Z">
        <w:r w:rsidR="004C0D92" w:rsidDel="00C1623B">
          <w:rPr>
            <w:rFonts w:hint="eastAsia"/>
            <w:szCs w:val="24"/>
          </w:rPr>
          <w:delText>的</w:delText>
        </w:r>
      </w:del>
      <w:r w:rsidR="004C0D92">
        <w:rPr>
          <w:rFonts w:hint="eastAsia"/>
          <w:szCs w:val="24"/>
        </w:rPr>
        <w:t>起源</w:t>
      </w:r>
      <w:del w:id="278" w:author="蔡长春" w:date="2017-04-20T13:47:00Z">
        <w:r w:rsidR="004C0D92" w:rsidDel="00C1623B">
          <w:rPr>
            <w:rFonts w:hint="eastAsia"/>
            <w:szCs w:val="24"/>
          </w:rPr>
          <w:delText>来源</w:delText>
        </w:r>
      </w:del>
      <w:r w:rsidR="004C0D92">
        <w:rPr>
          <w:rFonts w:hint="eastAsia"/>
          <w:szCs w:val="24"/>
        </w:rPr>
        <w:t>于他之前在《财富》杂志上写的一篇文章《预测</w:t>
      </w:r>
      <w:ins w:id="279" w:author="蔡长春" w:date="2017-04-20T13:47:00Z">
        <w:r w:rsidR="00C1623B">
          <w:rPr>
            <w:rFonts w:hint="eastAsia"/>
            <w:szCs w:val="24"/>
          </w:rPr>
          <w:t>的时尚</w:t>
        </w:r>
      </w:ins>
      <w:r w:rsidR="004C0D92">
        <w:rPr>
          <w:rFonts w:hint="eastAsia"/>
          <w:szCs w:val="24"/>
        </w:rPr>
        <w:t>》。文章主要研究一些股票以一种方式</w:t>
      </w:r>
      <w:del w:id="280" w:author="蔡长春" w:date="2017-04-20T13:48:00Z">
        <w:r w:rsidR="004C0D92" w:rsidDel="00C1623B">
          <w:rPr>
            <w:rFonts w:hint="eastAsia"/>
            <w:szCs w:val="24"/>
          </w:rPr>
          <w:delText>移动</w:delText>
        </w:r>
      </w:del>
      <w:ins w:id="281" w:author="蔡长春" w:date="2017-04-20T13:48:00Z">
        <w:r w:rsidR="00C1623B">
          <w:rPr>
            <w:rFonts w:hint="eastAsia"/>
            <w:szCs w:val="24"/>
          </w:rPr>
          <w:t>波动</w:t>
        </w:r>
      </w:ins>
      <w:r w:rsidR="004C0D92">
        <w:rPr>
          <w:rFonts w:hint="eastAsia"/>
          <w:szCs w:val="24"/>
        </w:rPr>
        <w:t>，另一些股票价格以另一种方式</w:t>
      </w:r>
      <w:del w:id="282" w:author="蔡长春" w:date="2017-04-20T13:48:00Z">
        <w:r w:rsidR="004C0D92" w:rsidDel="00C1623B">
          <w:rPr>
            <w:rFonts w:hint="eastAsia"/>
            <w:szCs w:val="24"/>
          </w:rPr>
          <w:delText>移动</w:delText>
        </w:r>
      </w:del>
      <w:ins w:id="283" w:author="蔡长春" w:date="2017-04-20T13:48:00Z">
        <w:r w:rsidR="00C1623B">
          <w:rPr>
            <w:rFonts w:hint="eastAsia"/>
            <w:szCs w:val="24"/>
          </w:rPr>
          <w:t>波动</w:t>
        </w:r>
      </w:ins>
      <w:r w:rsidR="004C0D92">
        <w:rPr>
          <w:rFonts w:hint="eastAsia"/>
          <w:szCs w:val="24"/>
        </w:rPr>
        <w:t>，但这些股票无论以哪种方式</w:t>
      </w:r>
      <w:ins w:id="284" w:author="蔡长春" w:date="2017-04-20T13:48:00Z">
        <w:r w:rsidR="00C1623B">
          <w:rPr>
            <w:rFonts w:hint="eastAsia"/>
            <w:szCs w:val="24"/>
          </w:rPr>
          <w:t>波动</w:t>
        </w:r>
      </w:ins>
      <w:del w:id="285" w:author="蔡长春" w:date="2017-04-20T13:48:00Z">
        <w:r w:rsidR="004C0D92" w:rsidDel="00C1623B">
          <w:rPr>
            <w:rFonts w:hint="eastAsia"/>
            <w:szCs w:val="24"/>
          </w:rPr>
          <w:delText>移动</w:delText>
        </w:r>
      </w:del>
      <w:r w:rsidR="004C0D92">
        <w:rPr>
          <w:rFonts w:hint="eastAsia"/>
          <w:szCs w:val="24"/>
        </w:rPr>
        <w:t>，人们都可以赚到钱。</w:t>
      </w:r>
      <w:r w:rsidR="004C0D92" w:rsidRPr="00AE399E">
        <w:rPr>
          <w:rFonts w:hint="eastAsia"/>
          <w:szCs w:val="24"/>
        </w:rPr>
        <w:t>琼斯</w:t>
      </w:r>
      <w:r w:rsidR="004C0D92">
        <w:rPr>
          <w:rFonts w:hint="eastAsia"/>
          <w:szCs w:val="24"/>
        </w:rPr>
        <w:t>拿到数据并假设，</w:t>
      </w:r>
      <w:r w:rsidR="007D6E82">
        <w:rPr>
          <w:rFonts w:hint="eastAsia"/>
          <w:szCs w:val="24"/>
        </w:rPr>
        <w:t>如果</w:t>
      </w:r>
      <w:del w:id="286" w:author="蔡长春" w:date="2017-04-20T13:49:00Z">
        <w:r w:rsidR="007D6E82" w:rsidDel="00C1623B">
          <w:rPr>
            <w:rFonts w:hint="eastAsia"/>
            <w:szCs w:val="24"/>
          </w:rPr>
          <w:delText>你</w:delText>
        </w:r>
      </w:del>
      <w:r w:rsidR="007D6E82">
        <w:rPr>
          <w:rFonts w:hint="eastAsia"/>
          <w:szCs w:val="24"/>
        </w:rPr>
        <w:t>创建一个投资组合</w:t>
      </w:r>
      <w:r w:rsidR="007D6E82">
        <w:rPr>
          <w:szCs w:val="24"/>
        </w:rPr>
        <w:t>—</w:t>
      </w:r>
      <w:r w:rsidR="007D6E82">
        <w:rPr>
          <w:rFonts w:hint="eastAsia"/>
          <w:szCs w:val="24"/>
        </w:rPr>
        <w:t>里面既有多头头寸又有空头头寸</w:t>
      </w:r>
      <w:proofErr w:type="gramStart"/>
      <w:r w:rsidR="007D6E82">
        <w:rPr>
          <w:szCs w:val="24"/>
        </w:rPr>
        <w:t>—</w:t>
      </w:r>
      <w:r w:rsidR="007D6E82">
        <w:rPr>
          <w:rFonts w:hint="eastAsia"/>
          <w:szCs w:val="24"/>
        </w:rPr>
        <w:t>无论</w:t>
      </w:r>
      <w:proofErr w:type="gramEnd"/>
      <w:r w:rsidR="007D6E82">
        <w:rPr>
          <w:rFonts w:hint="eastAsia"/>
          <w:szCs w:val="24"/>
        </w:rPr>
        <w:t>市场向哪个方西移动，你都将跑赢市场。</w:t>
      </w:r>
    </w:p>
    <w:p w:rsidR="007D6E82" w:rsidRDefault="007D6E82" w:rsidP="00E35DCA">
      <w:pPr>
        <w:ind w:firstLine="480"/>
        <w:rPr>
          <w:szCs w:val="24"/>
        </w:rPr>
      </w:pPr>
      <w:r w:rsidRPr="00C20340">
        <w:rPr>
          <w:rFonts w:hint="eastAsia"/>
          <w:szCs w:val="24"/>
        </w:rPr>
        <w:t>理论上讲</w:t>
      </w:r>
      <w:r>
        <w:rPr>
          <w:rFonts w:hint="eastAsia"/>
          <w:szCs w:val="24"/>
        </w:rPr>
        <w:t>，当市场上行，多头</w:t>
      </w:r>
      <w:del w:id="287" w:author="蔡长春" w:date="2017-04-20T13:52:00Z">
        <w:r w:rsidDel="00C1623B">
          <w:rPr>
            <w:rFonts w:hint="eastAsia"/>
            <w:szCs w:val="24"/>
          </w:rPr>
          <w:delText>增加</w:delText>
        </w:r>
      </w:del>
      <w:ins w:id="288" w:author="蔡长春" w:date="2017-04-20T13:52:00Z">
        <w:r w:rsidR="00C1623B">
          <w:rPr>
            <w:rFonts w:hint="eastAsia"/>
            <w:szCs w:val="24"/>
          </w:rPr>
          <w:t>上升</w:t>
        </w:r>
      </w:ins>
      <w:r>
        <w:rPr>
          <w:rFonts w:hint="eastAsia"/>
          <w:szCs w:val="24"/>
        </w:rPr>
        <w:t>，投资组合多头头寸的增加值会超过里面空头头寸所造成的损失值。相反的，</w:t>
      </w:r>
      <w:r w:rsidRPr="00AE399E">
        <w:rPr>
          <w:rFonts w:hint="eastAsia"/>
          <w:szCs w:val="24"/>
        </w:rPr>
        <w:t>琼斯</w:t>
      </w:r>
      <w:r>
        <w:rPr>
          <w:rFonts w:hint="eastAsia"/>
          <w:szCs w:val="24"/>
        </w:rPr>
        <w:t>相信，当市场下跌时，空头</w:t>
      </w:r>
      <w:del w:id="289" w:author="蔡长春" w:date="2017-04-20T13:51:00Z">
        <w:r w:rsidDel="00C1623B">
          <w:rPr>
            <w:rFonts w:hint="eastAsia"/>
            <w:szCs w:val="24"/>
          </w:rPr>
          <w:delText>是正确的</w:delText>
        </w:r>
      </w:del>
      <w:ins w:id="290" w:author="蔡长春" w:date="2017-04-20T13:51:00Z">
        <w:r w:rsidR="00C1623B">
          <w:rPr>
            <w:rFonts w:hint="eastAsia"/>
            <w:szCs w:val="24"/>
          </w:rPr>
          <w:t>头寸</w:t>
        </w:r>
      </w:ins>
      <w:ins w:id="291" w:author="蔡长春" w:date="2017-04-20T13:52:00Z">
        <w:r w:rsidR="00C1623B">
          <w:rPr>
            <w:rFonts w:hint="eastAsia"/>
            <w:szCs w:val="24"/>
          </w:rPr>
          <w:t>也是一样的</w:t>
        </w:r>
      </w:ins>
      <w:r>
        <w:rPr>
          <w:rFonts w:hint="eastAsia"/>
          <w:szCs w:val="24"/>
        </w:rPr>
        <w:t>。</w:t>
      </w:r>
    </w:p>
    <w:p w:rsidR="007D6E82" w:rsidRDefault="007D6E82" w:rsidP="00E35DCA">
      <w:pPr>
        <w:ind w:firstLine="480"/>
        <w:rPr>
          <w:szCs w:val="24"/>
        </w:rPr>
      </w:pPr>
      <w:r>
        <w:rPr>
          <w:rFonts w:hint="eastAsia"/>
          <w:szCs w:val="24"/>
        </w:rPr>
        <w:t>一个人会</w:t>
      </w:r>
      <w:del w:id="292" w:author="蔡长春" w:date="2017-04-20T13:53:00Z">
        <w:r w:rsidDel="00C1623B">
          <w:rPr>
            <w:rFonts w:hint="eastAsia"/>
            <w:szCs w:val="24"/>
          </w:rPr>
          <w:delText>卖出</w:delText>
        </w:r>
      </w:del>
      <w:ins w:id="293" w:author="蔡长春" w:date="2017-04-20T13:53:00Z">
        <w:r w:rsidR="00C1623B">
          <w:rPr>
            <w:rFonts w:hint="eastAsia"/>
            <w:szCs w:val="24"/>
          </w:rPr>
          <w:t>做空</w:t>
        </w:r>
      </w:ins>
      <w:r>
        <w:rPr>
          <w:rFonts w:hint="eastAsia"/>
          <w:szCs w:val="24"/>
        </w:rPr>
        <w:t>股票的情况是</w:t>
      </w:r>
      <w:del w:id="294" w:author="蔡长春" w:date="2017-04-20T13:53:00Z">
        <w:r w:rsidDel="00C1623B">
          <w:rPr>
            <w:rFonts w:hint="eastAsia"/>
            <w:szCs w:val="24"/>
          </w:rPr>
          <w:delText>指</w:delText>
        </w:r>
      </w:del>
      <w:r>
        <w:rPr>
          <w:rFonts w:hint="eastAsia"/>
          <w:szCs w:val="24"/>
        </w:rPr>
        <w:t>当投资者</w:t>
      </w:r>
      <w:del w:id="295" w:author="蔡长春" w:date="2017-04-20T13:53:00Z">
        <w:r w:rsidDel="00C1623B">
          <w:rPr>
            <w:rFonts w:hint="eastAsia"/>
            <w:szCs w:val="24"/>
          </w:rPr>
          <w:delText>假设</w:delText>
        </w:r>
      </w:del>
      <w:ins w:id="296" w:author="蔡长春" w:date="2017-04-20T13:53:00Z">
        <w:r w:rsidR="00C1623B">
          <w:rPr>
            <w:rFonts w:hint="eastAsia"/>
            <w:szCs w:val="24"/>
          </w:rPr>
          <w:t>认为</w:t>
        </w:r>
      </w:ins>
      <w:r>
        <w:rPr>
          <w:rFonts w:hint="eastAsia"/>
          <w:szCs w:val="24"/>
        </w:rPr>
        <w:t>股票估值过高，</w:t>
      </w:r>
      <w:proofErr w:type="gramStart"/>
      <w:r>
        <w:rPr>
          <w:rFonts w:hint="eastAsia"/>
          <w:szCs w:val="24"/>
        </w:rPr>
        <w:t>长期会价值</w:t>
      </w:r>
      <w:proofErr w:type="gramEnd"/>
      <w:r>
        <w:rPr>
          <w:rFonts w:hint="eastAsia"/>
          <w:szCs w:val="24"/>
        </w:rPr>
        <w:t>回归</w:t>
      </w:r>
      <w:r w:rsidR="0045009A">
        <w:rPr>
          <w:rFonts w:hint="eastAsia"/>
          <w:szCs w:val="24"/>
        </w:rPr>
        <w:t>；</w:t>
      </w:r>
      <w:del w:id="297" w:author="蔡长春" w:date="2017-04-20T13:54:00Z">
        <w:r w:rsidR="0045009A" w:rsidDel="0071467E">
          <w:rPr>
            <w:rFonts w:hint="eastAsia"/>
            <w:szCs w:val="24"/>
          </w:rPr>
          <w:delText>相反的，</w:delText>
        </w:r>
      </w:del>
      <w:del w:id="298" w:author="蔡长春" w:date="2017-04-20T13:53:00Z">
        <w:r w:rsidR="0045009A" w:rsidDel="00C1623B">
          <w:rPr>
            <w:rFonts w:hint="eastAsia"/>
            <w:szCs w:val="24"/>
          </w:rPr>
          <w:delText>买入</w:delText>
        </w:r>
      </w:del>
      <w:ins w:id="299" w:author="蔡长春" w:date="2017-04-20T13:53:00Z">
        <w:r w:rsidR="00C1623B">
          <w:rPr>
            <w:rFonts w:hint="eastAsia"/>
            <w:szCs w:val="24"/>
          </w:rPr>
          <w:t>做多</w:t>
        </w:r>
      </w:ins>
      <w:r w:rsidR="0045009A">
        <w:rPr>
          <w:rFonts w:hint="eastAsia"/>
          <w:szCs w:val="24"/>
        </w:rPr>
        <w:t>股票</w:t>
      </w:r>
      <w:ins w:id="300" w:author="蔡长春" w:date="2017-04-20T13:54:00Z">
        <w:r w:rsidR="0071467E">
          <w:rPr>
            <w:rFonts w:hint="eastAsia"/>
            <w:szCs w:val="24"/>
          </w:rPr>
          <w:t>的情况刚好相反，</w:t>
        </w:r>
      </w:ins>
      <w:r w:rsidR="0045009A">
        <w:rPr>
          <w:rFonts w:hint="eastAsia"/>
          <w:szCs w:val="24"/>
        </w:rPr>
        <w:t>是指股票的走势使你相信股票的价格还会</w:t>
      </w:r>
      <w:ins w:id="301" w:author="蔡长春" w:date="2017-04-20T13:54:00Z">
        <w:r w:rsidR="00C1623B">
          <w:rPr>
            <w:rFonts w:hint="eastAsia"/>
            <w:szCs w:val="24"/>
          </w:rPr>
          <w:t>继续上</w:t>
        </w:r>
      </w:ins>
      <w:r w:rsidR="0045009A">
        <w:rPr>
          <w:rFonts w:hint="eastAsia"/>
          <w:szCs w:val="24"/>
        </w:rPr>
        <w:t>涨，</w:t>
      </w:r>
      <w:ins w:id="302" w:author="蔡长春" w:date="2017-04-20T13:55:00Z">
        <w:r w:rsidR="0071467E">
          <w:rPr>
            <w:rFonts w:hint="eastAsia"/>
            <w:szCs w:val="24"/>
          </w:rPr>
          <w:t>直到</w:t>
        </w:r>
      </w:ins>
      <w:r w:rsidR="0045009A">
        <w:rPr>
          <w:rFonts w:hint="eastAsia"/>
          <w:szCs w:val="24"/>
        </w:rPr>
        <w:t>市场</w:t>
      </w:r>
      <w:del w:id="303" w:author="蔡长春" w:date="2017-04-20T13:55:00Z">
        <w:r w:rsidR="0045009A" w:rsidDel="0071467E">
          <w:rPr>
            <w:rFonts w:hint="eastAsia"/>
            <w:szCs w:val="24"/>
          </w:rPr>
          <w:delText>只是</w:delText>
        </w:r>
      </w:del>
      <w:r w:rsidR="0045009A">
        <w:rPr>
          <w:rFonts w:hint="eastAsia"/>
          <w:szCs w:val="24"/>
        </w:rPr>
        <w:t>给予</w:t>
      </w:r>
      <w:del w:id="304" w:author="蔡长春" w:date="2017-04-20T13:55:00Z">
        <w:r w:rsidR="0045009A" w:rsidDel="0071467E">
          <w:rPr>
            <w:rFonts w:hint="eastAsia"/>
            <w:szCs w:val="24"/>
          </w:rPr>
          <w:delText>了</w:delText>
        </w:r>
      </w:del>
      <w:r w:rsidR="0045009A">
        <w:rPr>
          <w:rFonts w:hint="eastAsia"/>
          <w:szCs w:val="24"/>
        </w:rPr>
        <w:t>它正确的</w:t>
      </w:r>
      <w:ins w:id="305" w:author="蔡长春" w:date="2017-04-20T13:55:00Z">
        <w:r w:rsidR="0071467E">
          <w:rPr>
            <w:rFonts w:hint="eastAsia"/>
            <w:szCs w:val="24"/>
          </w:rPr>
          <w:t>估值</w:t>
        </w:r>
      </w:ins>
      <w:del w:id="306" w:author="蔡长春" w:date="2017-04-20T13:55:00Z">
        <w:r w:rsidR="0045009A" w:rsidDel="0071467E">
          <w:rPr>
            <w:rFonts w:hint="eastAsia"/>
            <w:szCs w:val="24"/>
          </w:rPr>
          <w:delText>定价</w:delText>
        </w:r>
      </w:del>
      <w:r w:rsidR="0045009A">
        <w:rPr>
          <w:rFonts w:hint="eastAsia"/>
          <w:szCs w:val="24"/>
        </w:rPr>
        <w:t>。投资者买入股票</w:t>
      </w:r>
      <w:ins w:id="307" w:author="蔡长春" w:date="2017-04-20T13:55:00Z">
        <w:r w:rsidR="0071467E">
          <w:rPr>
            <w:rFonts w:hint="eastAsia"/>
            <w:szCs w:val="24"/>
          </w:rPr>
          <w:t>（或者做多）</w:t>
        </w:r>
      </w:ins>
      <w:r w:rsidR="0045009A">
        <w:rPr>
          <w:rFonts w:hint="eastAsia"/>
          <w:szCs w:val="24"/>
        </w:rPr>
        <w:t>是期望股票价格会继</w:t>
      </w:r>
      <w:r w:rsidR="0045009A">
        <w:rPr>
          <w:rFonts w:hint="eastAsia"/>
          <w:szCs w:val="24"/>
        </w:rPr>
        <w:lastRenderedPageBreak/>
        <w:t>续涨。相反的，如果投资者相信目前股价过高，他们就会卖出股票。但是如果投资者目前没有持有这只股票（或者没有</w:t>
      </w:r>
      <w:del w:id="308" w:author="蔡长春" w:date="2017-04-20T13:58:00Z">
        <w:r w:rsidR="0045009A" w:rsidDel="0071467E">
          <w:rPr>
            <w:rFonts w:hint="eastAsia"/>
            <w:szCs w:val="24"/>
          </w:rPr>
          <w:delText>买</w:delText>
        </w:r>
      </w:del>
      <w:ins w:id="309" w:author="蔡长春" w:date="2017-04-20T13:58:00Z">
        <w:r w:rsidR="0071467E">
          <w:rPr>
            <w:rFonts w:hint="eastAsia"/>
            <w:szCs w:val="24"/>
          </w:rPr>
          <w:t>做多</w:t>
        </w:r>
      </w:ins>
      <w:r w:rsidR="0045009A">
        <w:rPr>
          <w:rFonts w:hint="eastAsia"/>
          <w:szCs w:val="24"/>
        </w:rPr>
        <w:t>这只股票），投资者将会</w:t>
      </w:r>
      <w:r w:rsidR="003139B0">
        <w:rPr>
          <w:rFonts w:hint="eastAsia"/>
          <w:szCs w:val="24"/>
        </w:rPr>
        <w:t>做空</w:t>
      </w:r>
      <w:r w:rsidR="0045009A">
        <w:rPr>
          <w:rFonts w:hint="eastAsia"/>
          <w:szCs w:val="24"/>
        </w:rPr>
        <w:t>股票，以期望未来价格下跌时以更低的价格买入股票来偿还。</w:t>
      </w:r>
    </w:p>
    <w:p w:rsidR="00EC5542" w:rsidRDefault="0045009A" w:rsidP="00EC5542">
      <w:pPr>
        <w:ind w:firstLine="480"/>
        <w:rPr>
          <w:szCs w:val="24"/>
        </w:rPr>
      </w:pPr>
      <w:r>
        <w:rPr>
          <w:rFonts w:hint="eastAsia"/>
          <w:szCs w:val="24"/>
        </w:rPr>
        <w:t>为了做空股票，你会从经纪商手中借入股票，并以当前的市场价格卖出</w:t>
      </w:r>
      <w:r w:rsidR="00125A3E">
        <w:rPr>
          <w:rFonts w:hint="eastAsia"/>
          <w:szCs w:val="24"/>
        </w:rPr>
        <w:t>，</w:t>
      </w:r>
      <w:r w:rsidR="00C20340" w:rsidRPr="00C20340">
        <w:rPr>
          <w:rFonts w:hint="eastAsia"/>
          <w:szCs w:val="24"/>
        </w:rPr>
        <w:t>出售所得存入你的</w:t>
      </w:r>
      <w:proofErr w:type="gramStart"/>
      <w:r w:rsidR="00C20340" w:rsidRPr="00C20340">
        <w:rPr>
          <w:rFonts w:hint="eastAsia"/>
          <w:szCs w:val="24"/>
        </w:rPr>
        <w:t>帐户</w:t>
      </w:r>
      <w:proofErr w:type="gramEnd"/>
      <w:r w:rsidR="00C20340" w:rsidRPr="00C20340">
        <w:rPr>
          <w:rFonts w:hint="eastAsia"/>
          <w:szCs w:val="24"/>
        </w:rPr>
        <w:t>。</w:t>
      </w:r>
      <w:del w:id="310" w:author="蔡长春" w:date="2017-04-20T14:00:00Z">
        <w:r w:rsidR="00C20340" w:rsidRPr="00C20340" w:rsidDel="00603838">
          <w:rPr>
            <w:rFonts w:hint="eastAsia"/>
            <w:szCs w:val="24"/>
          </w:rPr>
          <w:delText>在</w:delText>
        </w:r>
      </w:del>
      <w:r w:rsidR="00C20340" w:rsidRPr="00C20340">
        <w:rPr>
          <w:rFonts w:hint="eastAsia"/>
          <w:szCs w:val="24"/>
        </w:rPr>
        <w:t>未来</w:t>
      </w:r>
      <w:ins w:id="311" w:author="蔡长春" w:date="2017-04-20T14:00:00Z">
        <w:r w:rsidR="00603838">
          <w:rPr>
            <w:rFonts w:hint="eastAsia"/>
            <w:szCs w:val="24"/>
          </w:rPr>
          <w:t>，</w:t>
        </w:r>
      </w:ins>
      <w:r w:rsidR="00C20340" w:rsidRPr="00C20340">
        <w:rPr>
          <w:rFonts w:hint="eastAsia"/>
          <w:szCs w:val="24"/>
        </w:rPr>
        <w:t>当股票</w:t>
      </w:r>
      <w:ins w:id="312" w:author="蔡长春" w:date="2017-04-20T14:00:00Z">
        <w:r w:rsidR="00603838">
          <w:rPr>
            <w:rFonts w:hint="eastAsia"/>
            <w:szCs w:val="24"/>
          </w:rPr>
          <w:t>价格</w:t>
        </w:r>
      </w:ins>
      <w:del w:id="313" w:author="蔡长春" w:date="2017-04-20T14:00:00Z">
        <w:r w:rsidR="00C20340" w:rsidRPr="00C20340" w:rsidDel="00603838">
          <w:rPr>
            <w:rFonts w:hint="eastAsia"/>
            <w:szCs w:val="24"/>
          </w:rPr>
          <w:delText>价值</w:delText>
        </w:r>
      </w:del>
      <w:r w:rsidR="00C20340" w:rsidRPr="00C20340">
        <w:rPr>
          <w:rFonts w:hint="eastAsia"/>
          <w:szCs w:val="24"/>
        </w:rPr>
        <w:t>下降了</w:t>
      </w:r>
      <w:r w:rsidR="008C6651">
        <w:rPr>
          <w:rFonts w:hint="eastAsia"/>
          <w:szCs w:val="24"/>
        </w:rPr>
        <w:t>，</w:t>
      </w:r>
      <w:r w:rsidR="00C20340" w:rsidRPr="00C20340">
        <w:rPr>
          <w:rFonts w:hint="eastAsia"/>
          <w:szCs w:val="24"/>
        </w:rPr>
        <w:t>你进入市场</w:t>
      </w:r>
      <w:r w:rsidR="008C6651">
        <w:rPr>
          <w:rFonts w:hint="eastAsia"/>
          <w:szCs w:val="24"/>
        </w:rPr>
        <w:t>，</w:t>
      </w:r>
      <w:r w:rsidR="00C20340" w:rsidRPr="00C20340">
        <w:rPr>
          <w:rFonts w:hint="eastAsia"/>
          <w:szCs w:val="24"/>
        </w:rPr>
        <w:t>购买</w:t>
      </w:r>
      <w:r>
        <w:rPr>
          <w:rFonts w:hint="eastAsia"/>
          <w:szCs w:val="24"/>
        </w:rPr>
        <w:t>与当初从经纪商手中借入的</w:t>
      </w:r>
      <w:r w:rsidR="00C20340" w:rsidRPr="00C20340">
        <w:rPr>
          <w:rFonts w:hint="eastAsia"/>
          <w:szCs w:val="24"/>
        </w:rPr>
        <w:t>相同数量的股票</w:t>
      </w:r>
      <w:r>
        <w:rPr>
          <w:rFonts w:hint="eastAsia"/>
          <w:szCs w:val="24"/>
        </w:rPr>
        <w:t>，来</w:t>
      </w:r>
      <w:del w:id="314" w:author="蔡长春" w:date="2017-04-20T14:00:00Z">
        <w:r w:rsidDel="00603838">
          <w:rPr>
            <w:rFonts w:hint="eastAsia"/>
            <w:szCs w:val="24"/>
          </w:rPr>
          <w:delText>代替</w:delText>
        </w:r>
      </w:del>
      <w:ins w:id="315" w:author="蔡长春" w:date="2017-04-20T14:00:00Z">
        <w:r w:rsidR="00603838">
          <w:rPr>
            <w:rFonts w:hint="eastAsia"/>
            <w:szCs w:val="24"/>
          </w:rPr>
          <w:t>归还</w:t>
        </w:r>
      </w:ins>
      <w:r>
        <w:rPr>
          <w:rFonts w:hint="eastAsia"/>
          <w:szCs w:val="24"/>
        </w:rPr>
        <w:t>当初</w:t>
      </w:r>
      <w:ins w:id="316" w:author="蔡长春" w:date="2017-04-20T14:01:00Z">
        <w:r w:rsidR="00603838">
          <w:rPr>
            <w:rFonts w:hint="eastAsia"/>
            <w:szCs w:val="24"/>
          </w:rPr>
          <w:t>借入，并</w:t>
        </w:r>
      </w:ins>
      <w:r w:rsidRPr="00C20340">
        <w:rPr>
          <w:rFonts w:hint="eastAsia"/>
          <w:szCs w:val="24"/>
        </w:rPr>
        <w:t>以更高的价格</w:t>
      </w:r>
      <w:ins w:id="317" w:author="蔡长春" w:date="2017-04-20T14:01:00Z">
        <w:r w:rsidR="00603838">
          <w:rPr>
            <w:rFonts w:hint="eastAsia"/>
            <w:szCs w:val="24"/>
          </w:rPr>
          <w:t>卖出</w:t>
        </w:r>
      </w:ins>
      <w:del w:id="318" w:author="蔡长春" w:date="2017-04-20T14:01:00Z">
        <w:r w:rsidRPr="00C20340" w:rsidDel="00603838">
          <w:rPr>
            <w:rFonts w:hint="eastAsia"/>
            <w:szCs w:val="24"/>
          </w:rPr>
          <w:delText>出售</w:delText>
        </w:r>
        <w:r w:rsidDel="00603838">
          <w:rPr>
            <w:rFonts w:hint="eastAsia"/>
            <w:szCs w:val="24"/>
          </w:rPr>
          <w:delText>的贷款中</w:delText>
        </w:r>
      </w:del>
      <w:r>
        <w:rPr>
          <w:rFonts w:hint="eastAsia"/>
          <w:szCs w:val="24"/>
        </w:rPr>
        <w:t>的份额。</w:t>
      </w:r>
      <w:r w:rsidR="00EC5542" w:rsidRPr="00125A3E">
        <w:rPr>
          <w:rFonts w:hint="eastAsia"/>
          <w:szCs w:val="24"/>
        </w:rPr>
        <w:t>最初</w:t>
      </w:r>
      <w:r w:rsidR="00125A3E">
        <w:rPr>
          <w:rFonts w:hint="eastAsia"/>
          <w:szCs w:val="24"/>
        </w:rPr>
        <w:t>出售</w:t>
      </w:r>
      <w:r w:rsidR="00EC5542" w:rsidRPr="00125A3E">
        <w:rPr>
          <w:rFonts w:hint="eastAsia"/>
          <w:szCs w:val="24"/>
        </w:rPr>
        <w:t>股票</w:t>
      </w:r>
      <w:r w:rsidR="00A153DD" w:rsidRPr="00125A3E">
        <w:rPr>
          <w:rFonts w:hint="eastAsia"/>
          <w:szCs w:val="24"/>
        </w:rPr>
        <w:t>所获金额减去你后来买回股票的金额</w:t>
      </w:r>
      <w:r w:rsidR="00EC5542" w:rsidRPr="00125A3E">
        <w:rPr>
          <w:rFonts w:hint="eastAsia"/>
          <w:szCs w:val="24"/>
        </w:rPr>
        <w:t>，</w:t>
      </w:r>
      <w:del w:id="319" w:author="蔡长春" w:date="2017-04-20T14:03:00Z">
        <w:r w:rsidR="00A153DD" w:rsidRPr="00125A3E" w:rsidDel="00603838">
          <w:rPr>
            <w:rFonts w:hint="eastAsia"/>
            <w:szCs w:val="24"/>
          </w:rPr>
          <w:delText>是你</w:delText>
        </w:r>
        <w:r w:rsidR="00125A3E" w:rsidDel="00603838">
          <w:rPr>
            <w:rFonts w:hint="eastAsia"/>
            <w:szCs w:val="24"/>
          </w:rPr>
          <w:delText>的</w:delText>
        </w:r>
        <w:r w:rsidR="00EC5542" w:rsidRPr="00125A3E" w:rsidDel="00603838">
          <w:rPr>
            <w:rFonts w:hint="eastAsia"/>
            <w:szCs w:val="24"/>
          </w:rPr>
          <w:delText>交易</w:delText>
        </w:r>
        <w:r w:rsidR="00125A3E" w:rsidDel="00603838">
          <w:rPr>
            <w:rFonts w:hint="eastAsia"/>
            <w:szCs w:val="24"/>
          </w:rPr>
          <w:delText>所得金额</w:delText>
        </w:r>
      </w:del>
      <w:r w:rsidR="00125A3E">
        <w:rPr>
          <w:rFonts w:hint="eastAsia"/>
          <w:szCs w:val="24"/>
        </w:rPr>
        <w:t>，</w:t>
      </w:r>
      <w:ins w:id="320" w:author="蔡长春" w:date="2017-04-20T14:02:00Z">
        <w:r w:rsidR="00603838">
          <w:rPr>
            <w:rFonts w:hint="eastAsia"/>
            <w:szCs w:val="24"/>
          </w:rPr>
          <w:t>扣除</w:t>
        </w:r>
      </w:ins>
      <w:del w:id="321" w:author="蔡长春" w:date="2017-04-20T14:02:00Z">
        <w:r w:rsidR="003C6974" w:rsidDel="00603838">
          <w:rPr>
            <w:rFonts w:hint="eastAsia"/>
            <w:szCs w:val="24"/>
          </w:rPr>
          <w:delText>理</w:delText>
        </w:r>
        <w:r w:rsidR="00125A3E" w:rsidDel="00603838">
          <w:rPr>
            <w:rFonts w:hint="eastAsia"/>
            <w:szCs w:val="24"/>
          </w:rPr>
          <w:delText>应不少于</w:delText>
        </w:r>
      </w:del>
      <w:ins w:id="322" w:author="蔡长春" w:date="2017-04-20T14:02:00Z">
        <w:r w:rsidR="00603838">
          <w:rPr>
            <w:rFonts w:hint="eastAsia"/>
            <w:szCs w:val="24"/>
          </w:rPr>
          <w:t>交给</w:t>
        </w:r>
      </w:ins>
      <w:r w:rsidR="00EC5542" w:rsidRPr="00125A3E">
        <w:rPr>
          <w:rFonts w:hint="eastAsia"/>
          <w:szCs w:val="24"/>
        </w:rPr>
        <w:t>经纪人</w:t>
      </w:r>
      <w:ins w:id="323" w:author="蔡长春" w:date="2017-04-20T14:03:00Z">
        <w:r w:rsidR="00603838">
          <w:rPr>
            <w:rFonts w:hint="eastAsia"/>
            <w:szCs w:val="24"/>
          </w:rPr>
          <w:t>的交易佣金</w:t>
        </w:r>
      </w:ins>
      <w:del w:id="324" w:author="蔡长春" w:date="2017-04-20T14:03:00Z">
        <w:r w:rsidR="00125A3E" w:rsidRPr="00125A3E" w:rsidDel="00603838">
          <w:rPr>
            <w:rFonts w:hint="eastAsia"/>
            <w:szCs w:val="24"/>
          </w:rPr>
          <w:delText>执行交易和</w:delText>
        </w:r>
      </w:del>
      <w:ins w:id="325" w:author="蔡长春" w:date="2017-04-20T14:03:00Z">
        <w:r w:rsidR="00603838">
          <w:rPr>
            <w:rFonts w:hint="eastAsia"/>
            <w:szCs w:val="24"/>
          </w:rPr>
          <w:t>以及</w:t>
        </w:r>
      </w:ins>
      <w:r w:rsidR="00125A3E" w:rsidRPr="00125A3E">
        <w:rPr>
          <w:rFonts w:hint="eastAsia"/>
          <w:szCs w:val="24"/>
        </w:rPr>
        <w:t>借</w:t>
      </w:r>
      <w:ins w:id="326" w:author="蔡长春" w:date="2017-04-20T14:03:00Z">
        <w:r w:rsidR="00603838">
          <w:rPr>
            <w:rFonts w:hint="eastAsia"/>
            <w:szCs w:val="24"/>
          </w:rPr>
          <w:t>入</w:t>
        </w:r>
      </w:ins>
      <w:del w:id="327" w:author="蔡长春" w:date="2017-04-20T14:03:00Z">
        <w:r w:rsidR="00125A3E" w:rsidRPr="00125A3E" w:rsidDel="00603838">
          <w:rPr>
            <w:rFonts w:hint="eastAsia"/>
            <w:szCs w:val="24"/>
          </w:rPr>
          <w:delText>给你</w:delText>
        </w:r>
      </w:del>
      <w:r w:rsidR="00125A3E" w:rsidRPr="00125A3E">
        <w:rPr>
          <w:rFonts w:hint="eastAsia"/>
          <w:szCs w:val="24"/>
        </w:rPr>
        <w:t>股票</w:t>
      </w:r>
      <w:ins w:id="328" w:author="蔡长春" w:date="2017-04-20T14:03:00Z">
        <w:r w:rsidR="00603838">
          <w:rPr>
            <w:rFonts w:hint="eastAsia"/>
            <w:szCs w:val="24"/>
          </w:rPr>
          <w:t>的费用</w:t>
        </w:r>
      </w:ins>
      <w:del w:id="329" w:author="蔡长春" w:date="2017-04-20T14:03:00Z">
        <w:r w:rsidR="00125A3E" w:rsidDel="00603838">
          <w:rPr>
            <w:rFonts w:hint="eastAsia"/>
            <w:szCs w:val="24"/>
          </w:rPr>
          <w:delText>时</w:delText>
        </w:r>
        <w:r w:rsidR="00EC5542" w:rsidRPr="00125A3E" w:rsidDel="00603838">
          <w:rPr>
            <w:rFonts w:hint="eastAsia"/>
            <w:szCs w:val="24"/>
          </w:rPr>
          <w:delText>收取的</w:delText>
        </w:r>
        <w:r w:rsidR="00125A3E" w:rsidDel="00603838">
          <w:rPr>
            <w:rFonts w:hint="eastAsia"/>
            <w:szCs w:val="24"/>
          </w:rPr>
          <w:delText>任何</w:delText>
        </w:r>
        <w:r w:rsidR="00EC5542" w:rsidRPr="00125A3E" w:rsidDel="00603838">
          <w:rPr>
            <w:rFonts w:hint="eastAsia"/>
            <w:szCs w:val="24"/>
          </w:rPr>
          <w:delText>佣金</w:delText>
        </w:r>
      </w:del>
      <w:ins w:id="330" w:author="蔡长春" w:date="2017-04-20T14:03:00Z">
        <w:r w:rsidR="00603838">
          <w:rPr>
            <w:rFonts w:hint="eastAsia"/>
            <w:szCs w:val="24"/>
          </w:rPr>
          <w:t>，就</w:t>
        </w:r>
        <w:r w:rsidR="00603838" w:rsidRPr="00125A3E">
          <w:rPr>
            <w:rFonts w:hint="eastAsia"/>
            <w:szCs w:val="24"/>
          </w:rPr>
          <w:t>是你</w:t>
        </w:r>
        <w:r w:rsidR="00603838">
          <w:rPr>
            <w:rFonts w:hint="eastAsia"/>
            <w:szCs w:val="24"/>
          </w:rPr>
          <w:t>的</w:t>
        </w:r>
        <w:r w:rsidR="00603838" w:rsidRPr="00125A3E">
          <w:rPr>
            <w:rFonts w:hint="eastAsia"/>
            <w:szCs w:val="24"/>
          </w:rPr>
          <w:t>交易</w:t>
        </w:r>
      </w:ins>
      <w:ins w:id="331" w:author="蔡长春" w:date="2017-04-20T14:04:00Z">
        <w:r w:rsidR="00603838">
          <w:rPr>
            <w:rFonts w:hint="eastAsia"/>
            <w:szCs w:val="24"/>
          </w:rPr>
          <w:t>赚取的收益。</w:t>
        </w:r>
      </w:ins>
      <w:del w:id="332" w:author="蔡长春" w:date="2017-04-20T14:03:00Z">
        <w:r w:rsidR="00EC5542" w:rsidRPr="00125A3E" w:rsidDel="00603838">
          <w:rPr>
            <w:rFonts w:hint="eastAsia"/>
            <w:szCs w:val="24"/>
          </w:rPr>
          <w:delText>。</w:delText>
        </w:r>
      </w:del>
    </w:p>
    <w:p w:rsidR="00EC5542" w:rsidRDefault="003139B0" w:rsidP="000A36B2">
      <w:pPr>
        <w:ind w:firstLine="480"/>
        <w:rPr>
          <w:szCs w:val="24"/>
        </w:rPr>
      </w:pPr>
      <w:r>
        <w:rPr>
          <w:rFonts w:hint="eastAsia"/>
          <w:szCs w:val="24"/>
        </w:rPr>
        <w:t>做空</w:t>
      </w:r>
      <w:r w:rsidR="00EC5542" w:rsidRPr="00EC5542">
        <w:rPr>
          <w:rFonts w:hint="eastAsia"/>
          <w:szCs w:val="24"/>
        </w:rPr>
        <w:t>对许多人来说通常是一个难以</w:t>
      </w:r>
      <w:del w:id="333" w:author="蔡长春" w:date="2017-04-20T14:04:00Z">
        <w:r w:rsidR="00EC5542" w:rsidRPr="00EC5542" w:rsidDel="009C7A64">
          <w:rPr>
            <w:rFonts w:hint="eastAsia"/>
            <w:szCs w:val="24"/>
          </w:rPr>
          <w:delText>把握</w:delText>
        </w:r>
      </w:del>
      <w:ins w:id="334" w:author="蔡长春" w:date="2017-04-20T14:04:00Z">
        <w:r w:rsidR="009C7A64">
          <w:rPr>
            <w:rFonts w:hint="eastAsia"/>
            <w:szCs w:val="24"/>
          </w:rPr>
          <w:t>理解</w:t>
        </w:r>
      </w:ins>
      <w:r w:rsidR="00EC5542" w:rsidRPr="00EC5542">
        <w:rPr>
          <w:rFonts w:hint="eastAsia"/>
          <w:szCs w:val="24"/>
        </w:rPr>
        <w:t>的概念。大多数人</w:t>
      </w:r>
      <w:r w:rsidR="00EC5542">
        <w:rPr>
          <w:rFonts w:hint="eastAsia"/>
          <w:szCs w:val="24"/>
        </w:rPr>
        <w:t>都</w:t>
      </w:r>
      <w:r w:rsidR="00EC5542" w:rsidRPr="00EC5542">
        <w:rPr>
          <w:rFonts w:hint="eastAsia"/>
          <w:szCs w:val="24"/>
        </w:rPr>
        <w:t>不懂你</w:t>
      </w:r>
      <w:r w:rsidR="00EC5542">
        <w:rPr>
          <w:rFonts w:hint="eastAsia"/>
          <w:szCs w:val="24"/>
        </w:rPr>
        <w:t>怎么</w:t>
      </w:r>
      <w:r w:rsidR="00EC5542" w:rsidRPr="00EC5542">
        <w:rPr>
          <w:rFonts w:hint="eastAsia"/>
          <w:szCs w:val="24"/>
        </w:rPr>
        <w:t>可以卖一些你不自己</w:t>
      </w:r>
      <w:r w:rsidR="00EC5542">
        <w:rPr>
          <w:rFonts w:hint="eastAsia"/>
          <w:szCs w:val="24"/>
        </w:rPr>
        <w:t>并不拥有</w:t>
      </w:r>
      <w:r w:rsidR="00EC5542" w:rsidRPr="00EC5542">
        <w:rPr>
          <w:rFonts w:hint="eastAsia"/>
          <w:szCs w:val="24"/>
        </w:rPr>
        <w:t>的</w:t>
      </w:r>
      <w:r w:rsidR="00EC5542">
        <w:rPr>
          <w:rFonts w:hint="eastAsia"/>
          <w:szCs w:val="24"/>
        </w:rPr>
        <w:t>东西，</w:t>
      </w:r>
      <w:r w:rsidR="00EC5542" w:rsidRPr="00EC5542">
        <w:rPr>
          <w:rFonts w:hint="eastAsia"/>
          <w:szCs w:val="24"/>
        </w:rPr>
        <w:t>然后再买</w:t>
      </w:r>
      <w:r w:rsidR="00EC5542">
        <w:rPr>
          <w:rFonts w:hint="eastAsia"/>
          <w:szCs w:val="24"/>
        </w:rPr>
        <w:t>回偿还它，并且还有</w:t>
      </w:r>
      <w:r w:rsidR="00EC5542" w:rsidRPr="00EC5542">
        <w:rPr>
          <w:rFonts w:hint="eastAsia"/>
          <w:szCs w:val="24"/>
        </w:rPr>
        <w:t>一个潜在的很好的利润。</w:t>
      </w:r>
      <w:r>
        <w:rPr>
          <w:rFonts w:hint="eastAsia"/>
          <w:szCs w:val="24"/>
        </w:rPr>
        <w:t>做空</w:t>
      </w:r>
      <w:r w:rsidR="00A8482B">
        <w:rPr>
          <w:rFonts w:hint="eastAsia"/>
          <w:szCs w:val="24"/>
        </w:rPr>
        <w:t>在对冲基金投资中非常</w:t>
      </w:r>
      <w:r w:rsidR="00EC5542">
        <w:rPr>
          <w:rFonts w:hint="eastAsia"/>
          <w:szCs w:val="24"/>
        </w:rPr>
        <w:t>常</w:t>
      </w:r>
      <w:r w:rsidR="00A8482B">
        <w:rPr>
          <w:rFonts w:hint="eastAsia"/>
          <w:szCs w:val="24"/>
        </w:rPr>
        <w:t>见，并且也是对冲基金区别于其他传统投资工具、</w:t>
      </w:r>
      <w:r w:rsidR="000A36B2">
        <w:rPr>
          <w:rFonts w:hint="eastAsia"/>
          <w:szCs w:val="24"/>
        </w:rPr>
        <w:t>共同基金的一个特征。</w:t>
      </w:r>
      <w:r w:rsidR="00EC5542" w:rsidRPr="00EC5542">
        <w:rPr>
          <w:rFonts w:hint="eastAsia"/>
          <w:szCs w:val="24"/>
        </w:rPr>
        <w:t>一旦你掌握了</w:t>
      </w:r>
      <w:r w:rsidR="000A36B2">
        <w:rPr>
          <w:rFonts w:hint="eastAsia"/>
          <w:szCs w:val="24"/>
        </w:rPr>
        <w:t>交易</w:t>
      </w:r>
      <w:del w:id="335" w:author="蔡长春" w:date="2017-04-20T14:05:00Z">
        <w:r w:rsidR="000A36B2" w:rsidDel="0028271D">
          <w:rPr>
            <w:rFonts w:hint="eastAsia"/>
            <w:szCs w:val="24"/>
          </w:rPr>
          <w:delText>结构</w:delText>
        </w:r>
      </w:del>
      <w:ins w:id="336" w:author="蔡长春" w:date="2017-04-20T14:05:00Z">
        <w:r w:rsidR="0028271D">
          <w:rPr>
            <w:rFonts w:hint="eastAsia"/>
            <w:szCs w:val="24"/>
          </w:rPr>
          <w:t>机制</w:t>
        </w:r>
      </w:ins>
      <w:r w:rsidR="008C6651">
        <w:rPr>
          <w:rFonts w:hint="eastAsia"/>
          <w:szCs w:val="24"/>
        </w:rPr>
        <w:t>，</w:t>
      </w:r>
      <w:r w:rsidR="00EC5542" w:rsidRPr="00EC5542">
        <w:rPr>
          <w:rFonts w:hint="eastAsia"/>
          <w:szCs w:val="24"/>
        </w:rPr>
        <w:t>你会发现这个概念</w:t>
      </w:r>
      <w:ins w:id="337" w:author="蔡长春" w:date="2017-04-20T14:06:00Z">
        <w:r w:rsidR="0028271D">
          <w:rPr>
            <w:rFonts w:hint="eastAsia"/>
            <w:szCs w:val="24"/>
          </w:rPr>
          <w:t>其实</w:t>
        </w:r>
      </w:ins>
      <w:r w:rsidR="000A36B2">
        <w:rPr>
          <w:rFonts w:hint="eastAsia"/>
          <w:szCs w:val="24"/>
        </w:rPr>
        <w:t>很</w:t>
      </w:r>
      <w:r w:rsidR="00EC5542" w:rsidRPr="00EC5542">
        <w:rPr>
          <w:rFonts w:hint="eastAsia"/>
          <w:szCs w:val="24"/>
        </w:rPr>
        <w:t>容易理解。</w:t>
      </w:r>
    </w:p>
    <w:p w:rsidR="00AC60EB" w:rsidRDefault="00AC60EB" w:rsidP="00EC5542">
      <w:pPr>
        <w:ind w:firstLine="480"/>
        <w:rPr>
          <w:szCs w:val="24"/>
        </w:rPr>
      </w:pPr>
      <w:r w:rsidRPr="00AC60EB">
        <w:rPr>
          <w:rFonts w:hint="eastAsia"/>
          <w:szCs w:val="24"/>
        </w:rPr>
        <w:t>然而</w:t>
      </w:r>
      <w:r w:rsidR="008C6651">
        <w:rPr>
          <w:rFonts w:hint="eastAsia"/>
          <w:szCs w:val="24"/>
        </w:rPr>
        <w:t>，</w:t>
      </w:r>
      <w:r w:rsidRPr="00AC60EB">
        <w:rPr>
          <w:rFonts w:hint="eastAsia"/>
          <w:szCs w:val="24"/>
        </w:rPr>
        <w:t>这是不够的。</w:t>
      </w:r>
      <w:r>
        <w:rPr>
          <w:rFonts w:hint="eastAsia"/>
          <w:szCs w:val="24"/>
        </w:rPr>
        <w:t>持续一段时间，经历</w:t>
      </w:r>
      <w:r w:rsidRPr="00AC60EB">
        <w:rPr>
          <w:rFonts w:hint="eastAsia"/>
          <w:szCs w:val="24"/>
        </w:rPr>
        <w:t>不同</w:t>
      </w:r>
      <w:r>
        <w:rPr>
          <w:rFonts w:hint="eastAsia"/>
          <w:szCs w:val="24"/>
        </w:rPr>
        <w:t>的</w:t>
      </w:r>
      <w:r w:rsidRPr="00AC60EB">
        <w:rPr>
          <w:rFonts w:hint="eastAsia"/>
          <w:szCs w:val="24"/>
        </w:rPr>
        <w:t>市场周期</w:t>
      </w:r>
      <w:r>
        <w:rPr>
          <w:rFonts w:hint="eastAsia"/>
          <w:szCs w:val="24"/>
        </w:rPr>
        <w:t>都能成功的做空股票是非常困难的。</w:t>
      </w:r>
      <w:r w:rsidR="000738D0">
        <w:rPr>
          <w:rFonts w:hint="eastAsia"/>
          <w:szCs w:val="24"/>
        </w:rPr>
        <w:t>大多数人都不擅长这件事，因为他们不懂得怎样做一个好的</w:t>
      </w:r>
      <w:r w:rsidR="003139B0">
        <w:rPr>
          <w:rFonts w:hint="eastAsia"/>
          <w:szCs w:val="24"/>
        </w:rPr>
        <w:t>做空</w:t>
      </w:r>
      <w:r w:rsidR="000738D0">
        <w:rPr>
          <w:rFonts w:hint="eastAsia"/>
          <w:szCs w:val="24"/>
        </w:rPr>
        <w:t>而不是坏的</w:t>
      </w:r>
      <w:r w:rsidR="003139B0">
        <w:rPr>
          <w:rFonts w:hint="eastAsia"/>
          <w:szCs w:val="24"/>
        </w:rPr>
        <w:t>做空</w:t>
      </w:r>
      <w:r w:rsidR="000738D0">
        <w:rPr>
          <w:rFonts w:hint="eastAsia"/>
          <w:szCs w:val="24"/>
        </w:rPr>
        <w:t>。当你买入一只股票最大的风险是股价变为</w:t>
      </w:r>
      <w:r w:rsidR="000738D0">
        <w:rPr>
          <w:rFonts w:hint="eastAsia"/>
          <w:szCs w:val="24"/>
        </w:rPr>
        <w:t>0</w:t>
      </w:r>
      <w:r w:rsidR="000738D0">
        <w:rPr>
          <w:rFonts w:hint="eastAsia"/>
          <w:szCs w:val="24"/>
        </w:rPr>
        <w:t>（如果你在股价为</w:t>
      </w:r>
      <w:r w:rsidR="000738D0">
        <w:rPr>
          <w:rFonts w:hint="eastAsia"/>
          <w:szCs w:val="24"/>
        </w:rPr>
        <w:t>20</w:t>
      </w:r>
      <w:r w:rsidR="000738D0">
        <w:rPr>
          <w:rFonts w:hint="eastAsia"/>
          <w:szCs w:val="24"/>
        </w:rPr>
        <w:t>元时买入一只股票，当股价为</w:t>
      </w:r>
      <w:r w:rsidR="000738D0">
        <w:rPr>
          <w:rFonts w:hint="eastAsia"/>
          <w:szCs w:val="24"/>
        </w:rPr>
        <w:t>0</w:t>
      </w:r>
      <w:r w:rsidR="000738D0">
        <w:rPr>
          <w:rFonts w:hint="eastAsia"/>
          <w:szCs w:val="24"/>
        </w:rPr>
        <w:t>时，你损失了</w:t>
      </w:r>
      <w:r w:rsidR="000738D0">
        <w:rPr>
          <w:rFonts w:hint="eastAsia"/>
          <w:szCs w:val="24"/>
        </w:rPr>
        <w:t>20</w:t>
      </w:r>
      <w:r w:rsidR="000738D0">
        <w:rPr>
          <w:rFonts w:hint="eastAsia"/>
          <w:szCs w:val="24"/>
        </w:rPr>
        <w:t>元）。这个损失是可以量化的。</w:t>
      </w:r>
      <w:ins w:id="338" w:author="蔡长春" w:date="2017-04-20T14:09:00Z">
        <w:r w:rsidR="00BB2B9A">
          <w:rPr>
            <w:rFonts w:hint="eastAsia"/>
            <w:szCs w:val="24"/>
          </w:rPr>
          <w:t>而</w:t>
        </w:r>
      </w:ins>
      <w:r w:rsidR="00B5463F">
        <w:rPr>
          <w:rFonts w:hint="eastAsia"/>
          <w:szCs w:val="24"/>
        </w:rPr>
        <w:t>做空股票时，股价可以穿过天花板，导致无限的损失（如果你在股价为</w:t>
      </w:r>
      <w:r w:rsidR="00B5463F">
        <w:rPr>
          <w:rFonts w:hint="eastAsia"/>
          <w:szCs w:val="24"/>
        </w:rPr>
        <w:t>20</w:t>
      </w:r>
      <w:r w:rsidR="00B5463F">
        <w:rPr>
          <w:rFonts w:hint="eastAsia"/>
          <w:szCs w:val="24"/>
        </w:rPr>
        <w:t>元时做空一只股票，那么偿还这个头寸时，这个股票的价格可能是</w:t>
      </w:r>
      <w:del w:id="339" w:author="蔡长春" w:date="2017-04-20T14:09:00Z">
        <w:r w:rsidR="00B5463F" w:rsidDel="00BB2B9A">
          <w:rPr>
            <w:rFonts w:hint="eastAsia"/>
            <w:szCs w:val="24"/>
          </w:rPr>
          <w:delText>在</w:delText>
        </w:r>
      </w:del>
      <w:r w:rsidR="00B5463F">
        <w:rPr>
          <w:rFonts w:hint="eastAsia"/>
          <w:szCs w:val="24"/>
        </w:rPr>
        <w:t>100</w:t>
      </w:r>
      <w:r w:rsidR="00B5463F">
        <w:rPr>
          <w:rFonts w:hint="eastAsia"/>
          <w:szCs w:val="24"/>
        </w:rPr>
        <w:t>元、</w:t>
      </w:r>
      <w:r w:rsidR="00B5463F">
        <w:rPr>
          <w:rFonts w:hint="eastAsia"/>
          <w:szCs w:val="24"/>
        </w:rPr>
        <w:t>1</w:t>
      </w:r>
      <w:r w:rsidR="00B5463F">
        <w:rPr>
          <w:szCs w:val="24"/>
        </w:rPr>
        <w:t>25</w:t>
      </w:r>
      <w:r w:rsidR="00B5463F">
        <w:rPr>
          <w:rFonts w:hint="eastAsia"/>
          <w:szCs w:val="24"/>
        </w:rPr>
        <w:t>元、</w:t>
      </w:r>
      <w:r w:rsidR="00B5463F">
        <w:rPr>
          <w:rFonts w:hint="eastAsia"/>
          <w:szCs w:val="24"/>
        </w:rPr>
        <w:t>1</w:t>
      </w:r>
      <w:r w:rsidR="00B5463F">
        <w:rPr>
          <w:szCs w:val="24"/>
        </w:rPr>
        <w:t>50</w:t>
      </w:r>
      <w:r w:rsidR="00B5463F">
        <w:rPr>
          <w:rFonts w:hint="eastAsia"/>
          <w:szCs w:val="24"/>
        </w:rPr>
        <w:t>元，你的损失是巨大的）。找到好的</w:t>
      </w:r>
      <w:r w:rsidR="003139B0">
        <w:rPr>
          <w:rFonts w:hint="eastAsia"/>
          <w:szCs w:val="24"/>
        </w:rPr>
        <w:t>做空</w:t>
      </w:r>
      <w:r w:rsidR="00B5463F">
        <w:rPr>
          <w:rFonts w:hint="eastAsia"/>
          <w:szCs w:val="24"/>
        </w:rPr>
        <w:t>时机是非常困难的，并且绝大多数人都会错。做空不适合胆小的人！</w:t>
      </w:r>
    </w:p>
    <w:p w:rsidR="00EC5542" w:rsidRDefault="00B5463F" w:rsidP="00EC5542">
      <w:pPr>
        <w:ind w:firstLine="480"/>
        <w:rPr>
          <w:szCs w:val="24"/>
        </w:rPr>
      </w:pPr>
      <w:r>
        <w:rPr>
          <w:rFonts w:hint="eastAsia"/>
          <w:szCs w:val="24"/>
        </w:rPr>
        <w:t>然而这本书并不是关于做空的。</w:t>
      </w:r>
      <w:del w:id="340" w:author="蔡长春" w:date="2017-04-20T14:13:00Z">
        <w:r w:rsidDel="00BB2B9A">
          <w:rPr>
            <w:rFonts w:hint="eastAsia"/>
            <w:szCs w:val="24"/>
          </w:rPr>
          <w:delText>这本书</w:delText>
        </w:r>
      </w:del>
      <w:r>
        <w:rPr>
          <w:rFonts w:hint="eastAsia"/>
          <w:szCs w:val="24"/>
        </w:rPr>
        <w:t>主要</w:t>
      </w:r>
      <w:ins w:id="341" w:author="蔡长春" w:date="2017-04-20T14:13:00Z">
        <w:r w:rsidR="00BB2B9A">
          <w:rPr>
            <w:rFonts w:hint="eastAsia"/>
            <w:szCs w:val="24"/>
          </w:rPr>
          <w:t>还是</w:t>
        </w:r>
      </w:ins>
      <w:r>
        <w:rPr>
          <w:rFonts w:hint="eastAsia"/>
          <w:szCs w:val="24"/>
        </w:rPr>
        <w:t>关于对冲基金投资，以及更</w:t>
      </w:r>
      <w:ins w:id="342" w:author="蔡长春" w:date="2017-04-20T14:13:00Z">
        <w:r w:rsidR="00BB2B9A">
          <w:rPr>
            <w:rFonts w:hint="eastAsia"/>
            <w:szCs w:val="24"/>
          </w:rPr>
          <w:t>加</w:t>
        </w:r>
      </w:ins>
      <w:del w:id="343" w:author="蔡长春" w:date="2017-04-20T14:13:00Z">
        <w:r w:rsidDel="00BB2B9A">
          <w:rPr>
            <w:rFonts w:hint="eastAsia"/>
            <w:szCs w:val="24"/>
          </w:rPr>
          <w:delText>为</w:delText>
        </w:r>
      </w:del>
      <w:r>
        <w:rPr>
          <w:rFonts w:hint="eastAsia"/>
          <w:szCs w:val="24"/>
        </w:rPr>
        <w:t>重要的，通过</w:t>
      </w:r>
      <w:r w:rsidR="00A153DD">
        <w:rPr>
          <w:rFonts w:hint="eastAsia"/>
          <w:szCs w:val="24"/>
        </w:rPr>
        <w:t>FOF</w:t>
      </w:r>
      <w:r>
        <w:rPr>
          <w:rFonts w:hint="eastAsia"/>
          <w:szCs w:val="24"/>
        </w:rPr>
        <w:t>来投资对冲基金，所以我们不会花费太多</w:t>
      </w:r>
      <w:del w:id="344" w:author="蔡长春" w:date="2017-04-20T14:14:00Z">
        <w:r w:rsidDel="00BB2B9A">
          <w:rPr>
            <w:rFonts w:hint="eastAsia"/>
            <w:szCs w:val="24"/>
          </w:rPr>
          <w:delText>的</w:delText>
        </w:r>
      </w:del>
      <w:ins w:id="345" w:author="蔡长春" w:date="2017-04-20T14:10:00Z">
        <w:r w:rsidR="00BB2B9A">
          <w:rPr>
            <w:rFonts w:hint="eastAsia"/>
            <w:szCs w:val="24"/>
          </w:rPr>
          <w:t>时间</w:t>
        </w:r>
      </w:ins>
      <w:del w:id="346" w:author="蔡长春" w:date="2017-04-20T14:10:00Z">
        <w:r w:rsidDel="00BB2B9A">
          <w:rPr>
            <w:rFonts w:hint="eastAsia"/>
            <w:szCs w:val="24"/>
          </w:rPr>
          <w:delText>事件</w:delText>
        </w:r>
      </w:del>
      <w:r>
        <w:rPr>
          <w:rFonts w:hint="eastAsia"/>
          <w:szCs w:val="24"/>
        </w:rPr>
        <w:t>来讲做空。话虽然这么说，我们还是</w:t>
      </w:r>
      <w:ins w:id="347" w:author="蔡长春" w:date="2017-04-20T14:11:00Z">
        <w:r w:rsidR="00BB2B9A">
          <w:rPr>
            <w:rFonts w:hint="eastAsia"/>
            <w:szCs w:val="24"/>
          </w:rPr>
          <w:t>不能</w:t>
        </w:r>
        <w:proofErr w:type="gramStart"/>
        <w:r w:rsidR="00BB2B9A">
          <w:rPr>
            <w:rFonts w:hint="eastAsia"/>
            <w:szCs w:val="24"/>
          </w:rPr>
          <w:t>这么</w:t>
        </w:r>
      </w:ins>
      <w:ins w:id="348" w:author="蔡长春" w:date="2017-04-20T14:12:00Z">
        <w:r w:rsidR="00BB2B9A">
          <w:rPr>
            <w:rFonts w:hint="eastAsia"/>
            <w:szCs w:val="24"/>
          </w:rPr>
          <w:t>就</w:t>
        </w:r>
      </w:ins>
      <w:proofErr w:type="gramEnd"/>
      <w:ins w:id="349" w:author="蔡长春" w:date="2017-04-20T14:14:00Z">
        <w:r w:rsidR="00BB2B9A">
          <w:rPr>
            <w:rFonts w:hint="eastAsia"/>
            <w:szCs w:val="24"/>
          </w:rPr>
          <w:t>完</w:t>
        </w:r>
      </w:ins>
      <w:ins w:id="350" w:author="蔡长春" w:date="2017-04-20T14:12:00Z">
        <w:r w:rsidR="00BB2B9A">
          <w:rPr>
            <w:rFonts w:hint="eastAsia"/>
            <w:szCs w:val="24"/>
          </w:rPr>
          <w:t>了</w:t>
        </w:r>
      </w:ins>
      <w:del w:id="351" w:author="蔡长春" w:date="2017-04-20T14:11:00Z">
        <w:r w:rsidDel="00BB2B9A">
          <w:rPr>
            <w:rFonts w:hint="eastAsia"/>
            <w:szCs w:val="24"/>
          </w:rPr>
          <w:delText>没有完成</w:delText>
        </w:r>
      </w:del>
      <w:r>
        <w:rPr>
          <w:rFonts w:hint="eastAsia"/>
          <w:szCs w:val="24"/>
        </w:rPr>
        <w:t>。我们相信使读者明白</w:t>
      </w:r>
      <w:r w:rsidR="003139B0">
        <w:rPr>
          <w:rFonts w:hint="eastAsia"/>
          <w:szCs w:val="24"/>
        </w:rPr>
        <w:t>做空</w:t>
      </w:r>
      <w:ins w:id="352" w:author="蔡长春" w:date="2017-04-20T14:12:00Z">
        <w:r w:rsidR="00BB2B9A">
          <w:rPr>
            <w:rFonts w:hint="eastAsia"/>
            <w:szCs w:val="24"/>
          </w:rPr>
          <w:t>证券</w:t>
        </w:r>
      </w:ins>
      <w:del w:id="353" w:author="蔡长春" w:date="2017-04-20T14:12:00Z">
        <w:r w:rsidDel="00BB2B9A">
          <w:rPr>
            <w:rFonts w:hint="eastAsia"/>
            <w:szCs w:val="24"/>
          </w:rPr>
          <w:delText>股票</w:delText>
        </w:r>
      </w:del>
      <w:r>
        <w:rPr>
          <w:rFonts w:hint="eastAsia"/>
          <w:szCs w:val="24"/>
        </w:rPr>
        <w:t>的</w:t>
      </w:r>
      <w:ins w:id="354" w:author="蔡长春" w:date="2017-04-20T14:14:00Z">
        <w:r w:rsidR="00BB2B9A">
          <w:rPr>
            <w:rFonts w:hint="eastAsia"/>
            <w:szCs w:val="24"/>
          </w:rPr>
          <w:t>概念</w:t>
        </w:r>
      </w:ins>
      <w:del w:id="355" w:author="蔡长春" w:date="2017-04-20T14:14:00Z">
        <w:r w:rsidDel="00BB2B9A">
          <w:rPr>
            <w:rFonts w:hint="eastAsia"/>
            <w:szCs w:val="24"/>
          </w:rPr>
          <w:delText>内涵</w:delText>
        </w:r>
      </w:del>
      <w:r>
        <w:rPr>
          <w:rFonts w:hint="eastAsia"/>
          <w:szCs w:val="24"/>
        </w:rPr>
        <w:t>是我们的责任，所以我们会在接下来的内容中为您全面讲述。因此，</w:t>
      </w:r>
      <w:ins w:id="356" w:author="蔡长春" w:date="2017-04-20T14:15:00Z">
        <w:r w:rsidR="002B68C1">
          <w:rPr>
            <w:rFonts w:hint="eastAsia"/>
            <w:szCs w:val="24"/>
          </w:rPr>
          <w:t>先忍忍吧，</w:t>
        </w:r>
      </w:ins>
      <w:del w:id="357" w:author="蔡长春" w:date="2017-04-20T14:15:00Z">
        <w:r w:rsidDel="002B68C1">
          <w:rPr>
            <w:rFonts w:hint="eastAsia"/>
            <w:szCs w:val="24"/>
          </w:rPr>
          <w:delText>原谅我们</w:delText>
        </w:r>
      </w:del>
      <w:r>
        <w:rPr>
          <w:rFonts w:hint="eastAsia"/>
          <w:szCs w:val="24"/>
        </w:rPr>
        <w:t>，</w:t>
      </w:r>
      <w:ins w:id="358" w:author="蔡长春" w:date="2017-04-20T14:15:00Z">
        <w:r w:rsidR="002B68C1">
          <w:rPr>
            <w:rFonts w:hint="eastAsia"/>
            <w:szCs w:val="24"/>
          </w:rPr>
          <w:t>而且</w:t>
        </w:r>
      </w:ins>
      <w:r>
        <w:rPr>
          <w:rFonts w:hint="eastAsia"/>
          <w:szCs w:val="24"/>
        </w:rPr>
        <w:t>坦白</w:t>
      </w:r>
      <w:ins w:id="359" w:author="蔡长春" w:date="2017-04-20T14:15:00Z">
        <w:r w:rsidR="002B68C1">
          <w:rPr>
            <w:rFonts w:hint="eastAsia"/>
            <w:szCs w:val="24"/>
          </w:rPr>
          <w:t>地</w:t>
        </w:r>
      </w:ins>
      <w:del w:id="360" w:author="蔡长春" w:date="2017-04-20T14:15:00Z">
        <w:r w:rsidDel="002B68C1">
          <w:rPr>
            <w:rFonts w:hint="eastAsia"/>
            <w:szCs w:val="24"/>
          </w:rPr>
          <w:delText>的</w:delText>
        </w:r>
      </w:del>
      <w:r>
        <w:rPr>
          <w:rFonts w:hint="eastAsia"/>
          <w:szCs w:val="24"/>
        </w:rPr>
        <w:t>说，</w:t>
      </w:r>
      <w:ins w:id="361" w:author="蔡长春" w:date="2017-04-20T14:15:00Z">
        <w:r w:rsidR="002B68C1">
          <w:rPr>
            <w:rFonts w:hint="eastAsia"/>
            <w:szCs w:val="24"/>
          </w:rPr>
          <w:t>这也是值得的，</w:t>
        </w:r>
      </w:ins>
      <w:r w:rsidR="0092460C">
        <w:rPr>
          <w:rFonts w:hint="eastAsia"/>
          <w:szCs w:val="24"/>
        </w:rPr>
        <w:t>你可能</w:t>
      </w:r>
      <w:ins w:id="362" w:author="蔡长春" w:date="2017-04-20T14:15:00Z">
        <w:r w:rsidR="002B68C1">
          <w:rPr>
            <w:rFonts w:hint="eastAsia"/>
            <w:szCs w:val="24"/>
          </w:rPr>
          <w:t>还是</w:t>
        </w:r>
      </w:ins>
      <w:r w:rsidR="0092460C">
        <w:rPr>
          <w:rFonts w:hint="eastAsia"/>
          <w:szCs w:val="24"/>
        </w:rPr>
        <w:t>会学到一些东西</w:t>
      </w:r>
      <w:ins w:id="363" w:author="蔡长春" w:date="2017-04-20T14:16:00Z">
        <w:r w:rsidR="002B68C1">
          <w:rPr>
            <w:rFonts w:hint="eastAsia"/>
            <w:szCs w:val="24"/>
          </w:rPr>
          <w:t>的</w:t>
        </w:r>
      </w:ins>
      <w:r w:rsidR="0092460C">
        <w:rPr>
          <w:rFonts w:hint="eastAsia"/>
          <w:szCs w:val="24"/>
        </w:rPr>
        <w:t>。</w:t>
      </w:r>
    </w:p>
    <w:p w:rsidR="00C20340" w:rsidRDefault="00B86088" w:rsidP="002D0DCB">
      <w:pPr>
        <w:ind w:firstLine="480"/>
        <w:rPr>
          <w:szCs w:val="24"/>
        </w:rPr>
      </w:pPr>
      <w:r>
        <w:rPr>
          <w:rFonts w:hint="eastAsia"/>
          <w:szCs w:val="24"/>
        </w:rPr>
        <w:t>做空股票不是简单的取决于你喜欢</w:t>
      </w:r>
      <w:r>
        <w:rPr>
          <w:rFonts w:hint="eastAsia"/>
          <w:szCs w:val="24"/>
        </w:rPr>
        <w:t>IBM</w:t>
      </w:r>
      <w:r>
        <w:rPr>
          <w:rFonts w:hint="eastAsia"/>
          <w:szCs w:val="24"/>
        </w:rPr>
        <w:t>公司，不喜欢苹果公司，于是你</w:t>
      </w:r>
      <w:del w:id="364" w:author="蔡长春" w:date="2017-04-20T14:31:00Z">
        <w:r w:rsidDel="00BC6B58">
          <w:rPr>
            <w:rFonts w:hint="eastAsia"/>
            <w:szCs w:val="24"/>
          </w:rPr>
          <w:delText>买入</w:delText>
        </w:r>
      </w:del>
      <w:ins w:id="365" w:author="蔡长春" w:date="2017-04-20T14:31:00Z">
        <w:r w:rsidR="00BC6B58">
          <w:rPr>
            <w:rFonts w:hint="eastAsia"/>
            <w:szCs w:val="24"/>
          </w:rPr>
          <w:t>做多</w:t>
        </w:r>
      </w:ins>
      <w:r>
        <w:rPr>
          <w:rFonts w:hint="eastAsia"/>
          <w:szCs w:val="24"/>
        </w:rPr>
        <w:t>IBM</w:t>
      </w:r>
      <w:r>
        <w:rPr>
          <w:rFonts w:hint="eastAsia"/>
          <w:szCs w:val="24"/>
        </w:rPr>
        <w:t>的股票，</w:t>
      </w:r>
      <w:del w:id="366" w:author="蔡长春" w:date="2017-04-20T14:31:00Z">
        <w:r w:rsidDel="00BC6B58">
          <w:rPr>
            <w:rFonts w:hint="eastAsia"/>
            <w:szCs w:val="24"/>
          </w:rPr>
          <w:delText>然后</w:delText>
        </w:r>
      </w:del>
      <w:ins w:id="367" w:author="蔡长春" w:date="2017-04-20T14:31:00Z">
        <w:r w:rsidR="00BC6B58">
          <w:rPr>
            <w:rFonts w:hint="eastAsia"/>
            <w:szCs w:val="24"/>
          </w:rPr>
          <w:t>做空</w:t>
        </w:r>
      </w:ins>
      <w:del w:id="368" w:author="蔡长春" w:date="2017-04-20T14:31:00Z">
        <w:r w:rsidDel="00BC6B58">
          <w:rPr>
            <w:rFonts w:hint="eastAsia"/>
            <w:szCs w:val="24"/>
          </w:rPr>
          <w:delText>卖出</w:delText>
        </w:r>
      </w:del>
      <w:r>
        <w:rPr>
          <w:rFonts w:hint="eastAsia"/>
          <w:szCs w:val="24"/>
        </w:rPr>
        <w:t>苹果公司的股票。做空股票由以下这些步骤组成：找到一个公司，判断它是否</w:t>
      </w:r>
      <w:ins w:id="369" w:author="蔡长春" w:date="2017-04-20T14:35:00Z">
        <w:r w:rsidR="00BC6B58">
          <w:rPr>
            <w:rFonts w:hint="eastAsia"/>
            <w:szCs w:val="24"/>
          </w:rPr>
          <w:t>存在盈利预期缺失、</w:t>
        </w:r>
      </w:ins>
      <w:ins w:id="370" w:author="蔡长春" w:date="2017-04-20T14:36:00Z">
        <w:r w:rsidR="00BC6B58">
          <w:rPr>
            <w:rFonts w:hint="eastAsia"/>
            <w:szCs w:val="24"/>
          </w:rPr>
          <w:t>经历</w:t>
        </w:r>
        <w:proofErr w:type="gramStart"/>
        <w:r w:rsidR="00BC6B58">
          <w:rPr>
            <w:rFonts w:hint="eastAsia"/>
            <w:szCs w:val="24"/>
          </w:rPr>
          <w:t>圣诞或</w:t>
        </w:r>
        <w:proofErr w:type="gramEnd"/>
        <w:r w:rsidR="00BC6B58">
          <w:rPr>
            <w:rFonts w:hint="eastAsia"/>
            <w:szCs w:val="24"/>
          </w:rPr>
          <w:t>返校季不利影响甚至面临破产可能</w:t>
        </w:r>
      </w:ins>
      <w:ins w:id="371" w:author="蔡长春" w:date="2017-04-20T14:37:00Z">
        <w:r w:rsidR="00BC6B58">
          <w:rPr>
            <w:rFonts w:hint="eastAsia"/>
            <w:szCs w:val="24"/>
          </w:rPr>
          <w:t>。</w:t>
        </w:r>
      </w:ins>
      <w:del w:id="372" w:author="蔡长春" w:date="2017-04-20T14:35:00Z">
        <w:r w:rsidDel="00BC6B58">
          <w:rPr>
            <w:rFonts w:hint="eastAsia"/>
            <w:szCs w:val="24"/>
          </w:rPr>
          <w:delText>正在经受盈利下滑</w:delText>
        </w:r>
      </w:del>
      <w:del w:id="373" w:author="蔡长春" w:date="2017-04-20T14:37:00Z">
        <w:r w:rsidDel="00BC6B58">
          <w:rPr>
            <w:rFonts w:hint="eastAsia"/>
            <w:szCs w:val="24"/>
          </w:rPr>
          <w:delText>、退步或者破产。</w:delText>
        </w:r>
      </w:del>
      <w:r>
        <w:rPr>
          <w:rFonts w:hint="eastAsia"/>
          <w:szCs w:val="24"/>
        </w:rPr>
        <w:t>不幸的是，对于一些投资者来说，这样做就使得做空似乎变成了一种非美国式的或者不爱国的行为。这</w:t>
      </w:r>
      <w:r w:rsidR="002D0DCB">
        <w:rPr>
          <w:rFonts w:hint="eastAsia"/>
          <w:szCs w:val="24"/>
        </w:rPr>
        <w:t>与</w:t>
      </w:r>
      <w:r>
        <w:rPr>
          <w:rFonts w:hint="eastAsia"/>
          <w:szCs w:val="24"/>
        </w:rPr>
        <w:t>我们一直被教育的</w:t>
      </w:r>
      <w:r w:rsidR="003139B0">
        <w:rPr>
          <w:rFonts w:hint="eastAsia"/>
          <w:szCs w:val="24"/>
        </w:rPr>
        <w:t>关于商业、市场和美国方式（从一家公司破产中打赌、获益）</w:t>
      </w:r>
      <w:r w:rsidR="002D0DCB">
        <w:rPr>
          <w:rFonts w:hint="eastAsia"/>
          <w:szCs w:val="24"/>
        </w:rPr>
        <w:t>相违背。这个特殊的</w:t>
      </w:r>
      <w:del w:id="374" w:author="蔡长春" w:date="2017-04-20T14:40:00Z">
        <w:r w:rsidR="002D0DCB" w:rsidDel="00BC6B58">
          <w:rPr>
            <w:rFonts w:hint="eastAsia"/>
            <w:szCs w:val="24"/>
          </w:rPr>
          <w:delText>悖论</w:delText>
        </w:r>
      </w:del>
      <w:ins w:id="375" w:author="蔡长春" w:date="2017-04-20T14:40:00Z">
        <w:r w:rsidR="00BC6B58">
          <w:rPr>
            <w:rFonts w:hint="eastAsia"/>
            <w:szCs w:val="24"/>
          </w:rPr>
          <w:t>争议</w:t>
        </w:r>
      </w:ins>
      <w:r w:rsidR="002D0DCB">
        <w:rPr>
          <w:rFonts w:hint="eastAsia"/>
          <w:szCs w:val="24"/>
        </w:rPr>
        <w:t>使得</w:t>
      </w:r>
      <w:del w:id="376" w:author="蔡长春" w:date="2017-04-20T14:40:00Z">
        <w:r w:rsidR="002D0DCB" w:rsidDel="00BC6B58">
          <w:rPr>
            <w:rFonts w:hint="eastAsia"/>
            <w:szCs w:val="24"/>
          </w:rPr>
          <w:delText>在</w:delText>
        </w:r>
      </w:del>
      <w:r w:rsidR="002D0DCB" w:rsidRPr="002D0DCB">
        <w:rPr>
          <w:rFonts w:hint="eastAsia"/>
          <w:szCs w:val="24"/>
        </w:rPr>
        <w:t>华盛顿</w:t>
      </w:r>
      <w:ins w:id="377" w:author="蔡长春" w:date="2017-04-20T14:40:00Z">
        <w:r w:rsidR="00BC6B58">
          <w:rPr>
            <w:rFonts w:hint="eastAsia"/>
            <w:szCs w:val="24"/>
          </w:rPr>
          <w:t>及</w:t>
        </w:r>
      </w:ins>
      <w:del w:id="378" w:author="蔡长春" w:date="2017-04-20T14:40:00Z">
        <w:r w:rsidR="002D0DCB" w:rsidRPr="002D0DCB" w:rsidDel="00BC6B58">
          <w:rPr>
            <w:rFonts w:hint="eastAsia"/>
            <w:szCs w:val="24"/>
          </w:rPr>
          <w:delText>和</w:delText>
        </w:r>
      </w:del>
      <w:r w:rsidR="002D0DCB" w:rsidRPr="002D0DCB">
        <w:rPr>
          <w:rFonts w:hint="eastAsia"/>
          <w:szCs w:val="24"/>
        </w:rPr>
        <w:t>世界</w:t>
      </w:r>
      <w:ins w:id="379" w:author="蔡长春" w:date="2017-04-20T14:40:00Z">
        <w:r w:rsidR="00BC6B58">
          <w:rPr>
            <w:rFonts w:hint="eastAsia"/>
            <w:szCs w:val="24"/>
          </w:rPr>
          <w:t>上很多</w:t>
        </w:r>
      </w:ins>
      <w:r w:rsidR="002D0DCB" w:rsidRPr="002D0DCB">
        <w:rPr>
          <w:rFonts w:hint="eastAsia"/>
          <w:szCs w:val="24"/>
        </w:rPr>
        <w:t>其他国家</w:t>
      </w:r>
      <w:ins w:id="380" w:author="蔡长春" w:date="2017-04-20T14:40:00Z">
        <w:r w:rsidR="00BC6B58" w:rsidRPr="002D0DCB">
          <w:rPr>
            <w:rFonts w:hint="eastAsia"/>
            <w:szCs w:val="24"/>
          </w:rPr>
          <w:t>在</w:t>
        </w:r>
        <w:r w:rsidR="00BC6B58" w:rsidRPr="002D0DCB">
          <w:rPr>
            <w:rFonts w:hint="eastAsia"/>
            <w:szCs w:val="24"/>
          </w:rPr>
          <w:t>2008</w:t>
        </w:r>
        <w:r w:rsidR="00BC6B58">
          <w:rPr>
            <w:rFonts w:hint="eastAsia"/>
            <w:szCs w:val="24"/>
          </w:rPr>
          <w:t>年</w:t>
        </w:r>
        <w:r w:rsidR="00BC6B58" w:rsidRPr="002D0DCB">
          <w:rPr>
            <w:rFonts w:hint="eastAsia"/>
            <w:szCs w:val="24"/>
          </w:rPr>
          <w:t>夏天到</w:t>
        </w:r>
        <w:r w:rsidR="00BC6B58" w:rsidRPr="002D0DCB">
          <w:rPr>
            <w:rFonts w:hint="eastAsia"/>
            <w:szCs w:val="24"/>
          </w:rPr>
          <w:t>2009</w:t>
        </w:r>
        <w:proofErr w:type="gramStart"/>
        <w:r w:rsidR="00BC6B58" w:rsidRPr="002D0DCB">
          <w:rPr>
            <w:rFonts w:hint="eastAsia"/>
            <w:szCs w:val="24"/>
          </w:rPr>
          <w:t>年</w:t>
        </w:r>
        <w:r w:rsidR="00BC6B58">
          <w:rPr>
            <w:rFonts w:hint="eastAsia"/>
            <w:szCs w:val="24"/>
          </w:rPr>
          <w:t>年间</w:t>
        </w:r>
      </w:ins>
      <w:proofErr w:type="gramEnd"/>
      <w:del w:id="381" w:author="蔡长春" w:date="2017-04-20T14:41:00Z">
        <w:r w:rsidR="002D0DCB" w:rsidDel="00BC6B58">
          <w:rPr>
            <w:rFonts w:hint="eastAsia"/>
            <w:szCs w:val="24"/>
          </w:rPr>
          <w:delText>都</w:delText>
        </w:r>
      </w:del>
      <w:r w:rsidR="002D0DCB" w:rsidRPr="002D0DCB">
        <w:rPr>
          <w:rFonts w:hint="eastAsia"/>
          <w:szCs w:val="24"/>
        </w:rPr>
        <w:t>禁止</w:t>
      </w:r>
      <w:r w:rsidR="003139B0">
        <w:rPr>
          <w:rFonts w:hint="eastAsia"/>
          <w:szCs w:val="24"/>
        </w:rPr>
        <w:t>做空</w:t>
      </w:r>
      <w:del w:id="382" w:author="蔡长春" w:date="2017-04-20T14:40:00Z">
        <w:r w:rsidR="002D0DCB" w:rsidDel="00BC6B58">
          <w:rPr>
            <w:rFonts w:hint="eastAsia"/>
            <w:szCs w:val="24"/>
          </w:rPr>
          <w:delText>。</w:delText>
        </w:r>
        <w:r w:rsidR="002D0DCB" w:rsidRPr="002D0DCB" w:rsidDel="00BC6B58">
          <w:rPr>
            <w:rFonts w:hint="eastAsia"/>
            <w:szCs w:val="24"/>
          </w:rPr>
          <w:delText>在</w:delText>
        </w:r>
        <w:r w:rsidR="002D0DCB" w:rsidRPr="002D0DCB" w:rsidDel="00BC6B58">
          <w:rPr>
            <w:rFonts w:hint="eastAsia"/>
            <w:szCs w:val="24"/>
          </w:rPr>
          <w:delText>2008</w:delText>
        </w:r>
        <w:r w:rsidR="002D0DCB" w:rsidDel="00BC6B58">
          <w:rPr>
            <w:rFonts w:hint="eastAsia"/>
            <w:szCs w:val="24"/>
          </w:rPr>
          <w:delText>年</w:delText>
        </w:r>
        <w:r w:rsidR="002D0DCB" w:rsidRPr="002D0DCB" w:rsidDel="00BC6B58">
          <w:rPr>
            <w:rFonts w:hint="eastAsia"/>
            <w:szCs w:val="24"/>
          </w:rPr>
          <w:delText>夏天到</w:delText>
        </w:r>
        <w:r w:rsidR="002D0DCB" w:rsidRPr="002D0DCB" w:rsidDel="00BC6B58">
          <w:rPr>
            <w:rFonts w:hint="eastAsia"/>
            <w:szCs w:val="24"/>
          </w:rPr>
          <w:delText>2009</w:delText>
        </w:r>
        <w:r w:rsidR="002D0DCB" w:rsidRPr="002D0DCB" w:rsidDel="00BC6B58">
          <w:rPr>
            <w:rFonts w:hint="eastAsia"/>
            <w:szCs w:val="24"/>
          </w:rPr>
          <w:delText>年</w:delText>
        </w:r>
        <w:r w:rsidR="002D0DCB" w:rsidDel="00BC6B58">
          <w:rPr>
            <w:rFonts w:hint="eastAsia"/>
            <w:szCs w:val="24"/>
          </w:rPr>
          <w:delText>年间</w:delText>
        </w:r>
      </w:del>
      <w:del w:id="383" w:author="蔡长春" w:date="2017-04-20T14:43:00Z">
        <w:r w:rsidR="008C6651" w:rsidDel="00D96EA7">
          <w:rPr>
            <w:rFonts w:hint="eastAsia"/>
            <w:szCs w:val="24"/>
          </w:rPr>
          <w:delText>，</w:delText>
        </w:r>
      </w:del>
      <w:ins w:id="384" w:author="蔡长春" w:date="2017-04-20T14:45:00Z">
        <w:r w:rsidR="00D96EA7">
          <w:rPr>
            <w:rFonts w:hint="eastAsia"/>
            <w:szCs w:val="24"/>
          </w:rPr>
          <w:t>一些</w:t>
        </w:r>
      </w:ins>
      <w:ins w:id="385" w:author="蔡长春" w:date="2017-04-20T14:44:00Z">
        <w:r w:rsidR="00D96EA7" w:rsidRPr="002D0DCB">
          <w:rPr>
            <w:rFonts w:hint="eastAsia"/>
            <w:szCs w:val="24"/>
          </w:rPr>
          <w:t>股价遭受</w:t>
        </w:r>
        <w:r w:rsidR="00D96EA7">
          <w:rPr>
            <w:rFonts w:hint="eastAsia"/>
            <w:szCs w:val="24"/>
          </w:rPr>
          <w:t>市场</w:t>
        </w:r>
        <w:r w:rsidR="00D96EA7" w:rsidRPr="002D0DCB">
          <w:rPr>
            <w:rFonts w:hint="eastAsia"/>
            <w:szCs w:val="24"/>
          </w:rPr>
          <w:t>重创的</w:t>
        </w:r>
      </w:ins>
      <w:del w:id="386" w:author="蔡长春" w:date="2017-04-20T14:45:00Z">
        <w:r w:rsidR="002D0DCB" w:rsidRPr="002D0DCB" w:rsidDel="00D96EA7">
          <w:rPr>
            <w:rFonts w:hint="eastAsia"/>
            <w:szCs w:val="24"/>
          </w:rPr>
          <w:delText>一些</w:delText>
        </w:r>
      </w:del>
      <w:r w:rsidR="002D0DCB" w:rsidRPr="002D0DCB">
        <w:rPr>
          <w:rFonts w:hint="eastAsia"/>
          <w:szCs w:val="24"/>
        </w:rPr>
        <w:t>金融股票</w:t>
      </w:r>
      <w:ins w:id="387" w:author="蔡长春" w:date="2017-04-20T14:43:00Z">
        <w:r w:rsidR="00D96EA7">
          <w:rPr>
            <w:rFonts w:hint="eastAsia"/>
            <w:szCs w:val="24"/>
          </w:rPr>
          <w:t>及</w:t>
        </w:r>
      </w:ins>
      <w:del w:id="388" w:author="蔡长春" w:date="2017-04-20T14:43:00Z">
        <w:r w:rsidR="002D0DCB" w:rsidRPr="002D0DCB" w:rsidDel="00D96EA7">
          <w:rPr>
            <w:rFonts w:hint="eastAsia"/>
            <w:szCs w:val="24"/>
          </w:rPr>
          <w:delText>和</w:delText>
        </w:r>
      </w:del>
      <w:r w:rsidR="002D0DCB" w:rsidRPr="002D0DCB">
        <w:rPr>
          <w:rFonts w:hint="eastAsia"/>
          <w:szCs w:val="24"/>
        </w:rPr>
        <w:t>其他</w:t>
      </w:r>
      <w:ins w:id="389" w:author="蔡长春" w:date="2017-04-20T14:43:00Z">
        <w:r w:rsidR="00D96EA7">
          <w:rPr>
            <w:rFonts w:hint="eastAsia"/>
            <w:szCs w:val="24"/>
          </w:rPr>
          <w:t>一些</w:t>
        </w:r>
      </w:ins>
      <w:del w:id="390" w:author="蔡长春" w:date="2017-04-20T14:43:00Z">
        <w:r w:rsidR="002D0DCB" w:rsidRPr="002D0DCB" w:rsidDel="00D96EA7">
          <w:rPr>
            <w:rFonts w:hint="eastAsia"/>
            <w:szCs w:val="24"/>
          </w:rPr>
          <w:delText>公司各自的</w:delText>
        </w:r>
      </w:del>
      <w:del w:id="391" w:author="蔡长春" w:date="2017-04-20T14:44:00Z">
        <w:r w:rsidR="002D0DCB" w:rsidRPr="002D0DCB" w:rsidDel="00D96EA7">
          <w:rPr>
            <w:rFonts w:hint="eastAsia"/>
            <w:szCs w:val="24"/>
          </w:rPr>
          <w:delText>股价遭受重创的</w:delText>
        </w:r>
      </w:del>
      <w:del w:id="392" w:author="蔡长春" w:date="2017-04-20T14:43:00Z">
        <w:r w:rsidR="002D0DCB" w:rsidRPr="002D0DCB" w:rsidDel="00D96EA7">
          <w:rPr>
            <w:rFonts w:hint="eastAsia"/>
            <w:szCs w:val="24"/>
          </w:rPr>
          <w:delText>市场</w:delText>
        </w:r>
        <w:r w:rsidR="002D0DCB" w:rsidDel="00D96EA7">
          <w:rPr>
            <w:rFonts w:hint="eastAsia"/>
            <w:szCs w:val="24"/>
          </w:rPr>
          <w:delText>中</w:delText>
        </w:r>
      </w:del>
      <w:ins w:id="393" w:author="蔡长春" w:date="2017-04-20T14:43:00Z">
        <w:r w:rsidR="00D96EA7">
          <w:rPr>
            <w:rFonts w:hint="eastAsia"/>
            <w:szCs w:val="24"/>
          </w:rPr>
          <w:t>公司；</w:t>
        </w:r>
      </w:ins>
      <w:del w:id="394" w:author="蔡长春" w:date="2017-04-20T14:43:00Z">
        <w:r w:rsidR="008C6651" w:rsidDel="00D96EA7">
          <w:rPr>
            <w:rFonts w:hint="eastAsia"/>
            <w:szCs w:val="24"/>
          </w:rPr>
          <w:delText>，</w:delText>
        </w:r>
      </w:del>
      <w:ins w:id="395" w:author="蔡长春" w:date="2017-04-20T14:45:00Z">
        <w:r w:rsidR="00D96EA7">
          <w:rPr>
            <w:rFonts w:hint="eastAsia"/>
            <w:szCs w:val="24"/>
          </w:rPr>
          <w:t>这</w:t>
        </w:r>
      </w:ins>
      <w:r w:rsidR="002D0DCB">
        <w:rPr>
          <w:rFonts w:hint="eastAsia"/>
          <w:szCs w:val="24"/>
        </w:rPr>
        <w:t>被认为是</w:t>
      </w:r>
      <w:r w:rsidR="003139B0">
        <w:rPr>
          <w:rFonts w:hint="eastAsia"/>
          <w:szCs w:val="24"/>
        </w:rPr>
        <w:t>做空</w:t>
      </w:r>
      <w:r w:rsidR="002D0DCB">
        <w:rPr>
          <w:rFonts w:hint="eastAsia"/>
          <w:szCs w:val="24"/>
        </w:rPr>
        <w:t>者的功劳</w:t>
      </w:r>
      <w:r w:rsidR="002D0DCB" w:rsidRPr="002D0DCB">
        <w:rPr>
          <w:rFonts w:hint="eastAsia"/>
          <w:szCs w:val="24"/>
        </w:rPr>
        <w:t>。</w:t>
      </w:r>
      <w:r w:rsidR="00981329" w:rsidRPr="00981329">
        <w:rPr>
          <w:rFonts w:hint="eastAsia"/>
          <w:szCs w:val="24"/>
        </w:rPr>
        <w:t>从本质上说</w:t>
      </w:r>
      <w:r w:rsidR="008C6651">
        <w:rPr>
          <w:rFonts w:hint="eastAsia"/>
          <w:szCs w:val="24"/>
        </w:rPr>
        <w:t>，</w:t>
      </w:r>
      <w:r w:rsidR="00981329" w:rsidRPr="00981329">
        <w:rPr>
          <w:rFonts w:hint="eastAsia"/>
          <w:szCs w:val="24"/>
        </w:rPr>
        <w:t>做空股票通常是基于一个假设</w:t>
      </w:r>
      <w:r w:rsidR="008C6651">
        <w:rPr>
          <w:rFonts w:hint="eastAsia"/>
          <w:szCs w:val="24"/>
        </w:rPr>
        <w:t>，</w:t>
      </w:r>
      <w:r w:rsidR="00981329" w:rsidRPr="00981329">
        <w:rPr>
          <w:rFonts w:hint="eastAsia"/>
          <w:szCs w:val="24"/>
        </w:rPr>
        <w:t>即公司将失败</w:t>
      </w:r>
      <w:r w:rsidR="008C6651">
        <w:rPr>
          <w:rFonts w:hint="eastAsia"/>
          <w:szCs w:val="24"/>
        </w:rPr>
        <w:t>，</w:t>
      </w:r>
      <w:r w:rsidR="00981329" w:rsidRPr="00981329">
        <w:rPr>
          <w:rFonts w:hint="eastAsia"/>
          <w:szCs w:val="24"/>
        </w:rPr>
        <w:t>它的管理是如此糟糕</w:t>
      </w:r>
      <w:r w:rsidR="008C6651">
        <w:rPr>
          <w:rFonts w:hint="eastAsia"/>
          <w:szCs w:val="24"/>
        </w:rPr>
        <w:t>，</w:t>
      </w:r>
      <w:r w:rsidR="00981329" w:rsidRPr="00981329">
        <w:rPr>
          <w:rFonts w:hint="eastAsia"/>
          <w:szCs w:val="24"/>
        </w:rPr>
        <w:t>它将倒闭</w:t>
      </w:r>
      <w:r w:rsidR="008C6651">
        <w:rPr>
          <w:rFonts w:hint="eastAsia"/>
          <w:szCs w:val="24"/>
        </w:rPr>
        <w:t>，</w:t>
      </w:r>
      <w:r w:rsidR="00981329" w:rsidRPr="00981329">
        <w:rPr>
          <w:rFonts w:hint="eastAsia"/>
          <w:szCs w:val="24"/>
        </w:rPr>
        <w:t>股</w:t>
      </w:r>
      <w:ins w:id="396" w:author="蔡长春" w:date="2017-04-20T14:45:00Z">
        <w:r w:rsidR="00D96EA7">
          <w:rPr>
            <w:rFonts w:hint="eastAsia"/>
            <w:szCs w:val="24"/>
          </w:rPr>
          <w:t>价</w:t>
        </w:r>
      </w:ins>
      <w:del w:id="397" w:author="蔡长春" w:date="2017-04-20T14:45:00Z">
        <w:r w:rsidR="00981329" w:rsidRPr="00981329" w:rsidDel="00D96EA7">
          <w:rPr>
            <w:rFonts w:hint="eastAsia"/>
            <w:szCs w:val="24"/>
          </w:rPr>
          <w:delText>票</w:delText>
        </w:r>
      </w:del>
      <w:r w:rsidR="00981329" w:rsidRPr="00981329">
        <w:rPr>
          <w:rFonts w:hint="eastAsia"/>
          <w:szCs w:val="24"/>
        </w:rPr>
        <w:t>将会</w:t>
      </w:r>
      <w:ins w:id="398" w:author="蔡长春" w:date="2017-04-20T14:46:00Z">
        <w:r w:rsidR="00D96EA7">
          <w:rPr>
            <w:rFonts w:hint="eastAsia"/>
            <w:szCs w:val="24"/>
          </w:rPr>
          <w:t>归</w:t>
        </w:r>
      </w:ins>
      <w:del w:id="399" w:author="蔡长春" w:date="2017-04-20T14:46:00Z">
        <w:r w:rsidR="00981329" w:rsidRPr="00981329" w:rsidDel="00D96EA7">
          <w:rPr>
            <w:rFonts w:hint="eastAsia"/>
            <w:szCs w:val="24"/>
          </w:rPr>
          <w:delText>为</w:delText>
        </w:r>
      </w:del>
      <w:r w:rsidR="00981329" w:rsidRPr="00981329">
        <w:rPr>
          <w:rFonts w:hint="eastAsia"/>
          <w:szCs w:val="24"/>
        </w:rPr>
        <w:t>零。或者它是基于</w:t>
      </w:r>
      <w:ins w:id="400" w:author="蔡长春" w:date="2017-04-20T14:46:00Z">
        <w:r w:rsidR="00D96EA7">
          <w:rPr>
            <w:rFonts w:hint="eastAsia"/>
            <w:szCs w:val="24"/>
          </w:rPr>
          <w:t>公司近期的基本面，</w:t>
        </w:r>
      </w:ins>
      <w:r w:rsidR="00981329" w:rsidRPr="00981329">
        <w:rPr>
          <w:rFonts w:hint="eastAsia"/>
          <w:szCs w:val="24"/>
        </w:rPr>
        <w:t>押</w:t>
      </w:r>
      <w:proofErr w:type="gramStart"/>
      <w:r w:rsidR="00981329" w:rsidRPr="00981329">
        <w:rPr>
          <w:rFonts w:hint="eastAsia"/>
          <w:szCs w:val="24"/>
        </w:rPr>
        <w:t>注股票</w:t>
      </w:r>
      <w:proofErr w:type="gramEnd"/>
      <w:r w:rsidR="00981329" w:rsidRPr="00981329">
        <w:rPr>
          <w:rFonts w:hint="eastAsia"/>
          <w:szCs w:val="24"/>
        </w:rPr>
        <w:t>在短期内价格将会下降</w:t>
      </w:r>
      <w:del w:id="401" w:author="蔡长春" w:date="2017-04-20T14:47:00Z">
        <w:r w:rsidR="00981329" w:rsidDel="00D96EA7">
          <w:rPr>
            <w:rFonts w:hint="eastAsia"/>
            <w:szCs w:val="24"/>
          </w:rPr>
          <w:delText>，并</w:delText>
        </w:r>
        <w:r w:rsidR="00981329" w:rsidRPr="00981329" w:rsidDel="00D96EA7">
          <w:rPr>
            <w:rFonts w:hint="eastAsia"/>
            <w:szCs w:val="24"/>
          </w:rPr>
          <w:delText>改变公司近期的基本面</w:delText>
        </w:r>
      </w:del>
      <w:r w:rsidR="00981329" w:rsidRPr="00981329">
        <w:rPr>
          <w:rFonts w:hint="eastAsia"/>
          <w:szCs w:val="24"/>
        </w:rPr>
        <w:t>。如果你</w:t>
      </w:r>
      <w:del w:id="402" w:author="蔡长春" w:date="2017-04-20T14:51:00Z">
        <w:r w:rsidR="00981329" w:rsidRPr="00981329" w:rsidDel="00D96EA7">
          <w:rPr>
            <w:rFonts w:hint="eastAsia"/>
            <w:szCs w:val="24"/>
          </w:rPr>
          <w:delText>真的</w:delText>
        </w:r>
      </w:del>
      <w:r w:rsidR="00981329" w:rsidRPr="00981329">
        <w:rPr>
          <w:rFonts w:hint="eastAsia"/>
          <w:szCs w:val="24"/>
        </w:rPr>
        <w:t>想了解更多关于做空</w:t>
      </w:r>
      <w:r w:rsidR="00981329">
        <w:rPr>
          <w:rFonts w:hint="eastAsia"/>
          <w:szCs w:val="24"/>
        </w:rPr>
        <w:t>的内容</w:t>
      </w:r>
      <w:r w:rsidR="008C6651">
        <w:rPr>
          <w:rFonts w:hint="eastAsia"/>
          <w:szCs w:val="24"/>
        </w:rPr>
        <w:t>，</w:t>
      </w:r>
      <w:del w:id="403" w:author="蔡长春" w:date="2017-04-20T15:01:00Z">
        <w:r w:rsidR="00981329" w:rsidDel="00F31008">
          <w:rPr>
            <w:rFonts w:hint="eastAsia"/>
            <w:szCs w:val="24"/>
          </w:rPr>
          <w:delText>把</w:delText>
        </w:r>
      </w:del>
      <w:ins w:id="404" w:author="蔡长春" w:date="2017-04-20T15:01:00Z">
        <w:r w:rsidR="00F31008">
          <w:rPr>
            <w:rFonts w:hint="eastAsia"/>
            <w:szCs w:val="24"/>
          </w:rPr>
          <w:t>可以直接在</w:t>
        </w:r>
        <w:r w:rsidR="00F31008">
          <w:rPr>
            <w:rFonts w:hint="eastAsia"/>
            <w:szCs w:val="24"/>
          </w:rPr>
          <w:t>wikipedia.org</w:t>
        </w:r>
        <w:r w:rsidR="00F31008">
          <w:rPr>
            <w:rFonts w:hint="eastAsia"/>
            <w:szCs w:val="24"/>
          </w:rPr>
          <w:t>中输入短语</w:t>
        </w:r>
      </w:ins>
      <w:r w:rsidR="00981329">
        <w:rPr>
          <w:rFonts w:hint="eastAsia"/>
          <w:szCs w:val="24"/>
        </w:rPr>
        <w:t>“</w:t>
      </w:r>
      <w:r w:rsidR="00981329" w:rsidRPr="00981329">
        <w:rPr>
          <w:szCs w:val="24"/>
        </w:rPr>
        <w:t>shorting a stock</w:t>
      </w:r>
      <w:del w:id="405" w:author="蔡长春" w:date="2017-04-20T15:01:00Z">
        <w:r w:rsidR="00981329" w:rsidRPr="00981329" w:rsidDel="00F31008">
          <w:rPr>
            <w:szCs w:val="24"/>
          </w:rPr>
          <w:delText>’</w:delText>
        </w:r>
      </w:del>
      <w:r w:rsidR="00981329">
        <w:rPr>
          <w:rFonts w:hint="eastAsia"/>
          <w:szCs w:val="24"/>
        </w:rPr>
        <w:t>”</w:t>
      </w:r>
      <w:del w:id="406" w:author="蔡长春" w:date="2017-04-20T15:01:00Z">
        <w:r w:rsidR="00981329" w:rsidDel="00F31008">
          <w:rPr>
            <w:rFonts w:hint="eastAsia"/>
            <w:szCs w:val="24"/>
          </w:rPr>
          <w:delText>输入在</w:delText>
        </w:r>
        <w:r w:rsidR="00981329" w:rsidRPr="00981329" w:rsidDel="00F31008">
          <w:rPr>
            <w:szCs w:val="24"/>
          </w:rPr>
          <w:delText>Wikipedia.org</w:delText>
        </w:r>
        <w:r w:rsidR="00981329" w:rsidDel="00F31008">
          <w:rPr>
            <w:rFonts w:hint="eastAsia"/>
            <w:szCs w:val="24"/>
          </w:rPr>
          <w:delText>，</w:delText>
        </w:r>
      </w:del>
      <w:ins w:id="407" w:author="蔡长春" w:date="2017-04-20T15:01:00Z">
        <w:r w:rsidR="00F31008">
          <w:rPr>
            <w:rFonts w:hint="eastAsia"/>
            <w:szCs w:val="24"/>
          </w:rPr>
          <w:t>，</w:t>
        </w:r>
      </w:ins>
      <w:r w:rsidR="00981329">
        <w:rPr>
          <w:rFonts w:hint="eastAsia"/>
          <w:szCs w:val="24"/>
        </w:rPr>
        <w:t>或者</w:t>
      </w:r>
      <w:ins w:id="408" w:author="蔡长春" w:date="2017-04-20T15:01:00Z">
        <w:r w:rsidR="00F31008">
          <w:rPr>
            <w:rFonts w:hint="eastAsia"/>
            <w:szCs w:val="24"/>
          </w:rPr>
          <w:t>也可以</w:t>
        </w:r>
      </w:ins>
      <w:r w:rsidR="00981329">
        <w:rPr>
          <w:rFonts w:hint="eastAsia"/>
          <w:szCs w:val="24"/>
        </w:rPr>
        <w:t>发电子邮件联系我们，邮箱是</w:t>
      </w:r>
      <w:hyperlink r:id="rId7" w:history="1">
        <w:r w:rsidR="00981329" w:rsidRPr="005137ED">
          <w:rPr>
            <w:rStyle w:val="a3"/>
            <w:szCs w:val="24"/>
          </w:rPr>
          <w:t>dsrb@hedgeanswers.com</w:t>
        </w:r>
      </w:hyperlink>
      <w:del w:id="409" w:author="蔡长春" w:date="2017-04-20T15:01:00Z">
        <w:r w:rsidR="00981329" w:rsidRPr="00981329" w:rsidDel="00F31008">
          <w:rPr>
            <w:szCs w:val="24"/>
          </w:rPr>
          <w:delText>.</w:delText>
        </w:r>
        <w:r w:rsidR="00981329" w:rsidRPr="00981329" w:rsidDel="00F31008">
          <w:rPr>
            <w:rFonts w:hint="eastAsia"/>
            <w:szCs w:val="24"/>
          </w:rPr>
          <w:delText>”</w:delText>
        </w:r>
      </w:del>
      <w:r w:rsidR="00981329">
        <w:rPr>
          <w:rFonts w:hint="eastAsia"/>
          <w:szCs w:val="24"/>
        </w:rPr>
        <w:t>。</w:t>
      </w:r>
    </w:p>
    <w:p w:rsidR="00981329" w:rsidRDefault="00981329" w:rsidP="002D0DCB">
      <w:pPr>
        <w:ind w:firstLine="480"/>
        <w:rPr>
          <w:szCs w:val="24"/>
        </w:rPr>
      </w:pPr>
      <w:r w:rsidRPr="00981329">
        <w:rPr>
          <w:szCs w:val="24"/>
        </w:rPr>
        <w:t>A.W. Jones &amp; Co.</w:t>
      </w:r>
      <w:r>
        <w:rPr>
          <w:rFonts w:hint="eastAsia"/>
          <w:szCs w:val="24"/>
        </w:rPr>
        <w:t>是关于资本主义的，</w:t>
      </w:r>
      <w:r w:rsidR="00483347">
        <w:rPr>
          <w:rFonts w:hint="eastAsia"/>
          <w:szCs w:val="24"/>
        </w:rPr>
        <w:t>因此相信不仅是做空的概念，包括在下降</w:t>
      </w:r>
      <w:r w:rsidR="003139B0">
        <w:rPr>
          <w:rFonts w:hint="eastAsia"/>
          <w:szCs w:val="24"/>
        </w:rPr>
        <w:t>的市场中使用做空作为对冲工具来保护多头都是有价值的。“我的父亲做了</w:t>
      </w:r>
      <w:r w:rsidR="00483347">
        <w:rPr>
          <w:rFonts w:hint="eastAsia"/>
          <w:szCs w:val="24"/>
        </w:rPr>
        <w:t>关于股票如何</w:t>
      </w:r>
      <w:del w:id="410" w:author="蔡长春" w:date="2017-04-20T15:06:00Z">
        <w:r w:rsidR="00483347" w:rsidDel="00A3043F">
          <w:rPr>
            <w:rFonts w:hint="eastAsia"/>
            <w:szCs w:val="24"/>
          </w:rPr>
          <w:delText>移动</w:delText>
        </w:r>
      </w:del>
      <w:ins w:id="411" w:author="蔡长春" w:date="2017-04-20T15:06:00Z">
        <w:r w:rsidR="00A3043F">
          <w:rPr>
            <w:rFonts w:hint="eastAsia"/>
            <w:szCs w:val="24"/>
          </w:rPr>
          <w:t>波动</w:t>
        </w:r>
      </w:ins>
      <w:r w:rsidR="00483347">
        <w:rPr>
          <w:rFonts w:hint="eastAsia"/>
          <w:szCs w:val="24"/>
        </w:rPr>
        <w:t>的研究，并决定把他的理论应用到他的基金实践中。”</w:t>
      </w:r>
      <w:del w:id="412" w:author="蔡长春" w:date="2017-04-20T15:07:00Z">
        <w:r w:rsidR="00483347" w:rsidDel="00A3043F">
          <w:rPr>
            <w:rFonts w:hint="eastAsia"/>
            <w:szCs w:val="24"/>
          </w:rPr>
          <w:delText>约翰</w:delText>
        </w:r>
      </w:del>
      <w:r w:rsidR="00483347">
        <w:rPr>
          <w:rFonts w:hint="eastAsia"/>
          <w:szCs w:val="24"/>
        </w:rPr>
        <w:t>托尼</w:t>
      </w:r>
      <w:ins w:id="413" w:author="蔡长春" w:date="2017-04-20T15:07:00Z">
        <w:r w:rsidR="00A3043F">
          <w:rPr>
            <w:rFonts w:hint="eastAsia"/>
            <w:szCs w:val="24"/>
          </w:rPr>
          <w:t>.</w:t>
        </w:r>
        <w:r w:rsidR="00A3043F">
          <w:rPr>
            <w:rFonts w:hint="eastAsia"/>
            <w:szCs w:val="24"/>
          </w:rPr>
          <w:t>琼斯</w:t>
        </w:r>
      </w:ins>
      <w:r w:rsidR="00483347">
        <w:rPr>
          <w:rFonts w:hint="eastAsia"/>
          <w:szCs w:val="24"/>
        </w:rPr>
        <w:t>，</w:t>
      </w:r>
      <w:del w:id="414" w:author="蔡长春" w:date="2017-04-20T15:07:00Z">
        <w:r w:rsidR="00483347" w:rsidRPr="00483347" w:rsidDel="00A3043F">
          <w:rPr>
            <w:rFonts w:hint="eastAsia"/>
            <w:szCs w:val="24"/>
          </w:rPr>
          <w:delText>琼斯阿尔弗</w:delText>
        </w:r>
      </w:del>
      <w:ins w:id="415" w:author="蔡长春" w:date="2017-04-20T15:07:00Z">
        <w:r w:rsidR="00A3043F">
          <w:rPr>
            <w:rFonts w:hint="eastAsia"/>
            <w:szCs w:val="24"/>
          </w:rPr>
          <w:t>阿尔弗雷德</w:t>
        </w:r>
      </w:ins>
      <w:r w:rsidR="00483347">
        <w:rPr>
          <w:rFonts w:hint="eastAsia"/>
          <w:szCs w:val="24"/>
        </w:rPr>
        <w:t>的儿子说，“他早就知道这个问题，</w:t>
      </w:r>
      <w:r w:rsidR="00483347" w:rsidRPr="00483347">
        <w:rPr>
          <w:rFonts w:hint="eastAsia"/>
          <w:szCs w:val="24"/>
        </w:rPr>
        <w:t>他不是一个交易员或投资者</w:t>
      </w:r>
      <w:r w:rsidR="008C6651">
        <w:rPr>
          <w:rFonts w:hint="eastAsia"/>
          <w:szCs w:val="24"/>
        </w:rPr>
        <w:t>，</w:t>
      </w:r>
      <w:r w:rsidR="00483347" w:rsidRPr="00483347">
        <w:rPr>
          <w:rFonts w:hint="eastAsia"/>
          <w:szCs w:val="24"/>
        </w:rPr>
        <w:t>而是一个好的营销人员</w:t>
      </w:r>
      <w:r w:rsidR="008C6651">
        <w:rPr>
          <w:rFonts w:hint="eastAsia"/>
          <w:szCs w:val="24"/>
        </w:rPr>
        <w:t>，</w:t>
      </w:r>
      <w:r w:rsidR="00483347">
        <w:rPr>
          <w:rFonts w:hint="eastAsia"/>
          <w:szCs w:val="24"/>
        </w:rPr>
        <w:t>所以他最终</w:t>
      </w:r>
      <w:ins w:id="416" w:author="蔡长春" w:date="2017-04-20T15:08:00Z">
        <w:r w:rsidR="00A3043F">
          <w:rPr>
            <w:rFonts w:hint="eastAsia"/>
            <w:szCs w:val="24"/>
          </w:rPr>
          <w:t>决定</w:t>
        </w:r>
      </w:ins>
      <w:r w:rsidR="00483347">
        <w:rPr>
          <w:rFonts w:hint="eastAsia"/>
          <w:szCs w:val="24"/>
        </w:rPr>
        <w:t>招聘交易员，并专注筹集资金</w:t>
      </w:r>
      <w:del w:id="417" w:author="蔡长春" w:date="2017-04-20T15:11:00Z">
        <w:r w:rsidR="00483347" w:rsidDel="00A3043F">
          <w:rPr>
            <w:rFonts w:hint="eastAsia"/>
            <w:szCs w:val="24"/>
          </w:rPr>
          <w:delText>用</w:delText>
        </w:r>
      </w:del>
      <w:r w:rsidR="00483347">
        <w:rPr>
          <w:rFonts w:hint="eastAsia"/>
          <w:szCs w:val="24"/>
        </w:rPr>
        <w:t>来</w:t>
      </w:r>
      <w:del w:id="418" w:author="蔡长春" w:date="2017-04-20T15:12:00Z">
        <w:r w:rsidR="00483347" w:rsidRPr="00483347" w:rsidDel="00A3043F">
          <w:rPr>
            <w:rFonts w:hint="eastAsia"/>
            <w:szCs w:val="24"/>
          </w:rPr>
          <w:delText>合作</w:delText>
        </w:r>
      </w:del>
      <w:ins w:id="419" w:author="蔡长春" w:date="2017-04-20T15:11:00Z">
        <w:r w:rsidR="00A3043F">
          <w:rPr>
            <w:rFonts w:hint="eastAsia"/>
            <w:szCs w:val="24"/>
          </w:rPr>
          <w:t>运营</w:t>
        </w:r>
      </w:ins>
      <w:ins w:id="420" w:author="蔡长春" w:date="2017-04-20T15:12:00Z">
        <w:r w:rsidR="00A3043F">
          <w:rPr>
            <w:rFonts w:hint="eastAsia"/>
            <w:szCs w:val="24"/>
          </w:rPr>
          <w:t>合伙企业</w:t>
        </w:r>
      </w:ins>
      <w:r w:rsidR="00483347">
        <w:rPr>
          <w:rFonts w:hint="eastAsia"/>
          <w:szCs w:val="24"/>
        </w:rPr>
        <w:t>。”</w:t>
      </w:r>
    </w:p>
    <w:p w:rsidR="00483347" w:rsidRDefault="00076E85" w:rsidP="002D0DCB">
      <w:pPr>
        <w:ind w:firstLine="480"/>
        <w:rPr>
          <w:szCs w:val="24"/>
        </w:rPr>
      </w:pPr>
      <w:ins w:id="421" w:author="蔡长春" w:date="2017-04-20T15:13:00Z">
        <w:r>
          <w:rPr>
            <w:rFonts w:hint="eastAsia"/>
            <w:szCs w:val="24"/>
          </w:rPr>
          <w:lastRenderedPageBreak/>
          <w:t>以各种标准来衡量，</w:t>
        </w:r>
      </w:ins>
      <w:r w:rsidR="00295F12" w:rsidRPr="003C6974">
        <w:rPr>
          <w:rFonts w:hint="eastAsia"/>
          <w:szCs w:val="24"/>
        </w:rPr>
        <w:t>琼斯</w:t>
      </w:r>
      <w:r w:rsidR="003C6974">
        <w:rPr>
          <w:rFonts w:hint="eastAsia"/>
          <w:szCs w:val="24"/>
        </w:rPr>
        <w:t>的</w:t>
      </w:r>
      <w:ins w:id="422" w:author="蔡长春" w:date="2017-04-20T15:12:00Z">
        <w:r w:rsidR="00A3043F">
          <w:rPr>
            <w:rFonts w:hint="eastAsia"/>
            <w:szCs w:val="24"/>
          </w:rPr>
          <w:t>合伙企业</w:t>
        </w:r>
      </w:ins>
      <w:ins w:id="423" w:author="蔡长春" w:date="2017-04-20T15:14:00Z">
        <w:r>
          <w:rPr>
            <w:rFonts w:hint="eastAsia"/>
            <w:szCs w:val="24"/>
          </w:rPr>
          <w:t>对管理人和投资者来说</w:t>
        </w:r>
      </w:ins>
      <w:del w:id="424" w:author="蔡长春" w:date="2017-04-20T15:12:00Z">
        <w:r w:rsidR="00295F12" w:rsidRPr="003C6974" w:rsidDel="00A3043F">
          <w:rPr>
            <w:rFonts w:hint="eastAsia"/>
            <w:szCs w:val="24"/>
          </w:rPr>
          <w:delText>合作</w:delText>
        </w:r>
        <w:r w:rsidR="003C6974" w:rsidDel="00A3043F">
          <w:rPr>
            <w:rFonts w:hint="eastAsia"/>
            <w:szCs w:val="24"/>
          </w:rPr>
          <w:delText>伙伴关系</w:delText>
        </w:r>
      </w:del>
      <w:ins w:id="425" w:author="蔡长春" w:date="2017-04-20T15:13:00Z">
        <w:r>
          <w:rPr>
            <w:rFonts w:hint="eastAsia"/>
            <w:szCs w:val="24"/>
          </w:rPr>
          <w:t>都是一个</w:t>
        </w:r>
      </w:ins>
      <w:ins w:id="426" w:author="蔡长春" w:date="2017-04-20T15:14:00Z">
        <w:r>
          <w:rPr>
            <w:rFonts w:hint="eastAsia"/>
            <w:szCs w:val="24"/>
          </w:rPr>
          <w:t>成功的企业</w:t>
        </w:r>
      </w:ins>
      <w:del w:id="427" w:author="蔡长春" w:date="2017-04-20T15:14:00Z">
        <w:r w:rsidR="003C6974" w:rsidDel="00076E85">
          <w:rPr>
            <w:rFonts w:hint="eastAsia"/>
            <w:szCs w:val="24"/>
          </w:rPr>
          <w:delText>，是为许多</w:delText>
        </w:r>
        <w:r w:rsidR="00F14E91" w:rsidRPr="003C6974" w:rsidDel="00076E85">
          <w:rPr>
            <w:rFonts w:hint="eastAsia"/>
            <w:szCs w:val="24"/>
          </w:rPr>
          <w:delText>管理者和投资者</w:delText>
        </w:r>
        <w:r w:rsidR="003C6974" w:rsidDel="00076E85">
          <w:rPr>
            <w:rFonts w:hint="eastAsia"/>
            <w:szCs w:val="24"/>
          </w:rPr>
          <w:delText>想方设法设立的一个成功企业</w:delText>
        </w:r>
      </w:del>
      <w:r w:rsidR="00F14E91" w:rsidRPr="003C6974">
        <w:rPr>
          <w:rFonts w:hint="eastAsia"/>
          <w:szCs w:val="24"/>
        </w:rPr>
        <w:t>。</w:t>
      </w:r>
      <w:r w:rsidR="00295F12">
        <w:rPr>
          <w:rFonts w:hint="eastAsia"/>
          <w:szCs w:val="24"/>
        </w:rPr>
        <w:t>不像今天的大多数对冲基金，琼斯</w:t>
      </w:r>
      <w:r w:rsidR="00F14E91" w:rsidRPr="00F14E91">
        <w:rPr>
          <w:rFonts w:hint="eastAsia"/>
          <w:szCs w:val="24"/>
        </w:rPr>
        <w:t>不收取管理费</w:t>
      </w:r>
      <w:r w:rsidR="008C6651">
        <w:rPr>
          <w:rFonts w:hint="eastAsia"/>
          <w:szCs w:val="24"/>
        </w:rPr>
        <w:t>，</w:t>
      </w:r>
      <w:r w:rsidR="00F14E91" w:rsidRPr="00F14E91">
        <w:rPr>
          <w:rFonts w:hint="eastAsia"/>
          <w:szCs w:val="24"/>
        </w:rPr>
        <w:t>他只收取一个激励费。托尼说</w:t>
      </w:r>
      <w:r w:rsidR="008C6651">
        <w:rPr>
          <w:rFonts w:hint="eastAsia"/>
          <w:szCs w:val="24"/>
        </w:rPr>
        <w:t>，</w:t>
      </w:r>
      <w:r w:rsidR="00F14E91" w:rsidRPr="00F14E91">
        <w:rPr>
          <w:rFonts w:hint="eastAsia"/>
          <w:szCs w:val="24"/>
        </w:rPr>
        <w:t>这就是他认为</w:t>
      </w:r>
      <w:r w:rsidR="00295F12">
        <w:rPr>
          <w:rFonts w:hint="eastAsia"/>
          <w:szCs w:val="24"/>
        </w:rPr>
        <w:t>的保持他的</w:t>
      </w:r>
      <w:ins w:id="428" w:author="蔡长春" w:date="2017-04-20T15:15:00Z">
        <w:r>
          <w:rPr>
            <w:rFonts w:hint="eastAsia"/>
            <w:szCs w:val="24"/>
          </w:rPr>
          <w:t>利益</w:t>
        </w:r>
      </w:ins>
      <w:del w:id="429" w:author="蔡长春" w:date="2017-04-20T15:15:00Z">
        <w:r w:rsidR="00295F12" w:rsidDel="00076E85">
          <w:rPr>
            <w:rFonts w:hint="eastAsia"/>
            <w:szCs w:val="24"/>
          </w:rPr>
          <w:delText>兴趣</w:delText>
        </w:r>
      </w:del>
      <w:r w:rsidR="00F14E91" w:rsidRPr="00F14E91">
        <w:rPr>
          <w:rFonts w:hint="eastAsia"/>
          <w:szCs w:val="24"/>
        </w:rPr>
        <w:t>与他的投资者</w:t>
      </w:r>
      <w:r w:rsidR="00295F12">
        <w:rPr>
          <w:rFonts w:hint="eastAsia"/>
          <w:szCs w:val="24"/>
        </w:rPr>
        <w:t>相</w:t>
      </w:r>
      <w:del w:id="430" w:author="蔡长春" w:date="2017-04-20T15:15:00Z">
        <w:r w:rsidR="00295F12" w:rsidDel="00076E85">
          <w:rPr>
            <w:rFonts w:hint="eastAsia"/>
            <w:szCs w:val="24"/>
          </w:rPr>
          <w:delText>联系</w:delText>
        </w:r>
      </w:del>
      <w:ins w:id="431" w:author="蔡长春" w:date="2017-04-20T15:15:00Z">
        <w:r>
          <w:rPr>
            <w:rFonts w:hint="eastAsia"/>
            <w:szCs w:val="24"/>
          </w:rPr>
          <w:t>一致</w:t>
        </w:r>
      </w:ins>
      <w:r w:rsidR="00295F12">
        <w:rPr>
          <w:rFonts w:hint="eastAsia"/>
          <w:szCs w:val="24"/>
        </w:rPr>
        <w:t>的方式</w:t>
      </w:r>
      <w:r w:rsidR="00F14E91" w:rsidRPr="00F14E91">
        <w:rPr>
          <w:rFonts w:hint="eastAsia"/>
          <w:szCs w:val="24"/>
        </w:rPr>
        <w:t>。“</w:t>
      </w:r>
      <w:r w:rsidR="00295F12" w:rsidRPr="00F14E91">
        <w:rPr>
          <w:rFonts w:hint="eastAsia"/>
          <w:szCs w:val="24"/>
        </w:rPr>
        <w:t>我父亲相信</w:t>
      </w:r>
      <w:r w:rsidR="00295F12">
        <w:rPr>
          <w:rFonts w:hint="eastAsia"/>
          <w:szCs w:val="24"/>
        </w:rPr>
        <w:t>，</w:t>
      </w:r>
      <w:ins w:id="432" w:author="蔡长春" w:date="2017-04-20T15:16:00Z">
        <w:r>
          <w:rPr>
            <w:rFonts w:hint="eastAsia"/>
            <w:szCs w:val="24"/>
          </w:rPr>
          <w:t>收取</w:t>
        </w:r>
      </w:ins>
      <w:r w:rsidR="00F14E91" w:rsidRPr="00F14E91">
        <w:rPr>
          <w:rFonts w:hint="eastAsia"/>
          <w:szCs w:val="24"/>
        </w:rPr>
        <w:t>管理费</w:t>
      </w:r>
      <w:del w:id="433" w:author="蔡长春" w:date="2017-04-20T15:16:00Z">
        <w:r w:rsidR="00F14E91" w:rsidRPr="00F14E91" w:rsidDel="00076E85">
          <w:rPr>
            <w:rFonts w:hint="eastAsia"/>
            <w:szCs w:val="24"/>
          </w:rPr>
          <w:delText>的问题是</w:delText>
        </w:r>
      </w:del>
      <w:r w:rsidR="008C6651">
        <w:rPr>
          <w:rFonts w:hint="eastAsia"/>
          <w:szCs w:val="24"/>
        </w:rPr>
        <w:t>，</w:t>
      </w:r>
      <w:r w:rsidR="00295F12">
        <w:rPr>
          <w:rFonts w:hint="eastAsia"/>
          <w:szCs w:val="24"/>
        </w:rPr>
        <w:t>你最</w:t>
      </w:r>
      <w:ins w:id="434" w:author="蔡长春" w:date="2017-04-20T15:16:00Z">
        <w:r>
          <w:rPr>
            <w:rFonts w:hint="eastAsia"/>
            <w:szCs w:val="24"/>
          </w:rPr>
          <w:t>终</w:t>
        </w:r>
      </w:ins>
      <w:ins w:id="435" w:author="蔡长春" w:date="2017-04-20T15:17:00Z">
        <w:r>
          <w:rPr>
            <w:rFonts w:hint="eastAsia"/>
            <w:szCs w:val="24"/>
          </w:rPr>
          <w:t>只会专注于募集资产的业务，而不是资产管理的业务</w:t>
        </w:r>
      </w:ins>
      <w:del w:id="436" w:author="蔡长春" w:date="2017-04-20T15:17:00Z">
        <w:r w:rsidR="00295F12" w:rsidDel="00076E85">
          <w:rPr>
            <w:rFonts w:hint="eastAsia"/>
            <w:szCs w:val="24"/>
          </w:rPr>
          <w:delText>后到了</w:delText>
        </w:r>
        <w:r w:rsidR="00F14E91" w:rsidRPr="00F14E91" w:rsidDel="00076E85">
          <w:rPr>
            <w:rFonts w:hint="eastAsia"/>
            <w:szCs w:val="24"/>
          </w:rPr>
          <w:delText>资产汇集业务而不是资产管理业务</w:delText>
        </w:r>
      </w:del>
      <w:r w:rsidR="00F14E91" w:rsidRPr="00F14E91">
        <w:rPr>
          <w:rFonts w:hint="eastAsia"/>
          <w:szCs w:val="24"/>
        </w:rPr>
        <w:t>”他补充说。</w:t>
      </w:r>
    </w:p>
    <w:p w:rsidR="00295F12" w:rsidRDefault="00295F12" w:rsidP="002A690F">
      <w:pPr>
        <w:ind w:firstLine="480"/>
        <w:rPr>
          <w:szCs w:val="24"/>
        </w:rPr>
      </w:pPr>
      <w:r>
        <w:rPr>
          <w:rFonts w:hint="eastAsia"/>
          <w:szCs w:val="24"/>
        </w:rPr>
        <w:t>今天的</w:t>
      </w:r>
      <w:r w:rsidRPr="00295F12">
        <w:rPr>
          <w:rFonts w:hint="eastAsia"/>
          <w:szCs w:val="24"/>
        </w:rPr>
        <w:t>琼斯模型</w:t>
      </w:r>
      <w:r>
        <w:rPr>
          <w:szCs w:val="24"/>
        </w:rPr>
        <w:t>—</w:t>
      </w:r>
      <w:r>
        <w:rPr>
          <w:rFonts w:hint="eastAsia"/>
          <w:szCs w:val="24"/>
        </w:rPr>
        <w:t>一个包含着</w:t>
      </w:r>
      <w:del w:id="437" w:author="蔡长春" w:date="2017-04-20T15:18:00Z">
        <w:r w:rsidDel="00186178">
          <w:rPr>
            <w:rFonts w:hint="eastAsia"/>
            <w:szCs w:val="24"/>
          </w:rPr>
          <w:delText>做多和做空</w:delText>
        </w:r>
      </w:del>
      <w:ins w:id="438" w:author="蔡长春" w:date="2017-04-20T15:18:00Z">
        <w:r w:rsidR="00186178">
          <w:rPr>
            <w:rFonts w:hint="eastAsia"/>
            <w:szCs w:val="24"/>
          </w:rPr>
          <w:t>多头头寸和空头</w:t>
        </w:r>
      </w:ins>
      <w:r>
        <w:rPr>
          <w:rFonts w:hint="eastAsia"/>
          <w:szCs w:val="24"/>
        </w:rPr>
        <w:t>头寸的资产组合</w:t>
      </w:r>
      <w:r>
        <w:rPr>
          <w:szCs w:val="24"/>
        </w:rPr>
        <w:t>—</w:t>
      </w:r>
      <w:r>
        <w:rPr>
          <w:rFonts w:hint="eastAsia"/>
          <w:szCs w:val="24"/>
        </w:rPr>
        <w:t>是所有对冲基金的基本前提，也是在数量和总资产</w:t>
      </w:r>
      <w:del w:id="439" w:author="蔡长春" w:date="2017-04-20T15:19:00Z">
        <w:r w:rsidDel="00186178">
          <w:rPr>
            <w:rFonts w:hint="eastAsia"/>
            <w:szCs w:val="24"/>
          </w:rPr>
          <w:delText>中</w:delText>
        </w:r>
      </w:del>
      <w:ins w:id="440" w:author="蔡长春" w:date="2017-04-20T15:19:00Z">
        <w:r w:rsidR="00186178">
          <w:rPr>
            <w:rFonts w:hint="eastAsia"/>
            <w:szCs w:val="24"/>
          </w:rPr>
          <w:t>评比中</w:t>
        </w:r>
      </w:ins>
      <w:r>
        <w:rPr>
          <w:rFonts w:hint="eastAsia"/>
          <w:szCs w:val="24"/>
        </w:rPr>
        <w:t>最受欢迎的策略。</w:t>
      </w:r>
      <w:r w:rsidR="002A690F">
        <w:rPr>
          <w:rFonts w:hint="eastAsia"/>
          <w:szCs w:val="24"/>
        </w:rPr>
        <w:t>不像只能</w:t>
      </w:r>
      <w:ins w:id="441" w:author="蔡长春" w:date="2017-04-20T15:20:00Z">
        <w:r w:rsidR="00186178">
          <w:rPr>
            <w:rFonts w:hint="eastAsia"/>
            <w:szCs w:val="24"/>
          </w:rPr>
          <w:t>做多</w:t>
        </w:r>
      </w:ins>
      <w:del w:id="442" w:author="蔡长春" w:date="2017-04-20T15:20:00Z">
        <w:r w:rsidR="002A690F" w:rsidDel="00186178">
          <w:rPr>
            <w:rFonts w:hint="eastAsia"/>
            <w:szCs w:val="24"/>
          </w:rPr>
          <w:delText>买入</w:delText>
        </w:r>
      </w:del>
      <w:r w:rsidR="002A690F">
        <w:rPr>
          <w:rFonts w:hint="eastAsia"/>
          <w:szCs w:val="24"/>
        </w:rPr>
        <w:t>的共同基金或者</w:t>
      </w:r>
      <w:ins w:id="443" w:author="蔡长春" w:date="2017-04-20T15:20:00Z">
        <w:r w:rsidR="00186178">
          <w:rPr>
            <w:rFonts w:hint="eastAsia"/>
            <w:szCs w:val="24"/>
          </w:rPr>
          <w:t>长期</w:t>
        </w:r>
      </w:ins>
      <w:r w:rsidR="002A690F">
        <w:rPr>
          <w:rFonts w:hint="eastAsia"/>
          <w:szCs w:val="24"/>
        </w:rPr>
        <w:t>债券</w:t>
      </w:r>
      <w:ins w:id="444" w:author="蔡长春" w:date="2017-04-20T15:20:00Z">
        <w:r w:rsidR="00186178">
          <w:rPr>
            <w:rFonts w:hint="eastAsia"/>
            <w:szCs w:val="24"/>
          </w:rPr>
          <w:t>投资</w:t>
        </w:r>
      </w:ins>
      <w:del w:id="445" w:author="蔡长春" w:date="2017-04-20T15:20:00Z">
        <w:r w:rsidR="002A690F" w:rsidDel="00186178">
          <w:rPr>
            <w:rFonts w:hint="eastAsia"/>
            <w:szCs w:val="24"/>
          </w:rPr>
          <w:delText>市场</w:delText>
        </w:r>
      </w:del>
      <w:r w:rsidR="002A690F">
        <w:rPr>
          <w:rFonts w:hint="eastAsia"/>
          <w:szCs w:val="24"/>
        </w:rPr>
        <w:t>，获利只能依靠各自的市场上涨，理论上，对冲基金</w:t>
      </w:r>
      <w:r w:rsidR="002A690F">
        <w:rPr>
          <w:szCs w:val="24"/>
        </w:rPr>
        <w:t>—</w:t>
      </w:r>
      <w:r w:rsidR="002A690F">
        <w:rPr>
          <w:rFonts w:hint="eastAsia"/>
          <w:szCs w:val="24"/>
        </w:rPr>
        <w:t>因为它既可以</w:t>
      </w:r>
      <w:ins w:id="446" w:author="蔡长春" w:date="2017-04-20T15:20:00Z">
        <w:r w:rsidR="00186178">
          <w:rPr>
            <w:rFonts w:hint="eastAsia"/>
            <w:szCs w:val="24"/>
          </w:rPr>
          <w:t>做多</w:t>
        </w:r>
      </w:ins>
      <w:del w:id="447" w:author="蔡长春" w:date="2017-04-20T15:20:00Z">
        <w:r w:rsidR="002A690F" w:rsidDel="00186178">
          <w:rPr>
            <w:rFonts w:hint="eastAsia"/>
            <w:szCs w:val="24"/>
          </w:rPr>
          <w:delText>买入</w:delText>
        </w:r>
      </w:del>
      <w:r w:rsidR="002A690F">
        <w:rPr>
          <w:rFonts w:hint="eastAsia"/>
          <w:szCs w:val="24"/>
        </w:rPr>
        <w:t>又可以做空</w:t>
      </w:r>
      <w:r w:rsidR="002A690F">
        <w:rPr>
          <w:szCs w:val="24"/>
        </w:rPr>
        <w:t>—</w:t>
      </w:r>
      <w:r w:rsidR="002A690F">
        <w:rPr>
          <w:rFonts w:hint="eastAsia"/>
          <w:szCs w:val="24"/>
        </w:rPr>
        <w:t>不管市场向哪个方向</w:t>
      </w:r>
      <w:ins w:id="448" w:author="蔡长春" w:date="2017-04-20T15:21:00Z">
        <w:r w:rsidR="00186178">
          <w:rPr>
            <w:rFonts w:hint="eastAsia"/>
            <w:szCs w:val="24"/>
          </w:rPr>
          <w:t>波动</w:t>
        </w:r>
      </w:ins>
      <w:del w:id="449" w:author="蔡长春" w:date="2017-04-20T15:21:00Z">
        <w:r w:rsidR="002A690F" w:rsidDel="00186178">
          <w:rPr>
            <w:rFonts w:hint="eastAsia"/>
            <w:szCs w:val="24"/>
          </w:rPr>
          <w:delText>移动</w:delText>
        </w:r>
      </w:del>
      <w:r w:rsidR="002A690F">
        <w:rPr>
          <w:rFonts w:hint="eastAsia"/>
          <w:szCs w:val="24"/>
        </w:rPr>
        <w:t>都可以赚钱。这个概念</w:t>
      </w:r>
      <w:del w:id="450" w:author="蔡长春" w:date="2017-04-20T15:26:00Z">
        <w:r w:rsidR="002A690F" w:rsidDel="006114B5">
          <w:rPr>
            <w:rFonts w:hint="eastAsia"/>
            <w:szCs w:val="24"/>
          </w:rPr>
          <w:delText>很</w:delText>
        </w:r>
      </w:del>
      <w:ins w:id="451" w:author="蔡长春" w:date="2017-04-20T15:26:00Z">
        <w:r w:rsidR="006114B5">
          <w:rPr>
            <w:rFonts w:hint="eastAsia"/>
            <w:szCs w:val="24"/>
          </w:rPr>
          <w:t>相当</w:t>
        </w:r>
      </w:ins>
      <w:r w:rsidR="002A690F">
        <w:rPr>
          <w:rFonts w:hint="eastAsia"/>
          <w:szCs w:val="24"/>
        </w:rPr>
        <w:t>简单：创建一个工具并买入，然后为了赚钱做空市场，不管市场环境如何。和</w:t>
      </w:r>
      <w:r w:rsidR="002A690F" w:rsidRPr="00295F12">
        <w:rPr>
          <w:rFonts w:hint="eastAsia"/>
          <w:szCs w:val="24"/>
        </w:rPr>
        <w:t>琼斯</w:t>
      </w:r>
      <w:r w:rsidR="002A690F">
        <w:rPr>
          <w:rFonts w:hint="eastAsia"/>
          <w:szCs w:val="24"/>
        </w:rPr>
        <w:t>只买进和做空股票不同，今天的管理者</w:t>
      </w:r>
      <w:r w:rsidRPr="00295F12">
        <w:rPr>
          <w:rFonts w:hint="eastAsia"/>
          <w:szCs w:val="24"/>
        </w:rPr>
        <w:t>投资任何东西</w:t>
      </w:r>
      <w:r w:rsidR="003139B0">
        <w:rPr>
          <w:rFonts w:hint="eastAsia"/>
          <w:szCs w:val="24"/>
        </w:rPr>
        <w:t>：</w:t>
      </w:r>
      <w:r w:rsidRPr="00295F12">
        <w:rPr>
          <w:rFonts w:hint="eastAsia"/>
          <w:szCs w:val="24"/>
        </w:rPr>
        <w:t>债券、货币、大宗商品、衍生</w:t>
      </w:r>
      <w:del w:id="452" w:author="蔡长春" w:date="2017-04-20T15:27:00Z">
        <w:r w:rsidRPr="00295F12" w:rsidDel="006114B5">
          <w:rPr>
            <w:rFonts w:hint="eastAsia"/>
            <w:szCs w:val="24"/>
          </w:rPr>
          <w:delText>产</w:delText>
        </w:r>
      </w:del>
      <w:r w:rsidRPr="00295F12">
        <w:rPr>
          <w:rFonts w:hint="eastAsia"/>
          <w:szCs w:val="24"/>
        </w:rPr>
        <w:t>品、房地产贷款。这个</w:t>
      </w:r>
      <w:del w:id="453" w:author="蔡长春" w:date="2017-04-20T15:28:00Z">
        <w:r w:rsidRPr="00295F12" w:rsidDel="006114B5">
          <w:rPr>
            <w:rFonts w:hint="eastAsia"/>
            <w:szCs w:val="24"/>
          </w:rPr>
          <w:delText>概念</w:delText>
        </w:r>
      </w:del>
      <w:ins w:id="454" w:author="蔡长春" w:date="2017-04-20T15:28:00Z">
        <w:r w:rsidR="006114B5">
          <w:rPr>
            <w:rFonts w:hint="eastAsia"/>
            <w:szCs w:val="24"/>
          </w:rPr>
          <w:t>思想</w:t>
        </w:r>
      </w:ins>
      <w:r w:rsidRPr="00295F12">
        <w:rPr>
          <w:rFonts w:hint="eastAsia"/>
          <w:szCs w:val="24"/>
        </w:rPr>
        <w:t>很简单</w:t>
      </w:r>
      <w:r w:rsidR="003139B0">
        <w:rPr>
          <w:rFonts w:hint="eastAsia"/>
          <w:szCs w:val="24"/>
        </w:rPr>
        <w:t>：</w:t>
      </w:r>
      <w:r w:rsidR="002A690F">
        <w:rPr>
          <w:rFonts w:hint="eastAsia"/>
          <w:szCs w:val="24"/>
        </w:rPr>
        <w:t>获得α和使用任何可以使用的工具</w:t>
      </w:r>
      <w:r w:rsidRPr="00295F12">
        <w:rPr>
          <w:rFonts w:hint="eastAsia"/>
          <w:szCs w:val="24"/>
        </w:rPr>
        <w:t>。</w:t>
      </w:r>
    </w:p>
    <w:p w:rsidR="00B14C49" w:rsidRPr="00B14C49" w:rsidRDefault="00B14C49" w:rsidP="002A690F">
      <w:pPr>
        <w:ind w:firstLine="562"/>
        <w:rPr>
          <w:b/>
          <w:sz w:val="28"/>
          <w:szCs w:val="24"/>
        </w:rPr>
      </w:pPr>
      <w:r w:rsidRPr="00B14C49">
        <w:rPr>
          <w:rFonts w:hint="eastAsia"/>
          <w:b/>
          <w:sz w:val="28"/>
          <w:szCs w:val="24"/>
        </w:rPr>
        <w:t>三位智者</w:t>
      </w:r>
    </w:p>
    <w:p w:rsidR="00AA7D72" w:rsidRDefault="00B14C49" w:rsidP="002A690F">
      <w:pPr>
        <w:ind w:firstLine="480"/>
        <w:rPr>
          <w:szCs w:val="24"/>
        </w:rPr>
      </w:pPr>
      <w:r w:rsidRPr="00B14C49">
        <w:rPr>
          <w:rFonts w:hint="eastAsia"/>
          <w:szCs w:val="24"/>
        </w:rPr>
        <w:t>虽然</w:t>
      </w:r>
      <w:ins w:id="455" w:author="蔡长春" w:date="2017-04-20T16:03:00Z">
        <w:r w:rsidR="006A155A">
          <w:rPr>
            <w:rFonts w:hint="eastAsia"/>
            <w:szCs w:val="24"/>
          </w:rPr>
          <w:t>很明显</w:t>
        </w:r>
      </w:ins>
      <w:r w:rsidRPr="00B14C49">
        <w:rPr>
          <w:rFonts w:hint="eastAsia"/>
          <w:szCs w:val="24"/>
        </w:rPr>
        <w:t>琼斯</w:t>
      </w:r>
      <w:r>
        <w:rPr>
          <w:rFonts w:hint="eastAsia"/>
          <w:szCs w:val="24"/>
        </w:rPr>
        <w:t>是</w:t>
      </w:r>
      <w:del w:id="456" w:author="蔡长春" w:date="2017-04-20T15:29:00Z">
        <w:r w:rsidDel="0003291A">
          <w:rPr>
            <w:rFonts w:hint="eastAsia"/>
            <w:szCs w:val="24"/>
          </w:rPr>
          <w:delText>早期的</w:delText>
        </w:r>
      </w:del>
      <w:r>
        <w:rPr>
          <w:rFonts w:hint="eastAsia"/>
          <w:szCs w:val="24"/>
        </w:rPr>
        <w:t>行业之父</w:t>
      </w:r>
      <w:r w:rsidR="008C6651">
        <w:rPr>
          <w:rFonts w:hint="eastAsia"/>
          <w:szCs w:val="24"/>
        </w:rPr>
        <w:t>，</w:t>
      </w:r>
      <w:r w:rsidR="00D221E4">
        <w:rPr>
          <w:rFonts w:hint="eastAsia"/>
          <w:szCs w:val="24"/>
        </w:rPr>
        <w:t>但</w:t>
      </w:r>
      <w:r w:rsidR="009B3243">
        <w:rPr>
          <w:rFonts w:hint="eastAsia"/>
          <w:szCs w:val="24"/>
        </w:rPr>
        <w:t>在对冲基金的版</w:t>
      </w:r>
      <w:r w:rsidRPr="00B14C49">
        <w:rPr>
          <w:rFonts w:hint="eastAsia"/>
          <w:szCs w:val="24"/>
        </w:rPr>
        <w:t>图上</w:t>
      </w:r>
      <w:r w:rsidR="00D221E4">
        <w:rPr>
          <w:rFonts w:hint="eastAsia"/>
          <w:szCs w:val="24"/>
        </w:rPr>
        <w:t>，</w:t>
      </w:r>
      <w:r w:rsidR="009B3243">
        <w:rPr>
          <w:rFonts w:hint="eastAsia"/>
          <w:szCs w:val="24"/>
        </w:rPr>
        <w:t>真正成功和有投资实力的是另外三个</w:t>
      </w:r>
      <w:r w:rsidR="003139B0">
        <w:rPr>
          <w:rFonts w:hint="eastAsia"/>
          <w:szCs w:val="24"/>
        </w:rPr>
        <w:t>基金</w:t>
      </w:r>
      <w:r w:rsidR="009B3243">
        <w:rPr>
          <w:rFonts w:hint="eastAsia"/>
          <w:szCs w:val="24"/>
        </w:rPr>
        <w:t>经理。</w:t>
      </w:r>
      <w:r w:rsidR="00D221E4">
        <w:rPr>
          <w:rFonts w:hint="eastAsia"/>
          <w:szCs w:val="24"/>
        </w:rPr>
        <w:t>在我们看来，</w:t>
      </w:r>
      <w:ins w:id="457" w:author="蔡长春" w:date="2017-04-20T15:30:00Z">
        <w:r w:rsidR="0003291A" w:rsidRPr="00D221E4">
          <w:rPr>
            <w:rFonts w:hint="eastAsia"/>
            <w:szCs w:val="24"/>
          </w:rPr>
          <w:t>是</w:t>
        </w:r>
      </w:ins>
      <w:r w:rsidR="00D221E4" w:rsidRPr="00D221E4">
        <w:rPr>
          <w:rFonts w:hint="eastAsia"/>
          <w:szCs w:val="24"/>
        </w:rPr>
        <w:t>乔治•索罗斯</w:t>
      </w:r>
      <w:r w:rsidR="00D221E4" w:rsidRPr="00D221E4">
        <w:rPr>
          <w:rFonts w:hint="eastAsia"/>
          <w:szCs w:val="24"/>
        </w:rPr>
        <w:t>(George Soros)</w:t>
      </w:r>
      <w:r w:rsidR="00D221E4">
        <w:rPr>
          <w:rFonts w:hint="eastAsia"/>
          <w:szCs w:val="24"/>
        </w:rPr>
        <w:t>、</w:t>
      </w:r>
      <w:r w:rsidR="00D221E4" w:rsidRPr="00D221E4">
        <w:rPr>
          <w:rFonts w:hint="eastAsia"/>
          <w:szCs w:val="24"/>
        </w:rPr>
        <w:t>迈克尔•斯坦哈特</w:t>
      </w:r>
      <w:r w:rsidR="00D221E4">
        <w:rPr>
          <w:rFonts w:hint="eastAsia"/>
          <w:szCs w:val="24"/>
        </w:rPr>
        <w:t>（</w:t>
      </w:r>
      <w:r w:rsidR="00D221E4" w:rsidRPr="00D221E4">
        <w:rPr>
          <w:szCs w:val="24"/>
        </w:rPr>
        <w:t>Michael Steinhardt</w:t>
      </w:r>
      <w:r w:rsidR="00D221E4">
        <w:rPr>
          <w:rFonts w:hint="eastAsia"/>
          <w:szCs w:val="24"/>
        </w:rPr>
        <w:t>）</w:t>
      </w:r>
      <w:r w:rsidR="00D221E4" w:rsidRPr="00D221E4">
        <w:rPr>
          <w:rFonts w:hint="eastAsia"/>
          <w:szCs w:val="24"/>
        </w:rPr>
        <w:t>和朱利安</w:t>
      </w:r>
      <w:ins w:id="458" w:author="蔡长春" w:date="2017-04-20T15:30:00Z">
        <w:r w:rsidR="0003291A">
          <w:rPr>
            <w:rFonts w:hint="eastAsia"/>
            <w:szCs w:val="24"/>
          </w:rPr>
          <w:t>.</w:t>
        </w:r>
      </w:ins>
      <w:r w:rsidR="00D221E4" w:rsidRPr="00D221E4">
        <w:rPr>
          <w:rFonts w:hint="eastAsia"/>
          <w:szCs w:val="24"/>
        </w:rPr>
        <w:t>罗伯逊</w:t>
      </w:r>
      <w:r w:rsidR="00D221E4">
        <w:rPr>
          <w:rFonts w:hint="eastAsia"/>
          <w:szCs w:val="24"/>
        </w:rPr>
        <w:t>（</w:t>
      </w:r>
      <w:r w:rsidR="00D221E4" w:rsidRPr="00D221E4">
        <w:rPr>
          <w:szCs w:val="24"/>
        </w:rPr>
        <w:t>Julian Robertson</w:t>
      </w:r>
      <w:r w:rsidR="00D221E4">
        <w:rPr>
          <w:rFonts w:hint="eastAsia"/>
          <w:szCs w:val="24"/>
        </w:rPr>
        <w:t>）</w:t>
      </w:r>
      <w:del w:id="459" w:author="蔡长春" w:date="2017-04-20T15:30:00Z">
        <w:r w:rsidR="00D221E4" w:rsidRPr="00D221E4" w:rsidDel="0003291A">
          <w:rPr>
            <w:rFonts w:hint="eastAsia"/>
            <w:szCs w:val="24"/>
          </w:rPr>
          <w:delText>是</w:delText>
        </w:r>
      </w:del>
      <w:r w:rsidR="00D221E4">
        <w:rPr>
          <w:rFonts w:hint="eastAsia"/>
          <w:szCs w:val="24"/>
        </w:rPr>
        <w:t>这</w:t>
      </w:r>
      <w:r w:rsidR="00D221E4" w:rsidRPr="00D221E4">
        <w:rPr>
          <w:rFonts w:hint="eastAsia"/>
          <w:szCs w:val="24"/>
        </w:rPr>
        <w:t>三个人</w:t>
      </w:r>
      <w:r w:rsidR="008C6651">
        <w:rPr>
          <w:rFonts w:hint="eastAsia"/>
          <w:szCs w:val="24"/>
        </w:rPr>
        <w:t>，</w:t>
      </w:r>
      <w:ins w:id="460" w:author="蔡长春" w:date="2017-04-20T15:32:00Z">
        <w:r w:rsidR="0003291A">
          <w:rPr>
            <w:rFonts w:hint="eastAsia"/>
            <w:szCs w:val="24"/>
          </w:rPr>
          <w:t>使得</w:t>
        </w:r>
      </w:ins>
      <w:del w:id="461" w:author="蔡长春" w:date="2017-04-20T15:31:00Z">
        <w:r w:rsidR="00D221E4" w:rsidRPr="00D221E4" w:rsidDel="0003291A">
          <w:rPr>
            <w:rFonts w:hint="eastAsia"/>
            <w:szCs w:val="24"/>
          </w:rPr>
          <w:delText>导致</w:delText>
        </w:r>
        <w:r w:rsidR="00D221E4" w:rsidDel="0003291A">
          <w:rPr>
            <w:rFonts w:hint="eastAsia"/>
            <w:szCs w:val="24"/>
          </w:rPr>
          <w:delText>了</w:delText>
        </w:r>
      </w:del>
      <w:r w:rsidR="00D221E4" w:rsidRPr="00D221E4">
        <w:rPr>
          <w:rFonts w:hint="eastAsia"/>
          <w:szCs w:val="24"/>
        </w:rPr>
        <w:t>对冲基金在今天的投资格局</w:t>
      </w:r>
      <w:del w:id="462" w:author="蔡长春" w:date="2017-04-20T15:31:00Z">
        <w:r w:rsidR="00D221E4" w:rsidRPr="00D221E4" w:rsidDel="0003291A">
          <w:rPr>
            <w:rFonts w:hint="eastAsia"/>
            <w:szCs w:val="24"/>
          </w:rPr>
          <w:delText>是</w:delText>
        </w:r>
      </w:del>
      <w:ins w:id="463" w:author="蔡长春" w:date="2017-04-20T15:32:00Z">
        <w:r w:rsidR="0003291A">
          <w:rPr>
            <w:rFonts w:hint="eastAsia"/>
            <w:szCs w:val="24"/>
          </w:rPr>
          <w:t>中</w:t>
        </w:r>
        <w:proofErr w:type="gramStart"/>
        <w:r w:rsidR="0003291A">
          <w:rPr>
            <w:rFonts w:hint="eastAsia"/>
            <w:szCs w:val="24"/>
          </w:rPr>
          <w:t>变得</w:t>
        </w:r>
      </w:ins>
      <w:r w:rsidR="00D221E4" w:rsidRPr="00D221E4">
        <w:rPr>
          <w:rFonts w:hint="eastAsia"/>
          <w:szCs w:val="24"/>
        </w:rPr>
        <w:t>如此</w:t>
      </w:r>
      <w:proofErr w:type="gramEnd"/>
      <w:del w:id="464" w:author="蔡长春" w:date="2017-04-20T15:32:00Z">
        <w:r w:rsidR="00D221E4" w:rsidDel="0003291A">
          <w:rPr>
            <w:rFonts w:hint="eastAsia"/>
            <w:szCs w:val="24"/>
          </w:rPr>
          <w:delText>的</w:delText>
        </w:r>
      </w:del>
      <w:r w:rsidR="00D221E4" w:rsidRPr="00D221E4">
        <w:rPr>
          <w:rFonts w:hint="eastAsia"/>
          <w:szCs w:val="24"/>
        </w:rPr>
        <w:t>普遍。</w:t>
      </w:r>
      <w:del w:id="465" w:author="蔡长春" w:date="2017-04-20T15:50:00Z">
        <w:r w:rsidR="003139B0" w:rsidDel="00B96E44">
          <w:rPr>
            <w:rFonts w:hint="eastAsia"/>
            <w:szCs w:val="24"/>
          </w:rPr>
          <w:delText>在全球市场</w:delText>
        </w:r>
      </w:del>
      <w:r w:rsidR="003139B0">
        <w:rPr>
          <w:rFonts w:hint="eastAsia"/>
          <w:szCs w:val="24"/>
        </w:rPr>
        <w:t>讨论对冲基金</w:t>
      </w:r>
      <w:ins w:id="466" w:author="蔡长春" w:date="2017-04-20T15:50:00Z">
        <w:r w:rsidR="00B96E44">
          <w:rPr>
            <w:rFonts w:hint="eastAsia"/>
            <w:szCs w:val="24"/>
          </w:rPr>
          <w:t>而不</w:t>
        </w:r>
      </w:ins>
      <w:del w:id="467" w:author="蔡长春" w:date="2017-04-20T15:50:00Z">
        <w:r w:rsidR="003139B0" w:rsidDel="00B96E44">
          <w:rPr>
            <w:rFonts w:hint="eastAsia"/>
            <w:szCs w:val="24"/>
          </w:rPr>
          <w:delText>，没有完全</w:delText>
        </w:r>
      </w:del>
      <w:r w:rsidR="003139B0">
        <w:rPr>
          <w:rFonts w:hint="eastAsia"/>
          <w:szCs w:val="24"/>
        </w:rPr>
        <w:t>不关注他们</w:t>
      </w:r>
      <w:ins w:id="468" w:author="蔡长春" w:date="2017-04-20T15:50:00Z">
        <w:r w:rsidR="00B96E44">
          <w:rPr>
            <w:rFonts w:hint="eastAsia"/>
            <w:szCs w:val="24"/>
          </w:rPr>
          <w:t>全球市场范围内的</w:t>
        </w:r>
      </w:ins>
      <w:r w:rsidR="00AA7D72">
        <w:rPr>
          <w:rFonts w:hint="eastAsia"/>
          <w:szCs w:val="24"/>
        </w:rPr>
        <w:t>工作</w:t>
      </w:r>
      <w:ins w:id="469" w:author="蔡长春" w:date="2017-04-20T15:50:00Z">
        <w:r w:rsidR="00B96E44">
          <w:rPr>
            <w:rFonts w:hint="eastAsia"/>
            <w:szCs w:val="24"/>
          </w:rPr>
          <w:t>，以及</w:t>
        </w:r>
      </w:ins>
      <w:ins w:id="470" w:author="蔡长春" w:date="2017-04-20T15:51:00Z">
        <w:r w:rsidR="00B96E44">
          <w:rPr>
            <w:rFonts w:hint="eastAsia"/>
            <w:szCs w:val="24"/>
          </w:rPr>
          <w:t>他们超过</w:t>
        </w:r>
      </w:ins>
      <w:del w:id="471" w:author="蔡长春" w:date="2017-04-20T15:51:00Z">
        <w:r w:rsidR="00AA7D72" w:rsidDel="00B96E44">
          <w:rPr>
            <w:rFonts w:hint="eastAsia"/>
            <w:szCs w:val="24"/>
          </w:rPr>
          <w:delText>的，</w:delText>
        </w:r>
        <w:r w:rsidR="00660466" w:rsidDel="00B96E44">
          <w:rPr>
            <w:rFonts w:hint="eastAsia"/>
            <w:szCs w:val="24"/>
          </w:rPr>
          <w:delText>并且</w:delText>
        </w:r>
        <w:r w:rsidR="00AA7D72" w:rsidDel="00B96E44">
          <w:rPr>
            <w:rFonts w:hint="eastAsia"/>
            <w:szCs w:val="24"/>
          </w:rPr>
          <w:delText>他们每一个都工作了超过</w:delText>
        </w:r>
      </w:del>
      <w:r w:rsidR="00AA7D72">
        <w:rPr>
          <w:rFonts w:hint="eastAsia"/>
          <w:szCs w:val="24"/>
        </w:rPr>
        <w:t>30</w:t>
      </w:r>
      <w:r w:rsidR="00AA7D72">
        <w:rPr>
          <w:rFonts w:hint="eastAsia"/>
          <w:szCs w:val="24"/>
        </w:rPr>
        <w:t>年</w:t>
      </w:r>
      <w:ins w:id="472" w:author="蔡长春" w:date="2017-04-20T15:51:00Z">
        <w:r w:rsidR="00B96E44">
          <w:rPr>
            <w:rFonts w:hint="eastAsia"/>
            <w:szCs w:val="24"/>
          </w:rPr>
          <w:t>的跟随者，那么讨论就是不完整的</w:t>
        </w:r>
      </w:ins>
      <w:r w:rsidR="00AA7D72">
        <w:rPr>
          <w:rFonts w:hint="eastAsia"/>
          <w:szCs w:val="24"/>
        </w:rPr>
        <w:t>。三位在他们</w:t>
      </w:r>
      <w:del w:id="473" w:author="蔡长春" w:date="2017-04-20T15:53:00Z">
        <w:r w:rsidR="00AA7D72" w:rsidDel="00B96E44">
          <w:rPr>
            <w:rFonts w:hint="eastAsia"/>
            <w:szCs w:val="24"/>
          </w:rPr>
          <w:delText>研究</w:delText>
        </w:r>
      </w:del>
      <w:ins w:id="474" w:author="蔡长春" w:date="2017-04-20T15:53:00Z">
        <w:r w:rsidR="00B96E44">
          <w:rPr>
            <w:rFonts w:hint="eastAsia"/>
            <w:szCs w:val="24"/>
          </w:rPr>
          <w:t>各自</w:t>
        </w:r>
      </w:ins>
      <w:r w:rsidR="00AA7D72">
        <w:rPr>
          <w:rFonts w:hint="eastAsia"/>
          <w:szCs w:val="24"/>
        </w:rPr>
        <w:t>的领域都是独一无二的，除了一件小事</w:t>
      </w:r>
      <w:r w:rsidR="00AA7D72">
        <w:rPr>
          <w:szCs w:val="24"/>
        </w:rPr>
        <w:t>—</w:t>
      </w:r>
      <w:r w:rsidR="00AA7D72">
        <w:rPr>
          <w:rFonts w:hint="eastAsia"/>
          <w:szCs w:val="24"/>
        </w:rPr>
        <w:t>他们都自称对冲基金经理。</w:t>
      </w:r>
    </w:p>
    <w:p w:rsidR="00660466" w:rsidRDefault="00660466" w:rsidP="00080392">
      <w:pPr>
        <w:ind w:firstLine="480"/>
        <w:rPr>
          <w:szCs w:val="24"/>
        </w:rPr>
      </w:pPr>
      <w:r>
        <w:rPr>
          <w:rFonts w:hint="eastAsia"/>
          <w:szCs w:val="24"/>
        </w:rPr>
        <w:t>有无数的关于这些智者的文章和文字出现在金融和</w:t>
      </w:r>
      <w:del w:id="475" w:author="蔡长春" w:date="2017-04-20T15:53:00Z">
        <w:r w:rsidDel="00B96E44">
          <w:rPr>
            <w:rFonts w:hint="eastAsia"/>
            <w:szCs w:val="24"/>
          </w:rPr>
          <w:delText>社会</w:delText>
        </w:r>
      </w:del>
      <w:ins w:id="476" w:author="蔡长春" w:date="2017-04-20T15:53:00Z">
        <w:r w:rsidR="00B96E44">
          <w:rPr>
            <w:rFonts w:hint="eastAsia"/>
            <w:szCs w:val="24"/>
          </w:rPr>
          <w:t>大众</w:t>
        </w:r>
      </w:ins>
      <w:r>
        <w:rPr>
          <w:rFonts w:hint="eastAsia"/>
          <w:szCs w:val="24"/>
        </w:rPr>
        <w:t>媒体上</w:t>
      </w:r>
      <w:r w:rsidR="00080392">
        <w:rPr>
          <w:rFonts w:hint="eastAsia"/>
          <w:szCs w:val="24"/>
        </w:rPr>
        <w:t>，</w:t>
      </w:r>
      <w:r>
        <w:rPr>
          <w:rFonts w:hint="eastAsia"/>
          <w:szCs w:val="24"/>
        </w:rPr>
        <w:t>一些故事是正确的，</w:t>
      </w:r>
      <w:ins w:id="477" w:author="蔡长春" w:date="2017-04-20T15:54:00Z">
        <w:r w:rsidR="00B96E44">
          <w:rPr>
            <w:rFonts w:hint="eastAsia"/>
            <w:szCs w:val="24"/>
          </w:rPr>
          <w:t>也有</w:t>
        </w:r>
      </w:ins>
      <w:r>
        <w:rPr>
          <w:rFonts w:hint="eastAsia"/>
          <w:szCs w:val="24"/>
        </w:rPr>
        <w:t>一些是错误的</w:t>
      </w:r>
      <w:r w:rsidR="00080392">
        <w:rPr>
          <w:rFonts w:hint="eastAsia"/>
          <w:szCs w:val="24"/>
        </w:rPr>
        <w:t>。</w:t>
      </w:r>
      <w:r>
        <w:rPr>
          <w:rFonts w:hint="eastAsia"/>
          <w:szCs w:val="24"/>
        </w:rPr>
        <w:t>我们</w:t>
      </w:r>
      <w:r w:rsidR="00080392">
        <w:rPr>
          <w:rFonts w:hint="eastAsia"/>
          <w:szCs w:val="24"/>
        </w:rPr>
        <w:t>除了描述他们把</w:t>
      </w:r>
      <w:r w:rsidR="00080392" w:rsidRPr="00B14C49">
        <w:rPr>
          <w:rFonts w:hint="eastAsia"/>
          <w:szCs w:val="24"/>
        </w:rPr>
        <w:t>琼斯</w:t>
      </w:r>
      <w:r w:rsidR="00080392">
        <w:rPr>
          <w:rFonts w:hint="eastAsia"/>
          <w:szCs w:val="24"/>
        </w:rPr>
        <w:t>模型继续发扬</w:t>
      </w:r>
      <w:ins w:id="478" w:author="蔡长春" w:date="2017-04-20T15:54:00Z">
        <w:r w:rsidR="00B96E44">
          <w:rPr>
            <w:rFonts w:hint="eastAsia"/>
            <w:szCs w:val="24"/>
          </w:rPr>
          <w:t>光大</w:t>
        </w:r>
      </w:ins>
      <w:r w:rsidR="00080392">
        <w:rPr>
          <w:rFonts w:hint="eastAsia"/>
          <w:szCs w:val="24"/>
        </w:rPr>
        <w:t>这件事上，不会再深入地描绘别的。</w:t>
      </w:r>
      <w:r w:rsidRPr="00660466">
        <w:rPr>
          <w:rFonts w:hint="eastAsia"/>
          <w:szCs w:val="24"/>
        </w:rPr>
        <w:t>有理由认为</w:t>
      </w:r>
      <w:r w:rsidR="00080392">
        <w:rPr>
          <w:rFonts w:hint="eastAsia"/>
          <w:szCs w:val="24"/>
        </w:rPr>
        <w:t>如果没有</w:t>
      </w:r>
      <w:r w:rsidRPr="00660466">
        <w:rPr>
          <w:rFonts w:hint="eastAsia"/>
          <w:szCs w:val="24"/>
        </w:rPr>
        <w:t>索罗斯</w:t>
      </w:r>
      <w:r w:rsidR="00080392">
        <w:rPr>
          <w:rFonts w:hint="eastAsia"/>
          <w:szCs w:val="24"/>
        </w:rPr>
        <w:t>、</w:t>
      </w:r>
      <w:r w:rsidRPr="00660466">
        <w:rPr>
          <w:rFonts w:hint="eastAsia"/>
          <w:szCs w:val="24"/>
        </w:rPr>
        <w:t>斯坦哈特</w:t>
      </w:r>
      <w:r w:rsidR="00080392">
        <w:rPr>
          <w:rFonts w:hint="eastAsia"/>
          <w:szCs w:val="24"/>
        </w:rPr>
        <w:t>、罗伯逊</w:t>
      </w:r>
      <w:r w:rsidR="008C6651">
        <w:rPr>
          <w:rFonts w:hint="eastAsia"/>
          <w:szCs w:val="24"/>
        </w:rPr>
        <w:t>，</w:t>
      </w:r>
      <w:r w:rsidR="00080392">
        <w:rPr>
          <w:rFonts w:hint="eastAsia"/>
          <w:szCs w:val="24"/>
        </w:rPr>
        <w:t>对冲基金将不会走到</w:t>
      </w:r>
      <w:r w:rsidRPr="00660466">
        <w:rPr>
          <w:rFonts w:hint="eastAsia"/>
          <w:szCs w:val="24"/>
        </w:rPr>
        <w:t>今天</w:t>
      </w:r>
      <w:r w:rsidR="00080392">
        <w:rPr>
          <w:rFonts w:hint="eastAsia"/>
          <w:szCs w:val="24"/>
        </w:rPr>
        <w:t>的位置</w:t>
      </w:r>
      <w:r w:rsidRPr="00660466">
        <w:rPr>
          <w:rFonts w:hint="eastAsia"/>
          <w:szCs w:val="24"/>
        </w:rPr>
        <w:t>。</w:t>
      </w:r>
      <w:r w:rsidR="00D67A34" w:rsidRPr="00D67A34">
        <w:rPr>
          <w:rFonts w:hint="eastAsia"/>
          <w:szCs w:val="24"/>
        </w:rPr>
        <w:t>一位对冲基金投资者和行业观察者说</w:t>
      </w:r>
      <w:r w:rsidR="008C6651">
        <w:rPr>
          <w:rFonts w:hint="eastAsia"/>
          <w:szCs w:val="24"/>
        </w:rPr>
        <w:t>，</w:t>
      </w:r>
      <w:r w:rsidR="00D67A34">
        <w:rPr>
          <w:rFonts w:hint="eastAsia"/>
          <w:szCs w:val="24"/>
        </w:rPr>
        <w:t>他知道再没有别的人可以接触</w:t>
      </w:r>
      <w:r w:rsidR="00D67A34" w:rsidRPr="00D67A34">
        <w:rPr>
          <w:rFonts w:hint="eastAsia"/>
          <w:szCs w:val="24"/>
        </w:rPr>
        <w:t>很多不同领域的资产管理业务</w:t>
      </w:r>
      <w:r w:rsidR="008C6651">
        <w:rPr>
          <w:rFonts w:hint="eastAsia"/>
          <w:szCs w:val="24"/>
        </w:rPr>
        <w:t>，</w:t>
      </w:r>
      <w:r w:rsidR="00D67A34">
        <w:rPr>
          <w:rFonts w:hint="eastAsia"/>
          <w:szCs w:val="24"/>
        </w:rPr>
        <w:t>并负责创建这么多基金</w:t>
      </w:r>
      <w:r w:rsidR="00D67A34" w:rsidRPr="00D67A34">
        <w:rPr>
          <w:rFonts w:hint="eastAsia"/>
          <w:szCs w:val="24"/>
        </w:rPr>
        <w:t>。他们</w:t>
      </w:r>
      <w:r w:rsidR="00D67A34">
        <w:rPr>
          <w:rFonts w:hint="eastAsia"/>
          <w:szCs w:val="24"/>
        </w:rPr>
        <w:t>每一位</w:t>
      </w:r>
      <w:r w:rsidR="00D67A34" w:rsidRPr="00D67A34">
        <w:rPr>
          <w:rFonts w:hint="eastAsia"/>
          <w:szCs w:val="24"/>
        </w:rPr>
        <w:t>的贡献</w:t>
      </w:r>
      <w:r w:rsidR="00D67A34">
        <w:rPr>
          <w:rFonts w:hint="eastAsia"/>
          <w:szCs w:val="24"/>
        </w:rPr>
        <w:t>都</w:t>
      </w:r>
      <w:r w:rsidR="00D67A34" w:rsidRPr="00D67A34">
        <w:rPr>
          <w:rFonts w:hint="eastAsia"/>
          <w:szCs w:val="24"/>
        </w:rPr>
        <w:t>是不可估量的。</w:t>
      </w:r>
    </w:p>
    <w:p w:rsidR="00D67A34" w:rsidRDefault="00D63EF5" w:rsidP="00080392">
      <w:pPr>
        <w:ind w:firstLine="480"/>
        <w:rPr>
          <w:szCs w:val="24"/>
        </w:rPr>
      </w:pPr>
      <w:r w:rsidRPr="00D63EF5">
        <w:rPr>
          <w:rFonts w:hint="eastAsia"/>
          <w:szCs w:val="24"/>
        </w:rPr>
        <w:t>虽然这些人乐观地看待对冲基金</w:t>
      </w:r>
      <w:r w:rsidR="008C6651">
        <w:rPr>
          <w:rFonts w:hint="eastAsia"/>
          <w:szCs w:val="24"/>
        </w:rPr>
        <w:t>，</w:t>
      </w:r>
      <w:r>
        <w:rPr>
          <w:rFonts w:hint="eastAsia"/>
          <w:szCs w:val="24"/>
        </w:rPr>
        <w:t>但</w:t>
      </w:r>
      <w:r w:rsidRPr="00D63EF5">
        <w:rPr>
          <w:rFonts w:hint="eastAsia"/>
          <w:szCs w:val="24"/>
        </w:rPr>
        <w:t>显然</w:t>
      </w:r>
      <w:r>
        <w:rPr>
          <w:rFonts w:hint="eastAsia"/>
          <w:szCs w:val="24"/>
        </w:rPr>
        <w:t>还</w:t>
      </w:r>
      <w:r w:rsidRPr="00D63EF5">
        <w:rPr>
          <w:rFonts w:hint="eastAsia"/>
          <w:szCs w:val="24"/>
        </w:rPr>
        <w:t>有很多</w:t>
      </w:r>
      <w:r>
        <w:rPr>
          <w:rFonts w:hint="eastAsia"/>
          <w:szCs w:val="24"/>
        </w:rPr>
        <w:t>的</w:t>
      </w:r>
      <w:del w:id="479" w:author="蔡长春" w:date="2017-04-20T16:28:00Z">
        <w:r w:rsidRPr="00D63EF5" w:rsidDel="00374116">
          <w:rPr>
            <w:rFonts w:hint="eastAsia"/>
            <w:szCs w:val="24"/>
          </w:rPr>
          <w:delText>负面</w:delText>
        </w:r>
      </w:del>
      <w:ins w:id="480" w:author="蔡长春" w:date="2017-04-20T16:28:00Z">
        <w:r w:rsidR="00374116">
          <w:rPr>
            <w:rFonts w:hint="eastAsia"/>
            <w:szCs w:val="24"/>
          </w:rPr>
          <w:t>这个</w:t>
        </w:r>
      </w:ins>
      <w:r w:rsidRPr="00D63EF5">
        <w:rPr>
          <w:rFonts w:hint="eastAsia"/>
          <w:szCs w:val="24"/>
        </w:rPr>
        <w:t>行业</w:t>
      </w:r>
      <w:ins w:id="481" w:author="蔡长春" w:date="2017-04-20T16:28:00Z">
        <w:r w:rsidR="00374116">
          <w:rPr>
            <w:rFonts w:hint="eastAsia"/>
            <w:szCs w:val="24"/>
          </w:rPr>
          <w:t>的负面</w:t>
        </w:r>
      </w:ins>
      <w:r w:rsidRPr="00D63EF5">
        <w:rPr>
          <w:rFonts w:hint="eastAsia"/>
          <w:szCs w:val="24"/>
        </w:rPr>
        <w:t>新闻。最突出的</w:t>
      </w:r>
      <w:r>
        <w:rPr>
          <w:rFonts w:hint="eastAsia"/>
          <w:szCs w:val="24"/>
        </w:rPr>
        <w:t>事件是</w:t>
      </w:r>
      <w:ins w:id="482" w:author="蔡长春" w:date="2017-04-20T16:31:00Z">
        <w:r w:rsidR="00374116">
          <w:rPr>
            <w:rFonts w:hint="eastAsia"/>
            <w:szCs w:val="24"/>
          </w:rPr>
          <w:t>---</w:t>
        </w:r>
        <w:r w:rsidR="00374116">
          <w:rPr>
            <w:rFonts w:hint="eastAsia"/>
            <w:szCs w:val="24"/>
          </w:rPr>
          <w:t>暂且</w:t>
        </w:r>
      </w:ins>
      <w:del w:id="483" w:author="蔡长春" w:date="2017-04-20T16:31:00Z">
        <w:r w:rsidDel="00374116">
          <w:rPr>
            <w:rFonts w:hint="eastAsia"/>
            <w:szCs w:val="24"/>
          </w:rPr>
          <w:delText>，</w:delText>
        </w:r>
      </w:del>
      <w:r>
        <w:rPr>
          <w:rFonts w:hint="eastAsia"/>
          <w:szCs w:val="24"/>
        </w:rPr>
        <w:t>不管</w:t>
      </w:r>
      <w:ins w:id="484" w:author="蔡长春" w:date="2017-04-20T16:32:00Z">
        <w:r w:rsidR="00374116">
          <w:rPr>
            <w:rFonts w:hint="eastAsia"/>
            <w:szCs w:val="24"/>
          </w:rPr>
          <w:t>在</w:t>
        </w:r>
      </w:ins>
      <w:r w:rsidRPr="00D63EF5">
        <w:rPr>
          <w:rFonts w:hint="eastAsia"/>
          <w:szCs w:val="24"/>
        </w:rPr>
        <w:t>2007</w:t>
      </w:r>
      <w:r w:rsidRPr="00D63EF5">
        <w:rPr>
          <w:rFonts w:hint="eastAsia"/>
          <w:szCs w:val="24"/>
        </w:rPr>
        <w:t>年</w:t>
      </w:r>
      <w:r>
        <w:rPr>
          <w:rFonts w:hint="eastAsia"/>
          <w:szCs w:val="24"/>
        </w:rPr>
        <w:t>、</w:t>
      </w:r>
      <w:r w:rsidRPr="00D63EF5">
        <w:rPr>
          <w:rFonts w:hint="eastAsia"/>
          <w:szCs w:val="24"/>
        </w:rPr>
        <w:t>2008</w:t>
      </w:r>
      <w:r w:rsidRPr="00D63EF5">
        <w:rPr>
          <w:rFonts w:hint="eastAsia"/>
          <w:szCs w:val="24"/>
        </w:rPr>
        <w:t>年和</w:t>
      </w:r>
      <w:r w:rsidRPr="00D63EF5">
        <w:rPr>
          <w:rFonts w:hint="eastAsia"/>
          <w:szCs w:val="24"/>
        </w:rPr>
        <w:t>2009</w:t>
      </w:r>
      <w:r w:rsidRPr="00D63EF5">
        <w:rPr>
          <w:rFonts w:hint="eastAsia"/>
          <w:szCs w:val="24"/>
        </w:rPr>
        <w:t>年</w:t>
      </w:r>
      <w:r>
        <w:rPr>
          <w:rFonts w:hint="eastAsia"/>
          <w:szCs w:val="24"/>
        </w:rPr>
        <w:t>发生</w:t>
      </w:r>
      <w:del w:id="485" w:author="蔡长春" w:date="2017-04-20T16:32:00Z">
        <w:r w:rsidDel="00374116">
          <w:rPr>
            <w:rFonts w:hint="eastAsia"/>
            <w:szCs w:val="24"/>
          </w:rPr>
          <w:delText>了什么，</w:delText>
        </w:r>
      </w:del>
      <w:ins w:id="486" w:author="蔡长春" w:date="2017-04-20T16:32:00Z">
        <w:r w:rsidR="00374116">
          <w:rPr>
            <w:rFonts w:hint="eastAsia"/>
            <w:szCs w:val="24"/>
          </w:rPr>
          <w:t>的</w:t>
        </w:r>
      </w:ins>
      <w:r>
        <w:rPr>
          <w:rFonts w:hint="eastAsia"/>
          <w:szCs w:val="24"/>
        </w:rPr>
        <w:t>信贷危机、</w:t>
      </w:r>
      <w:r w:rsidRPr="00D63EF5">
        <w:rPr>
          <w:rFonts w:hint="eastAsia"/>
          <w:szCs w:val="24"/>
        </w:rPr>
        <w:t>老牌投资银行贝尔斯登</w:t>
      </w:r>
      <w:r>
        <w:rPr>
          <w:rFonts w:hint="eastAsia"/>
          <w:szCs w:val="24"/>
        </w:rPr>
        <w:t>（</w:t>
      </w:r>
      <w:r w:rsidRPr="00D63EF5">
        <w:rPr>
          <w:szCs w:val="24"/>
        </w:rPr>
        <w:t>Bear Stearns</w:t>
      </w:r>
      <w:r>
        <w:rPr>
          <w:rFonts w:hint="eastAsia"/>
          <w:szCs w:val="24"/>
        </w:rPr>
        <w:t>）</w:t>
      </w:r>
      <w:r w:rsidRPr="00D63EF5">
        <w:rPr>
          <w:rFonts w:hint="eastAsia"/>
          <w:szCs w:val="24"/>
        </w:rPr>
        <w:t>和雷曼兄弟</w:t>
      </w:r>
      <w:r>
        <w:rPr>
          <w:rFonts w:hint="eastAsia"/>
          <w:szCs w:val="24"/>
        </w:rPr>
        <w:t>（</w:t>
      </w:r>
      <w:r w:rsidRPr="00D63EF5">
        <w:rPr>
          <w:szCs w:val="24"/>
        </w:rPr>
        <w:t>Lehman Brothers</w:t>
      </w:r>
      <w:r>
        <w:rPr>
          <w:rFonts w:hint="eastAsia"/>
          <w:szCs w:val="24"/>
        </w:rPr>
        <w:t>）</w:t>
      </w:r>
      <w:del w:id="487" w:author="蔡长春" w:date="2017-04-20T16:33:00Z">
        <w:r w:rsidDel="00374116">
          <w:rPr>
            <w:rFonts w:hint="eastAsia"/>
            <w:szCs w:val="24"/>
          </w:rPr>
          <w:delText>的</w:delText>
        </w:r>
        <w:r w:rsidRPr="00D63EF5" w:rsidDel="00374116">
          <w:rPr>
            <w:rFonts w:hint="eastAsia"/>
            <w:szCs w:val="24"/>
          </w:rPr>
          <w:delText>破产</w:delText>
        </w:r>
      </w:del>
      <w:r w:rsidRPr="00D63EF5">
        <w:rPr>
          <w:rFonts w:hint="eastAsia"/>
          <w:szCs w:val="24"/>
        </w:rPr>
        <w:t>以及房利美</w:t>
      </w:r>
      <w:r w:rsidRPr="00D63EF5">
        <w:rPr>
          <w:rFonts w:hint="eastAsia"/>
          <w:szCs w:val="24"/>
        </w:rPr>
        <w:t>(Fannie Mae)</w:t>
      </w:r>
      <w:r w:rsidRPr="00D63EF5">
        <w:rPr>
          <w:rFonts w:hint="eastAsia"/>
          <w:szCs w:val="24"/>
        </w:rPr>
        <w:t>和房地美</w:t>
      </w:r>
      <w:r w:rsidRPr="00D63EF5">
        <w:rPr>
          <w:rFonts w:hint="eastAsia"/>
          <w:szCs w:val="24"/>
        </w:rPr>
        <w:t>(Freddie mac)</w:t>
      </w:r>
      <w:del w:id="488" w:author="蔡长春" w:date="2017-04-20T16:33:00Z">
        <w:r w:rsidDel="00374116">
          <w:rPr>
            <w:rFonts w:hint="eastAsia"/>
            <w:szCs w:val="24"/>
          </w:rPr>
          <w:delText>的</w:delText>
        </w:r>
      </w:del>
      <w:ins w:id="489" w:author="蔡长春" w:date="2017-04-20T16:33:00Z">
        <w:r w:rsidR="00374116">
          <w:rPr>
            <w:rFonts w:hint="eastAsia"/>
            <w:szCs w:val="24"/>
          </w:rPr>
          <w:t>的</w:t>
        </w:r>
        <w:r w:rsidR="00374116" w:rsidRPr="00D63EF5">
          <w:rPr>
            <w:rFonts w:hint="eastAsia"/>
            <w:szCs w:val="24"/>
          </w:rPr>
          <w:t>破产</w:t>
        </w:r>
        <w:r w:rsidR="00374116">
          <w:rPr>
            <w:rFonts w:hint="eastAsia"/>
            <w:szCs w:val="24"/>
          </w:rPr>
          <w:t>---</w:t>
        </w:r>
      </w:ins>
      <w:ins w:id="490" w:author="蔡长春" w:date="2017-04-21T09:54:00Z">
        <w:r w:rsidR="00E94741" w:rsidRPr="00D63EF5">
          <w:rPr>
            <w:rFonts w:hint="eastAsia"/>
            <w:szCs w:val="24"/>
          </w:rPr>
          <w:t>长期资本管理</w:t>
        </w:r>
        <w:r w:rsidR="00E94741">
          <w:rPr>
            <w:rFonts w:hint="eastAsia"/>
            <w:szCs w:val="24"/>
          </w:rPr>
          <w:t>公司</w:t>
        </w:r>
        <w:r w:rsidR="00E94741">
          <w:rPr>
            <w:rFonts w:hint="eastAsia"/>
            <w:szCs w:val="24"/>
          </w:rPr>
          <w:t>(</w:t>
        </w:r>
      </w:ins>
      <w:ins w:id="491" w:author="蔡长春" w:date="2017-04-21T10:00:00Z">
        <w:r w:rsidR="00E94741">
          <w:rPr>
            <w:rFonts w:hint="eastAsia"/>
            <w:szCs w:val="24"/>
          </w:rPr>
          <w:t>业内一般称为</w:t>
        </w:r>
        <w:r w:rsidR="00E94741">
          <w:rPr>
            <w:rFonts w:hint="eastAsia"/>
            <w:szCs w:val="24"/>
          </w:rPr>
          <w:t>LTCM)</w:t>
        </w:r>
        <w:r w:rsidR="00E94741">
          <w:rPr>
            <w:rFonts w:hint="eastAsia"/>
            <w:szCs w:val="24"/>
          </w:rPr>
          <w:t>破产</w:t>
        </w:r>
      </w:ins>
      <w:del w:id="492" w:author="蔡长春" w:date="2017-04-21T10:00:00Z">
        <w:r w:rsidDel="00E94741">
          <w:rPr>
            <w:rFonts w:hint="eastAsia"/>
            <w:szCs w:val="24"/>
          </w:rPr>
          <w:delText>失败</w:delText>
        </w:r>
      </w:del>
      <w:ins w:id="493" w:author="蔡长春" w:date="2017-04-20T16:37:00Z">
        <w:r w:rsidR="00374116">
          <w:rPr>
            <w:rFonts w:hint="eastAsia"/>
            <w:szCs w:val="24"/>
          </w:rPr>
          <w:t>的威胁</w:t>
        </w:r>
      </w:ins>
      <w:r>
        <w:rPr>
          <w:rFonts w:hint="eastAsia"/>
          <w:szCs w:val="24"/>
        </w:rPr>
        <w:t>和</w:t>
      </w:r>
      <w:ins w:id="494" w:author="蔡长春" w:date="2017-04-21T10:00:00Z">
        <w:r w:rsidR="00E94741">
          <w:rPr>
            <w:rFonts w:hint="eastAsia"/>
            <w:szCs w:val="24"/>
          </w:rPr>
          <w:t>以及随之而来</w:t>
        </w:r>
      </w:ins>
      <w:del w:id="495" w:author="蔡长春" w:date="2017-04-21T10:00:00Z">
        <w:r w:rsidDel="00E94741">
          <w:rPr>
            <w:rFonts w:hint="eastAsia"/>
            <w:szCs w:val="24"/>
          </w:rPr>
          <w:delText>随后</w:delText>
        </w:r>
      </w:del>
      <w:r>
        <w:rPr>
          <w:rFonts w:hint="eastAsia"/>
          <w:szCs w:val="24"/>
        </w:rPr>
        <w:t>的</w:t>
      </w:r>
      <w:r w:rsidRPr="00D63EF5">
        <w:rPr>
          <w:rFonts w:hint="eastAsia"/>
          <w:szCs w:val="24"/>
        </w:rPr>
        <w:t>联邦</w:t>
      </w:r>
      <w:r>
        <w:rPr>
          <w:rFonts w:hint="eastAsia"/>
          <w:szCs w:val="24"/>
        </w:rPr>
        <w:t>政府</w:t>
      </w:r>
      <w:ins w:id="496" w:author="蔡长春" w:date="2017-04-21T10:00:00Z">
        <w:r w:rsidR="00E94741">
          <w:rPr>
            <w:rFonts w:hint="eastAsia"/>
            <w:szCs w:val="24"/>
          </w:rPr>
          <w:t>的</w:t>
        </w:r>
      </w:ins>
      <w:r w:rsidRPr="00D63EF5">
        <w:rPr>
          <w:rFonts w:hint="eastAsia"/>
          <w:szCs w:val="24"/>
        </w:rPr>
        <w:t>救助</w:t>
      </w:r>
      <w:del w:id="497" w:author="蔡长春" w:date="2017-04-21T09:54:00Z">
        <w:r w:rsidRPr="00D63EF5" w:rsidDel="00E94741">
          <w:rPr>
            <w:rFonts w:hint="eastAsia"/>
            <w:szCs w:val="24"/>
          </w:rPr>
          <w:delText>长期资本管理</w:delText>
        </w:r>
        <w:r w:rsidDel="00E94741">
          <w:rPr>
            <w:rFonts w:hint="eastAsia"/>
            <w:szCs w:val="24"/>
          </w:rPr>
          <w:delText>公司</w:delText>
        </w:r>
        <w:r w:rsidRPr="00D63EF5" w:rsidDel="00E94741">
          <w:rPr>
            <w:rFonts w:hint="eastAsia"/>
            <w:szCs w:val="24"/>
          </w:rPr>
          <w:delText>(LTCM</w:delText>
        </w:r>
        <w:r w:rsidDel="00E94741">
          <w:rPr>
            <w:rFonts w:hint="eastAsia"/>
            <w:szCs w:val="24"/>
          </w:rPr>
          <w:delText>，对于这些我们都</w:delText>
        </w:r>
        <w:r w:rsidRPr="00D63EF5" w:rsidDel="00E94741">
          <w:rPr>
            <w:rFonts w:hint="eastAsia"/>
            <w:szCs w:val="24"/>
          </w:rPr>
          <w:delText>知道</w:delText>
        </w:r>
        <w:r w:rsidDel="00E94741">
          <w:rPr>
            <w:rFonts w:hint="eastAsia"/>
            <w:szCs w:val="24"/>
          </w:rPr>
          <w:delText>)</w:delText>
        </w:r>
      </w:del>
      <w:r w:rsidR="00BB7693">
        <w:rPr>
          <w:rFonts w:hint="eastAsia"/>
          <w:szCs w:val="24"/>
        </w:rPr>
        <w:t>，</w:t>
      </w:r>
      <w:del w:id="498" w:author="蔡长春" w:date="2017-04-21T10:00:00Z">
        <w:r w:rsidR="00BB7693" w:rsidDel="00E94741">
          <w:rPr>
            <w:rFonts w:hint="eastAsia"/>
            <w:szCs w:val="24"/>
          </w:rPr>
          <w:delText>这些随之而来</w:delText>
        </w:r>
      </w:del>
      <w:r w:rsidR="00BB7693">
        <w:rPr>
          <w:rFonts w:hint="eastAsia"/>
          <w:szCs w:val="24"/>
        </w:rPr>
        <w:t>。长期资本管理公司的创始人和形象代言人</w:t>
      </w:r>
      <w:r w:rsidRPr="00D63EF5">
        <w:rPr>
          <w:rFonts w:hint="eastAsia"/>
          <w:szCs w:val="24"/>
        </w:rPr>
        <w:t>约翰·梅里韦瑟</w:t>
      </w:r>
      <w:r w:rsidR="0032796B">
        <w:rPr>
          <w:rFonts w:hint="eastAsia"/>
          <w:szCs w:val="24"/>
        </w:rPr>
        <w:t>（</w:t>
      </w:r>
      <w:r w:rsidR="0032796B" w:rsidRPr="0032796B">
        <w:rPr>
          <w:szCs w:val="24"/>
        </w:rPr>
        <w:t>John Meriwether</w:t>
      </w:r>
      <w:r w:rsidR="0032796B">
        <w:rPr>
          <w:rFonts w:hint="eastAsia"/>
          <w:szCs w:val="24"/>
        </w:rPr>
        <w:t>）</w:t>
      </w:r>
      <w:r w:rsidRPr="00D63EF5">
        <w:rPr>
          <w:rFonts w:hint="eastAsia"/>
          <w:szCs w:val="24"/>
        </w:rPr>
        <w:t>和他的同事们</w:t>
      </w:r>
      <w:r w:rsidR="008C6651">
        <w:rPr>
          <w:rFonts w:hint="eastAsia"/>
          <w:szCs w:val="24"/>
        </w:rPr>
        <w:t>，</w:t>
      </w:r>
      <w:del w:id="499" w:author="蔡长春" w:date="2017-04-21T10:01:00Z">
        <w:r w:rsidRPr="00D63EF5" w:rsidDel="00E94741">
          <w:rPr>
            <w:rFonts w:hint="eastAsia"/>
            <w:szCs w:val="24"/>
          </w:rPr>
          <w:delText>永远</w:delText>
        </w:r>
      </w:del>
      <w:r w:rsidRPr="00D63EF5">
        <w:rPr>
          <w:rFonts w:hint="eastAsia"/>
          <w:szCs w:val="24"/>
        </w:rPr>
        <w:t>把全球金融危机的恐惧</w:t>
      </w:r>
      <w:ins w:id="500" w:author="蔡长春" w:date="2017-04-21T10:01:00Z">
        <w:r w:rsidR="00E94741">
          <w:rPr>
            <w:rFonts w:hint="eastAsia"/>
            <w:szCs w:val="24"/>
          </w:rPr>
          <w:t>传递</w:t>
        </w:r>
      </w:ins>
      <w:del w:id="501" w:author="蔡长春" w:date="2017-04-21T10:01:00Z">
        <w:r w:rsidDel="00E94741">
          <w:rPr>
            <w:rFonts w:hint="eastAsia"/>
            <w:szCs w:val="24"/>
          </w:rPr>
          <w:delText>传达</w:delText>
        </w:r>
      </w:del>
      <w:r>
        <w:rPr>
          <w:rFonts w:hint="eastAsia"/>
          <w:szCs w:val="24"/>
        </w:rPr>
        <w:t>给</w:t>
      </w:r>
      <w:ins w:id="502" w:author="蔡长春" w:date="2017-04-21T10:01:00Z">
        <w:r w:rsidR="00E94741">
          <w:rPr>
            <w:rFonts w:hint="eastAsia"/>
            <w:szCs w:val="24"/>
          </w:rPr>
          <w:t>了</w:t>
        </w:r>
      </w:ins>
      <w:del w:id="503" w:author="蔡长春" w:date="2017-04-21T10:01:00Z">
        <w:r w:rsidDel="00E94741">
          <w:rPr>
            <w:rFonts w:hint="eastAsia"/>
            <w:szCs w:val="24"/>
          </w:rPr>
          <w:delText>到</w:delText>
        </w:r>
      </w:del>
      <w:r>
        <w:rPr>
          <w:rFonts w:hint="eastAsia"/>
          <w:szCs w:val="24"/>
        </w:rPr>
        <w:t>每一个机构投资者，以及</w:t>
      </w:r>
      <w:del w:id="504" w:author="蔡长春" w:date="2017-04-21T10:02:00Z">
        <w:r w:rsidDel="00E94741">
          <w:rPr>
            <w:rFonts w:hint="eastAsia"/>
            <w:szCs w:val="24"/>
          </w:rPr>
          <w:delText>每一个普通投资者</w:delText>
        </w:r>
      </w:del>
      <w:r w:rsidRPr="00D63EF5">
        <w:rPr>
          <w:rFonts w:hint="eastAsia"/>
          <w:szCs w:val="24"/>
        </w:rPr>
        <w:t>汤</w:t>
      </w:r>
      <w:proofErr w:type="gramStart"/>
      <w:r w:rsidRPr="00D63EF5">
        <w:rPr>
          <w:rFonts w:hint="eastAsia"/>
          <w:szCs w:val="24"/>
        </w:rPr>
        <w:t>姆</w:t>
      </w:r>
      <w:proofErr w:type="gramEnd"/>
      <w:r>
        <w:rPr>
          <w:rFonts w:hint="eastAsia"/>
          <w:szCs w:val="24"/>
        </w:rPr>
        <w:t>、</w:t>
      </w:r>
      <w:r w:rsidRPr="00D63EF5">
        <w:rPr>
          <w:rFonts w:hint="eastAsia"/>
          <w:szCs w:val="24"/>
        </w:rPr>
        <w:t>迪克</w:t>
      </w:r>
      <w:r>
        <w:rPr>
          <w:rFonts w:hint="eastAsia"/>
          <w:szCs w:val="24"/>
        </w:rPr>
        <w:t>、</w:t>
      </w:r>
      <w:r w:rsidRPr="00D63EF5">
        <w:rPr>
          <w:rFonts w:hint="eastAsia"/>
          <w:szCs w:val="24"/>
        </w:rPr>
        <w:t>哈利</w:t>
      </w:r>
      <w:r>
        <w:rPr>
          <w:rFonts w:hint="eastAsia"/>
          <w:szCs w:val="24"/>
        </w:rPr>
        <w:t>、</w:t>
      </w:r>
      <w:r w:rsidRPr="00D63EF5">
        <w:rPr>
          <w:rFonts w:hint="eastAsia"/>
          <w:szCs w:val="24"/>
        </w:rPr>
        <w:t>塞尔玛</w:t>
      </w:r>
      <w:r>
        <w:rPr>
          <w:rFonts w:hint="eastAsia"/>
          <w:szCs w:val="24"/>
        </w:rPr>
        <w:t>、</w:t>
      </w:r>
      <w:r w:rsidRPr="00D63EF5">
        <w:rPr>
          <w:rFonts w:hint="eastAsia"/>
          <w:szCs w:val="24"/>
        </w:rPr>
        <w:t>露易丝</w:t>
      </w:r>
      <w:r>
        <w:rPr>
          <w:rFonts w:hint="eastAsia"/>
          <w:szCs w:val="24"/>
        </w:rPr>
        <w:t>和</w:t>
      </w:r>
      <w:proofErr w:type="gramStart"/>
      <w:r>
        <w:rPr>
          <w:rFonts w:hint="eastAsia"/>
          <w:szCs w:val="24"/>
        </w:rPr>
        <w:t>琼</w:t>
      </w:r>
      <w:ins w:id="505" w:author="蔡长春" w:date="2017-04-21T10:02:00Z">
        <w:r w:rsidR="00E94741">
          <w:rPr>
            <w:rFonts w:hint="eastAsia"/>
            <w:szCs w:val="24"/>
          </w:rPr>
          <w:t>等等</w:t>
        </w:r>
        <w:proofErr w:type="gramEnd"/>
        <w:r w:rsidR="00E94741">
          <w:rPr>
            <w:rFonts w:hint="eastAsia"/>
            <w:szCs w:val="24"/>
          </w:rPr>
          <w:t>普通投资者</w:t>
        </w:r>
      </w:ins>
      <w:r>
        <w:rPr>
          <w:rFonts w:hint="eastAsia"/>
          <w:szCs w:val="24"/>
        </w:rPr>
        <w:t>。</w:t>
      </w:r>
    </w:p>
    <w:p w:rsidR="00D63EF5" w:rsidRDefault="00D63EF5" w:rsidP="00080392">
      <w:pPr>
        <w:ind w:firstLine="480"/>
        <w:rPr>
          <w:szCs w:val="24"/>
        </w:rPr>
      </w:pPr>
      <w:del w:id="506" w:author="蔡长春" w:date="2017-04-21T10:03:00Z">
        <w:r w:rsidRPr="00D63EF5" w:rsidDel="00E94741">
          <w:rPr>
            <w:rFonts w:hint="eastAsia"/>
            <w:szCs w:val="24"/>
          </w:rPr>
          <w:delText>前所未有的</w:delText>
        </w:r>
      </w:del>
      <w:r w:rsidRPr="00D63EF5">
        <w:rPr>
          <w:rFonts w:hint="eastAsia"/>
          <w:szCs w:val="24"/>
        </w:rPr>
        <w:t>金融巨头</w:t>
      </w:r>
      <w:r w:rsidR="0032796B" w:rsidRPr="00D63EF5">
        <w:rPr>
          <w:rFonts w:hint="eastAsia"/>
          <w:szCs w:val="24"/>
        </w:rPr>
        <w:t>长期资本管理公司</w:t>
      </w:r>
      <w:r w:rsidRPr="00D63EF5">
        <w:rPr>
          <w:rFonts w:hint="eastAsia"/>
          <w:szCs w:val="24"/>
        </w:rPr>
        <w:t>在</w:t>
      </w:r>
      <w:r w:rsidRPr="00D63EF5">
        <w:rPr>
          <w:rFonts w:hint="eastAsia"/>
          <w:szCs w:val="24"/>
        </w:rPr>
        <w:t>1998</w:t>
      </w:r>
      <w:r w:rsidRPr="00D63EF5">
        <w:rPr>
          <w:rFonts w:hint="eastAsia"/>
          <w:szCs w:val="24"/>
        </w:rPr>
        <w:t>年</w:t>
      </w:r>
      <w:ins w:id="507" w:author="蔡长春" w:date="2017-04-21T10:04:00Z">
        <w:r w:rsidR="00E94741">
          <w:rPr>
            <w:rFonts w:hint="eastAsia"/>
            <w:szCs w:val="24"/>
          </w:rPr>
          <w:t>的</w:t>
        </w:r>
        <w:r w:rsidR="00E94741" w:rsidRPr="00D63EF5">
          <w:rPr>
            <w:rFonts w:hint="eastAsia"/>
            <w:szCs w:val="24"/>
          </w:rPr>
          <w:t>前所未有的</w:t>
        </w:r>
        <w:r w:rsidR="00E94741">
          <w:rPr>
            <w:rFonts w:hint="eastAsia"/>
            <w:szCs w:val="24"/>
          </w:rPr>
          <w:t>借款</w:t>
        </w:r>
      </w:ins>
      <w:del w:id="508" w:author="蔡长春" w:date="2017-04-21T10:04:00Z">
        <w:r w:rsidR="0032796B" w:rsidDel="00E94741">
          <w:rPr>
            <w:rFonts w:hint="eastAsia"/>
            <w:szCs w:val="24"/>
          </w:rPr>
          <w:delText>是被遗忘的</w:delText>
        </w:r>
      </w:del>
      <w:r w:rsidR="0032796B">
        <w:rPr>
          <w:rFonts w:hint="eastAsia"/>
          <w:szCs w:val="24"/>
        </w:rPr>
        <w:t>，</w:t>
      </w:r>
      <w:ins w:id="509" w:author="蔡长春" w:date="2017-04-21T10:06:00Z">
        <w:r w:rsidR="00C1208E">
          <w:rPr>
            <w:rFonts w:hint="eastAsia"/>
            <w:szCs w:val="24"/>
          </w:rPr>
          <w:t>在</w:t>
        </w:r>
      </w:ins>
      <w:r w:rsidR="0032796B" w:rsidRPr="00D63EF5">
        <w:rPr>
          <w:rFonts w:hint="eastAsia"/>
          <w:szCs w:val="24"/>
        </w:rPr>
        <w:t xml:space="preserve">2002 </w:t>
      </w:r>
      <w:r w:rsidR="0032796B">
        <w:rPr>
          <w:szCs w:val="24"/>
        </w:rPr>
        <w:t>–</w:t>
      </w:r>
      <w:r w:rsidR="0032796B" w:rsidRPr="00D63EF5">
        <w:rPr>
          <w:rFonts w:hint="eastAsia"/>
          <w:szCs w:val="24"/>
        </w:rPr>
        <w:t xml:space="preserve"> 2007</w:t>
      </w:r>
      <w:ins w:id="510" w:author="蔡长春" w:date="2017-04-21T10:05:00Z">
        <w:r w:rsidR="00C1208E">
          <w:rPr>
            <w:rFonts w:hint="eastAsia"/>
            <w:szCs w:val="24"/>
          </w:rPr>
          <w:t>间的杠杆积聚期</w:t>
        </w:r>
      </w:ins>
      <w:ins w:id="511" w:author="蔡长春" w:date="2017-04-21T10:06:00Z">
        <w:r w:rsidR="00C1208E">
          <w:rPr>
            <w:rFonts w:hint="eastAsia"/>
            <w:szCs w:val="24"/>
          </w:rPr>
          <w:t>被淡忘了。</w:t>
        </w:r>
      </w:ins>
      <w:del w:id="512" w:author="蔡长春" w:date="2017-04-21T10:08:00Z">
        <w:r w:rsidR="0032796B" w:rsidDel="00C1208E">
          <w:rPr>
            <w:rFonts w:hint="eastAsia"/>
            <w:szCs w:val="24"/>
          </w:rPr>
          <w:delText>是他的借款</w:delText>
        </w:r>
        <w:r w:rsidRPr="00D63EF5" w:rsidDel="00C1208E">
          <w:rPr>
            <w:rFonts w:hint="eastAsia"/>
            <w:szCs w:val="24"/>
          </w:rPr>
          <w:delText>杠杆集结期间。</w:delText>
        </w:r>
      </w:del>
      <w:r w:rsidR="00E53EE7">
        <w:rPr>
          <w:rFonts w:hint="eastAsia"/>
          <w:szCs w:val="24"/>
        </w:rPr>
        <w:t>不仅仅是</w:t>
      </w:r>
      <w:r w:rsidRPr="00D63EF5">
        <w:rPr>
          <w:rFonts w:hint="eastAsia"/>
          <w:szCs w:val="24"/>
        </w:rPr>
        <w:t>梅里韦瑟</w:t>
      </w:r>
      <w:r w:rsidR="0032796B">
        <w:rPr>
          <w:rFonts w:hint="eastAsia"/>
          <w:szCs w:val="24"/>
        </w:rPr>
        <w:t>所创建的</w:t>
      </w:r>
      <w:r w:rsidR="00E53EE7" w:rsidRPr="00D63EF5">
        <w:rPr>
          <w:rFonts w:hint="eastAsia"/>
          <w:szCs w:val="24"/>
        </w:rPr>
        <w:t>LTCM</w:t>
      </w:r>
      <w:r w:rsidR="00E53EE7">
        <w:rPr>
          <w:rFonts w:hint="eastAsia"/>
          <w:szCs w:val="24"/>
        </w:rPr>
        <w:t>公司以复杂但无效的模型震撼了世界</w:t>
      </w:r>
      <w:r w:rsidR="0032796B">
        <w:rPr>
          <w:rFonts w:hint="eastAsia"/>
          <w:szCs w:val="24"/>
        </w:rPr>
        <w:t>，</w:t>
      </w:r>
      <w:r w:rsidR="00E53EE7" w:rsidRPr="00E53EE7">
        <w:rPr>
          <w:rFonts w:hint="eastAsia"/>
          <w:szCs w:val="24"/>
        </w:rPr>
        <w:t>不到</w:t>
      </w:r>
      <w:r w:rsidR="00E53EE7" w:rsidRPr="00E53EE7">
        <w:rPr>
          <w:rFonts w:hint="eastAsia"/>
          <w:szCs w:val="24"/>
        </w:rPr>
        <w:t>10</w:t>
      </w:r>
      <w:r w:rsidR="00E53EE7" w:rsidRPr="00E53EE7">
        <w:rPr>
          <w:rFonts w:hint="eastAsia"/>
          <w:szCs w:val="24"/>
        </w:rPr>
        <w:t>年</w:t>
      </w:r>
      <w:r w:rsidR="00E53EE7">
        <w:rPr>
          <w:rFonts w:hint="eastAsia"/>
          <w:szCs w:val="24"/>
        </w:rPr>
        <w:t>，</w:t>
      </w:r>
      <w:r w:rsidRPr="00E53EE7">
        <w:rPr>
          <w:rFonts w:hint="eastAsia"/>
          <w:szCs w:val="24"/>
        </w:rPr>
        <w:t>华尔街以及房利美和房地美</w:t>
      </w:r>
      <w:r w:rsidR="00E53EE7">
        <w:rPr>
          <w:rFonts w:hint="eastAsia"/>
          <w:szCs w:val="24"/>
        </w:rPr>
        <w:t>又重复了无节制的行为</w:t>
      </w:r>
      <w:r w:rsidR="0032796B" w:rsidRPr="00E53EE7">
        <w:rPr>
          <w:rFonts w:hint="eastAsia"/>
          <w:szCs w:val="24"/>
        </w:rPr>
        <w:t>。</w:t>
      </w:r>
      <w:r w:rsidRPr="00E53EE7">
        <w:rPr>
          <w:rFonts w:hint="eastAsia"/>
          <w:szCs w:val="24"/>
        </w:rPr>
        <w:t>1998</w:t>
      </w:r>
      <w:r w:rsidRPr="00E53EE7">
        <w:rPr>
          <w:rFonts w:hint="eastAsia"/>
          <w:szCs w:val="24"/>
        </w:rPr>
        <w:t>年</w:t>
      </w:r>
      <w:ins w:id="513" w:author="蔡长春" w:date="2017-04-21T10:09:00Z">
        <w:r w:rsidR="00C1208E">
          <w:rPr>
            <w:rFonts w:hint="eastAsia"/>
            <w:szCs w:val="24"/>
          </w:rPr>
          <w:t>的</w:t>
        </w:r>
      </w:ins>
      <w:r w:rsidR="00E53EE7" w:rsidRPr="00E53EE7">
        <w:rPr>
          <w:rFonts w:hint="eastAsia"/>
          <w:szCs w:val="24"/>
        </w:rPr>
        <w:t>天才</w:t>
      </w:r>
      <w:del w:id="514" w:author="蔡长春" w:date="2017-04-21T10:09:00Z">
        <w:r w:rsidR="00E53EE7" w:rsidRPr="00E53EE7" w:rsidDel="00C1208E">
          <w:rPr>
            <w:rFonts w:hint="eastAsia"/>
            <w:szCs w:val="24"/>
          </w:rPr>
          <w:delText>们</w:delText>
        </w:r>
        <w:r w:rsidR="0032796B" w:rsidRPr="00E53EE7" w:rsidDel="00C1208E">
          <w:rPr>
            <w:rFonts w:hint="eastAsia"/>
            <w:szCs w:val="24"/>
          </w:rPr>
          <w:delText>的</w:delText>
        </w:r>
      </w:del>
      <w:r w:rsidR="0032796B" w:rsidRPr="00E53EE7">
        <w:rPr>
          <w:rFonts w:hint="eastAsia"/>
          <w:szCs w:val="24"/>
        </w:rPr>
        <w:t>模型</w:t>
      </w:r>
      <w:ins w:id="515" w:author="蔡长春" w:date="2017-04-21T10:09:00Z">
        <w:r w:rsidR="00C1208E">
          <w:rPr>
            <w:rFonts w:hint="eastAsia"/>
            <w:szCs w:val="24"/>
          </w:rPr>
          <w:t>以及</w:t>
        </w:r>
      </w:ins>
      <w:del w:id="516" w:author="蔡长春" w:date="2017-04-21T10:09:00Z">
        <w:r w:rsidRPr="00E53EE7" w:rsidDel="00C1208E">
          <w:rPr>
            <w:rFonts w:hint="eastAsia"/>
            <w:szCs w:val="24"/>
          </w:rPr>
          <w:delText>和</w:delText>
        </w:r>
      </w:del>
      <w:r w:rsidRPr="00E53EE7">
        <w:rPr>
          <w:rFonts w:hint="eastAsia"/>
          <w:szCs w:val="24"/>
        </w:rPr>
        <w:t>2007 - 2008</w:t>
      </w:r>
      <w:r w:rsidRPr="00E53EE7">
        <w:rPr>
          <w:rFonts w:hint="eastAsia"/>
          <w:szCs w:val="24"/>
        </w:rPr>
        <w:t>年</w:t>
      </w:r>
      <w:r w:rsidR="00E53EE7" w:rsidRPr="00E53EE7">
        <w:rPr>
          <w:rFonts w:hint="eastAsia"/>
          <w:szCs w:val="24"/>
        </w:rPr>
        <w:t>的历史都</w:t>
      </w:r>
      <w:r w:rsidRPr="00E53EE7">
        <w:rPr>
          <w:rFonts w:hint="eastAsia"/>
          <w:szCs w:val="24"/>
        </w:rPr>
        <w:t>表明</w:t>
      </w:r>
      <w:r w:rsidR="008C6651" w:rsidRPr="00E53EE7">
        <w:rPr>
          <w:rFonts w:hint="eastAsia"/>
          <w:szCs w:val="24"/>
        </w:rPr>
        <w:t>，</w:t>
      </w:r>
      <w:r w:rsidRPr="00E53EE7">
        <w:rPr>
          <w:rFonts w:hint="eastAsia"/>
          <w:szCs w:val="24"/>
        </w:rPr>
        <w:t>投资者、监管机构、</w:t>
      </w:r>
      <w:r w:rsidR="0032796B" w:rsidRPr="00E53EE7">
        <w:rPr>
          <w:rFonts w:hint="eastAsia"/>
          <w:szCs w:val="24"/>
        </w:rPr>
        <w:t>基金经理和掌权者</w:t>
      </w:r>
      <w:r w:rsidR="00E53EE7" w:rsidRPr="00E53EE7">
        <w:rPr>
          <w:rFonts w:hint="eastAsia"/>
          <w:szCs w:val="24"/>
        </w:rPr>
        <w:t>们</w:t>
      </w:r>
      <w:del w:id="517" w:author="蔡长春" w:date="2017-04-21T10:10:00Z">
        <w:r w:rsidR="00E53EE7" w:rsidRPr="00E53EE7" w:rsidDel="00C1208E">
          <w:rPr>
            <w:rFonts w:hint="eastAsia"/>
            <w:szCs w:val="24"/>
          </w:rPr>
          <w:delText>的</w:delText>
        </w:r>
        <w:r w:rsidR="00E53EE7" w:rsidDel="00C1208E">
          <w:rPr>
            <w:rFonts w:hint="eastAsia"/>
            <w:szCs w:val="24"/>
          </w:rPr>
          <w:delText>对痛苦</w:delText>
        </w:r>
      </w:del>
      <w:r w:rsidR="00E53EE7">
        <w:rPr>
          <w:rFonts w:hint="eastAsia"/>
          <w:szCs w:val="24"/>
        </w:rPr>
        <w:t>的</w:t>
      </w:r>
      <w:r w:rsidRPr="00E53EE7">
        <w:rPr>
          <w:rFonts w:hint="eastAsia"/>
          <w:szCs w:val="24"/>
        </w:rPr>
        <w:t>记忆</w:t>
      </w:r>
      <w:r w:rsidR="00E53EE7" w:rsidRPr="00E53EE7">
        <w:rPr>
          <w:rFonts w:hint="eastAsia"/>
          <w:szCs w:val="24"/>
        </w:rPr>
        <w:t>都</w:t>
      </w:r>
      <w:r w:rsidRPr="00E53EE7">
        <w:rPr>
          <w:rFonts w:hint="eastAsia"/>
          <w:szCs w:val="24"/>
        </w:rPr>
        <w:t>是短暂的。</w:t>
      </w:r>
    </w:p>
    <w:p w:rsidR="003054C9" w:rsidRDefault="003054C9" w:rsidP="003054C9">
      <w:pPr>
        <w:ind w:firstLine="480"/>
        <w:rPr>
          <w:szCs w:val="24"/>
        </w:rPr>
      </w:pPr>
      <w:r>
        <w:rPr>
          <w:rFonts w:hint="eastAsia"/>
          <w:szCs w:val="24"/>
        </w:rPr>
        <w:t>同样</w:t>
      </w:r>
      <w:ins w:id="518" w:author="蔡长春" w:date="2017-04-21T10:10:00Z">
        <w:r w:rsidR="00951DDE">
          <w:rPr>
            <w:rFonts w:hint="eastAsia"/>
            <w:szCs w:val="24"/>
          </w:rPr>
          <w:t>的</w:t>
        </w:r>
      </w:ins>
      <w:del w:id="519" w:author="蔡长春" w:date="2017-04-21T10:10:00Z">
        <w:r w:rsidDel="00951DDE">
          <w:rPr>
            <w:rFonts w:hint="eastAsia"/>
            <w:szCs w:val="24"/>
          </w:rPr>
          <w:delText>地</w:delText>
        </w:r>
      </w:del>
      <w:r>
        <w:rPr>
          <w:rFonts w:hint="eastAsia"/>
          <w:szCs w:val="24"/>
        </w:rPr>
        <w:t>，这本书不是关于</w:t>
      </w:r>
      <w:r w:rsidRPr="003054C9">
        <w:rPr>
          <w:rFonts w:hint="eastAsia"/>
          <w:szCs w:val="24"/>
        </w:rPr>
        <w:t>长期资本管理公司</w:t>
      </w:r>
      <w:r>
        <w:rPr>
          <w:rFonts w:hint="eastAsia"/>
          <w:szCs w:val="24"/>
        </w:rPr>
        <w:t>以及其相关</w:t>
      </w:r>
      <w:del w:id="520" w:author="蔡长春" w:date="2017-04-21T10:11:00Z">
        <w:r w:rsidDel="00951DDE">
          <w:rPr>
            <w:rFonts w:hint="eastAsia"/>
            <w:szCs w:val="24"/>
          </w:rPr>
          <w:delText>的</w:delText>
        </w:r>
      </w:del>
      <w:r>
        <w:rPr>
          <w:rFonts w:hint="eastAsia"/>
          <w:szCs w:val="24"/>
        </w:rPr>
        <w:t>人</w:t>
      </w:r>
      <w:ins w:id="521" w:author="蔡长春" w:date="2017-04-21T10:11:00Z">
        <w:r w:rsidR="00951DDE">
          <w:rPr>
            <w:rFonts w:hint="eastAsia"/>
            <w:szCs w:val="24"/>
          </w:rPr>
          <w:t>的</w:t>
        </w:r>
      </w:ins>
      <w:r>
        <w:rPr>
          <w:rFonts w:hint="eastAsia"/>
          <w:szCs w:val="24"/>
        </w:rPr>
        <w:t>。关于</w:t>
      </w:r>
      <w:r w:rsidRPr="003054C9">
        <w:rPr>
          <w:rFonts w:hint="eastAsia"/>
          <w:szCs w:val="24"/>
        </w:rPr>
        <w:t>长期资本管理公司</w:t>
      </w:r>
      <w:r>
        <w:rPr>
          <w:rFonts w:hint="eastAsia"/>
          <w:szCs w:val="24"/>
        </w:rPr>
        <w:t>，我们建议可以阅读</w:t>
      </w:r>
      <w:r w:rsidRPr="003054C9">
        <w:rPr>
          <w:rFonts w:hint="eastAsia"/>
          <w:szCs w:val="24"/>
        </w:rPr>
        <w:t>罗杰•洛温斯坦的</w:t>
      </w:r>
      <w:r>
        <w:rPr>
          <w:rFonts w:hint="eastAsia"/>
          <w:szCs w:val="24"/>
        </w:rPr>
        <w:t>《当</w:t>
      </w:r>
      <w:r w:rsidRPr="003054C9">
        <w:rPr>
          <w:rFonts w:hint="eastAsia"/>
          <w:szCs w:val="24"/>
        </w:rPr>
        <w:t>天才失败</w:t>
      </w:r>
      <w:ins w:id="522" w:author="蔡长春" w:date="2017-04-21T10:11:00Z">
        <w:r w:rsidR="00951DDE">
          <w:rPr>
            <w:rFonts w:hint="eastAsia"/>
            <w:szCs w:val="24"/>
          </w:rPr>
          <w:t>：</w:t>
        </w:r>
      </w:ins>
      <w:del w:id="523" w:author="蔡长春" w:date="2017-04-21T10:11:00Z">
        <w:r w:rsidRPr="003054C9" w:rsidDel="00951DDE">
          <w:rPr>
            <w:rFonts w:hint="eastAsia"/>
            <w:szCs w:val="24"/>
          </w:rPr>
          <w:delText>:</w:delText>
        </w:r>
      </w:del>
      <w:r w:rsidRPr="003054C9">
        <w:rPr>
          <w:rFonts w:hint="eastAsia"/>
          <w:szCs w:val="24"/>
        </w:rPr>
        <w:t>长期资本管理公司的兴衰</w:t>
      </w:r>
      <w:r>
        <w:rPr>
          <w:rFonts w:hint="eastAsia"/>
          <w:szCs w:val="24"/>
        </w:rPr>
        <w:t>》</w:t>
      </w:r>
      <w:r w:rsidRPr="003054C9">
        <w:rPr>
          <w:rFonts w:hint="eastAsia"/>
          <w:szCs w:val="24"/>
        </w:rPr>
        <w:t>(</w:t>
      </w:r>
      <w:r w:rsidRPr="003054C9">
        <w:rPr>
          <w:rFonts w:hint="eastAsia"/>
          <w:szCs w:val="24"/>
        </w:rPr>
        <w:t>兰登书屋</w:t>
      </w:r>
      <w:r w:rsidR="008C6651">
        <w:rPr>
          <w:rFonts w:hint="eastAsia"/>
          <w:szCs w:val="24"/>
        </w:rPr>
        <w:t>，</w:t>
      </w:r>
      <w:r w:rsidRPr="003054C9">
        <w:rPr>
          <w:rFonts w:hint="eastAsia"/>
          <w:szCs w:val="24"/>
        </w:rPr>
        <w:t>2001)</w:t>
      </w:r>
      <w:r>
        <w:rPr>
          <w:rFonts w:hint="eastAsia"/>
          <w:szCs w:val="24"/>
        </w:rPr>
        <w:t>，这本书详实的描述了长期资本管理公司</w:t>
      </w:r>
      <w:r w:rsidRPr="003054C9">
        <w:rPr>
          <w:rFonts w:hint="eastAsia"/>
          <w:szCs w:val="24"/>
        </w:rPr>
        <w:t>危机</w:t>
      </w:r>
      <w:r>
        <w:rPr>
          <w:rFonts w:hint="eastAsia"/>
          <w:szCs w:val="24"/>
        </w:rPr>
        <w:t>的前</w:t>
      </w:r>
      <w:r>
        <w:rPr>
          <w:rFonts w:hint="eastAsia"/>
          <w:szCs w:val="24"/>
        </w:rPr>
        <w:lastRenderedPageBreak/>
        <w:t>中后期</w:t>
      </w:r>
      <w:r w:rsidRPr="003054C9">
        <w:rPr>
          <w:rFonts w:hint="eastAsia"/>
          <w:szCs w:val="24"/>
        </w:rPr>
        <w:t>。</w:t>
      </w:r>
      <w:ins w:id="524" w:author="蔡长春" w:date="2017-04-21T10:12:00Z">
        <w:r w:rsidR="00951DDE">
          <w:rPr>
            <w:rFonts w:hint="eastAsia"/>
            <w:szCs w:val="24"/>
          </w:rPr>
          <w:t>除了重复述说，我们</w:t>
        </w:r>
      </w:ins>
      <w:r w:rsidRPr="003054C9">
        <w:rPr>
          <w:rFonts w:hint="eastAsia"/>
          <w:szCs w:val="24"/>
        </w:rPr>
        <w:t>真的</w:t>
      </w:r>
      <w:del w:id="525" w:author="蔡长春" w:date="2017-04-21T10:12:00Z">
        <w:r w:rsidRPr="003054C9" w:rsidDel="00951DDE">
          <w:rPr>
            <w:rFonts w:hint="eastAsia"/>
            <w:szCs w:val="24"/>
          </w:rPr>
          <w:delText>是</w:delText>
        </w:r>
      </w:del>
      <w:r w:rsidRPr="003054C9">
        <w:rPr>
          <w:rFonts w:hint="eastAsia"/>
          <w:szCs w:val="24"/>
        </w:rPr>
        <w:t>没有什么</w:t>
      </w:r>
      <w:del w:id="526" w:author="蔡长春" w:date="2017-04-21T10:12:00Z">
        <w:r w:rsidRPr="003054C9" w:rsidDel="00951DDE">
          <w:rPr>
            <w:rFonts w:hint="eastAsia"/>
            <w:szCs w:val="24"/>
          </w:rPr>
          <w:delText>我们</w:delText>
        </w:r>
      </w:del>
      <w:r w:rsidRPr="003054C9">
        <w:rPr>
          <w:rFonts w:hint="eastAsia"/>
          <w:szCs w:val="24"/>
        </w:rPr>
        <w:t>可</w:t>
      </w:r>
      <w:del w:id="527" w:author="蔡长春" w:date="2017-04-21T10:12:00Z">
        <w:r w:rsidRPr="003054C9" w:rsidDel="00951DDE">
          <w:rPr>
            <w:rFonts w:hint="eastAsia"/>
            <w:szCs w:val="24"/>
          </w:rPr>
          <w:delText>以</w:delText>
        </w:r>
      </w:del>
      <w:r w:rsidRPr="003054C9">
        <w:rPr>
          <w:rFonts w:hint="eastAsia"/>
          <w:szCs w:val="24"/>
        </w:rPr>
        <w:t>添加</w:t>
      </w:r>
      <w:r w:rsidR="006432CE">
        <w:rPr>
          <w:rFonts w:hint="eastAsia"/>
          <w:szCs w:val="24"/>
        </w:rPr>
        <w:t>的了</w:t>
      </w:r>
      <w:del w:id="528" w:author="蔡长春" w:date="2017-04-21T10:13:00Z">
        <w:r w:rsidR="006432CE" w:rsidDel="00951DDE">
          <w:rPr>
            <w:rFonts w:hint="eastAsia"/>
            <w:szCs w:val="24"/>
          </w:rPr>
          <w:delText>，</w:delText>
        </w:r>
        <w:r w:rsidRPr="003054C9" w:rsidDel="00951DDE">
          <w:rPr>
            <w:rFonts w:hint="eastAsia"/>
            <w:szCs w:val="24"/>
          </w:rPr>
          <w:delText>除了再次说</w:delText>
        </w:r>
      </w:del>
      <w:r w:rsidR="008C6651">
        <w:rPr>
          <w:rFonts w:hint="eastAsia"/>
          <w:szCs w:val="24"/>
        </w:rPr>
        <w:t>，</w:t>
      </w:r>
      <w:r w:rsidRPr="003054C9">
        <w:rPr>
          <w:rFonts w:hint="eastAsia"/>
          <w:szCs w:val="24"/>
        </w:rPr>
        <w:t>不要相信你读到的一切</w:t>
      </w:r>
      <w:r w:rsidR="008C6651">
        <w:rPr>
          <w:rFonts w:hint="eastAsia"/>
          <w:szCs w:val="24"/>
        </w:rPr>
        <w:t>，</w:t>
      </w:r>
      <w:r w:rsidRPr="003054C9">
        <w:rPr>
          <w:rFonts w:hint="eastAsia"/>
          <w:szCs w:val="24"/>
        </w:rPr>
        <w:t>你应该问问</w:t>
      </w:r>
      <w:del w:id="529" w:author="蔡长春" w:date="2017-04-21T10:13:00Z">
        <w:r w:rsidRPr="003054C9" w:rsidDel="00951DDE">
          <w:rPr>
            <w:rFonts w:hint="eastAsia"/>
            <w:szCs w:val="24"/>
          </w:rPr>
          <w:delText>你</w:delText>
        </w:r>
      </w:del>
      <w:r w:rsidRPr="003054C9">
        <w:rPr>
          <w:rFonts w:hint="eastAsia"/>
          <w:szCs w:val="24"/>
        </w:rPr>
        <w:t>自己</w:t>
      </w:r>
      <w:r w:rsidR="008C6651">
        <w:rPr>
          <w:rFonts w:hint="eastAsia"/>
          <w:szCs w:val="24"/>
        </w:rPr>
        <w:t>，</w:t>
      </w:r>
      <w:r w:rsidRPr="003054C9">
        <w:rPr>
          <w:rFonts w:hint="eastAsia"/>
          <w:szCs w:val="24"/>
        </w:rPr>
        <w:t>你能相信谁</w:t>
      </w:r>
      <w:ins w:id="530" w:author="蔡长春" w:date="2017-04-21T10:13:00Z">
        <w:r w:rsidR="00951DDE">
          <w:rPr>
            <w:rFonts w:hint="eastAsia"/>
            <w:szCs w:val="24"/>
          </w:rPr>
          <w:t>？</w:t>
        </w:r>
      </w:ins>
      <w:del w:id="531" w:author="蔡长春" w:date="2017-04-21T10:13:00Z">
        <w:r w:rsidRPr="003054C9" w:rsidDel="00951DDE">
          <w:rPr>
            <w:rFonts w:hint="eastAsia"/>
            <w:szCs w:val="24"/>
          </w:rPr>
          <w:delText>?</w:delText>
        </w:r>
      </w:del>
    </w:p>
    <w:p w:rsidR="00ED115F" w:rsidRPr="00BB7693" w:rsidRDefault="007B223C" w:rsidP="00BB7693">
      <w:pPr>
        <w:ind w:firstLine="480"/>
        <w:rPr>
          <w:szCs w:val="24"/>
        </w:rPr>
      </w:pPr>
      <w:r>
        <w:rPr>
          <w:rFonts w:hint="eastAsia"/>
          <w:szCs w:val="24"/>
        </w:rPr>
        <w:t>所以</w:t>
      </w:r>
      <w:ins w:id="532" w:author="蔡长春" w:date="2017-04-21T10:13:00Z">
        <w:r w:rsidR="00951DDE">
          <w:rPr>
            <w:rFonts w:hint="eastAsia"/>
            <w:szCs w:val="24"/>
          </w:rPr>
          <w:t>，</w:t>
        </w:r>
      </w:ins>
      <w:r>
        <w:rPr>
          <w:rFonts w:hint="eastAsia"/>
          <w:szCs w:val="24"/>
        </w:rPr>
        <w:t>我们</w:t>
      </w:r>
      <w:ins w:id="533" w:author="蔡长春" w:date="2017-04-21T10:13:00Z">
        <w:r w:rsidR="00951DDE">
          <w:rPr>
            <w:rFonts w:hint="eastAsia"/>
            <w:szCs w:val="24"/>
          </w:rPr>
          <w:t>唯一能添加的</w:t>
        </w:r>
      </w:ins>
      <w:del w:id="534" w:author="蔡长春" w:date="2017-04-21T10:13:00Z">
        <w:r w:rsidDel="00951DDE">
          <w:rPr>
            <w:rFonts w:hint="eastAsia"/>
            <w:szCs w:val="24"/>
          </w:rPr>
          <w:delText>可以</w:delText>
        </w:r>
        <w:r w:rsidRPr="007B223C" w:rsidDel="00951DDE">
          <w:rPr>
            <w:rFonts w:hint="eastAsia"/>
            <w:szCs w:val="24"/>
          </w:rPr>
          <w:delText>加</w:delText>
        </w:r>
        <w:r w:rsidDel="00951DDE">
          <w:rPr>
            <w:rFonts w:hint="eastAsia"/>
            <w:szCs w:val="24"/>
          </w:rPr>
          <w:delText>上</w:delText>
        </w:r>
      </w:del>
      <w:del w:id="535" w:author="蔡长春" w:date="2017-04-21T10:14:00Z">
        <w:r w:rsidDel="00951DDE">
          <w:rPr>
            <w:rFonts w:hint="eastAsia"/>
            <w:szCs w:val="24"/>
          </w:rPr>
          <w:delText>你</w:delText>
        </w:r>
      </w:del>
      <w:r>
        <w:rPr>
          <w:rFonts w:hint="eastAsia"/>
          <w:szCs w:val="24"/>
        </w:rPr>
        <w:t>可能</w:t>
      </w:r>
      <w:ins w:id="536" w:author="蔡长春" w:date="2017-04-21T10:14:00Z">
        <w:r w:rsidR="00951DDE">
          <w:rPr>
            <w:rFonts w:hint="eastAsia"/>
            <w:szCs w:val="24"/>
          </w:rPr>
          <w:t>已经想到</w:t>
        </w:r>
      </w:ins>
      <w:del w:id="537" w:author="蔡长春" w:date="2017-04-21T10:14:00Z">
        <w:r w:rsidDel="00951DDE">
          <w:rPr>
            <w:rFonts w:hint="eastAsia"/>
            <w:szCs w:val="24"/>
          </w:rPr>
          <w:delText>想知道的内容</w:delText>
        </w:r>
      </w:del>
      <w:r w:rsidR="00BB7693">
        <w:rPr>
          <w:rFonts w:hint="eastAsia"/>
          <w:szCs w:val="24"/>
        </w:rPr>
        <w:t>：</w:t>
      </w:r>
      <w:r w:rsidRPr="007B223C">
        <w:rPr>
          <w:rFonts w:hint="eastAsia"/>
          <w:szCs w:val="24"/>
        </w:rPr>
        <w:t>答案很简单</w:t>
      </w:r>
      <w:r w:rsidR="008C6651">
        <w:rPr>
          <w:rFonts w:hint="eastAsia"/>
          <w:szCs w:val="24"/>
        </w:rPr>
        <w:t>，</w:t>
      </w:r>
      <w:r>
        <w:rPr>
          <w:rFonts w:hint="eastAsia"/>
          <w:szCs w:val="24"/>
        </w:rPr>
        <w:t>我们可以添加很多关于</w:t>
      </w:r>
      <w:r w:rsidR="00A153DD">
        <w:rPr>
          <w:rFonts w:hint="eastAsia"/>
          <w:szCs w:val="24"/>
        </w:rPr>
        <w:t>FOF</w:t>
      </w:r>
      <w:r w:rsidRPr="007B223C">
        <w:rPr>
          <w:rFonts w:hint="eastAsia"/>
          <w:szCs w:val="24"/>
        </w:rPr>
        <w:t>投资</w:t>
      </w:r>
      <w:r>
        <w:rPr>
          <w:rFonts w:hint="eastAsia"/>
          <w:szCs w:val="24"/>
        </w:rPr>
        <w:t>的内容</w:t>
      </w:r>
      <w:r w:rsidRPr="007B223C">
        <w:rPr>
          <w:rFonts w:hint="eastAsia"/>
          <w:szCs w:val="24"/>
        </w:rPr>
        <w:t>。我们不仅有能力</w:t>
      </w:r>
      <w:r w:rsidR="008C6651">
        <w:rPr>
          <w:rFonts w:hint="eastAsia"/>
          <w:szCs w:val="24"/>
        </w:rPr>
        <w:t>，</w:t>
      </w:r>
      <w:r>
        <w:rPr>
          <w:rFonts w:hint="eastAsia"/>
          <w:szCs w:val="24"/>
        </w:rPr>
        <w:t>而且很</w:t>
      </w:r>
      <w:proofErr w:type="gramStart"/>
      <w:r w:rsidRPr="007B223C">
        <w:rPr>
          <w:rFonts w:hint="eastAsia"/>
          <w:szCs w:val="24"/>
        </w:rPr>
        <w:t>愿意</w:t>
      </w:r>
      <w:r>
        <w:rPr>
          <w:rFonts w:hint="eastAsia"/>
          <w:szCs w:val="24"/>
        </w:rPr>
        <w:t>这</w:t>
      </w:r>
      <w:ins w:id="538" w:author="蔡长春" w:date="2017-04-21T10:15:00Z">
        <w:r w:rsidR="000C322C">
          <w:rPr>
            <w:rFonts w:hint="eastAsia"/>
            <w:szCs w:val="24"/>
          </w:rPr>
          <w:t>么</w:t>
        </w:r>
      </w:ins>
      <w:proofErr w:type="gramEnd"/>
      <w:del w:id="539" w:author="蔡长春" w:date="2017-04-21T10:15:00Z">
        <w:r w:rsidDel="000C322C">
          <w:rPr>
            <w:rFonts w:hint="eastAsia"/>
            <w:szCs w:val="24"/>
          </w:rPr>
          <w:delText>样</w:delText>
        </w:r>
      </w:del>
      <w:r>
        <w:rPr>
          <w:rFonts w:hint="eastAsia"/>
          <w:szCs w:val="24"/>
        </w:rPr>
        <w:t>做</w:t>
      </w:r>
      <w:r w:rsidRPr="007B223C">
        <w:rPr>
          <w:rFonts w:hint="eastAsia"/>
          <w:szCs w:val="24"/>
        </w:rPr>
        <w:t>。你看</w:t>
      </w:r>
      <w:r w:rsidR="008C6651">
        <w:rPr>
          <w:rFonts w:hint="eastAsia"/>
          <w:szCs w:val="24"/>
        </w:rPr>
        <w:t>，</w:t>
      </w:r>
      <w:r w:rsidRPr="007B223C">
        <w:rPr>
          <w:rFonts w:hint="eastAsia"/>
          <w:szCs w:val="24"/>
        </w:rPr>
        <w:t>这</w:t>
      </w:r>
      <w:r>
        <w:rPr>
          <w:rFonts w:hint="eastAsia"/>
          <w:szCs w:val="24"/>
        </w:rPr>
        <w:t>就</w:t>
      </w:r>
      <w:r w:rsidRPr="007B223C">
        <w:rPr>
          <w:rFonts w:hint="eastAsia"/>
          <w:szCs w:val="24"/>
        </w:rPr>
        <w:t>是这</w:t>
      </w:r>
      <w:r>
        <w:rPr>
          <w:rFonts w:hint="eastAsia"/>
          <w:szCs w:val="24"/>
        </w:rPr>
        <w:t>本书</w:t>
      </w:r>
      <w:r w:rsidR="00BB7693">
        <w:rPr>
          <w:rFonts w:hint="eastAsia"/>
          <w:szCs w:val="24"/>
        </w:rPr>
        <w:t>——</w:t>
      </w:r>
      <w:r>
        <w:rPr>
          <w:rFonts w:hint="eastAsia"/>
          <w:szCs w:val="24"/>
        </w:rPr>
        <w:t>《</w:t>
      </w:r>
      <w:r w:rsidR="00A153DD">
        <w:rPr>
          <w:rFonts w:hint="eastAsia"/>
          <w:szCs w:val="24"/>
        </w:rPr>
        <w:t>FOF</w:t>
      </w:r>
      <w:r w:rsidRPr="007B223C">
        <w:rPr>
          <w:rFonts w:hint="eastAsia"/>
          <w:szCs w:val="24"/>
        </w:rPr>
        <w:t>投资</w:t>
      </w:r>
      <w:r>
        <w:rPr>
          <w:rFonts w:hint="eastAsia"/>
          <w:szCs w:val="24"/>
        </w:rPr>
        <w:t>》</w:t>
      </w:r>
      <w:r w:rsidRPr="007B223C">
        <w:rPr>
          <w:rFonts w:hint="eastAsia"/>
          <w:szCs w:val="24"/>
        </w:rPr>
        <w:t>的基本主题</w:t>
      </w:r>
      <w:r>
        <w:rPr>
          <w:rFonts w:hint="eastAsia"/>
          <w:szCs w:val="24"/>
        </w:rPr>
        <w:t>。</w:t>
      </w:r>
    </w:p>
    <w:p w:rsidR="00F41CBD" w:rsidRDefault="00ED115F" w:rsidP="003054C9">
      <w:pPr>
        <w:ind w:firstLine="480"/>
        <w:rPr>
          <w:szCs w:val="24"/>
        </w:rPr>
      </w:pPr>
      <w:r>
        <w:rPr>
          <w:rFonts w:hint="eastAsia"/>
          <w:szCs w:val="24"/>
        </w:rPr>
        <w:t>我</w:t>
      </w:r>
      <w:r w:rsidRPr="00ED115F">
        <w:rPr>
          <w:rFonts w:hint="eastAsia"/>
          <w:szCs w:val="24"/>
        </w:rPr>
        <w:t>们的目标是</w:t>
      </w:r>
      <w:r>
        <w:rPr>
          <w:rFonts w:hint="eastAsia"/>
          <w:szCs w:val="24"/>
        </w:rPr>
        <w:t>，通过解释</w:t>
      </w:r>
      <w:r w:rsidR="00A153DD">
        <w:rPr>
          <w:rFonts w:hint="eastAsia"/>
          <w:szCs w:val="24"/>
        </w:rPr>
        <w:t>FOF</w:t>
      </w:r>
      <w:r w:rsidRPr="00ED115F">
        <w:rPr>
          <w:rFonts w:hint="eastAsia"/>
          <w:szCs w:val="24"/>
        </w:rPr>
        <w:t>是如何工作的</w:t>
      </w:r>
      <w:r w:rsidR="008C6651">
        <w:rPr>
          <w:rFonts w:hint="eastAsia"/>
          <w:szCs w:val="24"/>
        </w:rPr>
        <w:t>，</w:t>
      </w:r>
      <w:r w:rsidRPr="00ED115F">
        <w:rPr>
          <w:rFonts w:hint="eastAsia"/>
          <w:szCs w:val="24"/>
        </w:rPr>
        <w:t>如何在一个多样化的投资组合</w:t>
      </w:r>
      <w:r>
        <w:rPr>
          <w:rFonts w:hint="eastAsia"/>
          <w:szCs w:val="24"/>
        </w:rPr>
        <w:t>中</w:t>
      </w:r>
      <w:del w:id="540" w:author="蔡长春" w:date="2017-04-21T10:17:00Z">
        <w:r w:rsidRPr="00ED115F" w:rsidDel="000C322C">
          <w:rPr>
            <w:rFonts w:hint="eastAsia"/>
            <w:szCs w:val="24"/>
          </w:rPr>
          <w:delText>使用他们</w:delText>
        </w:r>
      </w:del>
      <w:ins w:id="541" w:author="蔡长春" w:date="2017-04-21T10:17:00Z">
        <w:r w:rsidR="000C322C">
          <w:rPr>
            <w:rFonts w:hint="eastAsia"/>
            <w:szCs w:val="24"/>
          </w:rPr>
          <w:t>运用</w:t>
        </w:r>
      </w:ins>
      <w:r w:rsidR="008C6651">
        <w:rPr>
          <w:rFonts w:hint="eastAsia"/>
          <w:szCs w:val="24"/>
        </w:rPr>
        <w:t>，</w:t>
      </w:r>
      <w:r>
        <w:rPr>
          <w:rFonts w:hint="eastAsia"/>
          <w:szCs w:val="24"/>
        </w:rPr>
        <w:t>以及在哪里可以找到他们，</w:t>
      </w:r>
      <w:r w:rsidRPr="00ED115F">
        <w:rPr>
          <w:rFonts w:hint="eastAsia"/>
          <w:szCs w:val="24"/>
        </w:rPr>
        <w:t>使您能够理解投资于</w:t>
      </w:r>
      <w:r w:rsidR="00A153DD">
        <w:rPr>
          <w:rFonts w:hint="eastAsia"/>
          <w:szCs w:val="24"/>
        </w:rPr>
        <w:t>FOF</w:t>
      </w:r>
      <w:r w:rsidRPr="00ED115F">
        <w:rPr>
          <w:rFonts w:hint="eastAsia"/>
          <w:szCs w:val="24"/>
        </w:rPr>
        <w:t>的利弊</w:t>
      </w:r>
      <w:r>
        <w:rPr>
          <w:rFonts w:hint="eastAsia"/>
          <w:szCs w:val="24"/>
        </w:rPr>
        <w:t>。我们不会给您</w:t>
      </w:r>
      <w:r w:rsidRPr="00ED115F">
        <w:rPr>
          <w:rFonts w:hint="eastAsia"/>
          <w:szCs w:val="24"/>
        </w:rPr>
        <w:t>投资建议</w:t>
      </w:r>
      <w:r w:rsidR="008C6651">
        <w:rPr>
          <w:rFonts w:hint="eastAsia"/>
          <w:szCs w:val="24"/>
        </w:rPr>
        <w:t>，</w:t>
      </w:r>
      <w:r w:rsidRPr="00ED115F">
        <w:rPr>
          <w:rFonts w:hint="eastAsia"/>
          <w:szCs w:val="24"/>
        </w:rPr>
        <w:t>也</w:t>
      </w:r>
      <w:r>
        <w:rPr>
          <w:rFonts w:hint="eastAsia"/>
          <w:szCs w:val="24"/>
        </w:rPr>
        <w:t>不会给</w:t>
      </w:r>
      <w:del w:id="542" w:author="蔡长春" w:date="2017-04-21T10:17:00Z">
        <w:r w:rsidDel="000C322C">
          <w:rPr>
            <w:rFonts w:hint="eastAsia"/>
            <w:szCs w:val="24"/>
          </w:rPr>
          <w:delText>您</w:delText>
        </w:r>
        <w:r w:rsidRPr="00ED115F" w:rsidDel="000C322C">
          <w:rPr>
            <w:rFonts w:hint="eastAsia"/>
            <w:szCs w:val="24"/>
          </w:rPr>
          <w:delText>建议</w:delText>
        </w:r>
      </w:del>
      <w:ins w:id="543" w:author="蔡长春" w:date="2017-04-21T10:18:00Z">
        <w:r w:rsidR="000C322C">
          <w:rPr>
            <w:rFonts w:hint="eastAsia"/>
            <w:szCs w:val="24"/>
          </w:rPr>
          <w:t>您推荐</w:t>
        </w:r>
      </w:ins>
      <w:r w:rsidRPr="00ED115F">
        <w:rPr>
          <w:rFonts w:hint="eastAsia"/>
          <w:szCs w:val="24"/>
        </w:rPr>
        <w:t>具体的</w:t>
      </w:r>
      <w:ins w:id="544" w:author="蔡长春" w:date="2017-04-21T10:18:00Z">
        <w:r w:rsidR="000C322C">
          <w:rPr>
            <w:rFonts w:hint="eastAsia"/>
            <w:szCs w:val="24"/>
          </w:rPr>
          <w:t>基金</w:t>
        </w:r>
      </w:ins>
      <w:del w:id="545" w:author="蔡长春" w:date="2017-04-21T10:18:00Z">
        <w:r w:rsidR="00A153DD" w:rsidDel="000C322C">
          <w:rPr>
            <w:rFonts w:hint="eastAsia"/>
            <w:szCs w:val="24"/>
          </w:rPr>
          <w:delText>FOF</w:delText>
        </w:r>
      </w:del>
      <w:r w:rsidRPr="00ED115F">
        <w:rPr>
          <w:rFonts w:hint="eastAsia"/>
          <w:szCs w:val="24"/>
        </w:rPr>
        <w:t>。</w:t>
      </w:r>
      <w:del w:id="546" w:author="蔡长春" w:date="2017-04-21T10:19:00Z">
        <w:r w:rsidDel="000C322C">
          <w:rPr>
            <w:rFonts w:hint="eastAsia"/>
            <w:szCs w:val="24"/>
          </w:rPr>
          <w:delText>但</w:delText>
        </w:r>
      </w:del>
      <w:r>
        <w:rPr>
          <w:rFonts w:hint="eastAsia"/>
          <w:szCs w:val="24"/>
        </w:rPr>
        <w:t>我们</w:t>
      </w:r>
      <w:ins w:id="547" w:author="蔡长春" w:date="2017-04-21T10:19:00Z">
        <w:r w:rsidR="000C322C">
          <w:rPr>
            <w:rFonts w:hint="eastAsia"/>
            <w:szCs w:val="24"/>
          </w:rPr>
          <w:t>将</w:t>
        </w:r>
      </w:ins>
      <w:r>
        <w:rPr>
          <w:rFonts w:hint="eastAsia"/>
          <w:szCs w:val="24"/>
        </w:rPr>
        <w:t>对</w:t>
      </w:r>
      <w:del w:id="548" w:author="蔡长春" w:date="2017-04-21T10:19:00Z">
        <w:r w:rsidDel="000C322C">
          <w:rPr>
            <w:rFonts w:hint="eastAsia"/>
            <w:szCs w:val="24"/>
          </w:rPr>
          <w:delText>关于</w:delText>
        </w:r>
      </w:del>
      <w:r w:rsidRPr="00ED115F">
        <w:rPr>
          <w:rFonts w:hint="eastAsia"/>
          <w:szCs w:val="24"/>
        </w:rPr>
        <w:t>如何</w:t>
      </w:r>
      <w:r>
        <w:rPr>
          <w:rFonts w:hint="eastAsia"/>
          <w:szCs w:val="24"/>
        </w:rPr>
        <w:t>对基金</w:t>
      </w:r>
      <w:r w:rsidRPr="00ED115F">
        <w:rPr>
          <w:rFonts w:hint="eastAsia"/>
          <w:szCs w:val="24"/>
        </w:rPr>
        <w:t>经理做尽职调查</w:t>
      </w:r>
      <w:del w:id="549" w:author="蔡长春" w:date="2017-04-21T10:19:00Z">
        <w:r w:rsidDel="000C322C">
          <w:rPr>
            <w:rFonts w:hint="eastAsia"/>
            <w:szCs w:val="24"/>
          </w:rPr>
          <w:delText>这一内容</w:delText>
        </w:r>
      </w:del>
      <w:r>
        <w:rPr>
          <w:rFonts w:hint="eastAsia"/>
          <w:szCs w:val="24"/>
        </w:rPr>
        <w:t>提出建议</w:t>
      </w:r>
      <w:r w:rsidRPr="00ED115F">
        <w:rPr>
          <w:rFonts w:hint="eastAsia"/>
          <w:szCs w:val="24"/>
        </w:rPr>
        <w:t>和策略</w:t>
      </w:r>
      <w:r w:rsidR="008C6651">
        <w:rPr>
          <w:rFonts w:hint="eastAsia"/>
          <w:szCs w:val="24"/>
        </w:rPr>
        <w:t>，</w:t>
      </w:r>
      <w:r>
        <w:rPr>
          <w:rFonts w:hint="eastAsia"/>
          <w:szCs w:val="24"/>
        </w:rPr>
        <w:t>但为此</w:t>
      </w:r>
      <w:ins w:id="550" w:author="蔡长春" w:date="2017-04-21T10:20:00Z">
        <w:r w:rsidR="000C322C">
          <w:rPr>
            <w:rFonts w:hint="eastAsia"/>
            <w:szCs w:val="24"/>
          </w:rPr>
          <w:t>，</w:t>
        </w:r>
      </w:ins>
      <w:r>
        <w:rPr>
          <w:rFonts w:hint="eastAsia"/>
          <w:szCs w:val="24"/>
        </w:rPr>
        <w:t>您</w:t>
      </w:r>
      <w:r w:rsidRPr="00ED115F">
        <w:rPr>
          <w:rFonts w:hint="eastAsia"/>
          <w:szCs w:val="24"/>
        </w:rPr>
        <w:t>需要</w:t>
      </w:r>
      <w:ins w:id="551" w:author="蔡长春" w:date="2017-04-21T10:20:00Z">
        <w:r w:rsidR="000C322C">
          <w:rPr>
            <w:rFonts w:hint="eastAsia"/>
            <w:szCs w:val="24"/>
          </w:rPr>
          <w:t>继续</w:t>
        </w:r>
      </w:ins>
      <w:r w:rsidRPr="00ED115F">
        <w:rPr>
          <w:rFonts w:hint="eastAsia"/>
          <w:szCs w:val="24"/>
        </w:rPr>
        <w:t>阅读</w:t>
      </w:r>
      <w:ins w:id="552" w:author="蔡长春" w:date="2017-04-21T10:20:00Z">
        <w:r w:rsidR="000C322C">
          <w:rPr>
            <w:rFonts w:hint="eastAsia"/>
            <w:szCs w:val="24"/>
          </w:rPr>
          <w:t>本书</w:t>
        </w:r>
      </w:ins>
      <w:r w:rsidRPr="00ED115F">
        <w:rPr>
          <w:rFonts w:hint="eastAsia"/>
          <w:szCs w:val="24"/>
        </w:rPr>
        <w:t>。</w:t>
      </w:r>
      <w:del w:id="553" w:author="蔡长春" w:date="2017-04-21T10:20:00Z">
        <w:r w:rsidRPr="00ED115F" w:rsidDel="000C322C">
          <w:rPr>
            <w:rFonts w:hint="eastAsia"/>
            <w:szCs w:val="24"/>
          </w:rPr>
          <w:delText>这个</w:delText>
        </w:r>
      </w:del>
      <w:r w:rsidRPr="00ED115F">
        <w:rPr>
          <w:rFonts w:hint="eastAsia"/>
          <w:szCs w:val="24"/>
        </w:rPr>
        <w:t>想法很简单</w:t>
      </w:r>
      <w:r w:rsidR="008C6651">
        <w:rPr>
          <w:rFonts w:hint="eastAsia"/>
          <w:szCs w:val="24"/>
        </w:rPr>
        <w:t>，</w:t>
      </w:r>
      <w:r w:rsidRPr="00ED115F">
        <w:rPr>
          <w:rFonts w:hint="eastAsia"/>
          <w:szCs w:val="24"/>
        </w:rPr>
        <w:t>这本书将是一个</w:t>
      </w:r>
      <w:r w:rsidR="00F41CBD" w:rsidRPr="00ED115F">
        <w:rPr>
          <w:rFonts w:hint="eastAsia"/>
          <w:szCs w:val="24"/>
        </w:rPr>
        <w:t>学习</w:t>
      </w:r>
      <w:r w:rsidR="00A153DD">
        <w:rPr>
          <w:rFonts w:hint="eastAsia"/>
          <w:szCs w:val="24"/>
        </w:rPr>
        <w:t>FOF</w:t>
      </w:r>
      <w:r w:rsidR="00F41CBD">
        <w:rPr>
          <w:rFonts w:hint="eastAsia"/>
          <w:szCs w:val="24"/>
        </w:rPr>
        <w:t>的</w:t>
      </w:r>
      <w:r w:rsidRPr="00ED115F">
        <w:rPr>
          <w:rFonts w:hint="eastAsia"/>
          <w:szCs w:val="24"/>
        </w:rPr>
        <w:t>路线图</w:t>
      </w:r>
      <w:r w:rsidR="00F41CBD">
        <w:rPr>
          <w:rFonts w:hint="eastAsia"/>
          <w:szCs w:val="24"/>
        </w:rPr>
        <w:t>，它</w:t>
      </w:r>
      <w:ins w:id="554" w:author="蔡长春" w:date="2017-04-21T10:21:00Z">
        <w:r w:rsidR="000C322C">
          <w:rPr>
            <w:rFonts w:hint="eastAsia"/>
            <w:szCs w:val="24"/>
          </w:rPr>
          <w:t>也</w:t>
        </w:r>
      </w:ins>
      <w:r w:rsidRPr="00ED115F">
        <w:rPr>
          <w:rFonts w:hint="eastAsia"/>
          <w:szCs w:val="24"/>
        </w:rPr>
        <w:t>将</w:t>
      </w:r>
      <w:ins w:id="555" w:author="蔡长春" w:date="2017-04-21T10:21:00Z">
        <w:r w:rsidR="000C322C">
          <w:rPr>
            <w:rFonts w:hint="eastAsia"/>
            <w:szCs w:val="24"/>
          </w:rPr>
          <w:t>成为</w:t>
        </w:r>
      </w:ins>
      <w:del w:id="556" w:author="蔡长春" w:date="2017-04-21T10:21:00Z">
        <w:r w:rsidRPr="00ED115F" w:rsidDel="000C322C">
          <w:rPr>
            <w:rFonts w:hint="eastAsia"/>
            <w:szCs w:val="24"/>
          </w:rPr>
          <w:delText>作为</w:delText>
        </w:r>
      </w:del>
      <w:ins w:id="557" w:author="蔡长春" w:date="2017-04-21T10:22:00Z">
        <w:r w:rsidR="000C322C">
          <w:rPr>
            <w:rFonts w:hint="eastAsia"/>
            <w:szCs w:val="24"/>
          </w:rPr>
          <w:t>寻求这个</w:t>
        </w:r>
      </w:ins>
      <w:del w:id="558" w:author="蔡长春" w:date="2017-04-21T10:22:00Z">
        <w:r w:rsidR="00F41CBD" w:rsidDel="000C322C">
          <w:rPr>
            <w:rFonts w:hint="eastAsia"/>
            <w:szCs w:val="24"/>
          </w:rPr>
          <w:delText>您</w:delText>
        </w:r>
      </w:del>
      <w:r w:rsidR="00F41CBD">
        <w:rPr>
          <w:rFonts w:hint="eastAsia"/>
          <w:szCs w:val="24"/>
        </w:rPr>
        <w:t>投资组合</w:t>
      </w:r>
      <w:ins w:id="559" w:author="蔡长春" w:date="2017-04-21T10:24:00Z">
        <w:r w:rsidR="000C322C">
          <w:rPr>
            <w:rFonts w:hint="eastAsia"/>
            <w:szCs w:val="24"/>
          </w:rPr>
          <w:t>金融</w:t>
        </w:r>
      </w:ins>
      <w:ins w:id="560" w:author="蔡长春" w:date="2017-04-21T10:22:00Z">
        <w:r w:rsidR="000C322C">
          <w:rPr>
            <w:rFonts w:hint="eastAsia"/>
            <w:szCs w:val="24"/>
          </w:rPr>
          <w:t>工具时可以重复使用的参考工具。</w:t>
        </w:r>
      </w:ins>
      <w:del w:id="561" w:author="蔡长春" w:date="2017-04-21T10:26:00Z">
        <w:r w:rsidR="00F41CBD" w:rsidDel="000C322C">
          <w:rPr>
            <w:rFonts w:hint="eastAsia"/>
            <w:szCs w:val="24"/>
          </w:rPr>
          <w:delText>中的</w:delText>
        </w:r>
        <w:r w:rsidRPr="00ED115F" w:rsidDel="000C322C">
          <w:rPr>
            <w:rFonts w:hint="eastAsia"/>
            <w:szCs w:val="24"/>
          </w:rPr>
          <w:delText>一个参考工具一次又一次</w:delText>
        </w:r>
        <w:r w:rsidR="00BB7693" w:rsidDel="000C322C">
          <w:rPr>
            <w:rFonts w:hint="eastAsia"/>
            <w:szCs w:val="24"/>
          </w:rPr>
          <w:delText>地</w:delText>
        </w:r>
        <w:r w:rsidR="00BB7693" w:rsidRPr="00ED115F" w:rsidDel="000C322C">
          <w:rPr>
            <w:rFonts w:hint="eastAsia"/>
            <w:szCs w:val="24"/>
          </w:rPr>
          <w:delText>使用</w:delText>
        </w:r>
        <w:r w:rsidRPr="00ED115F" w:rsidDel="000C322C">
          <w:rPr>
            <w:rFonts w:hint="eastAsia"/>
            <w:szCs w:val="24"/>
          </w:rPr>
          <w:delText>。</w:delText>
        </w:r>
      </w:del>
      <w:r w:rsidR="00F41CBD">
        <w:rPr>
          <w:rFonts w:hint="eastAsia"/>
          <w:szCs w:val="24"/>
        </w:rPr>
        <w:t>这本书是一个</w:t>
      </w:r>
      <w:r w:rsidR="00F41CBD" w:rsidRPr="00ED115F">
        <w:rPr>
          <w:rFonts w:hint="eastAsia"/>
          <w:szCs w:val="24"/>
        </w:rPr>
        <w:t>工具箱</w:t>
      </w:r>
      <w:r w:rsidR="00F41CBD">
        <w:rPr>
          <w:rFonts w:hint="eastAsia"/>
          <w:szCs w:val="24"/>
        </w:rPr>
        <w:t>，提供了各种各样的工具，使用这些工具</w:t>
      </w:r>
      <w:r w:rsidR="00116B04">
        <w:rPr>
          <w:rFonts w:hint="eastAsia"/>
          <w:szCs w:val="24"/>
        </w:rPr>
        <w:t>，你可以</w:t>
      </w:r>
      <w:ins w:id="562" w:author="蔡长春" w:date="2017-04-21T10:26:00Z">
        <w:r w:rsidR="00D720E9">
          <w:rPr>
            <w:rFonts w:hint="eastAsia"/>
            <w:szCs w:val="24"/>
          </w:rPr>
          <w:t>在这个混乱的投资界</w:t>
        </w:r>
      </w:ins>
      <w:ins w:id="563" w:author="蔡长春" w:date="2017-04-21T10:27:00Z">
        <w:r w:rsidR="00D720E9">
          <w:rPr>
            <w:rFonts w:hint="eastAsia"/>
            <w:szCs w:val="24"/>
          </w:rPr>
          <w:t>判断出</w:t>
        </w:r>
      </w:ins>
      <w:del w:id="564" w:author="蔡长春" w:date="2017-04-21T10:27:00Z">
        <w:r w:rsidR="00116B04" w:rsidDel="00D720E9">
          <w:rPr>
            <w:rFonts w:hint="eastAsia"/>
            <w:szCs w:val="24"/>
          </w:rPr>
          <w:delText>判断出，随着混乱的</w:delText>
        </w:r>
        <w:r w:rsidR="00F41CBD" w:rsidDel="00D720E9">
          <w:rPr>
            <w:rFonts w:hint="eastAsia"/>
            <w:szCs w:val="24"/>
          </w:rPr>
          <w:delText>投资世界</w:delText>
        </w:r>
        <w:r w:rsidR="00116B04" w:rsidDel="00D720E9">
          <w:rPr>
            <w:rFonts w:hint="eastAsia"/>
            <w:szCs w:val="24"/>
          </w:rPr>
          <w:delText>而来这些人，</w:delText>
        </w:r>
      </w:del>
      <w:r w:rsidR="00116B04">
        <w:rPr>
          <w:rFonts w:hint="eastAsia"/>
          <w:szCs w:val="24"/>
        </w:rPr>
        <w:t>谁</w:t>
      </w:r>
      <w:ins w:id="565" w:author="蔡长春" w:date="2017-04-21T10:27:00Z">
        <w:r w:rsidR="00D720E9">
          <w:rPr>
            <w:rFonts w:hint="eastAsia"/>
            <w:szCs w:val="24"/>
          </w:rPr>
          <w:t>才</w:t>
        </w:r>
      </w:ins>
      <w:r w:rsidR="00116B04">
        <w:rPr>
          <w:rFonts w:hint="eastAsia"/>
          <w:szCs w:val="24"/>
        </w:rPr>
        <w:t>是可以让你把</w:t>
      </w:r>
      <w:del w:id="566" w:author="蔡长春" w:date="2017-04-21T10:46:00Z">
        <w:r w:rsidR="00116B04" w:rsidDel="00084E73">
          <w:rPr>
            <w:rFonts w:hint="eastAsia"/>
            <w:szCs w:val="24"/>
          </w:rPr>
          <w:delText>你</w:delText>
        </w:r>
      </w:del>
      <w:r w:rsidR="00116B04">
        <w:rPr>
          <w:rFonts w:hint="eastAsia"/>
          <w:szCs w:val="24"/>
        </w:rPr>
        <w:t>辛苦挣来的钱进行托付的。</w:t>
      </w:r>
    </w:p>
    <w:p w:rsidR="007B223C" w:rsidRDefault="007F4624" w:rsidP="003054C9">
      <w:pPr>
        <w:ind w:firstLine="480"/>
        <w:rPr>
          <w:szCs w:val="24"/>
        </w:rPr>
      </w:pPr>
      <w:r w:rsidRPr="007F4624">
        <w:rPr>
          <w:rFonts w:hint="eastAsia"/>
          <w:szCs w:val="24"/>
        </w:rPr>
        <w:t>也就是说</w:t>
      </w:r>
      <w:r w:rsidR="008C6651">
        <w:rPr>
          <w:rFonts w:hint="eastAsia"/>
          <w:szCs w:val="24"/>
        </w:rPr>
        <w:t>，</w:t>
      </w:r>
      <w:r>
        <w:rPr>
          <w:rFonts w:hint="eastAsia"/>
          <w:szCs w:val="24"/>
        </w:rPr>
        <w:t>我们</w:t>
      </w:r>
      <w:r w:rsidRPr="007F4624">
        <w:rPr>
          <w:rFonts w:hint="eastAsia"/>
          <w:szCs w:val="24"/>
        </w:rPr>
        <w:t>邀请</w:t>
      </w:r>
      <w:r>
        <w:rPr>
          <w:rFonts w:hint="eastAsia"/>
          <w:szCs w:val="24"/>
        </w:rPr>
        <w:t>您</w:t>
      </w:r>
      <w:ins w:id="567" w:author="蔡长春" w:date="2017-04-21T10:47:00Z">
        <w:r w:rsidR="00834B3B">
          <w:rPr>
            <w:rFonts w:hint="eastAsia"/>
            <w:szCs w:val="24"/>
          </w:rPr>
          <w:t>继续</w:t>
        </w:r>
      </w:ins>
      <w:r w:rsidRPr="007F4624">
        <w:rPr>
          <w:rFonts w:hint="eastAsia"/>
          <w:szCs w:val="24"/>
        </w:rPr>
        <w:t>读下去</w:t>
      </w:r>
      <w:r w:rsidR="008C6651">
        <w:rPr>
          <w:rFonts w:hint="eastAsia"/>
          <w:szCs w:val="24"/>
        </w:rPr>
        <w:t>，</w:t>
      </w:r>
      <w:r w:rsidRPr="007F4624">
        <w:rPr>
          <w:rFonts w:hint="eastAsia"/>
          <w:szCs w:val="24"/>
        </w:rPr>
        <w:t>看看对冲基金行业</w:t>
      </w:r>
      <w:ins w:id="568" w:author="蔡长春" w:date="2017-04-21T10:47:00Z">
        <w:r w:rsidR="00834B3B">
          <w:rPr>
            <w:rFonts w:hint="eastAsia"/>
            <w:szCs w:val="24"/>
          </w:rPr>
          <w:t>在过去十年左右的</w:t>
        </w:r>
      </w:ins>
      <w:ins w:id="569" w:author="蔡长春" w:date="2017-04-21T10:48:00Z">
        <w:r w:rsidR="00834B3B">
          <w:rPr>
            <w:rFonts w:hint="eastAsia"/>
            <w:szCs w:val="24"/>
          </w:rPr>
          <w:t>时间内是</w:t>
        </w:r>
      </w:ins>
      <w:r w:rsidRPr="007F4624">
        <w:rPr>
          <w:rFonts w:hint="eastAsia"/>
          <w:szCs w:val="24"/>
        </w:rPr>
        <w:t>如何以及为</w:t>
      </w:r>
      <w:ins w:id="570" w:author="蔡长春" w:date="2017-04-21T10:48:00Z">
        <w:r w:rsidR="00834B3B">
          <w:rPr>
            <w:rFonts w:hint="eastAsia"/>
            <w:szCs w:val="24"/>
          </w:rPr>
          <w:t>何发展起来的</w:t>
        </w:r>
      </w:ins>
      <w:del w:id="571" w:author="蔡长春" w:date="2017-04-21T10:48:00Z">
        <w:r w:rsidRPr="007F4624" w:rsidDel="00834B3B">
          <w:rPr>
            <w:rFonts w:hint="eastAsia"/>
            <w:szCs w:val="24"/>
          </w:rPr>
          <w:delText>什么已经发展</w:delText>
        </w:r>
        <w:r w:rsidDel="00834B3B">
          <w:rPr>
            <w:rFonts w:hint="eastAsia"/>
            <w:szCs w:val="24"/>
          </w:rPr>
          <w:delText>了</w:delText>
        </w:r>
        <w:r w:rsidRPr="007F4624" w:rsidDel="00834B3B">
          <w:rPr>
            <w:rFonts w:hint="eastAsia"/>
            <w:szCs w:val="24"/>
          </w:rPr>
          <w:delText>十年左右的时间</w:delText>
        </w:r>
      </w:del>
      <w:r w:rsidRPr="007F4624">
        <w:rPr>
          <w:rFonts w:hint="eastAsia"/>
          <w:szCs w:val="24"/>
        </w:rPr>
        <w:t>。</w:t>
      </w:r>
    </w:p>
    <w:p w:rsidR="00BD78E5" w:rsidRDefault="00B01913" w:rsidP="003054C9">
      <w:pPr>
        <w:ind w:firstLine="562"/>
        <w:rPr>
          <w:b/>
          <w:sz w:val="28"/>
          <w:szCs w:val="24"/>
        </w:rPr>
      </w:pPr>
      <w:r w:rsidRPr="00B01913">
        <w:rPr>
          <w:rFonts w:hint="eastAsia"/>
          <w:b/>
          <w:sz w:val="28"/>
          <w:szCs w:val="24"/>
        </w:rPr>
        <w:t>成熟投资者</w:t>
      </w:r>
    </w:p>
    <w:p w:rsidR="00B01913" w:rsidRDefault="00B01913" w:rsidP="003054C9">
      <w:pPr>
        <w:ind w:firstLine="480"/>
        <w:rPr>
          <w:szCs w:val="24"/>
        </w:rPr>
      </w:pPr>
      <w:r>
        <w:rPr>
          <w:rFonts w:hint="eastAsia"/>
          <w:szCs w:val="24"/>
        </w:rPr>
        <w:t>我们相信现代对冲基金行业的发展</w:t>
      </w:r>
      <w:del w:id="572" w:author="蔡长春" w:date="2017-04-21T10:51:00Z">
        <w:r w:rsidDel="00834B3B">
          <w:rPr>
            <w:rFonts w:hint="eastAsia"/>
            <w:szCs w:val="24"/>
          </w:rPr>
          <w:delText>可以追溯到</w:delText>
        </w:r>
      </w:del>
      <w:ins w:id="573" w:author="蔡长春" w:date="2017-04-21T10:51:00Z">
        <w:r w:rsidR="00834B3B">
          <w:rPr>
            <w:rFonts w:hint="eastAsia"/>
            <w:szCs w:val="24"/>
          </w:rPr>
          <w:t>是与</w:t>
        </w:r>
      </w:ins>
      <w:r>
        <w:rPr>
          <w:rFonts w:hint="eastAsia"/>
          <w:szCs w:val="24"/>
        </w:rPr>
        <w:t>成熟</w:t>
      </w:r>
      <w:r w:rsidRPr="00B01913">
        <w:rPr>
          <w:rFonts w:hint="eastAsia"/>
          <w:szCs w:val="24"/>
        </w:rPr>
        <w:t>投资者</w:t>
      </w:r>
      <w:r>
        <w:rPr>
          <w:rFonts w:hint="eastAsia"/>
          <w:szCs w:val="24"/>
        </w:rPr>
        <w:t>的发展</w:t>
      </w:r>
      <w:ins w:id="574" w:author="蔡长春" w:date="2017-04-21T10:51:00Z">
        <w:r w:rsidR="00834B3B">
          <w:rPr>
            <w:rFonts w:hint="eastAsia"/>
            <w:szCs w:val="24"/>
          </w:rPr>
          <w:t>相辅相成的</w:t>
        </w:r>
      </w:ins>
      <w:r>
        <w:rPr>
          <w:rFonts w:hint="eastAsia"/>
          <w:szCs w:val="24"/>
        </w:rPr>
        <w:t>。成熟</w:t>
      </w:r>
      <w:r w:rsidRPr="00B01913">
        <w:rPr>
          <w:rFonts w:hint="eastAsia"/>
          <w:szCs w:val="24"/>
        </w:rPr>
        <w:t>投资者</w:t>
      </w:r>
      <w:del w:id="575" w:author="蔡长春" w:date="2017-04-21T10:51:00Z">
        <w:r w:rsidRPr="00B01913" w:rsidDel="00834B3B">
          <w:rPr>
            <w:rFonts w:hint="eastAsia"/>
            <w:szCs w:val="24"/>
          </w:rPr>
          <w:delText>被定义为一个投资者相信两件事</w:delText>
        </w:r>
        <w:r w:rsidR="00BB7693" w:rsidDel="00834B3B">
          <w:rPr>
            <w:rFonts w:hint="eastAsia"/>
            <w:szCs w:val="24"/>
          </w:rPr>
          <w:delText>：</w:delText>
        </w:r>
      </w:del>
      <w:ins w:id="576" w:author="蔡长春" w:date="2017-04-21T10:51:00Z">
        <w:r w:rsidR="00834B3B">
          <w:rPr>
            <w:rFonts w:hint="eastAsia"/>
            <w:szCs w:val="24"/>
          </w:rPr>
          <w:t>是这样一类投资者，他们</w:t>
        </w:r>
      </w:ins>
      <w:ins w:id="577" w:author="蔡长春" w:date="2017-04-21T10:52:00Z">
        <w:r w:rsidR="00834B3B">
          <w:rPr>
            <w:rFonts w:hint="eastAsia"/>
            <w:szCs w:val="24"/>
          </w:rPr>
          <w:t>相信</w:t>
        </w:r>
      </w:ins>
      <w:r w:rsidRPr="00B01913">
        <w:rPr>
          <w:rFonts w:hint="eastAsia"/>
          <w:szCs w:val="24"/>
        </w:rPr>
        <w:t xml:space="preserve"> (1)</w:t>
      </w:r>
      <w:r>
        <w:rPr>
          <w:rFonts w:hint="eastAsia"/>
          <w:szCs w:val="24"/>
        </w:rPr>
        <w:t>市场</w:t>
      </w:r>
      <w:ins w:id="578" w:author="蔡长春" w:date="2017-04-21T10:52:00Z">
        <w:r w:rsidR="00834B3B">
          <w:rPr>
            <w:rFonts w:hint="eastAsia"/>
            <w:szCs w:val="24"/>
          </w:rPr>
          <w:t>是有起伏的</w:t>
        </w:r>
      </w:ins>
      <w:del w:id="579" w:author="蔡长春" w:date="2017-04-21T10:52:00Z">
        <w:r w:rsidDel="00834B3B">
          <w:rPr>
            <w:rFonts w:hint="eastAsia"/>
            <w:szCs w:val="24"/>
          </w:rPr>
          <w:delText>兴衰</w:delText>
        </w:r>
      </w:del>
      <w:r>
        <w:rPr>
          <w:rFonts w:hint="eastAsia"/>
          <w:szCs w:val="24"/>
        </w:rPr>
        <w:t>；</w:t>
      </w:r>
      <w:r w:rsidRPr="00B01913">
        <w:rPr>
          <w:rFonts w:hint="eastAsia"/>
          <w:szCs w:val="24"/>
        </w:rPr>
        <w:t>(2)</w:t>
      </w:r>
      <w:r w:rsidRPr="00B01913">
        <w:rPr>
          <w:rFonts w:hint="eastAsia"/>
          <w:szCs w:val="24"/>
        </w:rPr>
        <w:t>他们需要专业的受人尊敬的机构或基金经理提供</w:t>
      </w:r>
      <w:r>
        <w:rPr>
          <w:rFonts w:hint="eastAsia"/>
          <w:szCs w:val="24"/>
        </w:rPr>
        <w:t>有</w:t>
      </w:r>
      <w:r w:rsidRPr="00B01913">
        <w:rPr>
          <w:rFonts w:hint="eastAsia"/>
          <w:szCs w:val="24"/>
        </w:rPr>
        <w:t>回报的资本池。</w:t>
      </w:r>
    </w:p>
    <w:p w:rsidR="00B01913" w:rsidRDefault="00B01913" w:rsidP="003054C9">
      <w:pPr>
        <w:ind w:firstLine="480"/>
        <w:rPr>
          <w:szCs w:val="24"/>
        </w:rPr>
      </w:pPr>
      <w:r>
        <w:rPr>
          <w:rFonts w:hint="eastAsia"/>
          <w:szCs w:val="24"/>
        </w:rPr>
        <w:t>成熟</w:t>
      </w:r>
      <w:r w:rsidRPr="00B01913">
        <w:rPr>
          <w:rFonts w:hint="eastAsia"/>
          <w:szCs w:val="24"/>
        </w:rPr>
        <w:t>投资者的兴起可以追溯到</w:t>
      </w:r>
      <w:r w:rsidRPr="00B01913">
        <w:rPr>
          <w:rFonts w:hint="eastAsia"/>
          <w:szCs w:val="24"/>
        </w:rPr>
        <w:t>1987</w:t>
      </w:r>
      <w:r w:rsidRPr="00B01913">
        <w:rPr>
          <w:rFonts w:hint="eastAsia"/>
          <w:szCs w:val="24"/>
        </w:rPr>
        <w:t>年的股市崩盘。</w:t>
      </w:r>
      <w:r w:rsidRPr="00B01913">
        <w:rPr>
          <w:rFonts w:hint="eastAsia"/>
          <w:szCs w:val="24"/>
        </w:rPr>
        <w:t>1987</w:t>
      </w:r>
      <w:r w:rsidRPr="00B01913">
        <w:rPr>
          <w:rFonts w:hint="eastAsia"/>
          <w:szCs w:val="24"/>
        </w:rPr>
        <w:t>年</w:t>
      </w:r>
      <w:r w:rsidRPr="00B01913">
        <w:rPr>
          <w:rFonts w:hint="eastAsia"/>
          <w:szCs w:val="24"/>
        </w:rPr>
        <w:t>10</w:t>
      </w:r>
      <w:r w:rsidRPr="00B01913">
        <w:rPr>
          <w:rFonts w:hint="eastAsia"/>
          <w:szCs w:val="24"/>
        </w:rPr>
        <w:t>月发生</w:t>
      </w:r>
      <w:del w:id="580" w:author="蔡长春" w:date="2017-04-21T10:57:00Z">
        <w:r w:rsidRPr="00B01913" w:rsidDel="00BD451B">
          <w:rPr>
            <w:rFonts w:hint="eastAsia"/>
            <w:szCs w:val="24"/>
          </w:rPr>
          <w:delText>了什么可</w:delText>
        </w:r>
        <w:r w:rsidR="00220044" w:rsidDel="00BD451B">
          <w:rPr>
            <w:rFonts w:hint="eastAsia"/>
            <w:szCs w:val="24"/>
          </w:rPr>
          <w:delText>以</w:delText>
        </w:r>
      </w:del>
      <w:ins w:id="581" w:author="蔡长春" w:date="2017-04-21T10:57:00Z">
        <w:r w:rsidR="00BD451B">
          <w:rPr>
            <w:rFonts w:hint="eastAsia"/>
            <w:szCs w:val="24"/>
          </w:rPr>
          <w:t>的事</w:t>
        </w:r>
      </w:ins>
      <w:r w:rsidR="00220044">
        <w:rPr>
          <w:rFonts w:hint="eastAsia"/>
          <w:szCs w:val="24"/>
        </w:rPr>
        <w:t>与</w:t>
      </w:r>
      <w:ins w:id="582" w:author="蔡长春" w:date="2017-04-21T11:11:00Z">
        <w:r w:rsidR="00704210">
          <w:rPr>
            <w:rFonts w:hint="eastAsia"/>
            <w:szCs w:val="24"/>
          </w:rPr>
          <w:t>一年前开始的</w:t>
        </w:r>
      </w:ins>
      <w:ins w:id="583" w:author="蔡长春" w:date="2017-04-21T10:58:00Z">
        <w:r w:rsidR="00704210">
          <w:rPr>
            <w:rFonts w:hint="eastAsia"/>
            <w:szCs w:val="24"/>
          </w:rPr>
          <w:t>经济</w:t>
        </w:r>
      </w:ins>
      <w:ins w:id="584" w:author="蔡长春" w:date="2017-04-21T11:14:00Z">
        <w:r w:rsidR="00704210">
          <w:rPr>
            <w:rFonts w:hint="eastAsia"/>
            <w:szCs w:val="24"/>
          </w:rPr>
          <w:t>衰退有</w:t>
        </w:r>
      </w:ins>
      <w:ins w:id="585" w:author="蔡长春" w:date="2017-04-21T10:58:00Z">
        <w:r w:rsidR="00BD451B">
          <w:rPr>
            <w:rFonts w:hint="eastAsia"/>
            <w:szCs w:val="24"/>
          </w:rPr>
          <w:t>关，</w:t>
        </w:r>
      </w:ins>
      <w:ins w:id="586" w:author="蔡长春" w:date="2017-04-21T11:11:00Z">
        <w:r w:rsidR="00704210">
          <w:rPr>
            <w:rFonts w:hint="eastAsia"/>
            <w:szCs w:val="24"/>
          </w:rPr>
          <w:t>自</w:t>
        </w:r>
      </w:ins>
      <w:r w:rsidRPr="00B01913">
        <w:rPr>
          <w:rFonts w:hint="eastAsia"/>
          <w:szCs w:val="24"/>
        </w:rPr>
        <w:t>1981</w:t>
      </w:r>
      <w:r w:rsidRPr="00B01913">
        <w:rPr>
          <w:rFonts w:hint="eastAsia"/>
          <w:szCs w:val="24"/>
        </w:rPr>
        <w:t>年到</w:t>
      </w:r>
      <w:r w:rsidRPr="00B01913">
        <w:rPr>
          <w:rFonts w:hint="eastAsia"/>
          <w:szCs w:val="24"/>
        </w:rPr>
        <w:t>1982</w:t>
      </w:r>
      <w:r w:rsidRPr="00B01913">
        <w:rPr>
          <w:rFonts w:hint="eastAsia"/>
          <w:szCs w:val="24"/>
        </w:rPr>
        <w:t>年</w:t>
      </w:r>
      <w:ins w:id="587" w:author="蔡长春" w:date="2017-04-21T11:11:00Z">
        <w:r w:rsidR="00704210">
          <w:rPr>
            <w:rFonts w:hint="eastAsia"/>
            <w:szCs w:val="24"/>
          </w:rPr>
          <w:t>间</w:t>
        </w:r>
      </w:ins>
      <w:del w:id="588" w:author="蔡长春" w:date="2017-04-21T11:11:00Z">
        <w:r w:rsidR="00220044" w:rsidDel="00704210">
          <w:rPr>
            <w:rFonts w:hint="eastAsia"/>
            <w:szCs w:val="24"/>
          </w:rPr>
          <w:delText>的</w:delText>
        </w:r>
      </w:del>
      <w:r w:rsidR="00220044" w:rsidRPr="00B01913">
        <w:rPr>
          <w:rFonts w:hint="eastAsia"/>
          <w:szCs w:val="24"/>
        </w:rPr>
        <w:t>利率创</w:t>
      </w:r>
      <w:ins w:id="589" w:author="蔡长春" w:date="2017-04-21T11:11:00Z">
        <w:r w:rsidR="00704210">
          <w:rPr>
            <w:rFonts w:hint="eastAsia"/>
            <w:szCs w:val="24"/>
          </w:rPr>
          <w:t>下</w:t>
        </w:r>
      </w:ins>
      <w:r w:rsidR="00220044" w:rsidRPr="00B01913">
        <w:rPr>
          <w:rFonts w:hint="eastAsia"/>
          <w:szCs w:val="24"/>
        </w:rPr>
        <w:t>纪录</w:t>
      </w:r>
      <w:ins w:id="590" w:author="蔡长春" w:date="2017-04-21T11:11:00Z">
        <w:r w:rsidR="00704210">
          <w:rPr>
            <w:rFonts w:hint="eastAsia"/>
            <w:szCs w:val="24"/>
          </w:rPr>
          <w:t>后开始</w:t>
        </w:r>
      </w:ins>
      <w:r w:rsidR="00220044" w:rsidRPr="00B01913">
        <w:rPr>
          <w:rFonts w:hint="eastAsia"/>
          <w:szCs w:val="24"/>
        </w:rPr>
        <w:t>下降</w:t>
      </w:r>
      <w:del w:id="591" w:author="蔡长春" w:date="2017-04-21T11:11:00Z">
        <w:r w:rsidR="00220044" w:rsidRPr="00B01913" w:rsidDel="00704210">
          <w:rPr>
            <w:rFonts w:hint="eastAsia"/>
            <w:szCs w:val="24"/>
          </w:rPr>
          <w:delText>后</w:delText>
        </w:r>
        <w:r w:rsidR="00220044" w:rsidDel="00704210">
          <w:rPr>
            <w:rFonts w:hint="eastAsia"/>
            <w:szCs w:val="24"/>
          </w:rPr>
          <w:delText>、一年前开始的经济放缓相联系</w:delText>
        </w:r>
      </w:del>
      <w:r w:rsidR="00220044">
        <w:rPr>
          <w:rFonts w:hint="eastAsia"/>
          <w:szCs w:val="24"/>
        </w:rPr>
        <w:t>。</w:t>
      </w:r>
      <w:r w:rsidRPr="00B01913">
        <w:rPr>
          <w:rFonts w:hint="eastAsia"/>
          <w:szCs w:val="24"/>
        </w:rPr>
        <w:t>周一</w:t>
      </w:r>
      <w:r w:rsidR="00220044">
        <w:rPr>
          <w:rFonts w:hint="eastAsia"/>
          <w:szCs w:val="24"/>
        </w:rPr>
        <w:t>（</w:t>
      </w:r>
      <w:r w:rsidR="00220044" w:rsidRPr="00B01913">
        <w:rPr>
          <w:rFonts w:hint="eastAsia"/>
          <w:szCs w:val="24"/>
        </w:rPr>
        <w:t>1981</w:t>
      </w:r>
      <w:r w:rsidR="00220044" w:rsidRPr="00B01913">
        <w:rPr>
          <w:rFonts w:hint="eastAsia"/>
          <w:szCs w:val="24"/>
        </w:rPr>
        <w:t>年</w:t>
      </w:r>
      <w:r w:rsidR="00220044" w:rsidRPr="00B01913">
        <w:rPr>
          <w:rFonts w:hint="eastAsia"/>
          <w:szCs w:val="24"/>
        </w:rPr>
        <w:t>10</w:t>
      </w:r>
      <w:r w:rsidR="00220044" w:rsidRPr="00B01913">
        <w:rPr>
          <w:rFonts w:hint="eastAsia"/>
          <w:szCs w:val="24"/>
        </w:rPr>
        <w:t>月</w:t>
      </w:r>
      <w:r w:rsidR="00220044" w:rsidRPr="00B01913">
        <w:rPr>
          <w:rFonts w:hint="eastAsia"/>
          <w:szCs w:val="24"/>
        </w:rPr>
        <w:t>18</w:t>
      </w:r>
      <w:r w:rsidR="00220044" w:rsidRPr="00B01913">
        <w:rPr>
          <w:rFonts w:hint="eastAsia"/>
          <w:szCs w:val="24"/>
        </w:rPr>
        <w:t>日</w:t>
      </w:r>
      <w:r w:rsidR="00220044">
        <w:rPr>
          <w:rFonts w:hint="eastAsia"/>
          <w:szCs w:val="24"/>
        </w:rPr>
        <w:t>）</w:t>
      </w:r>
      <w:r w:rsidR="008C6651">
        <w:rPr>
          <w:rFonts w:hint="eastAsia"/>
          <w:szCs w:val="24"/>
        </w:rPr>
        <w:t>，</w:t>
      </w:r>
      <w:r w:rsidR="00F01DCC">
        <w:rPr>
          <w:rFonts w:hint="eastAsia"/>
          <w:szCs w:val="24"/>
        </w:rPr>
        <w:t>由于</w:t>
      </w:r>
      <w:r w:rsidR="00F01DCC" w:rsidRPr="00B01913">
        <w:rPr>
          <w:rFonts w:hint="eastAsia"/>
          <w:szCs w:val="24"/>
        </w:rPr>
        <w:t>投资者寻求锁定利润</w:t>
      </w:r>
      <w:r w:rsidR="00F01DCC">
        <w:rPr>
          <w:rFonts w:hint="eastAsia"/>
          <w:szCs w:val="24"/>
        </w:rPr>
        <w:t>，</w:t>
      </w:r>
      <w:r w:rsidR="00220044">
        <w:rPr>
          <w:rFonts w:hint="eastAsia"/>
          <w:szCs w:val="24"/>
        </w:rPr>
        <w:t>估值过高的股票开始迅速下跌</w:t>
      </w:r>
      <w:r w:rsidR="008C6651">
        <w:rPr>
          <w:rFonts w:hint="eastAsia"/>
          <w:szCs w:val="24"/>
        </w:rPr>
        <w:t>，</w:t>
      </w:r>
      <w:r w:rsidRPr="00B01913">
        <w:rPr>
          <w:rFonts w:hint="eastAsia"/>
          <w:szCs w:val="24"/>
        </w:rPr>
        <w:t>但真正的罪魁祸首是</w:t>
      </w:r>
      <w:r w:rsidR="00677415">
        <w:rPr>
          <w:rFonts w:hint="eastAsia"/>
          <w:szCs w:val="24"/>
        </w:rPr>
        <w:t>程序</w:t>
      </w:r>
      <w:r w:rsidRPr="00B01913">
        <w:rPr>
          <w:rFonts w:hint="eastAsia"/>
          <w:szCs w:val="24"/>
        </w:rPr>
        <w:t>交易</w:t>
      </w:r>
      <w:del w:id="592" w:author="蔡长春" w:date="2017-04-21T11:38:00Z">
        <w:r w:rsidRPr="00B01913" w:rsidDel="002F42A9">
          <w:rPr>
            <w:rFonts w:hint="eastAsia"/>
            <w:szCs w:val="24"/>
          </w:rPr>
          <w:delText>员</w:delText>
        </w:r>
      </w:del>
      <w:r w:rsidRPr="00B01913">
        <w:rPr>
          <w:rFonts w:hint="eastAsia"/>
          <w:szCs w:val="24"/>
        </w:rPr>
        <w:t>和</w:t>
      </w:r>
      <w:r w:rsidR="00F01DCC" w:rsidRPr="00B01913">
        <w:rPr>
          <w:rFonts w:hint="eastAsia"/>
          <w:szCs w:val="24"/>
        </w:rPr>
        <w:t>投资组合保险的</w:t>
      </w:r>
      <w:r w:rsidR="00F01DCC">
        <w:rPr>
          <w:rFonts w:hint="eastAsia"/>
          <w:szCs w:val="24"/>
        </w:rPr>
        <w:t>卖家。</w:t>
      </w:r>
      <w:ins w:id="593" w:author="蔡长春" w:date="2017-04-21T11:39:00Z">
        <w:r w:rsidR="002F42A9">
          <w:rPr>
            <w:rFonts w:hint="eastAsia"/>
            <w:szCs w:val="24"/>
          </w:rPr>
          <w:t>程序交易</w:t>
        </w:r>
        <w:proofErr w:type="gramStart"/>
        <w:r w:rsidR="002F42A9">
          <w:rPr>
            <w:rFonts w:hint="eastAsia"/>
            <w:szCs w:val="24"/>
          </w:rPr>
          <w:t>由于</w:t>
        </w:r>
      </w:ins>
      <w:r w:rsidR="00F01DCC">
        <w:rPr>
          <w:rFonts w:hint="eastAsia"/>
          <w:szCs w:val="24"/>
        </w:rPr>
        <w:t>由于</w:t>
      </w:r>
      <w:proofErr w:type="gramEnd"/>
      <w:r w:rsidR="00F01DCC">
        <w:rPr>
          <w:rFonts w:hint="eastAsia"/>
          <w:szCs w:val="24"/>
        </w:rPr>
        <w:t>大规模</w:t>
      </w:r>
      <w:del w:id="594" w:author="蔡长春" w:date="2017-04-21T11:40:00Z">
        <w:r w:rsidR="00F01DCC" w:rsidDel="002F42A9">
          <w:rPr>
            <w:rFonts w:hint="eastAsia"/>
            <w:szCs w:val="24"/>
          </w:rPr>
          <w:delText>的</w:delText>
        </w:r>
      </w:del>
      <w:r w:rsidR="00F01DCC">
        <w:rPr>
          <w:rFonts w:hint="eastAsia"/>
          <w:szCs w:val="24"/>
        </w:rPr>
        <w:t>卖出，加速了股价</w:t>
      </w:r>
      <w:ins w:id="595" w:author="蔡长春" w:date="2017-04-21T11:40:00Z">
        <w:r w:rsidR="002F42A9">
          <w:rPr>
            <w:rFonts w:hint="eastAsia"/>
            <w:szCs w:val="24"/>
          </w:rPr>
          <w:t>的</w:t>
        </w:r>
      </w:ins>
      <w:r w:rsidR="00F01DCC">
        <w:rPr>
          <w:rFonts w:hint="eastAsia"/>
          <w:szCs w:val="24"/>
        </w:rPr>
        <w:t>下跌</w:t>
      </w:r>
      <w:del w:id="596" w:author="蔡长春" w:date="2017-04-21T11:40:00Z">
        <w:r w:rsidR="00F01DCC" w:rsidDel="002F42A9">
          <w:rPr>
            <w:rFonts w:hint="eastAsia"/>
            <w:szCs w:val="24"/>
          </w:rPr>
          <w:delText>，程序交易被</w:delText>
        </w:r>
      </w:del>
      <w:ins w:id="597" w:author="蔡长春" w:date="2017-04-21T11:40:00Z">
        <w:r w:rsidR="002F42A9">
          <w:rPr>
            <w:rFonts w:hint="eastAsia"/>
            <w:szCs w:val="24"/>
          </w:rPr>
          <w:t>因此备受指责</w:t>
        </w:r>
      </w:ins>
      <w:del w:id="598" w:author="蔡长春" w:date="2017-04-21T11:40:00Z">
        <w:r w:rsidR="00F01DCC" w:rsidDel="002F42A9">
          <w:rPr>
            <w:rFonts w:hint="eastAsia"/>
            <w:szCs w:val="24"/>
          </w:rPr>
          <w:delText>指责</w:delText>
        </w:r>
      </w:del>
      <w:r w:rsidR="00F01DCC">
        <w:rPr>
          <w:rFonts w:hint="eastAsia"/>
          <w:szCs w:val="24"/>
        </w:rPr>
        <w:t>。</w:t>
      </w:r>
      <w:r w:rsidRPr="00677415">
        <w:rPr>
          <w:rFonts w:hint="eastAsia"/>
          <w:szCs w:val="24"/>
        </w:rPr>
        <w:t>然而</w:t>
      </w:r>
      <w:r w:rsidR="008C6651" w:rsidRPr="00677415">
        <w:rPr>
          <w:rFonts w:hint="eastAsia"/>
          <w:szCs w:val="24"/>
        </w:rPr>
        <w:t>，</w:t>
      </w:r>
      <w:del w:id="599" w:author="蔡长春" w:date="2017-04-21T11:41:00Z">
        <w:r w:rsidR="00611D23" w:rsidRPr="00677415" w:rsidDel="001C104A">
          <w:rPr>
            <w:rFonts w:hint="eastAsia"/>
            <w:szCs w:val="24"/>
          </w:rPr>
          <w:delText>随着</w:delText>
        </w:r>
        <w:r w:rsidR="00677415" w:rsidRPr="00677415" w:rsidDel="001C104A">
          <w:rPr>
            <w:rFonts w:hint="eastAsia"/>
            <w:szCs w:val="24"/>
          </w:rPr>
          <w:delText>市场继续下跌</w:delText>
        </w:r>
      </w:del>
      <w:ins w:id="600" w:author="蔡长春" w:date="2017-04-21T11:41:00Z">
        <w:r w:rsidR="001C104A">
          <w:rPr>
            <w:rFonts w:hint="eastAsia"/>
            <w:szCs w:val="24"/>
          </w:rPr>
          <w:t>除了程序化交易</w:t>
        </w:r>
      </w:ins>
      <w:r w:rsidR="00677415" w:rsidRPr="00677415">
        <w:rPr>
          <w:rFonts w:hint="eastAsia"/>
          <w:szCs w:val="24"/>
        </w:rPr>
        <w:t>，</w:t>
      </w:r>
      <w:r w:rsidRPr="00677415">
        <w:rPr>
          <w:rFonts w:hint="eastAsia"/>
          <w:szCs w:val="24"/>
        </w:rPr>
        <w:t>最近引入</w:t>
      </w:r>
      <w:r w:rsidR="00611D23" w:rsidRPr="00677415">
        <w:rPr>
          <w:rFonts w:hint="eastAsia"/>
          <w:szCs w:val="24"/>
        </w:rPr>
        <w:t>的</w:t>
      </w:r>
      <w:r w:rsidRPr="00677415">
        <w:rPr>
          <w:rFonts w:hint="eastAsia"/>
          <w:szCs w:val="24"/>
        </w:rPr>
        <w:t>投资组合保险</w:t>
      </w:r>
      <w:ins w:id="601" w:author="蔡长春" w:date="2017-04-21T11:41:00Z">
        <w:r w:rsidR="001C104A">
          <w:rPr>
            <w:rFonts w:hint="eastAsia"/>
            <w:szCs w:val="24"/>
          </w:rPr>
          <w:t>由于市场继续下跌而</w:t>
        </w:r>
      </w:ins>
      <w:r w:rsidR="00611D23" w:rsidRPr="00677415">
        <w:rPr>
          <w:rFonts w:hint="eastAsia"/>
          <w:szCs w:val="24"/>
        </w:rPr>
        <w:t>被迫抛售</w:t>
      </w:r>
      <w:r w:rsidR="008C6651" w:rsidRPr="00677415">
        <w:rPr>
          <w:rFonts w:hint="eastAsia"/>
          <w:szCs w:val="24"/>
        </w:rPr>
        <w:t>，</w:t>
      </w:r>
      <w:r w:rsidR="00611D23">
        <w:rPr>
          <w:rFonts w:hint="eastAsia"/>
          <w:szCs w:val="24"/>
        </w:rPr>
        <w:t>投资者需要确保他们的损失能够被</w:t>
      </w:r>
      <w:r w:rsidRPr="00B01913">
        <w:rPr>
          <w:rFonts w:hint="eastAsia"/>
          <w:szCs w:val="24"/>
        </w:rPr>
        <w:t>保险</w:t>
      </w:r>
      <w:r w:rsidR="00611D23">
        <w:rPr>
          <w:rFonts w:hint="eastAsia"/>
          <w:szCs w:val="24"/>
        </w:rPr>
        <w:t>所覆盖</w:t>
      </w:r>
      <w:r w:rsidRPr="00B01913">
        <w:rPr>
          <w:rFonts w:hint="eastAsia"/>
          <w:szCs w:val="24"/>
        </w:rPr>
        <w:t>。</w:t>
      </w:r>
    </w:p>
    <w:p w:rsidR="00174332" w:rsidRDefault="00611D23" w:rsidP="00BB7693">
      <w:pPr>
        <w:ind w:firstLine="480"/>
        <w:rPr>
          <w:szCs w:val="24"/>
        </w:rPr>
      </w:pPr>
      <w:r w:rsidRPr="00611D23">
        <w:rPr>
          <w:rFonts w:hint="eastAsia"/>
          <w:szCs w:val="24"/>
        </w:rPr>
        <w:t>二十年后</w:t>
      </w:r>
      <w:r w:rsidR="008C6651">
        <w:rPr>
          <w:rFonts w:hint="eastAsia"/>
          <w:szCs w:val="24"/>
        </w:rPr>
        <w:t>，</w:t>
      </w:r>
      <w:r w:rsidRPr="00611D23">
        <w:rPr>
          <w:rFonts w:hint="eastAsia"/>
          <w:szCs w:val="24"/>
        </w:rPr>
        <w:t>由华尔街新发明的复杂金融产品</w:t>
      </w:r>
      <w:r>
        <w:rPr>
          <w:rFonts w:hint="eastAsia"/>
          <w:szCs w:val="24"/>
        </w:rPr>
        <w:t>再次给</w:t>
      </w:r>
      <w:r w:rsidRPr="00611D23">
        <w:rPr>
          <w:rFonts w:hint="eastAsia"/>
          <w:szCs w:val="24"/>
        </w:rPr>
        <w:t>投资者造成</w:t>
      </w:r>
      <w:r>
        <w:rPr>
          <w:rFonts w:hint="eastAsia"/>
          <w:szCs w:val="24"/>
        </w:rPr>
        <w:t>了严重的损失</w:t>
      </w:r>
      <w:r w:rsidR="008C6651">
        <w:rPr>
          <w:rFonts w:hint="eastAsia"/>
          <w:szCs w:val="24"/>
        </w:rPr>
        <w:t>，</w:t>
      </w:r>
      <w:r w:rsidRPr="00611D23">
        <w:rPr>
          <w:rFonts w:hint="eastAsia"/>
          <w:szCs w:val="24"/>
        </w:rPr>
        <w:t>导致</w:t>
      </w:r>
      <w:r>
        <w:rPr>
          <w:rFonts w:hint="eastAsia"/>
          <w:szCs w:val="24"/>
        </w:rPr>
        <w:t>了</w:t>
      </w:r>
      <w:r w:rsidRPr="00611D23">
        <w:rPr>
          <w:rFonts w:hint="eastAsia"/>
          <w:szCs w:val="24"/>
        </w:rPr>
        <w:t>始于</w:t>
      </w:r>
      <w:r w:rsidRPr="00611D23">
        <w:rPr>
          <w:rFonts w:hint="eastAsia"/>
          <w:szCs w:val="24"/>
        </w:rPr>
        <w:t>2007</w:t>
      </w:r>
      <w:r w:rsidRPr="00611D23">
        <w:rPr>
          <w:rFonts w:hint="eastAsia"/>
          <w:szCs w:val="24"/>
        </w:rPr>
        <w:t>年</w:t>
      </w:r>
      <w:r>
        <w:rPr>
          <w:rFonts w:hint="eastAsia"/>
          <w:szCs w:val="24"/>
        </w:rPr>
        <w:t>的</w:t>
      </w:r>
      <w:proofErr w:type="gramStart"/>
      <w:ins w:id="602" w:author="蔡长春" w:date="2017-04-21T13:44:00Z">
        <w:r w:rsidR="00AB5353">
          <w:rPr>
            <w:rFonts w:hint="eastAsia"/>
            <w:szCs w:val="24"/>
          </w:rPr>
          <w:t>次贷</w:t>
        </w:r>
        <w:proofErr w:type="gramEnd"/>
        <w:r w:rsidR="00AB5353">
          <w:rPr>
            <w:rFonts w:hint="eastAsia"/>
            <w:szCs w:val="24"/>
          </w:rPr>
          <w:t>危机及其相关的</w:t>
        </w:r>
      </w:ins>
      <w:del w:id="603" w:author="蔡长春" w:date="2017-04-21T13:44:00Z">
        <w:r w:rsidRPr="00611D23" w:rsidDel="00AB5353">
          <w:rPr>
            <w:rFonts w:hint="eastAsia"/>
            <w:szCs w:val="24"/>
          </w:rPr>
          <w:delText>相关的次级抵押贷款和</w:delText>
        </w:r>
      </w:del>
      <w:ins w:id="604" w:author="蔡长春" w:date="2017-04-21T13:44:00Z">
        <w:r w:rsidR="00AB5353">
          <w:rPr>
            <w:rFonts w:hint="eastAsia"/>
            <w:szCs w:val="24"/>
          </w:rPr>
          <w:t>信用</w:t>
        </w:r>
      </w:ins>
      <w:del w:id="605" w:author="蔡长春" w:date="2017-04-21T13:44:00Z">
        <w:r w:rsidRPr="00611D23" w:rsidDel="00AB5353">
          <w:rPr>
            <w:rFonts w:hint="eastAsia"/>
            <w:szCs w:val="24"/>
          </w:rPr>
          <w:delText>信贷</w:delText>
        </w:r>
      </w:del>
      <w:r w:rsidRPr="00611D23">
        <w:rPr>
          <w:rFonts w:hint="eastAsia"/>
          <w:szCs w:val="24"/>
        </w:rPr>
        <w:t>危机</w:t>
      </w:r>
      <w:r w:rsidR="008C6651">
        <w:rPr>
          <w:rFonts w:hint="eastAsia"/>
          <w:szCs w:val="24"/>
        </w:rPr>
        <w:t>，</w:t>
      </w:r>
      <w:r>
        <w:rPr>
          <w:rFonts w:hint="eastAsia"/>
          <w:szCs w:val="24"/>
        </w:rPr>
        <w:t>目前</w:t>
      </w:r>
      <w:r w:rsidRPr="00611D23">
        <w:rPr>
          <w:rFonts w:hint="eastAsia"/>
          <w:szCs w:val="24"/>
        </w:rPr>
        <w:t>还在</w:t>
      </w:r>
      <w:ins w:id="606" w:author="蔡长春" w:date="2017-04-21T13:45:00Z">
        <w:r w:rsidR="00AB5353">
          <w:rPr>
            <w:rFonts w:hint="eastAsia"/>
            <w:szCs w:val="24"/>
          </w:rPr>
          <w:t>持续</w:t>
        </w:r>
      </w:ins>
      <w:del w:id="607" w:author="蔡长春" w:date="2017-04-21T13:45:00Z">
        <w:r w:rsidRPr="00611D23" w:rsidDel="00AB5353">
          <w:rPr>
            <w:rFonts w:hint="eastAsia"/>
            <w:szCs w:val="24"/>
          </w:rPr>
          <w:delText>继续</w:delText>
        </w:r>
      </w:del>
      <w:r w:rsidRPr="00611D23">
        <w:rPr>
          <w:rFonts w:hint="eastAsia"/>
          <w:szCs w:val="24"/>
        </w:rPr>
        <w:t>。</w:t>
      </w:r>
    </w:p>
    <w:p w:rsidR="00611D23" w:rsidRDefault="00174332" w:rsidP="008108E7">
      <w:pPr>
        <w:ind w:firstLine="480"/>
        <w:rPr>
          <w:szCs w:val="24"/>
        </w:rPr>
      </w:pPr>
      <w:r w:rsidRPr="00174332">
        <w:rPr>
          <w:rFonts w:hint="eastAsia"/>
          <w:szCs w:val="24"/>
        </w:rPr>
        <w:t>1987</w:t>
      </w:r>
      <w:r>
        <w:rPr>
          <w:rFonts w:hint="eastAsia"/>
          <w:szCs w:val="24"/>
        </w:rPr>
        <w:t>年的崩溃，</w:t>
      </w:r>
      <w:ins w:id="608" w:author="蔡长春" w:date="2017-04-21T13:50:00Z">
        <w:r w:rsidR="00AB5353">
          <w:rPr>
            <w:rFonts w:hint="eastAsia"/>
            <w:szCs w:val="24"/>
          </w:rPr>
          <w:t>使</w:t>
        </w:r>
      </w:ins>
      <w:del w:id="609" w:author="蔡长春" w:date="2017-04-21T13:50:00Z">
        <w:r w:rsidR="00F767FE" w:rsidDel="00AB5353">
          <w:rPr>
            <w:rFonts w:hint="eastAsia"/>
            <w:szCs w:val="24"/>
          </w:rPr>
          <w:delText>导致</w:delText>
        </w:r>
      </w:del>
      <w:r w:rsidR="00F767FE">
        <w:rPr>
          <w:rFonts w:hint="eastAsia"/>
          <w:szCs w:val="24"/>
        </w:rPr>
        <w:t>那些</w:t>
      </w:r>
      <w:del w:id="610" w:author="蔡长春" w:date="2017-04-21T13:50:00Z">
        <w:r w:rsidR="00F767FE" w:rsidDel="00AB5353">
          <w:rPr>
            <w:rFonts w:hint="eastAsia"/>
            <w:szCs w:val="24"/>
          </w:rPr>
          <w:delText>专注</w:delText>
        </w:r>
      </w:del>
      <w:r w:rsidR="00F767FE">
        <w:rPr>
          <w:rFonts w:hint="eastAsia"/>
          <w:szCs w:val="24"/>
        </w:rPr>
        <w:t>负责</w:t>
      </w:r>
      <w:del w:id="611" w:author="蔡长春" w:date="2017-04-21T13:50:00Z">
        <w:r w:rsidR="00F767FE" w:rsidDel="00AB5353">
          <w:rPr>
            <w:rFonts w:hint="eastAsia"/>
            <w:szCs w:val="24"/>
          </w:rPr>
          <w:delText>于</w:delText>
        </w:r>
      </w:del>
      <w:r w:rsidR="00F767FE" w:rsidRPr="00174332">
        <w:rPr>
          <w:rFonts w:hint="eastAsia"/>
          <w:szCs w:val="24"/>
        </w:rPr>
        <w:t>捐赠</w:t>
      </w:r>
      <w:ins w:id="612" w:author="蔡长春" w:date="2017-04-21T13:50:00Z">
        <w:r w:rsidR="00AB5353">
          <w:rPr>
            <w:rFonts w:hint="eastAsia"/>
            <w:szCs w:val="24"/>
          </w:rPr>
          <w:t>基金</w:t>
        </w:r>
      </w:ins>
      <w:r w:rsidR="00F767FE">
        <w:rPr>
          <w:rFonts w:hint="eastAsia"/>
          <w:szCs w:val="24"/>
        </w:rPr>
        <w:t>、</w:t>
      </w:r>
      <w:r w:rsidR="00F767FE" w:rsidRPr="00174332">
        <w:rPr>
          <w:rFonts w:hint="eastAsia"/>
          <w:szCs w:val="24"/>
        </w:rPr>
        <w:t>基金会</w:t>
      </w:r>
      <w:r w:rsidR="00F767FE">
        <w:rPr>
          <w:rFonts w:hint="eastAsia"/>
          <w:szCs w:val="24"/>
        </w:rPr>
        <w:t>、</w:t>
      </w:r>
      <w:r w:rsidR="00F767FE" w:rsidRPr="00174332">
        <w:rPr>
          <w:rFonts w:hint="eastAsia"/>
          <w:szCs w:val="24"/>
        </w:rPr>
        <w:t>私人银行和家庭办公室</w:t>
      </w:r>
      <w:ins w:id="613" w:author="蔡长春" w:date="2017-04-21T13:50:00Z">
        <w:r w:rsidR="00AB5353">
          <w:rPr>
            <w:rFonts w:hint="eastAsia"/>
            <w:szCs w:val="24"/>
          </w:rPr>
          <w:t>等的</w:t>
        </w:r>
      </w:ins>
      <w:del w:id="614" w:author="蔡长春" w:date="2017-04-21T13:50:00Z">
        <w:r w:rsidR="00F767FE" w:rsidDel="00AB5353">
          <w:rPr>
            <w:rFonts w:hint="eastAsia"/>
            <w:szCs w:val="24"/>
          </w:rPr>
          <w:delText>的</w:delText>
        </w:r>
      </w:del>
      <w:r w:rsidR="00F767FE" w:rsidRPr="00174332">
        <w:rPr>
          <w:rFonts w:hint="eastAsia"/>
          <w:szCs w:val="24"/>
        </w:rPr>
        <w:t>大</w:t>
      </w:r>
      <w:del w:id="615" w:author="蔡长春" w:date="2017-04-21T13:51:00Z">
        <w:r w:rsidR="00F767FE" w:rsidRPr="00174332" w:rsidDel="00AB5353">
          <w:rPr>
            <w:rFonts w:hint="eastAsia"/>
            <w:szCs w:val="24"/>
          </w:rPr>
          <w:delText>量</w:delText>
        </w:r>
      </w:del>
      <w:r w:rsidR="00F767FE" w:rsidRPr="00174332">
        <w:rPr>
          <w:rFonts w:hint="eastAsia"/>
          <w:szCs w:val="24"/>
        </w:rPr>
        <w:t>资产</w:t>
      </w:r>
      <w:r w:rsidR="00F767FE">
        <w:rPr>
          <w:rFonts w:hint="eastAsia"/>
          <w:szCs w:val="24"/>
        </w:rPr>
        <w:t>池的投资</w:t>
      </w:r>
      <w:r w:rsidRPr="00174332">
        <w:rPr>
          <w:rFonts w:hint="eastAsia"/>
          <w:szCs w:val="24"/>
        </w:rPr>
        <w:t>人士</w:t>
      </w:r>
      <w:r w:rsidR="00F767FE">
        <w:rPr>
          <w:rFonts w:hint="eastAsia"/>
          <w:szCs w:val="24"/>
        </w:rPr>
        <w:t>，</w:t>
      </w:r>
      <w:r w:rsidRPr="00174332">
        <w:rPr>
          <w:rFonts w:hint="eastAsia"/>
          <w:szCs w:val="24"/>
        </w:rPr>
        <w:t>意识到在动荡的市场</w:t>
      </w:r>
      <w:r w:rsidR="00BB7693">
        <w:rPr>
          <w:rFonts w:hint="eastAsia"/>
          <w:szCs w:val="24"/>
        </w:rPr>
        <w:t>中</w:t>
      </w:r>
      <w:ins w:id="616" w:author="蔡长春" w:date="2017-04-21T13:52:00Z">
        <w:r w:rsidR="00AB5353">
          <w:rPr>
            <w:rFonts w:hint="eastAsia"/>
            <w:szCs w:val="24"/>
          </w:rPr>
          <w:t>为确保资产安全，</w:t>
        </w:r>
      </w:ins>
      <w:del w:id="617" w:author="蔡长春" w:date="2017-04-21T13:52:00Z">
        <w:r w:rsidRPr="00174332" w:rsidDel="00AB5353">
          <w:rPr>
            <w:rFonts w:hint="eastAsia"/>
            <w:szCs w:val="24"/>
          </w:rPr>
          <w:delText>保存资本</w:delText>
        </w:r>
      </w:del>
      <w:ins w:id="618" w:author="蔡长春" w:date="2017-04-21T13:52:00Z">
        <w:r w:rsidR="00AB5353">
          <w:rPr>
            <w:rFonts w:hint="eastAsia"/>
            <w:szCs w:val="24"/>
          </w:rPr>
          <w:t>必须</w:t>
        </w:r>
      </w:ins>
      <w:del w:id="619" w:author="蔡长春" w:date="2017-04-21T13:52:00Z">
        <w:r w:rsidRPr="00174332" w:rsidDel="00AB5353">
          <w:rPr>
            <w:rFonts w:hint="eastAsia"/>
            <w:szCs w:val="24"/>
          </w:rPr>
          <w:delText>需要</w:delText>
        </w:r>
      </w:del>
      <w:r w:rsidRPr="00174332">
        <w:rPr>
          <w:rFonts w:hint="eastAsia"/>
          <w:szCs w:val="24"/>
        </w:rPr>
        <w:t>投资于</w:t>
      </w:r>
      <w:ins w:id="620" w:author="蔡长春" w:date="2017-04-21T13:52:00Z">
        <w:r w:rsidR="00AB5353">
          <w:rPr>
            <w:rFonts w:hint="eastAsia"/>
            <w:szCs w:val="24"/>
          </w:rPr>
          <w:t>那些</w:t>
        </w:r>
      </w:ins>
      <w:r w:rsidR="00F767FE">
        <w:rPr>
          <w:rFonts w:hint="eastAsia"/>
          <w:szCs w:val="24"/>
        </w:rPr>
        <w:t>可以承受市场涨跌的</w:t>
      </w:r>
      <w:r w:rsidRPr="00174332">
        <w:rPr>
          <w:rFonts w:hint="eastAsia"/>
          <w:szCs w:val="24"/>
        </w:rPr>
        <w:t>产品或基金</w:t>
      </w:r>
      <w:r w:rsidR="00F767FE">
        <w:rPr>
          <w:rFonts w:hint="eastAsia"/>
          <w:szCs w:val="24"/>
        </w:rPr>
        <w:t>。</w:t>
      </w:r>
      <w:del w:id="621" w:author="蔡长春" w:date="2017-04-21T14:13:00Z">
        <w:r w:rsidR="00A92BA0" w:rsidDel="00EC4995">
          <w:rPr>
            <w:rFonts w:hint="eastAsia"/>
            <w:szCs w:val="24"/>
          </w:rPr>
          <w:delText>有一</w:delText>
        </w:r>
      </w:del>
      <w:ins w:id="622" w:author="蔡长春" w:date="2017-04-21T14:13:00Z">
        <w:r w:rsidR="00EC4995">
          <w:rPr>
            <w:rFonts w:hint="eastAsia"/>
            <w:szCs w:val="24"/>
          </w:rPr>
          <w:t>这</w:t>
        </w:r>
      </w:ins>
      <w:r w:rsidR="00A92BA0">
        <w:rPr>
          <w:rFonts w:hint="eastAsia"/>
          <w:szCs w:val="24"/>
        </w:rPr>
        <w:t>种信念就是，要能够</w:t>
      </w:r>
      <w:r w:rsidR="00A92BA0" w:rsidRPr="00174332">
        <w:rPr>
          <w:rFonts w:hint="eastAsia"/>
          <w:szCs w:val="24"/>
        </w:rPr>
        <w:t>捕捉</w:t>
      </w:r>
      <w:r w:rsidR="00A92BA0">
        <w:rPr>
          <w:rFonts w:hint="eastAsia"/>
          <w:szCs w:val="24"/>
        </w:rPr>
        <w:t>到</w:t>
      </w:r>
      <w:r w:rsidR="00A92BA0" w:rsidRPr="00174332">
        <w:rPr>
          <w:rFonts w:hint="eastAsia"/>
          <w:szCs w:val="24"/>
        </w:rPr>
        <w:t>市场</w:t>
      </w:r>
      <w:ins w:id="623" w:author="蔡长春" w:date="2017-04-21T14:15:00Z">
        <w:r w:rsidR="00EC4995">
          <w:rPr>
            <w:rFonts w:hint="eastAsia"/>
            <w:szCs w:val="24"/>
          </w:rPr>
          <w:t>的</w:t>
        </w:r>
      </w:ins>
      <w:r w:rsidR="00A92BA0">
        <w:rPr>
          <w:rFonts w:hint="eastAsia"/>
          <w:szCs w:val="24"/>
        </w:rPr>
        <w:t>无效性，</w:t>
      </w:r>
      <w:del w:id="624" w:author="蔡长春" w:date="2017-04-21T14:14:00Z">
        <w:r w:rsidR="00A92BA0" w:rsidDel="00EC4995">
          <w:rPr>
            <w:rFonts w:hint="eastAsia"/>
            <w:szCs w:val="24"/>
          </w:rPr>
          <w:delText>并准备好，如果</w:delText>
        </w:r>
      </w:del>
      <w:ins w:id="625" w:author="蔡长春" w:date="2017-04-21T14:14:00Z">
        <w:r w:rsidR="00EC4995">
          <w:rPr>
            <w:rFonts w:hint="eastAsia"/>
            <w:szCs w:val="24"/>
          </w:rPr>
          <w:t>并做好</w:t>
        </w:r>
      </w:ins>
      <w:r w:rsidR="00A92BA0">
        <w:rPr>
          <w:rFonts w:hint="eastAsia"/>
          <w:szCs w:val="24"/>
        </w:rPr>
        <w:t>市场下跌</w:t>
      </w:r>
      <w:ins w:id="626" w:author="蔡长春" w:date="2017-04-21T14:14:00Z">
        <w:r w:rsidR="00EC4995">
          <w:rPr>
            <w:rFonts w:hint="eastAsia"/>
            <w:szCs w:val="24"/>
          </w:rPr>
          <w:t>的准备</w:t>
        </w:r>
      </w:ins>
      <w:r w:rsidR="00A92BA0">
        <w:rPr>
          <w:rFonts w:hint="eastAsia"/>
          <w:szCs w:val="24"/>
        </w:rPr>
        <w:t>，</w:t>
      </w:r>
      <w:r w:rsidR="00A92BA0" w:rsidRPr="00A92BA0">
        <w:rPr>
          <w:rFonts w:hint="eastAsia"/>
          <w:szCs w:val="24"/>
        </w:rPr>
        <w:t>资金</w:t>
      </w:r>
      <w:r w:rsidR="00A92BA0">
        <w:rPr>
          <w:rFonts w:hint="eastAsia"/>
          <w:szCs w:val="24"/>
        </w:rPr>
        <w:t>就</w:t>
      </w:r>
      <w:r w:rsidR="00A92BA0" w:rsidRPr="00A92BA0">
        <w:rPr>
          <w:rFonts w:hint="eastAsia"/>
          <w:szCs w:val="24"/>
        </w:rPr>
        <w:t>需要投资于对冲基金</w:t>
      </w:r>
      <w:r w:rsidR="00A92BA0">
        <w:rPr>
          <w:rFonts w:hint="eastAsia"/>
          <w:szCs w:val="24"/>
        </w:rPr>
        <w:t>。这些投资者相信对冲基金无论市场涨跌都可以创造利润，</w:t>
      </w:r>
      <w:ins w:id="627" w:author="蔡长春" w:date="2017-04-21T14:16:00Z">
        <w:r w:rsidR="00EC4995">
          <w:rPr>
            <w:rFonts w:hint="eastAsia"/>
            <w:szCs w:val="24"/>
          </w:rPr>
          <w:t>只要</w:t>
        </w:r>
      </w:ins>
      <w:del w:id="628" w:author="蔡长春" w:date="2017-04-21T14:16:00Z">
        <w:r w:rsidR="00A92BA0" w:rsidDel="00EC4995">
          <w:rPr>
            <w:rFonts w:hint="eastAsia"/>
            <w:szCs w:val="24"/>
          </w:rPr>
          <w:delText>并且通过</w:delText>
        </w:r>
      </w:del>
      <w:r w:rsidR="00A92BA0">
        <w:rPr>
          <w:rFonts w:hint="eastAsia"/>
          <w:szCs w:val="24"/>
        </w:rPr>
        <w:t>把资本交给</w:t>
      </w:r>
      <w:ins w:id="629" w:author="蔡长春" w:date="2017-04-21T14:16:00Z">
        <w:r w:rsidR="00EC4995">
          <w:rPr>
            <w:rFonts w:hint="eastAsia"/>
            <w:szCs w:val="24"/>
          </w:rPr>
          <w:t>这些</w:t>
        </w:r>
      </w:ins>
      <w:r w:rsidR="00A92BA0">
        <w:rPr>
          <w:rFonts w:hint="eastAsia"/>
          <w:szCs w:val="24"/>
        </w:rPr>
        <w:t>基金经理，就可以保护他们的资产。</w:t>
      </w:r>
      <w:ins w:id="630" w:author="蔡长春" w:date="2017-04-21T14:23:00Z">
        <w:r w:rsidR="00EC4995">
          <w:rPr>
            <w:rFonts w:hint="eastAsia"/>
            <w:szCs w:val="24"/>
          </w:rPr>
          <w:t>而</w:t>
        </w:r>
      </w:ins>
      <w:ins w:id="631" w:author="蔡长春" w:date="2017-04-21T14:18:00Z">
        <w:r w:rsidR="00EC4995">
          <w:rPr>
            <w:rFonts w:hint="eastAsia"/>
            <w:szCs w:val="24"/>
          </w:rPr>
          <w:t>投资界</w:t>
        </w:r>
      </w:ins>
      <w:ins w:id="632" w:author="蔡长春" w:date="2017-04-21T14:23:00Z">
        <w:r w:rsidR="00EC4995">
          <w:rPr>
            <w:rFonts w:hint="eastAsia"/>
            <w:szCs w:val="24"/>
          </w:rPr>
          <w:t>对</w:t>
        </w:r>
      </w:ins>
      <w:del w:id="633" w:author="蔡长春" w:date="2017-04-21T14:23:00Z">
        <w:r w:rsidR="00A92BA0" w:rsidDel="00EC4995">
          <w:rPr>
            <w:rFonts w:hint="eastAsia"/>
            <w:szCs w:val="24"/>
          </w:rPr>
          <w:delText>这种</w:delText>
        </w:r>
      </w:del>
      <w:ins w:id="634" w:author="蔡长春" w:date="2017-04-21T14:23:00Z">
        <w:r w:rsidR="00EC4995">
          <w:rPr>
            <w:rFonts w:hint="eastAsia"/>
            <w:szCs w:val="24"/>
          </w:rPr>
          <w:t>这一</w:t>
        </w:r>
      </w:ins>
      <w:r w:rsidR="00A92BA0">
        <w:rPr>
          <w:rFonts w:hint="eastAsia"/>
          <w:szCs w:val="24"/>
        </w:rPr>
        <w:t>信念</w:t>
      </w:r>
      <w:ins w:id="635" w:author="蔡长春" w:date="2017-04-21T14:23:00Z">
        <w:r w:rsidR="00177B36">
          <w:rPr>
            <w:rFonts w:hint="eastAsia"/>
            <w:szCs w:val="24"/>
          </w:rPr>
          <w:t>的认识</w:t>
        </w:r>
      </w:ins>
      <w:del w:id="636" w:author="蔡长春" w:date="2017-04-21T14:18:00Z">
        <w:r w:rsidR="00A92BA0" w:rsidDel="00EC4995">
          <w:rPr>
            <w:rFonts w:hint="eastAsia"/>
            <w:szCs w:val="24"/>
          </w:rPr>
          <w:delText>是</w:delText>
        </w:r>
        <w:r w:rsidRPr="00174332" w:rsidDel="00EC4995">
          <w:rPr>
            <w:rFonts w:hint="eastAsia"/>
            <w:szCs w:val="24"/>
          </w:rPr>
          <w:delText>投资界的一部分</w:delText>
        </w:r>
      </w:del>
      <w:r w:rsidR="008C6651">
        <w:rPr>
          <w:rFonts w:hint="eastAsia"/>
          <w:szCs w:val="24"/>
        </w:rPr>
        <w:t>，</w:t>
      </w:r>
      <w:del w:id="637" w:author="蔡长春" w:date="2017-04-21T14:23:00Z">
        <w:r w:rsidRPr="00174332" w:rsidDel="00177B36">
          <w:rPr>
            <w:rFonts w:hint="eastAsia"/>
            <w:szCs w:val="24"/>
          </w:rPr>
          <w:delText>再</w:delText>
        </w:r>
      </w:del>
      <w:r w:rsidRPr="00174332">
        <w:rPr>
          <w:rFonts w:hint="eastAsia"/>
          <w:szCs w:val="24"/>
        </w:rPr>
        <w:t>加上</w:t>
      </w:r>
      <w:r w:rsidR="00A92BA0" w:rsidRPr="00174332">
        <w:rPr>
          <w:rFonts w:hint="eastAsia"/>
          <w:szCs w:val="24"/>
        </w:rPr>
        <w:t>由华尔街</w:t>
      </w:r>
      <w:r w:rsidRPr="00174332">
        <w:rPr>
          <w:rFonts w:hint="eastAsia"/>
          <w:szCs w:val="24"/>
        </w:rPr>
        <w:t>提供服务</w:t>
      </w:r>
      <w:del w:id="638" w:author="蔡长春" w:date="2017-04-21T14:18:00Z">
        <w:r w:rsidRPr="00174332" w:rsidDel="00EC4995">
          <w:rPr>
            <w:rFonts w:hint="eastAsia"/>
            <w:szCs w:val="24"/>
          </w:rPr>
          <w:delText>的实现</w:delText>
        </w:r>
      </w:del>
      <w:r w:rsidRPr="00174332">
        <w:rPr>
          <w:rFonts w:hint="eastAsia"/>
          <w:szCs w:val="24"/>
        </w:rPr>
        <w:t>对冲基金</w:t>
      </w:r>
      <w:ins w:id="639" w:author="蔡长春" w:date="2017-04-21T14:18:00Z">
        <w:r w:rsidR="00EC4995">
          <w:rPr>
            <w:rFonts w:hint="eastAsia"/>
            <w:szCs w:val="24"/>
          </w:rPr>
          <w:t>服务的</w:t>
        </w:r>
      </w:ins>
      <w:del w:id="640" w:author="蔡长春" w:date="2017-04-21T14:18:00Z">
        <w:r w:rsidRPr="00174332" w:rsidDel="00EC4995">
          <w:rPr>
            <w:rFonts w:hint="eastAsia"/>
            <w:szCs w:val="24"/>
          </w:rPr>
          <w:delText>可以是一个非常</w:delText>
        </w:r>
      </w:del>
      <w:r w:rsidRPr="00174332">
        <w:rPr>
          <w:rFonts w:hint="eastAsia"/>
          <w:szCs w:val="24"/>
        </w:rPr>
        <w:t>有利可图</w:t>
      </w:r>
      <w:del w:id="641" w:author="蔡长春" w:date="2017-04-21T14:18:00Z">
        <w:r w:rsidRPr="00174332" w:rsidDel="00EC4995">
          <w:rPr>
            <w:rFonts w:hint="eastAsia"/>
            <w:szCs w:val="24"/>
          </w:rPr>
          <w:delText>的生意</w:delText>
        </w:r>
      </w:del>
      <w:r w:rsidR="008C6651">
        <w:rPr>
          <w:rFonts w:hint="eastAsia"/>
          <w:szCs w:val="24"/>
        </w:rPr>
        <w:t>，</w:t>
      </w:r>
      <w:del w:id="642" w:author="蔡长春" w:date="2017-04-21T14:20:00Z">
        <w:r w:rsidR="00A92BA0" w:rsidDel="00EC4995">
          <w:rPr>
            <w:rFonts w:hint="eastAsia"/>
            <w:szCs w:val="24"/>
          </w:rPr>
          <w:delText>并</w:delText>
        </w:r>
      </w:del>
      <w:r w:rsidRPr="00174332">
        <w:rPr>
          <w:rFonts w:hint="eastAsia"/>
          <w:szCs w:val="24"/>
        </w:rPr>
        <w:t>导致</w:t>
      </w:r>
      <w:ins w:id="643" w:author="蔡长春" w:date="2017-04-21T14:20:00Z">
        <w:r w:rsidR="00EC4995">
          <w:rPr>
            <w:rFonts w:hint="eastAsia"/>
            <w:szCs w:val="24"/>
          </w:rPr>
          <w:t>了这一</w:t>
        </w:r>
      </w:ins>
      <w:r w:rsidRPr="00174332">
        <w:rPr>
          <w:rFonts w:hint="eastAsia"/>
          <w:szCs w:val="24"/>
        </w:rPr>
        <w:t>市场</w:t>
      </w:r>
      <w:ins w:id="644" w:author="蔡长春" w:date="2017-04-21T14:21:00Z">
        <w:r w:rsidR="00EC4995">
          <w:rPr>
            <w:rFonts w:hint="eastAsia"/>
            <w:szCs w:val="24"/>
          </w:rPr>
          <w:t>从</w:t>
        </w:r>
      </w:ins>
      <w:del w:id="645" w:author="蔡长春" w:date="2017-04-21T14:21:00Z">
        <w:r w:rsidR="00A92BA0" w:rsidDel="00EC4995">
          <w:rPr>
            <w:rFonts w:hint="eastAsia"/>
            <w:szCs w:val="24"/>
          </w:rPr>
          <w:delText>在</w:delText>
        </w:r>
      </w:del>
      <w:r w:rsidR="00A92BA0">
        <w:rPr>
          <w:rFonts w:hint="eastAsia"/>
          <w:szCs w:val="24"/>
        </w:rPr>
        <w:t>20</w:t>
      </w:r>
      <w:r w:rsidR="00A92BA0">
        <w:rPr>
          <w:rFonts w:hint="eastAsia"/>
          <w:szCs w:val="24"/>
        </w:rPr>
        <w:t>世纪</w:t>
      </w:r>
      <w:r w:rsidR="00A92BA0">
        <w:rPr>
          <w:rFonts w:hint="eastAsia"/>
          <w:szCs w:val="24"/>
        </w:rPr>
        <w:t>90</w:t>
      </w:r>
      <w:r w:rsidR="00A92BA0">
        <w:rPr>
          <w:rFonts w:hint="eastAsia"/>
          <w:szCs w:val="24"/>
        </w:rPr>
        <w:t>年代</w:t>
      </w:r>
      <w:ins w:id="646" w:author="蔡长春" w:date="2017-04-21T14:21:00Z">
        <w:r w:rsidR="00EC4995">
          <w:rPr>
            <w:rFonts w:hint="eastAsia"/>
            <w:szCs w:val="24"/>
          </w:rPr>
          <w:t>早期开始，一直到</w:t>
        </w:r>
      </w:ins>
      <w:del w:id="647" w:author="蔡长春" w:date="2017-04-21T14:21:00Z">
        <w:r w:rsidR="00CA0119" w:rsidDel="00EC4995">
          <w:rPr>
            <w:rFonts w:hint="eastAsia"/>
            <w:szCs w:val="24"/>
          </w:rPr>
          <w:delText>和</w:delText>
        </w:r>
      </w:del>
      <w:r w:rsidRPr="00174332">
        <w:rPr>
          <w:rFonts w:hint="eastAsia"/>
          <w:szCs w:val="24"/>
        </w:rPr>
        <w:t>新世纪</w:t>
      </w:r>
      <w:ins w:id="648" w:author="蔡长春" w:date="2017-04-21T14:21:00Z">
        <w:r w:rsidR="00EC4995">
          <w:rPr>
            <w:rFonts w:hint="eastAsia"/>
            <w:szCs w:val="24"/>
          </w:rPr>
          <w:t>的</w:t>
        </w:r>
      </w:ins>
      <w:r w:rsidR="00CA0119" w:rsidRPr="00174332">
        <w:rPr>
          <w:rFonts w:hint="eastAsia"/>
          <w:szCs w:val="24"/>
        </w:rPr>
        <w:t>蓬勃发展</w:t>
      </w:r>
      <w:r w:rsidRPr="00174332">
        <w:rPr>
          <w:rFonts w:hint="eastAsia"/>
          <w:szCs w:val="24"/>
        </w:rPr>
        <w:t>(</w:t>
      </w:r>
      <w:r w:rsidRPr="00174332">
        <w:rPr>
          <w:rFonts w:hint="eastAsia"/>
          <w:szCs w:val="24"/>
        </w:rPr>
        <w:t>见图</w:t>
      </w:r>
      <w:r w:rsidRPr="00174332">
        <w:rPr>
          <w:rFonts w:hint="eastAsia"/>
          <w:szCs w:val="24"/>
        </w:rPr>
        <w:t>1.1)</w:t>
      </w:r>
      <w:r w:rsidRPr="00174332">
        <w:rPr>
          <w:rFonts w:hint="eastAsia"/>
          <w:szCs w:val="24"/>
        </w:rPr>
        <w:t>。</w:t>
      </w:r>
    </w:p>
    <w:p w:rsidR="00966C19" w:rsidRDefault="008108E7" w:rsidP="00966C19">
      <w:pPr>
        <w:ind w:firstLine="480"/>
        <w:rPr>
          <w:ins w:id="649" w:author="蔡长春" w:date="2017-04-21T14:50:00Z"/>
          <w:szCs w:val="24"/>
        </w:rPr>
      </w:pPr>
      <w:r w:rsidRPr="008108E7">
        <w:rPr>
          <w:rFonts w:hint="eastAsia"/>
          <w:szCs w:val="24"/>
        </w:rPr>
        <w:t>简而言之</w:t>
      </w:r>
      <w:r w:rsidR="008C6651">
        <w:rPr>
          <w:rFonts w:hint="eastAsia"/>
          <w:szCs w:val="24"/>
        </w:rPr>
        <w:t>，</w:t>
      </w:r>
      <w:r>
        <w:rPr>
          <w:rFonts w:hint="eastAsia"/>
          <w:szCs w:val="24"/>
        </w:rPr>
        <w:t>这两个信念促进了</w:t>
      </w:r>
      <w:r w:rsidRPr="008108E7">
        <w:rPr>
          <w:rFonts w:hint="eastAsia"/>
          <w:szCs w:val="24"/>
        </w:rPr>
        <w:t>对冲基金在资本市场的成长</w:t>
      </w:r>
      <w:r>
        <w:rPr>
          <w:rFonts w:hint="eastAsia"/>
          <w:szCs w:val="24"/>
        </w:rPr>
        <w:t>，并且</w:t>
      </w:r>
      <w:r w:rsidRPr="008108E7">
        <w:rPr>
          <w:rFonts w:hint="eastAsia"/>
          <w:szCs w:val="24"/>
        </w:rPr>
        <w:t>成为</w:t>
      </w:r>
      <w:r>
        <w:rPr>
          <w:rFonts w:hint="eastAsia"/>
          <w:szCs w:val="24"/>
        </w:rPr>
        <w:t>了</w:t>
      </w:r>
      <w:del w:id="650" w:author="蔡长春" w:date="2017-04-21T14:24:00Z">
        <w:r w:rsidDel="00177B36">
          <w:rPr>
            <w:rFonts w:hint="eastAsia"/>
            <w:szCs w:val="24"/>
          </w:rPr>
          <w:delText>世界范围内的</w:delText>
        </w:r>
      </w:del>
      <w:ins w:id="651" w:author="蔡长春" w:date="2017-04-21T14:24:00Z">
        <w:r w:rsidR="00177B36">
          <w:rPr>
            <w:rFonts w:hint="eastAsia"/>
            <w:szCs w:val="24"/>
          </w:rPr>
          <w:t>全球</w:t>
        </w:r>
      </w:ins>
      <w:r>
        <w:rPr>
          <w:rFonts w:hint="eastAsia"/>
          <w:szCs w:val="24"/>
        </w:rPr>
        <w:t>资本市场</w:t>
      </w:r>
      <w:del w:id="652" w:author="蔡长春" w:date="2017-04-21T14:25:00Z">
        <w:r w:rsidDel="00177B36">
          <w:rPr>
            <w:rFonts w:hint="eastAsia"/>
            <w:szCs w:val="24"/>
          </w:rPr>
          <w:delText>上</w:delText>
        </w:r>
      </w:del>
      <w:r>
        <w:rPr>
          <w:rFonts w:hint="eastAsia"/>
          <w:szCs w:val="24"/>
        </w:rPr>
        <w:t>的巨大</w:t>
      </w:r>
      <w:ins w:id="653" w:author="蔡长春" w:date="2017-04-21T14:25:00Z">
        <w:r w:rsidR="00177B36">
          <w:rPr>
            <w:rFonts w:hint="eastAsia"/>
            <w:szCs w:val="24"/>
          </w:rPr>
          <w:t>推动力</w:t>
        </w:r>
      </w:ins>
      <w:del w:id="654" w:author="蔡长春" w:date="2017-04-21T14:25:00Z">
        <w:r w:rsidR="00E30212" w:rsidDel="00177B36">
          <w:rPr>
            <w:rFonts w:hint="eastAsia"/>
            <w:szCs w:val="24"/>
          </w:rPr>
          <w:delText>力量</w:delText>
        </w:r>
      </w:del>
      <w:r w:rsidR="00E30212">
        <w:rPr>
          <w:rFonts w:hint="eastAsia"/>
          <w:szCs w:val="24"/>
        </w:rPr>
        <w:t>。</w:t>
      </w:r>
      <w:ins w:id="655" w:author="蔡长春" w:date="2017-04-21T14:27:00Z">
        <w:r w:rsidR="00177B36" w:rsidRPr="00177B36">
          <w:rPr>
            <w:rFonts w:hint="eastAsia"/>
            <w:szCs w:val="24"/>
          </w:rPr>
          <w:t>在新千年初期</w:t>
        </w:r>
      </w:ins>
      <w:ins w:id="656" w:author="蔡长春" w:date="2017-04-21T14:28:00Z">
        <w:r w:rsidR="00177B36">
          <w:rPr>
            <w:rFonts w:hint="eastAsia"/>
            <w:szCs w:val="24"/>
          </w:rPr>
          <w:t>能</w:t>
        </w:r>
      </w:ins>
      <w:ins w:id="657" w:author="蔡长春" w:date="2017-04-21T14:27:00Z">
        <w:r w:rsidR="00177B36">
          <w:rPr>
            <w:rFonts w:hint="eastAsia"/>
            <w:szCs w:val="24"/>
          </w:rPr>
          <w:t>为对冲基金提供服务是一个</w:t>
        </w:r>
      </w:ins>
      <w:ins w:id="658" w:author="蔡长春" w:date="2017-04-21T14:28:00Z">
        <w:r w:rsidR="00177B36">
          <w:rPr>
            <w:rFonts w:hint="eastAsia"/>
            <w:szCs w:val="24"/>
          </w:rPr>
          <w:t>很荣光</w:t>
        </w:r>
      </w:ins>
      <w:ins w:id="659" w:author="蔡长春" w:date="2017-04-21T14:29:00Z">
        <w:r w:rsidR="00177B36">
          <w:rPr>
            <w:rFonts w:hint="eastAsia"/>
            <w:szCs w:val="24"/>
          </w:rPr>
          <w:t>的</w:t>
        </w:r>
      </w:ins>
      <w:ins w:id="660" w:author="蔡长春" w:date="2017-04-21T14:27:00Z">
        <w:r w:rsidR="00177B36">
          <w:rPr>
            <w:rFonts w:hint="eastAsia"/>
            <w:szCs w:val="24"/>
          </w:rPr>
          <w:t>。</w:t>
        </w:r>
      </w:ins>
      <w:del w:id="661" w:author="蔡长春" w:date="2017-04-21T14:27:00Z">
        <w:r w:rsidR="00E30212" w:rsidDel="00177B36">
          <w:rPr>
            <w:rFonts w:hint="eastAsia"/>
            <w:szCs w:val="24"/>
          </w:rPr>
          <w:delText>这是一个光荣的时刻</w:delText>
        </w:r>
        <w:r w:rsidR="0034333D" w:rsidDel="00177B36">
          <w:rPr>
            <w:rFonts w:hint="eastAsia"/>
            <w:szCs w:val="24"/>
          </w:rPr>
          <w:delText>——</w:delText>
        </w:r>
        <w:r w:rsidR="00E30212" w:rsidRPr="008108E7" w:rsidDel="00177B36">
          <w:rPr>
            <w:rFonts w:hint="eastAsia"/>
            <w:szCs w:val="24"/>
          </w:rPr>
          <w:delText>在新世纪的初期</w:delText>
        </w:r>
        <w:r w:rsidR="00E30212" w:rsidDel="00177B36">
          <w:rPr>
            <w:rFonts w:hint="eastAsia"/>
            <w:szCs w:val="24"/>
          </w:rPr>
          <w:delText>，</w:delText>
        </w:r>
      </w:del>
      <w:del w:id="662" w:author="蔡长春" w:date="2017-04-21T14:29:00Z">
        <w:r w:rsidR="00E30212" w:rsidDel="00177B36">
          <w:rPr>
            <w:rFonts w:hint="eastAsia"/>
            <w:szCs w:val="24"/>
          </w:rPr>
          <w:delText>可以用</w:delText>
        </w:r>
      </w:del>
      <w:ins w:id="663" w:author="蔡长春" w:date="2017-04-21T14:29:00Z">
        <w:r w:rsidR="00177B36">
          <w:rPr>
            <w:rFonts w:hint="eastAsia"/>
            <w:szCs w:val="24"/>
          </w:rPr>
          <w:t>许多</w:t>
        </w:r>
      </w:ins>
      <w:del w:id="664" w:author="蔡长春" w:date="2017-04-21T14:33:00Z">
        <w:r w:rsidR="00E30212" w:rsidRPr="008108E7" w:rsidDel="00177B36">
          <w:rPr>
            <w:rFonts w:hint="eastAsia"/>
            <w:szCs w:val="24"/>
          </w:rPr>
          <w:delText>对冲基金</w:delText>
        </w:r>
      </w:del>
      <w:del w:id="665" w:author="蔡长春" w:date="2017-04-21T14:29:00Z">
        <w:r w:rsidR="00E30212" w:rsidDel="00177B36">
          <w:rPr>
            <w:rFonts w:hint="eastAsia"/>
            <w:szCs w:val="24"/>
          </w:rPr>
          <w:delText>提供</w:delText>
        </w:r>
      </w:del>
      <w:del w:id="666" w:author="蔡长春" w:date="2017-04-21T14:33:00Z">
        <w:r w:rsidR="00E30212" w:rsidDel="00177B36">
          <w:rPr>
            <w:rFonts w:hint="eastAsia"/>
            <w:szCs w:val="24"/>
          </w:rPr>
          <w:delText>服务</w:delText>
        </w:r>
      </w:del>
      <w:del w:id="667" w:author="蔡长春" w:date="2017-04-21T14:29:00Z">
        <w:r w:rsidR="008C6651" w:rsidDel="00177B36">
          <w:rPr>
            <w:rFonts w:hint="eastAsia"/>
            <w:szCs w:val="24"/>
          </w:rPr>
          <w:delText>，</w:delText>
        </w:r>
        <w:r w:rsidRPr="008108E7" w:rsidDel="00177B36">
          <w:rPr>
            <w:rFonts w:hint="eastAsia"/>
            <w:szCs w:val="24"/>
          </w:rPr>
          <w:delText>许多</w:delText>
        </w:r>
      </w:del>
      <w:r w:rsidRPr="008108E7">
        <w:rPr>
          <w:rFonts w:hint="eastAsia"/>
          <w:szCs w:val="24"/>
        </w:rPr>
        <w:t>华尔街</w:t>
      </w:r>
      <w:del w:id="668" w:author="蔡长春" w:date="2017-04-21T14:29:00Z">
        <w:r w:rsidRPr="008108E7" w:rsidDel="00177B36">
          <w:rPr>
            <w:rFonts w:hint="eastAsia"/>
            <w:szCs w:val="24"/>
          </w:rPr>
          <w:delText>的</w:delText>
        </w:r>
      </w:del>
      <w:r w:rsidRPr="008108E7">
        <w:rPr>
          <w:rFonts w:hint="eastAsia"/>
          <w:szCs w:val="24"/>
        </w:rPr>
        <w:t>公司</w:t>
      </w:r>
      <w:ins w:id="669" w:author="蔡长春" w:date="2017-04-21T14:29:00Z">
        <w:r w:rsidR="00177B36">
          <w:rPr>
            <w:rFonts w:hint="eastAsia"/>
            <w:szCs w:val="24"/>
          </w:rPr>
          <w:t>以及</w:t>
        </w:r>
      </w:ins>
      <w:del w:id="670" w:author="蔡长春" w:date="2017-04-21T14:29:00Z">
        <w:r w:rsidRPr="008108E7" w:rsidDel="00177B36">
          <w:rPr>
            <w:rFonts w:hint="eastAsia"/>
            <w:szCs w:val="24"/>
          </w:rPr>
          <w:delText>和</w:delText>
        </w:r>
      </w:del>
      <w:r w:rsidRPr="008108E7">
        <w:rPr>
          <w:rFonts w:hint="eastAsia"/>
          <w:szCs w:val="24"/>
        </w:rPr>
        <w:t>服务提供者</w:t>
      </w:r>
      <w:r w:rsidRPr="008108E7">
        <w:rPr>
          <w:rFonts w:hint="eastAsia"/>
          <w:szCs w:val="24"/>
        </w:rPr>
        <w:t>(</w:t>
      </w:r>
      <w:del w:id="671" w:author="蔡长春" w:date="2017-04-21T14:33:00Z">
        <w:r w:rsidRPr="008108E7" w:rsidDel="00177B36">
          <w:rPr>
            <w:rFonts w:hint="eastAsia"/>
            <w:szCs w:val="24"/>
          </w:rPr>
          <w:delText>公司</w:delText>
        </w:r>
      </w:del>
      <w:r w:rsidRPr="008108E7">
        <w:rPr>
          <w:rFonts w:hint="eastAsia"/>
          <w:szCs w:val="24"/>
        </w:rPr>
        <w:t>为基金经理</w:t>
      </w:r>
      <w:r w:rsidR="00E30212">
        <w:rPr>
          <w:rFonts w:hint="eastAsia"/>
          <w:szCs w:val="24"/>
        </w:rPr>
        <w:t>而不是</w:t>
      </w:r>
      <w:r w:rsidR="00E30212" w:rsidRPr="008108E7">
        <w:rPr>
          <w:rFonts w:hint="eastAsia"/>
          <w:szCs w:val="24"/>
        </w:rPr>
        <w:t>代理</w:t>
      </w:r>
      <w:r w:rsidR="00E30212">
        <w:rPr>
          <w:rFonts w:hint="eastAsia"/>
          <w:szCs w:val="24"/>
        </w:rPr>
        <w:t>商</w:t>
      </w:r>
      <w:r w:rsidR="00E30212" w:rsidRPr="008108E7">
        <w:rPr>
          <w:rFonts w:hint="eastAsia"/>
          <w:szCs w:val="24"/>
        </w:rPr>
        <w:t>/</w:t>
      </w:r>
      <w:r w:rsidR="00E30212" w:rsidRPr="008108E7">
        <w:rPr>
          <w:rFonts w:hint="eastAsia"/>
          <w:szCs w:val="24"/>
        </w:rPr>
        <w:t>经销商</w:t>
      </w:r>
      <w:r w:rsidRPr="008108E7">
        <w:rPr>
          <w:rFonts w:hint="eastAsia"/>
          <w:szCs w:val="24"/>
        </w:rPr>
        <w:t>提供服务</w:t>
      </w:r>
      <w:r w:rsidRPr="008108E7">
        <w:rPr>
          <w:rFonts w:hint="eastAsia"/>
          <w:szCs w:val="24"/>
        </w:rPr>
        <w:t>)</w:t>
      </w:r>
      <w:ins w:id="672" w:author="蔡长春" w:date="2017-04-21T14:46:00Z">
        <w:r w:rsidR="0065723D">
          <w:rPr>
            <w:rFonts w:hint="eastAsia"/>
            <w:szCs w:val="24"/>
          </w:rPr>
          <w:t>借此获得立足点，</w:t>
        </w:r>
      </w:ins>
      <w:ins w:id="673" w:author="蔡长春" w:date="2017-04-21T14:48:00Z">
        <w:r w:rsidR="0065723D">
          <w:rPr>
            <w:rFonts w:hint="eastAsia"/>
            <w:szCs w:val="24"/>
          </w:rPr>
          <w:t>成功</w:t>
        </w:r>
      </w:ins>
      <w:ins w:id="674" w:author="蔡长春" w:date="2017-04-21T14:47:00Z">
        <w:r w:rsidR="0065723D">
          <w:rPr>
            <w:rFonts w:hint="eastAsia"/>
            <w:szCs w:val="24"/>
          </w:rPr>
          <w:t>爆发并走向繁荣。</w:t>
        </w:r>
      </w:ins>
      <w:del w:id="675" w:author="蔡长春" w:date="2017-04-21T14:47:00Z">
        <w:r w:rsidR="00E30212" w:rsidDel="0065723D">
          <w:rPr>
            <w:rFonts w:hint="eastAsia"/>
            <w:szCs w:val="24"/>
          </w:rPr>
          <w:delText>能够获得允许发展和繁荣的行业的客服办法</w:delText>
        </w:r>
      </w:del>
      <w:r w:rsidR="00E30212">
        <w:rPr>
          <w:rFonts w:hint="eastAsia"/>
          <w:szCs w:val="24"/>
        </w:rPr>
        <w:t>。</w:t>
      </w:r>
    </w:p>
    <w:p w:rsidR="00966C19" w:rsidRPr="008C6651" w:rsidRDefault="00966C19" w:rsidP="00966C19">
      <w:pPr>
        <w:ind w:firstLine="562"/>
        <w:rPr>
          <w:moveTo w:id="676" w:author="蔡长春" w:date="2017-04-21T14:50:00Z"/>
          <w:b/>
          <w:sz w:val="28"/>
          <w:szCs w:val="24"/>
        </w:rPr>
      </w:pPr>
      <w:moveToRangeStart w:id="677" w:author="蔡长春" w:date="2017-04-21T14:50:00Z" w:name="move480549541"/>
      <w:moveTo w:id="678" w:author="蔡长春" w:date="2017-04-21T14:50:00Z">
        <w:r w:rsidRPr="008C6651">
          <w:rPr>
            <w:rFonts w:hint="eastAsia"/>
            <w:b/>
            <w:sz w:val="28"/>
            <w:szCs w:val="24"/>
          </w:rPr>
          <w:t>对冲基金繁荣时期</w:t>
        </w:r>
      </w:moveTo>
    </w:p>
    <w:p w:rsidR="00966C19" w:rsidRDefault="00966C19" w:rsidP="00966C19">
      <w:pPr>
        <w:ind w:firstLine="480"/>
        <w:rPr>
          <w:moveTo w:id="679" w:author="蔡长春" w:date="2017-04-21T14:50:00Z"/>
          <w:rFonts w:ascii="宋体" w:hAnsi="宋体"/>
          <w:szCs w:val="24"/>
        </w:rPr>
      </w:pPr>
      <w:moveTo w:id="680" w:author="蔡长春" w:date="2017-04-21T14:50:00Z">
        <w:r w:rsidRPr="003D34BA">
          <w:rPr>
            <w:rFonts w:ascii="宋体" w:hAnsi="宋体" w:hint="eastAsia"/>
            <w:szCs w:val="24"/>
          </w:rPr>
          <w:t>“20世纪80年代是对</w:t>
        </w:r>
        <w:del w:id="681" w:author="蔡长春" w:date="2017-04-21T14:51:00Z">
          <w:r w:rsidRPr="003D34BA" w:rsidDel="00966C19">
            <w:rPr>
              <w:rFonts w:ascii="宋体" w:hAnsi="宋体" w:hint="eastAsia"/>
              <w:szCs w:val="24"/>
            </w:rPr>
            <w:delText>冲基金的野蛮成长</w:delText>
          </w:r>
        </w:del>
      </w:moveTo>
      <w:ins w:id="682" w:author="蔡长春" w:date="2017-04-21T14:51:00Z">
        <w:r>
          <w:rPr>
            <w:rFonts w:ascii="宋体" w:hAnsi="宋体" w:hint="eastAsia"/>
            <w:szCs w:val="24"/>
          </w:rPr>
          <w:t>华尔街的野蛮增长</w:t>
        </w:r>
      </w:ins>
      <w:moveTo w:id="683" w:author="蔡长春" w:date="2017-04-21T14:50:00Z">
        <w:r w:rsidRPr="003D34BA">
          <w:rPr>
            <w:rFonts w:ascii="宋体" w:hAnsi="宋体" w:hint="eastAsia"/>
            <w:szCs w:val="24"/>
          </w:rPr>
          <w:t>期”，</w:t>
        </w:r>
        <w:del w:id="684" w:author="蔡长春" w:date="2017-04-21T14:52:00Z">
          <w:r w:rsidRPr="003D34BA" w:rsidDel="00966C19">
            <w:rPr>
              <w:rFonts w:ascii="宋体" w:hAnsi="宋体" w:hint="eastAsia"/>
              <w:szCs w:val="24"/>
            </w:rPr>
            <w:delText>有限责任合伙公司</w:delText>
          </w:r>
        </w:del>
      </w:moveTo>
      <w:ins w:id="685" w:author="蔡长春" w:date="2017-04-21T14:53:00Z">
        <w:r>
          <w:rPr>
            <w:rFonts w:ascii="宋体" w:hAnsi="宋体" w:hint="eastAsia"/>
            <w:szCs w:val="24"/>
          </w:rPr>
          <w:t>一家纽约</w:t>
        </w:r>
      </w:ins>
      <w:ins w:id="686" w:author="蔡长春" w:date="2017-04-21T14:54:00Z">
        <w:r>
          <w:rPr>
            <w:rFonts w:ascii="宋体" w:hAnsi="宋体" w:hint="eastAsia"/>
            <w:szCs w:val="24"/>
          </w:rPr>
          <w:t>的</w:t>
        </w:r>
      </w:ins>
      <w:ins w:id="687" w:author="蔡长春" w:date="2017-04-21T14:53:00Z">
        <w:r>
          <w:rPr>
            <w:rFonts w:ascii="宋体" w:hAnsi="宋体" w:hint="eastAsia"/>
            <w:szCs w:val="24"/>
          </w:rPr>
          <w:t>会计</w:t>
        </w:r>
      </w:ins>
      <w:ins w:id="688" w:author="蔡长春" w:date="2017-04-21T14:54:00Z">
        <w:r>
          <w:rPr>
            <w:rFonts w:ascii="宋体" w:hAnsi="宋体" w:hint="eastAsia"/>
            <w:szCs w:val="24"/>
          </w:rPr>
          <w:t>师事务所，</w:t>
        </w:r>
      </w:ins>
      <w:moveTo w:id="689" w:author="蔡长春" w:date="2017-04-21T14:50:00Z">
        <w:r w:rsidRPr="003D34BA">
          <w:rPr>
            <w:rFonts w:ascii="宋体" w:hAnsi="宋体" w:hint="eastAsia"/>
            <w:szCs w:val="24"/>
          </w:rPr>
          <w:t>艾斯纳</w:t>
        </w:r>
      </w:moveTo>
      <w:ins w:id="690" w:author="蔡长春" w:date="2017-04-21T14:52:00Z">
        <w:r>
          <w:rPr>
            <w:rFonts w:ascii="宋体" w:hAnsi="宋体" w:hint="eastAsia"/>
            <w:szCs w:val="24"/>
          </w:rPr>
          <w:t>有限</w:t>
        </w:r>
        <w:r w:rsidRPr="003D34BA">
          <w:rPr>
            <w:rFonts w:ascii="宋体" w:hAnsi="宋体" w:hint="eastAsia"/>
            <w:szCs w:val="24"/>
          </w:rPr>
          <w:t>合伙公司</w:t>
        </w:r>
      </w:ins>
      <w:moveTo w:id="691" w:author="蔡长春" w:date="2017-04-21T14:50:00Z">
        <w:r w:rsidRPr="003D34BA">
          <w:rPr>
            <w:rFonts w:ascii="宋体" w:hAnsi="宋体" w:hint="eastAsia"/>
            <w:szCs w:val="24"/>
          </w:rPr>
          <w:t>（</w:t>
        </w:r>
        <w:r w:rsidRPr="003D34BA">
          <w:rPr>
            <w:rFonts w:ascii="宋体" w:hAnsi="宋体"/>
            <w:szCs w:val="24"/>
          </w:rPr>
          <w:t>Eisner LLP</w:t>
        </w:r>
        <w:r w:rsidRPr="003D34BA">
          <w:rPr>
            <w:rFonts w:ascii="宋体" w:hAnsi="宋体" w:hint="eastAsia"/>
            <w:szCs w:val="24"/>
          </w:rPr>
          <w:t>）的合伙人</w:t>
        </w:r>
      </w:moveTo>
      <w:ins w:id="692" w:author="蔡长春" w:date="2017-04-21T14:53:00Z">
        <w:r>
          <w:rPr>
            <w:rFonts w:ascii="宋体" w:hAnsi="宋体" w:hint="eastAsia"/>
            <w:szCs w:val="24"/>
          </w:rPr>
          <w:t>，</w:t>
        </w:r>
      </w:ins>
      <w:moveTo w:id="693" w:author="蔡长春" w:date="2017-04-21T14:50:00Z">
        <w:r w:rsidRPr="003D34BA">
          <w:rPr>
            <w:rFonts w:ascii="宋体" w:hAnsi="宋体" w:hint="eastAsia"/>
            <w:szCs w:val="24"/>
          </w:rPr>
          <w:t>彼得</w:t>
        </w:r>
      </w:moveTo>
      <w:ins w:id="694" w:author="蔡长春" w:date="2017-04-21T14:52:00Z">
        <w:r>
          <w:rPr>
            <w:rFonts w:ascii="宋体" w:hAnsi="宋体" w:hint="eastAsia"/>
            <w:szCs w:val="24"/>
          </w:rPr>
          <w:t>.</w:t>
        </w:r>
      </w:ins>
      <w:ins w:id="695" w:author="蔡长春" w:date="2017-04-21T14:53:00Z">
        <w:r>
          <w:rPr>
            <w:rFonts w:ascii="宋体" w:hAnsi="宋体" w:hint="eastAsia"/>
            <w:szCs w:val="24"/>
          </w:rPr>
          <w:t>特斯达瓦德</w:t>
        </w:r>
      </w:ins>
      <w:moveTo w:id="696" w:author="蔡长春" w:date="2017-04-21T14:50:00Z">
        <w:r w:rsidRPr="003D34BA">
          <w:rPr>
            <w:rFonts w:ascii="宋体" w:hAnsi="宋体" w:hint="eastAsia"/>
            <w:szCs w:val="24"/>
          </w:rPr>
          <w:t>（</w:t>
        </w:r>
        <w:r w:rsidRPr="003D34BA">
          <w:rPr>
            <w:rFonts w:ascii="宋体" w:hAnsi="宋体"/>
            <w:szCs w:val="24"/>
          </w:rPr>
          <w:t xml:space="preserve">Peter </w:t>
        </w:r>
        <w:proofErr w:type="spellStart"/>
        <w:r w:rsidRPr="003D34BA">
          <w:rPr>
            <w:rFonts w:ascii="宋体" w:hAnsi="宋体"/>
            <w:szCs w:val="24"/>
          </w:rPr>
          <w:lastRenderedPageBreak/>
          <w:t>Testaverde</w:t>
        </w:r>
        <w:proofErr w:type="spellEnd"/>
        <w:r w:rsidRPr="003D34BA">
          <w:rPr>
            <w:rFonts w:ascii="宋体" w:hAnsi="宋体" w:hint="eastAsia"/>
            <w:szCs w:val="24"/>
          </w:rPr>
          <w:t>）</w:t>
        </w:r>
      </w:moveTo>
      <w:ins w:id="697" w:author="蔡长春" w:date="2017-04-21T14:55:00Z">
        <w:r>
          <w:rPr>
            <w:rFonts w:ascii="宋体" w:hAnsi="宋体" w:hint="eastAsia"/>
            <w:szCs w:val="24"/>
          </w:rPr>
          <w:t>这样</w:t>
        </w:r>
      </w:ins>
      <w:moveTo w:id="698" w:author="蔡长春" w:date="2017-04-21T14:50:00Z">
        <w:r w:rsidRPr="003D34BA">
          <w:rPr>
            <w:rFonts w:ascii="宋体" w:hAnsi="宋体" w:hint="eastAsia"/>
            <w:szCs w:val="24"/>
          </w:rPr>
          <w:t>说</w:t>
        </w:r>
      </w:moveTo>
      <w:ins w:id="699" w:author="蔡长春" w:date="2017-04-21T14:55:00Z">
        <w:r>
          <w:rPr>
            <w:rFonts w:ascii="宋体" w:hAnsi="宋体" w:hint="eastAsia"/>
            <w:szCs w:val="24"/>
          </w:rPr>
          <w:t>，艾斯纳</w:t>
        </w:r>
      </w:ins>
      <w:moveTo w:id="700" w:author="蔡长春" w:date="2017-04-21T14:50:00Z">
        <w:del w:id="701" w:author="蔡长春" w:date="2017-04-21T14:55:00Z">
          <w:r w:rsidDel="00966C19">
            <w:rPr>
              <w:rFonts w:ascii="宋体" w:hAnsi="宋体" w:hint="eastAsia"/>
              <w:szCs w:val="24"/>
            </w:rPr>
            <w:delText>。</w:delText>
          </w:r>
        </w:del>
        <w:del w:id="702" w:author="蔡长春" w:date="2017-04-21T14:54:00Z">
          <w:r w:rsidRPr="003D34BA" w:rsidDel="00966C19">
            <w:rPr>
              <w:rFonts w:ascii="宋体" w:hAnsi="宋体" w:hint="eastAsia"/>
              <w:szCs w:val="24"/>
            </w:rPr>
            <w:delText>艾斯纳</w:delText>
          </w:r>
          <w:r w:rsidDel="00966C19">
            <w:rPr>
              <w:rFonts w:ascii="宋体" w:hAnsi="宋体" w:hint="eastAsia"/>
              <w:szCs w:val="24"/>
            </w:rPr>
            <w:delText>是</w:delText>
          </w:r>
          <w:r w:rsidRPr="003D34BA" w:rsidDel="00966C19">
            <w:rPr>
              <w:rFonts w:ascii="宋体" w:hAnsi="宋体" w:hint="eastAsia"/>
              <w:szCs w:val="24"/>
            </w:rPr>
            <w:delText>纽约的会计师事务所</w:delText>
          </w:r>
          <w:r w:rsidDel="00966C19">
            <w:rPr>
              <w:rFonts w:ascii="宋体" w:hAnsi="宋体" w:hint="eastAsia"/>
              <w:szCs w:val="24"/>
            </w:rPr>
            <w:delText>，</w:delText>
          </w:r>
        </w:del>
        <w:r>
          <w:rPr>
            <w:rFonts w:ascii="宋体" w:hAnsi="宋体" w:hint="eastAsia"/>
            <w:szCs w:val="24"/>
          </w:rPr>
          <w:t>专门与从事对冲基金的</w:t>
        </w:r>
        <w:r w:rsidRPr="003D34BA">
          <w:rPr>
            <w:rFonts w:ascii="宋体" w:hAnsi="宋体" w:hint="eastAsia"/>
            <w:szCs w:val="24"/>
          </w:rPr>
          <w:t>经纪人/经销商合作。“</w:t>
        </w:r>
      </w:moveTo>
      <w:ins w:id="703" w:author="蔡长春" w:date="2017-04-21T14:55:00Z">
        <w:r>
          <w:rPr>
            <w:rFonts w:ascii="宋体" w:hAnsi="宋体" w:hint="eastAsia"/>
            <w:szCs w:val="24"/>
          </w:rPr>
          <w:t>当然</w:t>
        </w:r>
      </w:ins>
      <w:moveTo w:id="704" w:author="蔡长春" w:date="2017-04-21T14:50:00Z">
        <w:del w:id="705" w:author="蔡长春" w:date="2017-04-21T14:55:00Z">
          <w:r w:rsidRPr="003D34BA" w:rsidDel="00966C19">
            <w:rPr>
              <w:rFonts w:ascii="宋体" w:hAnsi="宋体" w:hint="eastAsia"/>
              <w:szCs w:val="24"/>
            </w:rPr>
            <w:delText>然而</w:delText>
          </w:r>
        </w:del>
        <w:r>
          <w:rPr>
            <w:rFonts w:ascii="宋体" w:hAnsi="宋体" w:hint="eastAsia"/>
            <w:szCs w:val="24"/>
          </w:rPr>
          <w:t>，</w:t>
        </w:r>
      </w:moveTo>
      <w:ins w:id="706" w:author="蔡长春" w:date="2017-04-21T14:56:00Z">
        <w:r>
          <w:rPr>
            <w:rFonts w:ascii="宋体" w:hAnsi="宋体" w:hint="eastAsia"/>
            <w:szCs w:val="24"/>
          </w:rPr>
          <w:t>这与对冲基金</w:t>
        </w:r>
      </w:ins>
      <w:ins w:id="707" w:author="蔡长春" w:date="2017-04-21T14:57:00Z">
        <w:r>
          <w:rPr>
            <w:rFonts w:ascii="宋体" w:hAnsi="宋体" w:hint="eastAsia"/>
            <w:szCs w:val="24"/>
          </w:rPr>
          <w:t>达到巅峰时期的90年代中期</w:t>
        </w:r>
      </w:ins>
      <w:moveTo w:id="708" w:author="蔡长春" w:date="2017-04-21T14:50:00Z">
        <w:r>
          <w:rPr>
            <w:rFonts w:ascii="宋体" w:hAnsi="宋体" w:hint="eastAsia"/>
            <w:szCs w:val="24"/>
          </w:rPr>
          <w:t>没有什么</w:t>
        </w:r>
        <w:del w:id="709" w:author="蔡长春" w:date="2017-04-21T14:56:00Z">
          <w:r w:rsidDel="00966C19">
            <w:rPr>
              <w:rFonts w:ascii="宋体" w:hAnsi="宋体" w:hint="eastAsia"/>
              <w:szCs w:val="24"/>
            </w:rPr>
            <w:delText>可以与之相比</w:delText>
          </w:r>
        </w:del>
      </w:moveTo>
      <w:ins w:id="710" w:author="蔡长春" w:date="2017-04-21T14:56:00Z">
        <w:r>
          <w:rPr>
            <w:rFonts w:ascii="宋体" w:hAnsi="宋体" w:hint="eastAsia"/>
            <w:szCs w:val="24"/>
          </w:rPr>
          <w:t>可比性</w:t>
        </w:r>
      </w:ins>
      <w:moveTo w:id="711" w:author="蔡长春" w:date="2017-04-21T14:50:00Z">
        <w:del w:id="712" w:author="蔡长春" w:date="2017-04-21T14:56:00Z">
          <w:r w:rsidDel="00966C19">
            <w:rPr>
              <w:rFonts w:ascii="宋体" w:hAnsi="宋体" w:hint="eastAsia"/>
              <w:szCs w:val="24"/>
            </w:rPr>
            <w:delText>，</w:delText>
          </w:r>
          <w:r w:rsidRPr="003D34BA" w:rsidDel="00966C19">
            <w:rPr>
              <w:rFonts w:ascii="宋体" w:hAnsi="宋体" w:hint="eastAsia"/>
              <w:szCs w:val="24"/>
            </w:rPr>
            <w:delText>在</w:delText>
          </w:r>
          <w:r w:rsidDel="00966C19">
            <w:rPr>
              <w:rFonts w:ascii="宋体" w:hAnsi="宋体" w:hint="eastAsia"/>
              <w:szCs w:val="24"/>
            </w:rPr>
            <w:delText>20世纪90</w:delText>
          </w:r>
          <w:r w:rsidRPr="003D34BA" w:rsidDel="00966C19">
            <w:rPr>
              <w:rFonts w:ascii="宋体" w:hAnsi="宋体" w:hint="eastAsia"/>
              <w:szCs w:val="24"/>
            </w:rPr>
            <w:delText>年代中期</w:delText>
          </w:r>
          <w:r w:rsidDel="00966C19">
            <w:rPr>
              <w:rFonts w:ascii="宋体" w:hAnsi="宋体" w:hint="eastAsia"/>
              <w:szCs w:val="24"/>
            </w:rPr>
            <w:delText>，</w:delText>
          </w:r>
          <w:r w:rsidRPr="003D34BA" w:rsidDel="00966C19">
            <w:rPr>
              <w:rFonts w:ascii="宋体" w:hAnsi="宋体" w:hint="eastAsia"/>
              <w:szCs w:val="24"/>
            </w:rPr>
            <w:delText>对冲基金行业的增长达到</w:delText>
          </w:r>
          <w:r w:rsidDel="00966C19">
            <w:rPr>
              <w:rFonts w:ascii="宋体" w:hAnsi="宋体" w:hint="eastAsia"/>
              <w:szCs w:val="24"/>
            </w:rPr>
            <w:delText>了</w:delText>
          </w:r>
          <w:r w:rsidRPr="003D34BA" w:rsidDel="00966C19">
            <w:rPr>
              <w:rFonts w:ascii="宋体" w:hAnsi="宋体" w:hint="eastAsia"/>
              <w:szCs w:val="24"/>
            </w:rPr>
            <w:delText>巅峰</w:delText>
          </w:r>
        </w:del>
        <w:r w:rsidRPr="003D34BA">
          <w:rPr>
            <w:rFonts w:ascii="宋体" w:hAnsi="宋体" w:hint="eastAsia"/>
            <w:szCs w:val="24"/>
          </w:rPr>
          <w:t>。”</w:t>
        </w:r>
      </w:moveTo>
    </w:p>
    <w:p w:rsidR="00966C19" w:rsidRDefault="00966C19" w:rsidP="00966C19">
      <w:pPr>
        <w:ind w:firstLine="480"/>
        <w:rPr>
          <w:moveTo w:id="713" w:author="蔡长春" w:date="2017-04-21T14:50:00Z"/>
          <w:rFonts w:ascii="宋体" w:hAnsi="宋体"/>
          <w:szCs w:val="24"/>
        </w:rPr>
      </w:pPr>
      <w:moveTo w:id="714" w:author="蔡长春" w:date="2017-04-21T14:50:00Z">
        <w:r w:rsidRPr="00677415">
          <w:rPr>
            <w:rFonts w:ascii="宋体" w:hAnsi="宋体" w:hint="eastAsia"/>
            <w:szCs w:val="24"/>
          </w:rPr>
          <w:t>冲基金行业经历</w:t>
        </w:r>
        <w:r>
          <w:rPr>
            <w:rFonts w:ascii="宋体" w:hAnsi="宋体" w:hint="eastAsia"/>
            <w:szCs w:val="24"/>
          </w:rPr>
          <w:t>的</w:t>
        </w:r>
        <w:del w:id="715" w:author="蔡长春" w:date="2017-04-21T14:57:00Z">
          <w:r w:rsidDel="00966C19">
            <w:rPr>
              <w:rFonts w:ascii="宋体" w:hAnsi="宋体" w:hint="eastAsia"/>
              <w:szCs w:val="24"/>
            </w:rPr>
            <w:delText xml:space="preserve"> </w:delText>
          </w:r>
        </w:del>
      </w:moveTo>
      <w:ins w:id="716" w:author="蔡长春" w:date="2017-04-21T15:05:00Z">
        <w:r w:rsidR="00EF66EB">
          <w:rPr>
            <w:rFonts w:ascii="宋体" w:hAnsi="宋体" w:hint="eastAsia"/>
            <w:szCs w:val="24"/>
          </w:rPr>
          <w:t>一系列转折点</w:t>
        </w:r>
      </w:ins>
      <w:ins w:id="717" w:author="蔡长春" w:date="2017-04-21T15:06:00Z">
        <w:r w:rsidR="00EF66EB">
          <w:rPr>
            <w:rFonts w:ascii="宋体" w:hAnsi="宋体" w:hint="eastAsia"/>
            <w:szCs w:val="24"/>
          </w:rPr>
          <w:t>中的</w:t>
        </w:r>
      </w:ins>
      <w:moveTo w:id="718" w:author="蔡长春" w:date="2017-04-21T14:50:00Z">
        <w:r w:rsidRPr="00677415">
          <w:rPr>
            <w:rFonts w:ascii="宋体" w:hAnsi="宋体" w:hint="eastAsia"/>
            <w:szCs w:val="24"/>
          </w:rPr>
          <w:t>第一个</w:t>
        </w:r>
        <w:del w:id="719" w:author="蔡长春" w:date="2017-04-21T15:06:00Z">
          <w:r w:rsidRPr="00677415" w:rsidDel="00EF66EB">
            <w:rPr>
              <w:rFonts w:ascii="宋体" w:hAnsi="宋体" w:hint="eastAsia"/>
              <w:szCs w:val="24"/>
            </w:rPr>
            <w:delText>转折点</w:delText>
          </w:r>
        </w:del>
        <w:r>
          <w:rPr>
            <w:rFonts w:ascii="宋体" w:hAnsi="宋体" w:hint="eastAsia"/>
            <w:szCs w:val="24"/>
          </w:rPr>
          <w:t>，</w:t>
        </w:r>
        <w:r w:rsidRPr="00677415">
          <w:rPr>
            <w:rFonts w:ascii="宋体" w:hAnsi="宋体" w:hint="eastAsia"/>
            <w:szCs w:val="24"/>
          </w:rPr>
          <w:t>是</w:t>
        </w:r>
      </w:moveTo>
      <w:ins w:id="720" w:author="蔡长春" w:date="2017-04-21T15:09:00Z">
        <w:r w:rsidR="00067519">
          <w:rPr>
            <w:rFonts w:ascii="宋体" w:hAnsi="宋体" w:hint="eastAsia"/>
            <w:szCs w:val="24"/>
          </w:rPr>
          <w:t>称之为</w:t>
        </w:r>
      </w:ins>
      <w:ins w:id="721" w:author="蔡长春" w:date="2017-04-21T15:07:00Z">
        <w:r w:rsidR="00EF66EB">
          <w:rPr>
            <w:rFonts w:ascii="宋体" w:hAnsi="宋体" w:hint="eastAsia"/>
            <w:szCs w:val="24"/>
          </w:rPr>
          <w:t>“亚洲金融风暴”</w:t>
        </w:r>
      </w:ins>
      <w:moveTo w:id="722" w:author="蔡长春" w:date="2017-04-21T14:50:00Z">
        <w:del w:id="723" w:author="蔡长春" w:date="2017-04-21T15:09:00Z">
          <w:r w:rsidRPr="00677415" w:rsidDel="00067519">
            <w:rPr>
              <w:rFonts w:ascii="宋体" w:hAnsi="宋体" w:hint="eastAsia"/>
              <w:szCs w:val="24"/>
            </w:rPr>
            <w:delText>在一系列</w:delText>
          </w:r>
        </w:del>
        <w:r w:rsidRPr="00677415">
          <w:rPr>
            <w:rFonts w:ascii="宋体" w:hAnsi="宋体" w:hint="eastAsia"/>
            <w:szCs w:val="24"/>
          </w:rPr>
          <w:t>的信贷危机或金融危机</w:t>
        </w:r>
        <w:del w:id="724" w:author="蔡长春" w:date="2017-04-21T15:09:00Z">
          <w:r w:rsidRPr="00677415" w:rsidDel="00067519">
            <w:rPr>
              <w:rFonts w:ascii="宋体" w:hAnsi="宋体" w:hint="eastAsia"/>
              <w:szCs w:val="24"/>
            </w:rPr>
            <w:delText>之后，被称为“亚洲危机”</w:delText>
          </w:r>
        </w:del>
      </w:moveTo>
      <w:ins w:id="725" w:author="蔡长春" w:date="2017-04-21T15:09:00Z">
        <w:r w:rsidR="00067519">
          <w:rPr>
            <w:rFonts w:ascii="宋体" w:hAnsi="宋体" w:hint="eastAsia"/>
            <w:szCs w:val="24"/>
          </w:rPr>
          <w:t>，</w:t>
        </w:r>
      </w:ins>
      <w:moveTo w:id="726" w:author="蔡长春" w:date="2017-04-21T14:50:00Z">
        <w:del w:id="727" w:author="蔡长春" w:date="2017-04-21T15:09:00Z">
          <w:r w:rsidDel="00067519">
            <w:rPr>
              <w:rFonts w:ascii="宋体" w:hAnsi="宋体" w:hint="eastAsia"/>
              <w:szCs w:val="24"/>
            </w:rPr>
            <w:delText>。</w:delText>
          </w:r>
        </w:del>
      </w:moveTo>
      <w:ins w:id="728" w:author="蔡长春" w:date="2017-04-21T15:09:00Z">
        <w:r w:rsidR="00067519">
          <w:rPr>
            <w:rFonts w:ascii="宋体" w:hAnsi="宋体" w:hint="eastAsia"/>
            <w:szCs w:val="24"/>
          </w:rPr>
          <w:t>这次危机在1997年7月严重</w:t>
        </w:r>
      </w:ins>
      <w:moveTo w:id="729" w:author="蔡长春" w:date="2017-04-21T14:50:00Z">
        <w:r>
          <w:rPr>
            <w:rFonts w:ascii="宋体" w:hAnsi="宋体" w:hint="eastAsia"/>
            <w:szCs w:val="24"/>
          </w:rPr>
          <w:t>冲击了</w:t>
        </w:r>
        <w:del w:id="730" w:author="蔡长春" w:date="2017-04-21T15:09:00Z">
          <w:r w:rsidDel="00067519">
            <w:rPr>
              <w:rFonts w:ascii="宋体" w:hAnsi="宋体" w:hint="eastAsia"/>
              <w:szCs w:val="24"/>
            </w:rPr>
            <w:delText>1997年</w:delText>
          </w:r>
          <w:r w:rsidRPr="00CD7FD0" w:rsidDel="00067519">
            <w:rPr>
              <w:rFonts w:ascii="宋体" w:hAnsi="宋体" w:hint="eastAsia"/>
              <w:szCs w:val="24"/>
            </w:rPr>
            <w:delText>7月的</w:delText>
          </w:r>
        </w:del>
        <w:r w:rsidRPr="00CD7FD0">
          <w:rPr>
            <w:rFonts w:ascii="宋体" w:hAnsi="宋体" w:hint="eastAsia"/>
            <w:szCs w:val="24"/>
          </w:rPr>
          <w:t>东南亚</w:t>
        </w:r>
      </w:moveTo>
      <w:ins w:id="731" w:author="蔡长春" w:date="2017-04-21T15:10:00Z">
        <w:r w:rsidR="00067519">
          <w:rPr>
            <w:rFonts w:ascii="宋体" w:hAnsi="宋体" w:hint="eastAsia"/>
            <w:szCs w:val="24"/>
          </w:rPr>
          <w:t>的</w:t>
        </w:r>
      </w:ins>
      <w:moveTo w:id="732" w:author="蔡长春" w:date="2017-04-21T14:50:00Z">
        <w:r w:rsidRPr="00CD7FD0">
          <w:rPr>
            <w:rFonts w:ascii="宋体" w:hAnsi="宋体" w:hint="eastAsia"/>
            <w:szCs w:val="24"/>
          </w:rPr>
          <w:t>经济</w:t>
        </w:r>
        <w:r>
          <w:rPr>
            <w:rFonts w:ascii="宋体" w:hAnsi="宋体" w:hint="eastAsia"/>
            <w:szCs w:val="24"/>
          </w:rPr>
          <w:t>：泰铢</w:t>
        </w:r>
      </w:moveTo>
      <w:ins w:id="733" w:author="蔡长春" w:date="2017-04-21T15:11:00Z">
        <w:r w:rsidR="00067519">
          <w:rPr>
            <w:rFonts w:ascii="宋体" w:hAnsi="宋体" w:hint="eastAsia"/>
            <w:szCs w:val="24"/>
          </w:rPr>
          <w:t>的</w:t>
        </w:r>
      </w:ins>
      <w:moveTo w:id="734" w:author="蔡长春" w:date="2017-04-21T14:50:00Z">
        <w:r>
          <w:rPr>
            <w:rFonts w:ascii="宋体" w:hAnsi="宋体" w:hint="eastAsia"/>
            <w:szCs w:val="24"/>
          </w:rPr>
          <w:t>崩溃</w:t>
        </w:r>
      </w:moveTo>
      <w:ins w:id="735" w:author="蔡长春" w:date="2017-04-21T15:11:00Z">
        <w:r w:rsidR="00067519">
          <w:rPr>
            <w:rFonts w:ascii="宋体" w:hAnsi="宋体" w:hint="eastAsia"/>
            <w:szCs w:val="24"/>
          </w:rPr>
          <w:t>使泰国陷入经济混乱</w:t>
        </w:r>
      </w:ins>
      <w:moveTo w:id="736" w:author="蔡长春" w:date="2017-04-21T14:50:00Z">
        <w:del w:id="737" w:author="蔡长春" w:date="2017-04-21T15:10:00Z">
          <w:r w:rsidDel="00067519">
            <w:rPr>
              <w:rFonts w:ascii="宋体" w:hAnsi="宋体" w:hint="eastAsia"/>
              <w:szCs w:val="24"/>
            </w:rPr>
            <w:delText>让泰国经济陷入疲软</w:delText>
          </w:r>
        </w:del>
        <w:r>
          <w:rPr>
            <w:rFonts w:ascii="宋体" w:hAnsi="宋体" w:hint="eastAsia"/>
            <w:szCs w:val="24"/>
          </w:rPr>
          <w:t>，</w:t>
        </w:r>
        <w:r w:rsidRPr="008D0461">
          <w:rPr>
            <w:rFonts w:ascii="宋体" w:hAnsi="宋体" w:hint="eastAsia"/>
            <w:szCs w:val="24"/>
          </w:rPr>
          <w:t>政府决定货币不再</w:t>
        </w:r>
      </w:moveTo>
      <w:ins w:id="738" w:author="蔡长春" w:date="2017-04-21T15:11:00Z">
        <w:r w:rsidR="00067519">
          <w:rPr>
            <w:rFonts w:ascii="宋体" w:hAnsi="宋体" w:hint="eastAsia"/>
            <w:szCs w:val="24"/>
          </w:rPr>
          <w:t>与</w:t>
        </w:r>
      </w:ins>
      <w:moveTo w:id="739" w:author="蔡长春" w:date="2017-04-21T14:50:00Z">
        <w:del w:id="740" w:author="蔡长春" w:date="2017-04-21T15:11:00Z">
          <w:r w:rsidDel="00067519">
            <w:rPr>
              <w:rFonts w:ascii="宋体" w:hAnsi="宋体" w:hint="eastAsia"/>
              <w:szCs w:val="24"/>
            </w:rPr>
            <w:delText>同</w:delText>
          </w:r>
        </w:del>
        <w:r>
          <w:rPr>
            <w:rFonts w:ascii="宋体" w:hAnsi="宋体" w:hint="eastAsia"/>
            <w:szCs w:val="24"/>
          </w:rPr>
          <w:t>美元挂钩。巨额亏损影响了</w:t>
        </w:r>
        <w:del w:id="741" w:author="蔡长春" w:date="2017-04-21T15:12:00Z">
          <w:r w:rsidRPr="008D0461" w:rsidDel="00067519">
            <w:rPr>
              <w:rFonts w:ascii="宋体" w:hAnsi="宋体" w:hint="eastAsia"/>
              <w:szCs w:val="24"/>
            </w:rPr>
            <w:delText>所有的区域市场</w:delText>
          </w:r>
        </w:del>
      </w:moveTo>
      <w:ins w:id="742" w:author="蔡长春" w:date="2017-04-21T15:12:00Z">
        <w:r w:rsidR="00067519">
          <w:rPr>
            <w:rFonts w:ascii="宋体" w:hAnsi="宋体" w:hint="eastAsia"/>
            <w:szCs w:val="24"/>
          </w:rPr>
          <w:t>市场的所有领域；</w:t>
        </w:r>
      </w:ins>
      <w:moveTo w:id="743" w:author="蔡长春" w:date="2017-04-21T14:50:00Z">
        <w:del w:id="744" w:author="蔡长春" w:date="2017-04-21T15:12:00Z">
          <w:r w:rsidDel="00067519">
            <w:rPr>
              <w:rFonts w:ascii="宋体" w:hAnsi="宋体" w:hint="eastAsia"/>
              <w:szCs w:val="24"/>
            </w:rPr>
            <w:delText>，</w:delText>
          </w:r>
        </w:del>
      </w:moveTo>
      <w:ins w:id="745" w:author="蔡长春" w:date="2017-04-21T15:13:00Z">
        <w:r w:rsidR="00067519">
          <w:rPr>
            <w:rFonts w:ascii="宋体" w:hAnsi="宋体" w:hint="eastAsia"/>
            <w:szCs w:val="24"/>
          </w:rPr>
          <w:t>区域内的大多数国家</w:t>
        </w:r>
      </w:ins>
      <w:moveTo w:id="746" w:author="蔡长春" w:date="2017-04-21T14:50:00Z">
        <w:r>
          <w:rPr>
            <w:rFonts w:ascii="宋体" w:hAnsi="宋体" w:hint="eastAsia"/>
            <w:szCs w:val="24"/>
          </w:rPr>
          <w:t>股票、债券、货币和房地产都遭受</w:t>
        </w:r>
        <w:r w:rsidRPr="008D0461">
          <w:rPr>
            <w:rFonts w:ascii="宋体" w:hAnsi="宋体" w:hint="eastAsia"/>
            <w:szCs w:val="24"/>
          </w:rPr>
          <w:t>重创</w:t>
        </w:r>
        <w:r>
          <w:rPr>
            <w:rFonts w:ascii="宋体" w:hAnsi="宋体" w:hint="eastAsia"/>
            <w:szCs w:val="24"/>
          </w:rPr>
          <w:t>，</w:t>
        </w:r>
        <w:del w:id="747" w:author="蔡长春" w:date="2017-04-21T15:13:00Z">
          <w:r w:rsidRPr="008D0461" w:rsidDel="00067519">
            <w:rPr>
              <w:rFonts w:ascii="宋体" w:hAnsi="宋体" w:hint="eastAsia"/>
              <w:szCs w:val="24"/>
            </w:rPr>
            <w:delText>大多数国家在该地区的房价下跌</w:delText>
          </w:r>
          <w:r w:rsidDel="00067519">
            <w:rPr>
              <w:rFonts w:ascii="宋体" w:hAnsi="宋体" w:hint="eastAsia"/>
              <w:szCs w:val="24"/>
            </w:rPr>
            <w:delText>，</w:delText>
          </w:r>
        </w:del>
        <w:r>
          <w:rPr>
            <w:rFonts w:ascii="宋体" w:hAnsi="宋体" w:hint="eastAsia"/>
            <w:szCs w:val="24"/>
          </w:rPr>
          <w:t>并且</w:t>
        </w:r>
        <w:r w:rsidRPr="008D0461">
          <w:rPr>
            <w:rFonts w:ascii="宋体" w:hAnsi="宋体" w:hint="eastAsia"/>
            <w:szCs w:val="24"/>
          </w:rPr>
          <w:t>似乎</w:t>
        </w:r>
      </w:moveTo>
      <w:ins w:id="748" w:author="蔡长春" w:date="2017-04-21T15:15:00Z">
        <w:r w:rsidR="00067519">
          <w:rPr>
            <w:rFonts w:ascii="宋体" w:hAnsi="宋体" w:hint="eastAsia"/>
            <w:szCs w:val="24"/>
          </w:rPr>
          <w:t>看不到</w:t>
        </w:r>
      </w:ins>
      <w:moveTo w:id="749" w:author="蔡长春" w:date="2017-04-21T14:50:00Z">
        <w:del w:id="750" w:author="蔡长春" w:date="2017-04-21T15:15:00Z">
          <w:r w:rsidRPr="008D0461" w:rsidDel="00067519">
            <w:rPr>
              <w:rFonts w:ascii="宋体" w:hAnsi="宋体" w:hint="eastAsia"/>
              <w:szCs w:val="24"/>
            </w:rPr>
            <w:delText>没有</w:delText>
          </w:r>
        </w:del>
        <w:r w:rsidRPr="008D0461">
          <w:rPr>
            <w:rFonts w:ascii="宋体" w:hAnsi="宋体" w:hint="eastAsia"/>
            <w:szCs w:val="24"/>
          </w:rPr>
          <w:t>底</w:t>
        </w:r>
      </w:moveTo>
      <w:ins w:id="751" w:author="蔡长春" w:date="2017-04-21T15:15:00Z">
        <w:r w:rsidR="00067519">
          <w:rPr>
            <w:rFonts w:ascii="宋体" w:hAnsi="宋体" w:hint="eastAsia"/>
            <w:szCs w:val="24"/>
          </w:rPr>
          <w:t>部</w:t>
        </w:r>
      </w:ins>
      <w:moveTo w:id="752" w:author="蔡长春" w:date="2017-04-21T14:50:00Z">
        <w:r w:rsidRPr="008D0461">
          <w:rPr>
            <w:rFonts w:ascii="宋体" w:hAnsi="宋体" w:hint="eastAsia"/>
            <w:szCs w:val="24"/>
          </w:rPr>
          <w:t>。亚洲</w:t>
        </w:r>
        <w:r>
          <w:rPr>
            <w:rFonts w:ascii="宋体" w:hAnsi="宋体" w:hint="eastAsia"/>
            <w:szCs w:val="24"/>
          </w:rPr>
          <w:t>的损失传</w:t>
        </w:r>
      </w:moveTo>
      <w:ins w:id="753" w:author="蔡长春" w:date="2017-04-21T15:16:00Z">
        <w:r w:rsidR="00067519">
          <w:rPr>
            <w:rFonts w:ascii="宋体" w:hAnsi="宋体" w:hint="eastAsia"/>
            <w:szCs w:val="24"/>
          </w:rPr>
          <w:t>导</w:t>
        </w:r>
      </w:ins>
      <w:moveTo w:id="754" w:author="蔡长春" w:date="2017-04-21T14:50:00Z">
        <w:r>
          <w:rPr>
            <w:rFonts w:ascii="宋体" w:hAnsi="宋体" w:hint="eastAsia"/>
            <w:szCs w:val="24"/>
          </w:rPr>
          <w:t>到</w:t>
        </w:r>
        <w:r w:rsidRPr="008D0461">
          <w:rPr>
            <w:rFonts w:ascii="宋体" w:hAnsi="宋体" w:hint="eastAsia"/>
            <w:szCs w:val="24"/>
          </w:rPr>
          <w:t>欧洲和美国</w:t>
        </w:r>
        <w:r>
          <w:rPr>
            <w:rFonts w:ascii="宋体" w:hAnsi="宋体" w:hint="eastAsia"/>
            <w:szCs w:val="24"/>
          </w:rPr>
          <w:t>，导致全世界的</w:t>
        </w:r>
        <w:r w:rsidRPr="008D0461">
          <w:rPr>
            <w:rFonts w:ascii="宋体" w:hAnsi="宋体" w:hint="eastAsia"/>
            <w:szCs w:val="24"/>
          </w:rPr>
          <w:t>市场</w:t>
        </w:r>
      </w:moveTo>
      <w:ins w:id="755" w:author="蔡长春" w:date="2017-04-21T15:16:00Z">
        <w:r w:rsidR="00067519">
          <w:rPr>
            <w:rFonts w:ascii="宋体" w:hAnsi="宋体" w:hint="eastAsia"/>
            <w:szCs w:val="24"/>
          </w:rPr>
          <w:t>下跌</w:t>
        </w:r>
      </w:ins>
      <w:moveTo w:id="756" w:author="蔡长春" w:date="2017-04-21T14:50:00Z">
        <w:del w:id="757" w:author="蔡长春" w:date="2017-04-21T15:16:00Z">
          <w:r w:rsidRPr="008D0461" w:rsidDel="00067519">
            <w:rPr>
              <w:rFonts w:ascii="宋体" w:hAnsi="宋体" w:hint="eastAsia"/>
              <w:szCs w:val="24"/>
            </w:rPr>
            <w:delText>下降</w:delText>
          </w:r>
        </w:del>
        <w:r>
          <w:rPr>
            <w:rFonts w:ascii="宋体" w:hAnsi="宋体" w:hint="eastAsia"/>
            <w:szCs w:val="24"/>
          </w:rPr>
          <w:t>，</w:t>
        </w:r>
        <w:r w:rsidRPr="008D0461">
          <w:rPr>
            <w:rFonts w:ascii="宋体" w:hAnsi="宋体" w:hint="eastAsia"/>
            <w:szCs w:val="24"/>
          </w:rPr>
          <w:t>很多人认为全球经济衰退</w:t>
        </w:r>
        <w:del w:id="758" w:author="蔡长春" w:date="2017-04-21T15:16:00Z">
          <w:r w:rsidRPr="008D0461" w:rsidDel="00067519">
            <w:rPr>
              <w:rFonts w:ascii="宋体" w:hAnsi="宋体" w:hint="eastAsia"/>
              <w:szCs w:val="24"/>
            </w:rPr>
            <w:delText>会接踵而来</w:delText>
          </w:r>
        </w:del>
      </w:moveTo>
      <w:ins w:id="759" w:author="蔡长春" w:date="2017-04-21T15:16:00Z">
        <w:r w:rsidR="00067519">
          <w:rPr>
            <w:rFonts w:ascii="宋体" w:hAnsi="宋体" w:hint="eastAsia"/>
            <w:szCs w:val="24"/>
          </w:rPr>
          <w:t>即将到来</w:t>
        </w:r>
      </w:ins>
      <w:moveTo w:id="760" w:author="蔡长春" w:date="2017-04-21T14:50:00Z">
        <w:r w:rsidRPr="008D0461">
          <w:rPr>
            <w:rFonts w:ascii="宋体" w:hAnsi="宋体" w:hint="eastAsia"/>
            <w:szCs w:val="24"/>
          </w:rPr>
          <w:t>。全球市场下跌持续</w:t>
        </w:r>
        <w:r>
          <w:rPr>
            <w:rFonts w:ascii="宋体" w:hAnsi="宋体" w:hint="eastAsia"/>
            <w:szCs w:val="24"/>
          </w:rPr>
          <w:t>到</w:t>
        </w:r>
        <w:r w:rsidRPr="008D0461">
          <w:rPr>
            <w:rFonts w:ascii="宋体" w:hAnsi="宋体" w:hint="eastAsia"/>
            <w:szCs w:val="24"/>
          </w:rPr>
          <w:t>1998年的春</w:t>
        </w:r>
        <w:del w:id="761" w:author="蔡长春" w:date="2017-04-21T15:16:00Z">
          <w:r w:rsidRPr="008D0461" w:rsidDel="00067519">
            <w:rPr>
              <w:rFonts w:ascii="宋体" w:hAnsi="宋体" w:hint="eastAsia"/>
              <w:szCs w:val="24"/>
            </w:rPr>
            <w:delText>天和夏天</w:delText>
          </w:r>
        </w:del>
      </w:moveTo>
      <w:ins w:id="762" w:author="蔡长春" w:date="2017-04-21T15:16:00Z">
        <w:r w:rsidR="00067519">
          <w:rPr>
            <w:rFonts w:ascii="宋体" w:hAnsi="宋体" w:hint="eastAsia"/>
            <w:szCs w:val="24"/>
          </w:rPr>
          <w:t>夏</w:t>
        </w:r>
      </w:ins>
      <w:moveTo w:id="763" w:author="蔡长春" w:date="2017-04-21T14:50:00Z">
        <w:r>
          <w:rPr>
            <w:rFonts w:ascii="宋体" w:hAnsi="宋体" w:hint="eastAsia"/>
            <w:szCs w:val="24"/>
          </w:rPr>
          <w:t>，并见证了</w:t>
        </w:r>
      </w:moveTo>
      <w:ins w:id="764" w:author="蔡长春" w:date="2017-04-21T15:17:00Z">
        <w:r w:rsidR="00067519">
          <w:rPr>
            <w:rFonts w:ascii="宋体" w:hAnsi="宋体" w:hint="eastAsia"/>
            <w:szCs w:val="24"/>
          </w:rPr>
          <w:t>对</w:t>
        </w:r>
      </w:ins>
      <w:moveTo w:id="765" w:author="蔡长春" w:date="2017-04-21T14:50:00Z">
        <w:r>
          <w:rPr>
            <w:rFonts w:ascii="宋体" w:hAnsi="宋体" w:hint="eastAsia"/>
            <w:szCs w:val="24"/>
          </w:rPr>
          <w:t>长期资本管理公司</w:t>
        </w:r>
        <w:del w:id="766" w:author="蔡长春" w:date="2017-04-21T15:17:00Z">
          <w:r w:rsidDel="00067519">
            <w:rPr>
              <w:rFonts w:ascii="宋体" w:hAnsi="宋体" w:hint="eastAsia"/>
              <w:szCs w:val="24"/>
            </w:rPr>
            <w:delText>所获得</w:delText>
          </w:r>
        </w:del>
        <w:r>
          <w:rPr>
            <w:rFonts w:ascii="宋体" w:hAnsi="宋体" w:hint="eastAsia"/>
            <w:szCs w:val="24"/>
          </w:rPr>
          <w:t>的紧急救助。这些事件导致了对冲基金的</w:t>
        </w:r>
        <w:r w:rsidRPr="008D0461">
          <w:rPr>
            <w:rFonts w:ascii="宋体" w:hAnsi="宋体" w:hint="eastAsia"/>
            <w:szCs w:val="24"/>
          </w:rPr>
          <w:t>大规模增长。</w:t>
        </w:r>
      </w:moveTo>
    </w:p>
    <w:p w:rsidR="00966C19" w:rsidRDefault="00966C19" w:rsidP="00966C19">
      <w:pPr>
        <w:ind w:firstLine="480"/>
        <w:rPr>
          <w:moveTo w:id="767" w:author="蔡长春" w:date="2017-04-21T14:50:00Z"/>
          <w:rFonts w:ascii="宋体" w:hAnsi="宋体"/>
          <w:szCs w:val="24"/>
        </w:rPr>
      </w:pPr>
      <w:moveTo w:id="768" w:author="蔡长春" w:date="2017-04-21T14:50:00Z">
        <w:r>
          <w:rPr>
            <w:rFonts w:ascii="宋体" w:hAnsi="宋体" w:hint="eastAsia"/>
            <w:szCs w:val="24"/>
          </w:rPr>
          <w:t>来自美国</w:t>
        </w:r>
      </w:moveTo>
      <w:ins w:id="769" w:author="蔡长春" w:date="2017-04-21T15:21:00Z">
        <w:r w:rsidR="00067519">
          <w:rPr>
            <w:rFonts w:ascii="宋体" w:hAnsi="宋体" w:hint="eastAsia"/>
            <w:szCs w:val="24"/>
          </w:rPr>
          <w:t>各地的</w:t>
        </w:r>
      </w:ins>
      <w:moveTo w:id="770" w:author="蔡长春" w:date="2017-04-21T14:50:00Z">
        <w:r>
          <w:rPr>
            <w:rFonts w:ascii="宋体" w:hAnsi="宋体" w:hint="eastAsia"/>
            <w:szCs w:val="24"/>
          </w:rPr>
          <w:t>华尔街</w:t>
        </w:r>
      </w:moveTo>
      <w:ins w:id="771" w:author="蔡长春" w:date="2017-04-21T15:21:00Z">
        <w:r w:rsidR="00067519">
          <w:rPr>
            <w:rFonts w:ascii="宋体" w:hAnsi="宋体" w:hint="eastAsia"/>
            <w:szCs w:val="24"/>
          </w:rPr>
          <w:t>人</w:t>
        </w:r>
      </w:ins>
      <w:moveTo w:id="772" w:author="蔡长春" w:date="2017-04-21T14:50:00Z">
        <w:r>
          <w:rPr>
            <w:rFonts w:ascii="宋体" w:hAnsi="宋体" w:hint="eastAsia"/>
            <w:szCs w:val="24"/>
          </w:rPr>
          <w:t>的</w:t>
        </w:r>
      </w:moveTo>
      <w:ins w:id="773" w:author="蔡长春" w:date="2017-04-21T15:21:00Z">
        <w:r w:rsidR="00FB12DC">
          <w:rPr>
            <w:rFonts w:ascii="宋体" w:hAnsi="宋体" w:hint="eastAsia"/>
            <w:szCs w:val="24"/>
          </w:rPr>
          <w:t>利用各种策略，推出</w:t>
        </w:r>
      </w:ins>
      <w:moveTo w:id="774" w:author="蔡长春" w:date="2017-04-21T14:50:00Z">
        <w:r w:rsidRPr="00C73F7E">
          <w:rPr>
            <w:rFonts w:ascii="宋体" w:hAnsi="宋体" w:hint="eastAsia"/>
            <w:szCs w:val="24"/>
          </w:rPr>
          <w:t>对冲基金</w:t>
        </w:r>
        <w:del w:id="775" w:author="蔡长春" w:date="2017-04-21T15:21:00Z">
          <w:r w:rsidDel="00FB12DC">
            <w:rPr>
              <w:rFonts w:ascii="宋体" w:hAnsi="宋体" w:hint="eastAsia"/>
              <w:szCs w:val="24"/>
            </w:rPr>
            <w:delText>集中了</w:delText>
          </w:r>
          <w:r w:rsidRPr="00C73F7E" w:rsidDel="00FB12DC">
            <w:rPr>
              <w:rFonts w:ascii="宋体" w:hAnsi="宋体" w:hint="eastAsia"/>
              <w:szCs w:val="24"/>
            </w:rPr>
            <w:delText>所有可能的策略</w:delText>
          </w:r>
        </w:del>
        <w:r>
          <w:rPr>
            <w:rFonts w:ascii="宋体" w:hAnsi="宋体" w:hint="eastAsia"/>
            <w:szCs w:val="24"/>
          </w:rPr>
          <w:t>，希望</w:t>
        </w:r>
      </w:moveTo>
      <w:ins w:id="776" w:author="蔡长春" w:date="2017-04-21T15:21:00Z">
        <w:r w:rsidR="00FB12DC">
          <w:rPr>
            <w:rFonts w:ascii="宋体" w:hAnsi="宋体" w:hint="eastAsia"/>
            <w:szCs w:val="24"/>
          </w:rPr>
          <w:t>能</w:t>
        </w:r>
      </w:ins>
      <w:ins w:id="777" w:author="蔡长春" w:date="2017-04-21T15:22:00Z">
        <w:r w:rsidR="00FB12DC">
          <w:rPr>
            <w:rFonts w:ascii="宋体" w:hAnsi="宋体" w:hint="eastAsia"/>
            <w:szCs w:val="24"/>
          </w:rPr>
          <w:t>迎合</w:t>
        </w:r>
      </w:ins>
      <w:moveTo w:id="778" w:author="蔡长春" w:date="2017-04-21T14:50:00Z">
        <w:del w:id="779" w:author="蔡长春" w:date="2017-04-21T15:21:00Z">
          <w:r w:rsidDel="00FB12DC">
            <w:rPr>
              <w:rFonts w:ascii="宋体" w:hAnsi="宋体" w:hint="eastAsia"/>
              <w:szCs w:val="24"/>
            </w:rPr>
            <w:delText>利用</w:delText>
          </w:r>
        </w:del>
        <w:r>
          <w:rPr>
            <w:rFonts w:ascii="宋体" w:hAnsi="宋体" w:hint="eastAsia"/>
            <w:szCs w:val="24"/>
          </w:rPr>
          <w:t>投资者</w:t>
        </w:r>
      </w:moveTo>
      <w:ins w:id="780" w:author="蔡长春" w:date="2017-04-21T15:22:00Z">
        <w:r w:rsidR="00FB12DC">
          <w:rPr>
            <w:rFonts w:ascii="宋体" w:hAnsi="宋体" w:hint="eastAsia"/>
            <w:szCs w:val="24"/>
          </w:rPr>
          <w:t>的胃口，提供与公共债券及股票市场具有</w:t>
        </w:r>
        <w:proofErr w:type="gramStart"/>
        <w:r w:rsidR="00FB12DC">
          <w:rPr>
            <w:rFonts w:ascii="宋体" w:hAnsi="宋体" w:hint="eastAsia"/>
            <w:szCs w:val="24"/>
          </w:rPr>
          <w:t>低相关</w:t>
        </w:r>
        <w:proofErr w:type="gramEnd"/>
        <w:r w:rsidR="00FB12DC">
          <w:rPr>
            <w:rFonts w:ascii="宋体" w:hAnsi="宋体" w:hint="eastAsia"/>
            <w:szCs w:val="24"/>
          </w:rPr>
          <w:t>度的产品。</w:t>
        </w:r>
      </w:ins>
      <w:moveTo w:id="781" w:author="蔡长春" w:date="2017-04-21T14:50:00Z">
        <w:del w:id="782" w:author="蔡长春" w:date="2017-04-21T15:22:00Z">
          <w:r w:rsidDel="00FB12DC">
            <w:rPr>
              <w:rFonts w:ascii="宋体" w:hAnsi="宋体" w:hint="eastAsia"/>
              <w:szCs w:val="24"/>
            </w:rPr>
            <w:delText>对产品的需求，这些产品是由相关性较低的</w:delText>
          </w:r>
          <w:r w:rsidRPr="00C73F7E" w:rsidDel="00FB12DC">
            <w:rPr>
              <w:rFonts w:ascii="宋体" w:hAnsi="宋体" w:hint="eastAsia"/>
              <w:szCs w:val="24"/>
            </w:rPr>
            <w:delText>公共债务和股票市场</w:delText>
          </w:r>
          <w:r w:rsidDel="00FB12DC">
            <w:rPr>
              <w:rFonts w:ascii="宋体" w:hAnsi="宋体" w:hint="eastAsia"/>
              <w:szCs w:val="24"/>
            </w:rPr>
            <w:delText>所组成。</w:delText>
          </w:r>
        </w:del>
        <w:del w:id="783" w:author="蔡长春" w:date="2017-04-21T15:23:00Z">
          <w:r w:rsidRPr="00C73F7E" w:rsidDel="00FB12DC">
            <w:rPr>
              <w:rFonts w:ascii="宋体" w:hAnsi="宋体" w:hint="eastAsia"/>
              <w:szCs w:val="24"/>
            </w:rPr>
            <w:delText>不管市场的方向</w:delText>
          </w:r>
          <w:r w:rsidDel="00FB12DC">
            <w:rPr>
              <w:rFonts w:ascii="宋体" w:hAnsi="宋体" w:hint="eastAsia"/>
              <w:szCs w:val="24"/>
            </w:rPr>
            <w:delText>如何，</w:delText>
          </w:r>
        </w:del>
        <w:r w:rsidRPr="00C73F7E">
          <w:rPr>
            <w:rFonts w:ascii="宋体" w:hAnsi="宋体" w:hint="eastAsia"/>
            <w:szCs w:val="24"/>
          </w:rPr>
          <w:t>投资者都在寻求</w:t>
        </w:r>
      </w:moveTo>
      <w:ins w:id="784" w:author="蔡长春" w:date="2017-04-21T15:23:00Z">
        <w:r w:rsidR="00FB12DC">
          <w:rPr>
            <w:rFonts w:ascii="宋体" w:hAnsi="宋体" w:hint="eastAsia"/>
            <w:szCs w:val="24"/>
          </w:rPr>
          <w:t>不管市场方向如何，都能</w:t>
        </w:r>
      </w:ins>
      <w:moveTo w:id="785" w:author="蔡长春" w:date="2017-04-21T14:50:00Z">
        <w:r w:rsidRPr="00C73F7E">
          <w:rPr>
            <w:rFonts w:ascii="宋体" w:hAnsi="宋体" w:hint="eastAsia"/>
            <w:szCs w:val="24"/>
          </w:rPr>
          <w:t>获得正回报</w:t>
        </w:r>
      </w:moveTo>
      <w:ins w:id="786" w:author="蔡长春" w:date="2017-04-21T15:23:00Z">
        <w:r w:rsidR="00FB12DC">
          <w:rPr>
            <w:rFonts w:ascii="宋体" w:hAnsi="宋体" w:hint="eastAsia"/>
            <w:szCs w:val="24"/>
          </w:rPr>
          <w:t>的办法</w:t>
        </w:r>
      </w:ins>
      <w:moveTo w:id="787" w:author="蔡长春" w:date="2017-04-21T14:50:00Z">
        <w:r w:rsidRPr="00C73F7E">
          <w:rPr>
            <w:rFonts w:ascii="宋体" w:hAnsi="宋体" w:hint="eastAsia"/>
            <w:szCs w:val="24"/>
          </w:rPr>
          <w:t>。要做到这一点</w:t>
        </w:r>
        <w:r>
          <w:rPr>
            <w:rFonts w:ascii="宋体" w:hAnsi="宋体" w:hint="eastAsia"/>
            <w:szCs w:val="24"/>
          </w:rPr>
          <w:t>，他们需要增加</w:t>
        </w:r>
        <w:r w:rsidRPr="00C73F7E">
          <w:rPr>
            <w:rFonts w:ascii="宋体" w:hAnsi="宋体" w:hint="eastAsia"/>
            <w:szCs w:val="24"/>
          </w:rPr>
          <w:t>他们的投资组合</w:t>
        </w:r>
        <w:r>
          <w:rPr>
            <w:rFonts w:ascii="宋体" w:hAnsi="宋体" w:hint="eastAsia"/>
            <w:szCs w:val="24"/>
          </w:rPr>
          <w:t>，</w:t>
        </w:r>
      </w:moveTo>
      <w:ins w:id="788" w:author="蔡长春" w:date="2017-04-21T15:26:00Z">
        <w:r w:rsidR="00FB12DC">
          <w:rPr>
            <w:rFonts w:ascii="宋体" w:hAnsi="宋体" w:hint="eastAsia"/>
            <w:szCs w:val="24"/>
          </w:rPr>
          <w:t>原来组合中</w:t>
        </w:r>
      </w:ins>
      <w:moveTo w:id="789" w:author="蔡长春" w:date="2017-04-21T14:50:00Z">
        <w:del w:id="790" w:author="蔡长春" w:date="2017-04-21T15:26:00Z">
          <w:r w:rsidRPr="00C73F7E" w:rsidDel="00FB12DC">
            <w:rPr>
              <w:rFonts w:ascii="宋体" w:hAnsi="宋体" w:hint="eastAsia"/>
              <w:szCs w:val="24"/>
            </w:rPr>
            <w:delText>而</w:delText>
          </w:r>
        </w:del>
        <w:r w:rsidRPr="00C73F7E">
          <w:rPr>
            <w:rFonts w:ascii="宋体" w:hAnsi="宋体" w:hint="eastAsia"/>
            <w:szCs w:val="24"/>
          </w:rPr>
          <w:t>持有</w:t>
        </w:r>
      </w:moveTo>
      <w:ins w:id="791" w:author="蔡长春" w:date="2017-04-21T15:26:00Z">
        <w:r w:rsidR="00FB12DC">
          <w:rPr>
            <w:rFonts w:ascii="宋体" w:hAnsi="宋体" w:hint="eastAsia"/>
            <w:szCs w:val="24"/>
          </w:rPr>
          <w:t>的</w:t>
        </w:r>
      </w:ins>
      <w:moveTo w:id="792" w:author="蔡长春" w:date="2017-04-21T14:50:00Z">
        <w:r w:rsidRPr="00C73F7E">
          <w:rPr>
            <w:rFonts w:ascii="宋体" w:hAnsi="宋体" w:hint="eastAsia"/>
            <w:szCs w:val="24"/>
          </w:rPr>
          <w:t>股票、债券、和其他投资</w:t>
        </w:r>
        <w:r>
          <w:rPr>
            <w:rFonts w:ascii="宋体" w:hAnsi="宋体" w:hint="eastAsia"/>
            <w:szCs w:val="24"/>
          </w:rPr>
          <w:t>，</w:t>
        </w:r>
        <w:r w:rsidRPr="00C73F7E">
          <w:rPr>
            <w:rFonts w:ascii="宋体" w:hAnsi="宋体" w:hint="eastAsia"/>
            <w:szCs w:val="24"/>
          </w:rPr>
          <w:t>只有当市场上涨</w:t>
        </w:r>
        <w:r>
          <w:rPr>
            <w:rFonts w:ascii="宋体" w:hAnsi="宋体" w:hint="eastAsia"/>
            <w:szCs w:val="24"/>
          </w:rPr>
          <w:t>时才能获得</w:t>
        </w:r>
        <w:r w:rsidRPr="00C73F7E">
          <w:rPr>
            <w:rFonts w:ascii="宋体" w:hAnsi="宋体" w:hint="eastAsia"/>
            <w:szCs w:val="24"/>
          </w:rPr>
          <w:t>利润。</w:t>
        </w:r>
      </w:moveTo>
    </w:p>
    <w:moveToRangeEnd w:id="677"/>
    <w:p w:rsidR="00CA0119" w:rsidRPr="00966C19" w:rsidRDefault="00CA0119" w:rsidP="00E30212">
      <w:pPr>
        <w:ind w:firstLine="480"/>
        <w:rPr>
          <w:ins w:id="793" w:author="蔡长春" w:date="2017-04-21T14:49:00Z"/>
          <w:szCs w:val="24"/>
        </w:rPr>
      </w:pPr>
    </w:p>
    <w:p w:rsidR="00966C19" w:rsidRDefault="00966C19" w:rsidP="00E30212">
      <w:pPr>
        <w:ind w:firstLine="480"/>
        <w:rPr>
          <w:ins w:id="794" w:author="蔡长春" w:date="2017-04-21T14:49:00Z"/>
          <w:szCs w:val="24"/>
        </w:rPr>
      </w:pPr>
      <w:ins w:id="795" w:author="蔡长春" w:date="2017-04-21T14:49:00Z">
        <w:r>
          <w:rPr>
            <w:noProof/>
          </w:rPr>
          <w:lastRenderedPageBreak/>
          <w:drawing>
            <wp:inline distT="0" distB="0" distL="0" distR="0" wp14:anchorId="62E8A54A" wp14:editId="1219FE59">
              <wp:extent cx="5153660" cy="82296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660" cy="8229600"/>
                      </a:xfrm>
                      <a:prstGeom prst="rect">
                        <a:avLst/>
                      </a:prstGeom>
                    </pic:spPr>
                  </pic:pic>
                </a:graphicData>
              </a:graphic>
            </wp:inline>
          </w:drawing>
        </w:r>
      </w:ins>
    </w:p>
    <w:p w:rsidR="00966C19" w:rsidRDefault="00966C19" w:rsidP="00E30212">
      <w:pPr>
        <w:ind w:firstLine="480"/>
        <w:rPr>
          <w:ins w:id="796" w:author="蔡长春" w:date="2017-04-21T14:49:00Z"/>
          <w:szCs w:val="24"/>
        </w:rPr>
      </w:pPr>
    </w:p>
    <w:p w:rsidR="00966C19" w:rsidRDefault="00966C19" w:rsidP="00E30212">
      <w:pPr>
        <w:ind w:firstLine="480"/>
        <w:rPr>
          <w:szCs w:val="24"/>
        </w:rPr>
      </w:pPr>
      <w:ins w:id="797" w:author="蔡长春" w:date="2017-04-21T14:49:00Z">
        <w:r>
          <w:rPr>
            <w:noProof/>
          </w:rPr>
          <w:lastRenderedPageBreak/>
          <w:drawing>
            <wp:inline distT="0" distB="0" distL="0" distR="0" wp14:anchorId="0A3F567B" wp14:editId="3AE55E5D">
              <wp:extent cx="4262755" cy="82296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2755" cy="8229600"/>
                      </a:xfrm>
                      <a:prstGeom prst="rect">
                        <a:avLst/>
                      </a:prstGeom>
                    </pic:spPr>
                  </pic:pic>
                </a:graphicData>
              </a:graphic>
            </wp:inline>
          </w:drawing>
        </w:r>
      </w:ins>
    </w:p>
    <w:p w:rsidR="0045155A" w:rsidRPr="008C6651" w:rsidDel="00966C19" w:rsidRDefault="00D43089" w:rsidP="00E30212">
      <w:pPr>
        <w:ind w:firstLine="562"/>
        <w:rPr>
          <w:moveFrom w:id="798" w:author="蔡长春" w:date="2017-04-21T14:50:00Z"/>
          <w:b/>
          <w:sz w:val="28"/>
          <w:szCs w:val="24"/>
        </w:rPr>
      </w:pPr>
      <w:moveFromRangeStart w:id="799" w:author="蔡长春" w:date="2017-04-21T14:50:00Z" w:name="move480549541"/>
      <w:moveFrom w:id="800" w:author="蔡长春" w:date="2017-04-21T14:50:00Z">
        <w:r w:rsidRPr="008C6651" w:rsidDel="00966C19">
          <w:rPr>
            <w:rFonts w:hint="eastAsia"/>
            <w:b/>
            <w:sz w:val="28"/>
            <w:szCs w:val="24"/>
          </w:rPr>
          <w:t>对冲基金繁荣时期</w:t>
        </w:r>
      </w:moveFrom>
    </w:p>
    <w:p w:rsidR="00D43089" w:rsidDel="00966C19" w:rsidRDefault="003D34BA" w:rsidP="00E30212">
      <w:pPr>
        <w:ind w:firstLine="480"/>
        <w:rPr>
          <w:moveFrom w:id="801" w:author="蔡长春" w:date="2017-04-21T14:50:00Z"/>
          <w:rFonts w:ascii="宋体" w:hAnsi="宋体"/>
          <w:szCs w:val="24"/>
        </w:rPr>
      </w:pPr>
      <w:moveFrom w:id="802" w:author="蔡长春" w:date="2017-04-21T14:50:00Z">
        <w:r w:rsidRPr="003D34BA" w:rsidDel="00966C19">
          <w:rPr>
            <w:rFonts w:ascii="宋体" w:hAnsi="宋体" w:hint="eastAsia"/>
            <w:szCs w:val="24"/>
          </w:rPr>
          <w:t>“20世纪80年代是对冲基金的野蛮成长期”，有限责任合伙公司艾斯纳（</w:t>
        </w:r>
        <w:r w:rsidRPr="003D34BA" w:rsidDel="00966C19">
          <w:rPr>
            <w:rFonts w:ascii="宋体" w:hAnsi="宋体"/>
            <w:szCs w:val="24"/>
          </w:rPr>
          <w:t>Eisner LLP</w:t>
        </w:r>
        <w:r w:rsidRPr="003D34BA" w:rsidDel="00966C19">
          <w:rPr>
            <w:rFonts w:ascii="宋体" w:hAnsi="宋体" w:hint="eastAsia"/>
            <w:szCs w:val="24"/>
          </w:rPr>
          <w:t>）的合伙人彼得（</w:t>
        </w:r>
        <w:r w:rsidRPr="003D34BA" w:rsidDel="00966C19">
          <w:rPr>
            <w:rFonts w:ascii="宋体" w:hAnsi="宋体"/>
            <w:szCs w:val="24"/>
          </w:rPr>
          <w:t>Peter Testaverde</w:t>
        </w:r>
        <w:r w:rsidRPr="003D34BA" w:rsidDel="00966C19">
          <w:rPr>
            <w:rFonts w:ascii="宋体" w:hAnsi="宋体" w:hint="eastAsia"/>
            <w:szCs w:val="24"/>
          </w:rPr>
          <w:t>）说</w:t>
        </w:r>
        <w:r w:rsidDel="00966C19">
          <w:rPr>
            <w:rFonts w:ascii="宋体" w:hAnsi="宋体" w:hint="eastAsia"/>
            <w:szCs w:val="24"/>
          </w:rPr>
          <w:t>。</w:t>
        </w:r>
        <w:r w:rsidRPr="003D34BA" w:rsidDel="00966C19">
          <w:rPr>
            <w:rFonts w:ascii="宋体" w:hAnsi="宋体" w:hint="eastAsia"/>
            <w:szCs w:val="24"/>
          </w:rPr>
          <w:t>艾斯纳</w:t>
        </w:r>
        <w:r w:rsidDel="00966C19">
          <w:rPr>
            <w:rFonts w:ascii="宋体" w:hAnsi="宋体" w:hint="eastAsia"/>
            <w:szCs w:val="24"/>
          </w:rPr>
          <w:t>是</w:t>
        </w:r>
        <w:r w:rsidRPr="003D34BA" w:rsidDel="00966C19">
          <w:rPr>
            <w:rFonts w:ascii="宋体" w:hAnsi="宋体" w:hint="eastAsia"/>
            <w:szCs w:val="24"/>
          </w:rPr>
          <w:t>纽约的会计师事务所</w:t>
        </w:r>
        <w:r w:rsidR="008C6651" w:rsidDel="00966C19">
          <w:rPr>
            <w:rFonts w:ascii="宋体" w:hAnsi="宋体" w:hint="eastAsia"/>
            <w:szCs w:val="24"/>
          </w:rPr>
          <w:t>，</w:t>
        </w:r>
        <w:r w:rsidDel="00966C19">
          <w:rPr>
            <w:rFonts w:ascii="宋体" w:hAnsi="宋体" w:hint="eastAsia"/>
            <w:szCs w:val="24"/>
          </w:rPr>
          <w:t>专门与从事对冲基金的</w:t>
        </w:r>
        <w:r w:rsidRPr="003D34BA" w:rsidDel="00966C19">
          <w:rPr>
            <w:rFonts w:ascii="宋体" w:hAnsi="宋体" w:hint="eastAsia"/>
            <w:szCs w:val="24"/>
          </w:rPr>
          <w:t>经纪人/经销商合作。“然而</w:t>
        </w:r>
        <w:r w:rsidR="008C6651" w:rsidDel="00966C19">
          <w:rPr>
            <w:rFonts w:ascii="宋体" w:hAnsi="宋体" w:hint="eastAsia"/>
            <w:szCs w:val="24"/>
          </w:rPr>
          <w:t>，</w:t>
        </w:r>
        <w:r w:rsidDel="00966C19">
          <w:rPr>
            <w:rFonts w:ascii="宋体" w:hAnsi="宋体" w:hint="eastAsia"/>
            <w:szCs w:val="24"/>
          </w:rPr>
          <w:t>没有什么可以与之相比，</w:t>
        </w:r>
        <w:r w:rsidRPr="003D34BA" w:rsidDel="00966C19">
          <w:rPr>
            <w:rFonts w:ascii="宋体" w:hAnsi="宋体" w:hint="eastAsia"/>
            <w:szCs w:val="24"/>
          </w:rPr>
          <w:t>在</w:t>
        </w:r>
        <w:r w:rsidDel="00966C19">
          <w:rPr>
            <w:rFonts w:ascii="宋体" w:hAnsi="宋体" w:hint="eastAsia"/>
            <w:szCs w:val="24"/>
          </w:rPr>
          <w:t>20世纪90</w:t>
        </w:r>
        <w:r w:rsidRPr="003D34BA" w:rsidDel="00966C19">
          <w:rPr>
            <w:rFonts w:ascii="宋体" w:hAnsi="宋体" w:hint="eastAsia"/>
            <w:szCs w:val="24"/>
          </w:rPr>
          <w:t>年代中期</w:t>
        </w:r>
        <w:r w:rsidR="008C6651" w:rsidDel="00966C19">
          <w:rPr>
            <w:rFonts w:ascii="宋体" w:hAnsi="宋体" w:hint="eastAsia"/>
            <w:szCs w:val="24"/>
          </w:rPr>
          <w:t>，</w:t>
        </w:r>
        <w:r w:rsidRPr="003D34BA" w:rsidDel="00966C19">
          <w:rPr>
            <w:rFonts w:ascii="宋体" w:hAnsi="宋体" w:hint="eastAsia"/>
            <w:szCs w:val="24"/>
          </w:rPr>
          <w:t>对冲基金行业的增长达到</w:t>
        </w:r>
        <w:r w:rsidDel="00966C19">
          <w:rPr>
            <w:rFonts w:ascii="宋体" w:hAnsi="宋体" w:hint="eastAsia"/>
            <w:szCs w:val="24"/>
          </w:rPr>
          <w:t>了</w:t>
        </w:r>
        <w:r w:rsidRPr="003D34BA" w:rsidDel="00966C19">
          <w:rPr>
            <w:rFonts w:ascii="宋体" w:hAnsi="宋体" w:hint="eastAsia"/>
            <w:szCs w:val="24"/>
          </w:rPr>
          <w:t>巅峰。”</w:t>
        </w:r>
      </w:moveFrom>
    </w:p>
    <w:p w:rsidR="003D34BA" w:rsidDel="00966C19" w:rsidRDefault="00CD7FD0" w:rsidP="00CD7FD0">
      <w:pPr>
        <w:ind w:firstLine="480"/>
        <w:rPr>
          <w:moveFrom w:id="803" w:author="蔡长春" w:date="2017-04-21T14:50:00Z"/>
          <w:rFonts w:ascii="宋体" w:hAnsi="宋体"/>
          <w:szCs w:val="24"/>
        </w:rPr>
      </w:pPr>
      <w:moveFrom w:id="804" w:author="蔡长春" w:date="2017-04-21T14:50:00Z">
        <w:r w:rsidRPr="00677415" w:rsidDel="00966C19">
          <w:rPr>
            <w:rFonts w:ascii="宋体" w:hAnsi="宋体" w:hint="eastAsia"/>
            <w:szCs w:val="24"/>
          </w:rPr>
          <w:t>冲基金行业经历</w:t>
        </w:r>
        <w:r w:rsidR="00677415" w:rsidDel="00966C19">
          <w:rPr>
            <w:rFonts w:ascii="宋体" w:hAnsi="宋体" w:hint="eastAsia"/>
            <w:szCs w:val="24"/>
          </w:rPr>
          <w:t xml:space="preserve">的 </w:t>
        </w:r>
        <w:r w:rsidRPr="00677415" w:rsidDel="00966C19">
          <w:rPr>
            <w:rFonts w:ascii="宋体" w:hAnsi="宋体" w:hint="eastAsia"/>
            <w:szCs w:val="24"/>
          </w:rPr>
          <w:t>第一个转折点</w:t>
        </w:r>
        <w:r w:rsidR="00677415" w:rsidDel="00966C19">
          <w:rPr>
            <w:rFonts w:ascii="宋体" w:hAnsi="宋体" w:hint="eastAsia"/>
            <w:szCs w:val="24"/>
          </w:rPr>
          <w:t>，</w:t>
        </w:r>
        <w:r w:rsidRPr="00677415" w:rsidDel="00966C19">
          <w:rPr>
            <w:rFonts w:ascii="宋体" w:hAnsi="宋体" w:hint="eastAsia"/>
            <w:szCs w:val="24"/>
          </w:rPr>
          <w:t>是在一系列的信贷危机或金融危机之后，被称为“亚洲危机”</w:t>
        </w:r>
        <w:r w:rsidR="00677415" w:rsidDel="00966C19">
          <w:rPr>
            <w:rFonts w:ascii="宋体" w:hAnsi="宋体" w:hint="eastAsia"/>
            <w:szCs w:val="24"/>
          </w:rPr>
          <w:t>。</w:t>
        </w:r>
        <w:r w:rsidDel="00966C19">
          <w:rPr>
            <w:rFonts w:ascii="宋体" w:hAnsi="宋体" w:hint="eastAsia"/>
            <w:szCs w:val="24"/>
          </w:rPr>
          <w:t>冲击了1997年</w:t>
        </w:r>
        <w:r w:rsidRPr="00CD7FD0" w:rsidDel="00966C19">
          <w:rPr>
            <w:rFonts w:ascii="宋体" w:hAnsi="宋体" w:hint="eastAsia"/>
            <w:szCs w:val="24"/>
          </w:rPr>
          <w:t>7月的东南亚经济</w:t>
        </w:r>
        <w:r w:rsidDel="00966C19">
          <w:rPr>
            <w:rFonts w:ascii="宋体" w:hAnsi="宋体" w:hint="eastAsia"/>
            <w:szCs w:val="24"/>
          </w:rPr>
          <w:t>：泰铢崩溃让泰国经济陷入疲软，</w:t>
        </w:r>
        <w:r w:rsidR="008D0461" w:rsidRPr="008D0461" w:rsidDel="00966C19">
          <w:rPr>
            <w:rFonts w:ascii="宋体" w:hAnsi="宋体" w:hint="eastAsia"/>
            <w:szCs w:val="24"/>
          </w:rPr>
          <w:t>政府决定</w:t>
        </w:r>
        <w:r w:rsidRPr="008D0461" w:rsidDel="00966C19">
          <w:rPr>
            <w:rFonts w:ascii="宋体" w:hAnsi="宋体" w:hint="eastAsia"/>
            <w:szCs w:val="24"/>
          </w:rPr>
          <w:t>货币</w:t>
        </w:r>
        <w:r w:rsidR="008D0461" w:rsidRPr="008D0461" w:rsidDel="00966C19">
          <w:rPr>
            <w:rFonts w:ascii="宋体" w:hAnsi="宋体" w:hint="eastAsia"/>
            <w:szCs w:val="24"/>
          </w:rPr>
          <w:t>不再</w:t>
        </w:r>
        <w:r w:rsidDel="00966C19">
          <w:rPr>
            <w:rFonts w:ascii="宋体" w:hAnsi="宋体" w:hint="eastAsia"/>
            <w:szCs w:val="24"/>
          </w:rPr>
          <w:t>同美元挂钩。巨额亏损影响了</w:t>
        </w:r>
        <w:r w:rsidR="008D0461" w:rsidRPr="008D0461" w:rsidDel="00966C19">
          <w:rPr>
            <w:rFonts w:ascii="宋体" w:hAnsi="宋体" w:hint="eastAsia"/>
            <w:szCs w:val="24"/>
          </w:rPr>
          <w:t>所有的区域市场</w:t>
        </w:r>
        <w:r w:rsidR="00011F8D" w:rsidDel="00966C19">
          <w:rPr>
            <w:rFonts w:ascii="宋体" w:hAnsi="宋体" w:hint="eastAsia"/>
            <w:szCs w:val="24"/>
          </w:rPr>
          <w:t>，股票、债券、货币和房地产都遭受</w:t>
        </w:r>
        <w:r w:rsidR="008D0461" w:rsidRPr="008D0461" w:rsidDel="00966C19">
          <w:rPr>
            <w:rFonts w:ascii="宋体" w:hAnsi="宋体" w:hint="eastAsia"/>
            <w:szCs w:val="24"/>
          </w:rPr>
          <w:t>重创</w:t>
        </w:r>
        <w:r w:rsidR="00011F8D" w:rsidDel="00966C19">
          <w:rPr>
            <w:rFonts w:ascii="宋体" w:hAnsi="宋体" w:hint="eastAsia"/>
            <w:szCs w:val="24"/>
          </w:rPr>
          <w:t>，</w:t>
        </w:r>
        <w:r w:rsidR="008D0461" w:rsidRPr="008D0461" w:rsidDel="00966C19">
          <w:rPr>
            <w:rFonts w:ascii="宋体" w:hAnsi="宋体" w:hint="eastAsia"/>
            <w:szCs w:val="24"/>
          </w:rPr>
          <w:t>大多数国家在该地区的房价下跌</w:t>
        </w:r>
        <w:r w:rsidR="008C6651" w:rsidDel="00966C19">
          <w:rPr>
            <w:rFonts w:ascii="宋体" w:hAnsi="宋体" w:hint="eastAsia"/>
            <w:szCs w:val="24"/>
          </w:rPr>
          <w:t>，</w:t>
        </w:r>
        <w:r w:rsidR="00011F8D" w:rsidDel="00966C19">
          <w:rPr>
            <w:rFonts w:ascii="宋体" w:hAnsi="宋体" w:hint="eastAsia"/>
            <w:szCs w:val="24"/>
          </w:rPr>
          <w:t>并且</w:t>
        </w:r>
        <w:r w:rsidR="008D0461" w:rsidRPr="008D0461" w:rsidDel="00966C19">
          <w:rPr>
            <w:rFonts w:ascii="宋体" w:hAnsi="宋体" w:hint="eastAsia"/>
            <w:szCs w:val="24"/>
          </w:rPr>
          <w:t>似乎没有底。</w:t>
        </w:r>
        <w:r w:rsidR="00011F8D" w:rsidRPr="008D0461" w:rsidDel="00966C19">
          <w:rPr>
            <w:rFonts w:ascii="宋体" w:hAnsi="宋体" w:hint="eastAsia"/>
            <w:szCs w:val="24"/>
          </w:rPr>
          <w:t>亚洲</w:t>
        </w:r>
        <w:r w:rsidR="00011F8D" w:rsidDel="00966C19">
          <w:rPr>
            <w:rFonts w:ascii="宋体" w:hAnsi="宋体" w:hint="eastAsia"/>
            <w:szCs w:val="24"/>
          </w:rPr>
          <w:t>的损失传到</w:t>
        </w:r>
        <w:r w:rsidR="008D0461" w:rsidRPr="008D0461" w:rsidDel="00966C19">
          <w:rPr>
            <w:rFonts w:ascii="宋体" w:hAnsi="宋体" w:hint="eastAsia"/>
            <w:szCs w:val="24"/>
          </w:rPr>
          <w:t>欧洲和美国</w:t>
        </w:r>
        <w:r w:rsidR="00011F8D" w:rsidDel="00966C19">
          <w:rPr>
            <w:rFonts w:ascii="宋体" w:hAnsi="宋体" w:hint="eastAsia"/>
            <w:szCs w:val="24"/>
          </w:rPr>
          <w:t>，导致全世界的</w:t>
        </w:r>
        <w:r w:rsidR="008D0461" w:rsidRPr="008D0461" w:rsidDel="00966C19">
          <w:rPr>
            <w:rFonts w:ascii="宋体" w:hAnsi="宋体" w:hint="eastAsia"/>
            <w:szCs w:val="24"/>
          </w:rPr>
          <w:t>市场下降</w:t>
        </w:r>
        <w:r w:rsidR="008C6651" w:rsidDel="00966C19">
          <w:rPr>
            <w:rFonts w:ascii="宋体" w:hAnsi="宋体" w:hint="eastAsia"/>
            <w:szCs w:val="24"/>
          </w:rPr>
          <w:t>，</w:t>
        </w:r>
        <w:r w:rsidR="008D0461" w:rsidRPr="008D0461" w:rsidDel="00966C19">
          <w:rPr>
            <w:rFonts w:ascii="宋体" w:hAnsi="宋体" w:hint="eastAsia"/>
            <w:szCs w:val="24"/>
          </w:rPr>
          <w:t>很多人认为全球经济衰退会接踵而来。全球市场下跌持续</w:t>
        </w:r>
        <w:r w:rsidR="0034333D" w:rsidDel="00966C19">
          <w:rPr>
            <w:rFonts w:ascii="宋体" w:hAnsi="宋体" w:hint="eastAsia"/>
            <w:szCs w:val="24"/>
          </w:rPr>
          <w:t>到</w:t>
        </w:r>
        <w:r w:rsidR="008D0461" w:rsidRPr="008D0461" w:rsidDel="00966C19">
          <w:rPr>
            <w:rFonts w:ascii="宋体" w:hAnsi="宋体" w:hint="eastAsia"/>
            <w:szCs w:val="24"/>
          </w:rPr>
          <w:t>1998年的春天和夏天</w:t>
        </w:r>
        <w:r w:rsidR="008C6651" w:rsidDel="00966C19">
          <w:rPr>
            <w:rFonts w:ascii="宋体" w:hAnsi="宋体" w:hint="eastAsia"/>
            <w:szCs w:val="24"/>
          </w:rPr>
          <w:t>，</w:t>
        </w:r>
        <w:r w:rsidR="00011F8D" w:rsidDel="00966C19">
          <w:rPr>
            <w:rFonts w:ascii="宋体" w:hAnsi="宋体" w:hint="eastAsia"/>
            <w:szCs w:val="24"/>
          </w:rPr>
          <w:t>并见证了长期资本管理公司所获得的紧急救助。这些事件导致了对冲基金的</w:t>
        </w:r>
        <w:r w:rsidR="008D0461" w:rsidRPr="008D0461" w:rsidDel="00966C19">
          <w:rPr>
            <w:rFonts w:ascii="宋体" w:hAnsi="宋体" w:hint="eastAsia"/>
            <w:szCs w:val="24"/>
          </w:rPr>
          <w:t>大规模增长。</w:t>
        </w:r>
      </w:moveFrom>
    </w:p>
    <w:p w:rsidR="008D0461" w:rsidDel="00966C19" w:rsidRDefault="00011F8D" w:rsidP="00E30212">
      <w:pPr>
        <w:ind w:firstLine="480"/>
        <w:rPr>
          <w:moveFrom w:id="805" w:author="蔡长春" w:date="2017-04-21T14:50:00Z"/>
          <w:rFonts w:ascii="宋体" w:hAnsi="宋体"/>
          <w:szCs w:val="24"/>
        </w:rPr>
      </w:pPr>
      <w:moveFrom w:id="806" w:author="蔡长春" w:date="2017-04-21T14:50:00Z">
        <w:r w:rsidDel="00966C19">
          <w:rPr>
            <w:rFonts w:ascii="宋体" w:hAnsi="宋体" w:hint="eastAsia"/>
            <w:szCs w:val="24"/>
          </w:rPr>
          <w:t>来自美国华尔街的</w:t>
        </w:r>
        <w:r w:rsidR="00C73F7E" w:rsidRPr="00C73F7E" w:rsidDel="00966C19">
          <w:rPr>
            <w:rFonts w:ascii="宋体" w:hAnsi="宋体" w:hint="eastAsia"/>
            <w:szCs w:val="24"/>
          </w:rPr>
          <w:t>对冲基金</w:t>
        </w:r>
        <w:r w:rsidR="00A81424" w:rsidDel="00966C19">
          <w:rPr>
            <w:rFonts w:ascii="宋体" w:hAnsi="宋体" w:hint="eastAsia"/>
            <w:szCs w:val="24"/>
          </w:rPr>
          <w:t>集中了</w:t>
        </w:r>
        <w:r w:rsidR="00C73F7E" w:rsidRPr="00C73F7E" w:rsidDel="00966C19">
          <w:rPr>
            <w:rFonts w:ascii="宋体" w:hAnsi="宋体" w:hint="eastAsia"/>
            <w:szCs w:val="24"/>
          </w:rPr>
          <w:t>所有可能的策略</w:t>
        </w:r>
        <w:r w:rsidR="008C6651" w:rsidDel="00966C19">
          <w:rPr>
            <w:rFonts w:ascii="宋体" w:hAnsi="宋体" w:hint="eastAsia"/>
            <w:szCs w:val="24"/>
          </w:rPr>
          <w:t>，</w:t>
        </w:r>
        <w:r w:rsidR="00A81424" w:rsidDel="00966C19">
          <w:rPr>
            <w:rFonts w:ascii="宋体" w:hAnsi="宋体" w:hint="eastAsia"/>
            <w:szCs w:val="24"/>
          </w:rPr>
          <w:t>希望利用投资者对产品的需求，这些产品是由相关性较低的</w:t>
        </w:r>
        <w:r w:rsidR="00C73F7E" w:rsidRPr="00C73F7E" w:rsidDel="00966C19">
          <w:rPr>
            <w:rFonts w:ascii="宋体" w:hAnsi="宋体" w:hint="eastAsia"/>
            <w:szCs w:val="24"/>
          </w:rPr>
          <w:t>公共债务和股票市场</w:t>
        </w:r>
        <w:r w:rsidR="00A81424" w:rsidDel="00966C19">
          <w:rPr>
            <w:rFonts w:ascii="宋体" w:hAnsi="宋体" w:hint="eastAsia"/>
            <w:szCs w:val="24"/>
          </w:rPr>
          <w:t>所组成。</w:t>
        </w:r>
        <w:r w:rsidR="00A81424" w:rsidRPr="00C73F7E" w:rsidDel="00966C19">
          <w:rPr>
            <w:rFonts w:ascii="宋体" w:hAnsi="宋体" w:hint="eastAsia"/>
            <w:szCs w:val="24"/>
          </w:rPr>
          <w:t>不管市场的方向</w:t>
        </w:r>
        <w:r w:rsidR="00A81424" w:rsidDel="00966C19">
          <w:rPr>
            <w:rFonts w:ascii="宋体" w:hAnsi="宋体" w:hint="eastAsia"/>
            <w:szCs w:val="24"/>
          </w:rPr>
          <w:t>如何，</w:t>
        </w:r>
        <w:r w:rsidR="00C73F7E" w:rsidRPr="00C73F7E" w:rsidDel="00966C19">
          <w:rPr>
            <w:rFonts w:ascii="宋体" w:hAnsi="宋体" w:hint="eastAsia"/>
            <w:szCs w:val="24"/>
          </w:rPr>
          <w:t>投资者都在寻求获得正回报。要做到这一点</w:t>
        </w:r>
        <w:r w:rsidR="008C6651" w:rsidDel="00966C19">
          <w:rPr>
            <w:rFonts w:ascii="宋体" w:hAnsi="宋体" w:hint="eastAsia"/>
            <w:szCs w:val="24"/>
          </w:rPr>
          <w:t>，</w:t>
        </w:r>
        <w:r w:rsidR="00A81424" w:rsidDel="00966C19">
          <w:rPr>
            <w:rFonts w:ascii="宋体" w:hAnsi="宋体" w:hint="eastAsia"/>
            <w:szCs w:val="24"/>
          </w:rPr>
          <w:t>他们需要增加</w:t>
        </w:r>
        <w:r w:rsidR="00C73F7E" w:rsidRPr="00C73F7E" w:rsidDel="00966C19">
          <w:rPr>
            <w:rFonts w:ascii="宋体" w:hAnsi="宋体" w:hint="eastAsia"/>
            <w:szCs w:val="24"/>
          </w:rPr>
          <w:t>他们的投资组合</w:t>
        </w:r>
        <w:r w:rsidR="008C6651" w:rsidDel="00966C19">
          <w:rPr>
            <w:rFonts w:ascii="宋体" w:hAnsi="宋体" w:hint="eastAsia"/>
            <w:szCs w:val="24"/>
          </w:rPr>
          <w:t>，</w:t>
        </w:r>
        <w:r w:rsidR="00C73F7E" w:rsidRPr="00C73F7E" w:rsidDel="00966C19">
          <w:rPr>
            <w:rFonts w:ascii="宋体" w:hAnsi="宋体" w:hint="eastAsia"/>
            <w:szCs w:val="24"/>
          </w:rPr>
          <w:t>而持有股票、债券、和其他投资</w:t>
        </w:r>
        <w:r w:rsidR="00A81424" w:rsidDel="00966C19">
          <w:rPr>
            <w:rFonts w:ascii="宋体" w:hAnsi="宋体" w:hint="eastAsia"/>
            <w:szCs w:val="24"/>
          </w:rPr>
          <w:t>，</w:t>
        </w:r>
        <w:r w:rsidR="00C73F7E" w:rsidRPr="00C73F7E" w:rsidDel="00966C19">
          <w:rPr>
            <w:rFonts w:ascii="宋体" w:hAnsi="宋体" w:hint="eastAsia"/>
            <w:szCs w:val="24"/>
          </w:rPr>
          <w:t>只有当市场上涨</w:t>
        </w:r>
        <w:r w:rsidR="00A81424" w:rsidDel="00966C19">
          <w:rPr>
            <w:rFonts w:ascii="宋体" w:hAnsi="宋体" w:hint="eastAsia"/>
            <w:szCs w:val="24"/>
          </w:rPr>
          <w:t>时才能获得</w:t>
        </w:r>
        <w:r w:rsidR="00A81424" w:rsidRPr="00C73F7E" w:rsidDel="00966C19">
          <w:rPr>
            <w:rFonts w:ascii="宋体" w:hAnsi="宋体" w:hint="eastAsia"/>
            <w:szCs w:val="24"/>
          </w:rPr>
          <w:t>利润</w:t>
        </w:r>
        <w:r w:rsidR="00C73F7E" w:rsidRPr="00C73F7E" w:rsidDel="00966C19">
          <w:rPr>
            <w:rFonts w:ascii="宋体" w:hAnsi="宋体" w:hint="eastAsia"/>
            <w:szCs w:val="24"/>
          </w:rPr>
          <w:t>。</w:t>
        </w:r>
      </w:moveFrom>
    </w:p>
    <w:moveFromRangeEnd w:id="799"/>
    <w:p w:rsidR="00C73F7E" w:rsidRDefault="00C73F7E" w:rsidP="00E30212">
      <w:pPr>
        <w:ind w:firstLine="562"/>
        <w:rPr>
          <w:rFonts w:ascii="宋体" w:hAnsi="宋体"/>
          <w:b/>
          <w:sz w:val="28"/>
          <w:szCs w:val="24"/>
        </w:rPr>
      </w:pPr>
      <w:r w:rsidRPr="00C73F7E">
        <w:rPr>
          <w:rFonts w:ascii="宋体" w:hAnsi="宋体" w:hint="eastAsia"/>
          <w:b/>
          <w:sz w:val="28"/>
          <w:szCs w:val="24"/>
        </w:rPr>
        <w:t>另类投资的诞生</w:t>
      </w:r>
    </w:p>
    <w:p w:rsidR="00C73F7E" w:rsidRDefault="00C73F7E" w:rsidP="00E30212">
      <w:pPr>
        <w:ind w:firstLine="480"/>
        <w:rPr>
          <w:rFonts w:ascii="宋体" w:hAnsi="宋体"/>
          <w:szCs w:val="24"/>
        </w:rPr>
      </w:pPr>
      <w:r w:rsidRPr="00C73F7E">
        <w:rPr>
          <w:rFonts w:ascii="宋体" w:hAnsi="宋体" w:hint="eastAsia"/>
          <w:szCs w:val="24"/>
        </w:rPr>
        <w:lastRenderedPageBreak/>
        <w:t>新世纪之初</w:t>
      </w:r>
      <w:r w:rsidR="008C6651">
        <w:rPr>
          <w:rFonts w:ascii="宋体" w:hAnsi="宋体" w:hint="eastAsia"/>
          <w:szCs w:val="24"/>
        </w:rPr>
        <w:t>，</w:t>
      </w:r>
      <w:r w:rsidR="00FB237B">
        <w:rPr>
          <w:rFonts w:ascii="宋体" w:hAnsi="宋体" w:hint="eastAsia"/>
          <w:szCs w:val="24"/>
        </w:rPr>
        <w:t>“另类投资”这个词</w:t>
      </w:r>
      <w:ins w:id="807" w:author="蔡长春" w:date="2017-04-21T15:28:00Z">
        <w:r w:rsidR="00A45527">
          <w:rPr>
            <w:rFonts w:ascii="宋体" w:hAnsi="宋体" w:hint="eastAsia"/>
            <w:szCs w:val="24"/>
          </w:rPr>
          <w:t>开始</w:t>
        </w:r>
      </w:ins>
      <w:del w:id="808" w:author="蔡长春" w:date="2017-04-21T15:28:00Z">
        <w:r w:rsidR="00FB237B" w:rsidDel="00A45527">
          <w:rPr>
            <w:rFonts w:ascii="宋体" w:hAnsi="宋体" w:hint="eastAsia"/>
            <w:szCs w:val="24"/>
          </w:rPr>
          <w:delText>不仅</w:delText>
        </w:r>
      </w:del>
      <w:r w:rsidR="00FB237B">
        <w:rPr>
          <w:rFonts w:ascii="宋体" w:hAnsi="宋体" w:hint="eastAsia"/>
          <w:szCs w:val="24"/>
        </w:rPr>
        <w:t>出现在</w:t>
      </w:r>
      <w:r w:rsidRPr="00C73F7E">
        <w:rPr>
          <w:rFonts w:ascii="宋体" w:hAnsi="宋体" w:hint="eastAsia"/>
          <w:szCs w:val="24"/>
        </w:rPr>
        <w:t>资金管理词汇</w:t>
      </w:r>
      <w:r w:rsidR="00FB237B">
        <w:rPr>
          <w:rFonts w:ascii="宋体" w:hAnsi="宋体" w:hint="eastAsia"/>
          <w:szCs w:val="24"/>
        </w:rPr>
        <w:t>中，</w:t>
      </w:r>
      <w:ins w:id="809" w:author="蔡长春" w:date="2017-04-21T15:28:00Z">
        <w:r w:rsidR="00A45527">
          <w:rPr>
            <w:rFonts w:ascii="宋体" w:hAnsi="宋体" w:hint="eastAsia"/>
            <w:szCs w:val="24"/>
          </w:rPr>
          <w:t>也</w:t>
        </w:r>
      </w:ins>
      <w:del w:id="810" w:author="蔡长春" w:date="2017-04-21T15:28:00Z">
        <w:r w:rsidR="00FB237B" w:rsidDel="00A45527">
          <w:rPr>
            <w:rFonts w:ascii="宋体" w:hAnsi="宋体" w:hint="eastAsia"/>
            <w:szCs w:val="24"/>
          </w:rPr>
          <w:delText>还</w:delText>
        </w:r>
      </w:del>
      <w:r w:rsidR="00FB237B">
        <w:rPr>
          <w:rFonts w:ascii="宋体" w:hAnsi="宋体" w:hint="eastAsia"/>
          <w:szCs w:val="24"/>
        </w:rPr>
        <w:t>被</w:t>
      </w:r>
      <w:r w:rsidRPr="00C73F7E">
        <w:rPr>
          <w:rFonts w:ascii="宋体" w:hAnsi="宋体" w:hint="eastAsia"/>
          <w:szCs w:val="24"/>
        </w:rPr>
        <w:t>大众媒体</w:t>
      </w:r>
      <w:ins w:id="811" w:author="蔡长春" w:date="2017-04-21T15:28:00Z">
        <w:r w:rsidR="00A45527">
          <w:rPr>
            <w:rFonts w:ascii="宋体" w:hAnsi="宋体" w:hint="eastAsia"/>
            <w:szCs w:val="24"/>
          </w:rPr>
          <w:t>在</w:t>
        </w:r>
      </w:ins>
      <w:r w:rsidR="00FB237B">
        <w:rPr>
          <w:rFonts w:ascii="宋体" w:hAnsi="宋体" w:hint="eastAsia"/>
          <w:szCs w:val="24"/>
        </w:rPr>
        <w:t>进行</w:t>
      </w:r>
      <w:r w:rsidR="00FB237B" w:rsidRPr="00C73F7E">
        <w:rPr>
          <w:rFonts w:ascii="宋体" w:hAnsi="宋体" w:hint="eastAsia"/>
          <w:szCs w:val="24"/>
        </w:rPr>
        <w:t>多/空股票基金和固定收益套利策略</w:t>
      </w:r>
      <w:del w:id="812" w:author="蔡长春" w:date="2017-04-21T15:28:00Z">
        <w:r w:rsidR="00FB237B" w:rsidDel="00A45527">
          <w:rPr>
            <w:rFonts w:ascii="宋体" w:hAnsi="宋体" w:hint="eastAsia"/>
            <w:szCs w:val="24"/>
          </w:rPr>
          <w:delText>的</w:delText>
        </w:r>
      </w:del>
      <w:r w:rsidRPr="00C73F7E">
        <w:rPr>
          <w:rFonts w:ascii="宋体" w:hAnsi="宋体" w:hint="eastAsia"/>
          <w:szCs w:val="24"/>
        </w:rPr>
        <w:t>讨论</w:t>
      </w:r>
      <w:del w:id="813" w:author="蔡长春" w:date="2017-04-21T15:28:00Z">
        <w:r w:rsidRPr="00C73F7E" w:rsidDel="00A45527">
          <w:rPr>
            <w:rFonts w:ascii="宋体" w:hAnsi="宋体" w:hint="eastAsia"/>
            <w:szCs w:val="24"/>
          </w:rPr>
          <w:delText>的一部分</w:delText>
        </w:r>
      </w:del>
      <w:ins w:id="814" w:author="蔡长春" w:date="2017-04-21T15:28:00Z">
        <w:r w:rsidR="00A45527">
          <w:rPr>
            <w:rFonts w:ascii="宋体" w:hAnsi="宋体" w:hint="eastAsia"/>
            <w:szCs w:val="24"/>
          </w:rPr>
          <w:t>时涉及</w:t>
        </w:r>
      </w:ins>
      <w:r w:rsidRPr="00C73F7E">
        <w:rPr>
          <w:rFonts w:ascii="宋体" w:hAnsi="宋体" w:hint="eastAsia"/>
          <w:szCs w:val="24"/>
        </w:rPr>
        <w:t>。</w:t>
      </w:r>
      <w:del w:id="815" w:author="蔡长春" w:date="2017-04-21T15:29:00Z">
        <w:r w:rsidRPr="00C73F7E" w:rsidDel="00A45527">
          <w:rPr>
            <w:rFonts w:ascii="宋体" w:hAnsi="宋体" w:hint="eastAsia"/>
            <w:szCs w:val="24"/>
          </w:rPr>
          <w:delText>十年以来</w:delText>
        </w:r>
      </w:del>
      <w:r w:rsidR="00FB237B">
        <w:rPr>
          <w:rFonts w:ascii="宋体" w:hAnsi="宋体" w:hint="eastAsia"/>
          <w:szCs w:val="24"/>
        </w:rPr>
        <w:t>自</w:t>
      </w:r>
      <w:del w:id="816" w:author="蔡长春" w:date="2017-04-21T15:29:00Z">
        <w:r w:rsidR="00FB237B" w:rsidDel="00A45527">
          <w:rPr>
            <w:rFonts w:ascii="宋体" w:hAnsi="宋体" w:hint="eastAsia"/>
            <w:szCs w:val="24"/>
          </w:rPr>
          <w:delText>从</w:delText>
        </w:r>
      </w:del>
      <w:r w:rsidRPr="00C73F7E">
        <w:rPr>
          <w:rFonts w:ascii="宋体" w:hAnsi="宋体" w:hint="eastAsia"/>
          <w:szCs w:val="24"/>
        </w:rPr>
        <w:t>长期资本管理公司</w:t>
      </w:r>
      <w:ins w:id="817" w:author="蔡长春" w:date="2017-04-21T15:29:00Z">
        <w:r w:rsidR="00A45527">
          <w:rPr>
            <w:rFonts w:ascii="宋体" w:hAnsi="宋体" w:hint="eastAsia"/>
            <w:szCs w:val="24"/>
          </w:rPr>
          <w:t>倒闭</w:t>
        </w:r>
      </w:ins>
      <w:ins w:id="818" w:author="蔡长春" w:date="2017-04-21T15:40:00Z">
        <w:r w:rsidR="00F91E3A">
          <w:rPr>
            <w:rFonts w:ascii="宋体" w:hAnsi="宋体" w:hint="eastAsia"/>
            <w:szCs w:val="24"/>
          </w:rPr>
          <w:t>后的十年中</w:t>
        </w:r>
      </w:ins>
      <w:del w:id="819" w:author="蔡长春" w:date="2017-04-21T15:29:00Z">
        <w:r w:rsidRPr="00C73F7E" w:rsidDel="00A45527">
          <w:rPr>
            <w:rFonts w:ascii="宋体" w:hAnsi="宋体" w:hint="eastAsia"/>
            <w:szCs w:val="24"/>
          </w:rPr>
          <w:delText>崩溃</w:delText>
        </w:r>
      </w:del>
      <w:r w:rsidR="008C6651">
        <w:rPr>
          <w:rFonts w:ascii="宋体" w:hAnsi="宋体" w:hint="eastAsia"/>
          <w:szCs w:val="24"/>
        </w:rPr>
        <w:t>，</w:t>
      </w:r>
      <w:r w:rsidR="00FB237B">
        <w:rPr>
          <w:rFonts w:ascii="宋体" w:hAnsi="宋体" w:hint="eastAsia"/>
          <w:szCs w:val="24"/>
        </w:rPr>
        <w:t>对冲基金已成为成熟</w:t>
      </w:r>
      <w:r w:rsidRPr="00C73F7E">
        <w:rPr>
          <w:rFonts w:ascii="宋体" w:hAnsi="宋体" w:hint="eastAsia"/>
          <w:szCs w:val="24"/>
        </w:rPr>
        <w:t>和不</w:t>
      </w:r>
      <w:ins w:id="820" w:author="蔡长春" w:date="2017-04-21T15:43:00Z">
        <w:r w:rsidR="00F91E3A">
          <w:rPr>
            <w:rFonts w:ascii="宋体" w:hAnsi="宋体" w:hint="eastAsia"/>
            <w:szCs w:val="24"/>
          </w:rPr>
          <w:t>那么</w:t>
        </w:r>
      </w:ins>
      <w:r w:rsidRPr="00C73F7E">
        <w:rPr>
          <w:rFonts w:ascii="宋体" w:hAnsi="宋体" w:hint="eastAsia"/>
          <w:szCs w:val="24"/>
        </w:rPr>
        <w:t>成熟的投资者</w:t>
      </w:r>
      <w:r w:rsidR="00FB237B">
        <w:rPr>
          <w:rFonts w:ascii="宋体" w:hAnsi="宋体" w:hint="eastAsia"/>
          <w:szCs w:val="24"/>
        </w:rPr>
        <w:t>讨论的</w:t>
      </w:r>
      <w:ins w:id="821" w:author="蔡长春" w:date="2017-04-21T15:43:00Z">
        <w:r w:rsidR="00F91E3A">
          <w:rPr>
            <w:rFonts w:ascii="宋体" w:hAnsi="宋体" w:hint="eastAsia"/>
            <w:szCs w:val="24"/>
          </w:rPr>
          <w:t>热门话题</w:t>
        </w:r>
      </w:ins>
      <w:del w:id="822" w:author="蔡长春" w:date="2017-04-21T15:43:00Z">
        <w:r w:rsidR="00FB237B" w:rsidDel="00F91E3A">
          <w:rPr>
            <w:rFonts w:ascii="宋体" w:hAnsi="宋体" w:hint="eastAsia"/>
            <w:szCs w:val="24"/>
          </w:rPr>
          <w:delText>主题</w:delText>
        </w:r>
      </w:del>
      <w:r w:rsidRPr="00C73F7E">
        <w:rPr>
          <w:rFonts w:ascii="宋体" w:hAnsi="宋体" w:hint="eastAsia"/>
          <w:szCs w:val="24"/>
        </w:rPr>
        <w:t>。</w:t>
      </w:r>
    </w:p>
    <w:p w:rsidR="00DE2F74" w:rsidRDefault="008C4201" w:rsidP="008C4201">
      <w:pPr>
        <w:ind w:firstLine="480"/>
        <w:rPr>
          <w:rFonts w:ascii="宋体" w:hAnsi="宋体"/>
          <w:szCs w:val="24"/>
        </w:rPr>
      </w:pPr>
      <w:r w:rsidRPr="008C4201">
        <w:rPr>
          <w:rFonts w:ascii="宋体" w:hAnsi="宋体" w:hint="eastAsia"/>
          <w:szCs w:val="24"/>
        </w:rPr>
        <w:t>对冲基金一直是华尔街的禁果</w:t>
      </w:r>
      <w:r w:rsidR="008C6651">
        <w:rPr>
          <w:rFonts w:ascii="宋体" w:hAnsi="宋体" w:hint="eastAsia"/>
          <w:szCs w:val="24"/>
        </w:rPr>
        <w:t>，</w:t>
      </w:r>
      <w:r>
        <w:rPr>
          <w:rFonts w:ascii="宋体" w:hAnsi="宋体" w:hint="eastAsia"/>
          <w:szCs w:val="24"/>
        </w:rPr>
        <w:t>似乎里面的每个人都想要</w:t>
      </w:r>
      <w:r w:rsidRPr="008C4201">
        <w:rPr>
          <w:rFonts w:ascii="宋体" w:hAnsi="宋体" w:hint="eastAsia"/>
          <w:szCs w:val="24"/>
        </w:rPr>
        <w:t>咬</w:t>
      </w:r>
      <w:r w:rsidR="0034333D">
        <w:rPr>
          <w:rFonts w:ascii="宋体" w:hAnsi="宋体" w:hint="eastAsia"/>
          <w:szCs w:val="24"/>
        </w:rPr>
        <w:t>一口</w:t>
      </w:r>
      <w:del w:id="823" w:author="蔡长春" w:date="2017-04-21T15:53:00Z">
        <w:r w:rsidRPr="008C4201" w:rsidDel="00EC408C">
          <w:rPr>
            <w:rFonts w:ascii="宋体" w:hAnsi="宋体" w:hint="eastAsia"/>
            <w:szCs w:val="24"/>
          </w:rPr>
          <w:delText>苹果</w:delText>
        </w:r>
      </w:del>
      <w:r>
        <w:rPr>
          <w:rFonts w:ascii="宋体" w:hAnsi="宋体" w:hint="eastAsia"/>
          <w:szCs w:val="24"/>
        </w:rPr>
        <w:t>。已经</w:t>
      </w:r>
      <w:r w:rsidR="00DE2F74" w:rsidRPr="00DE2F74">
        <w:rPr>
          <w:rFonts w:ascii="宋体" w:hAnsi="宋体" w:hint="eastAsia"/>
          <w:szCs w:val="24"/>
        </w:rPr>
        <w:t>过去</w:t>
      </w:r>
      <w:r>
        <w:rPr>
          <w:rFonts w:ascii="宋体" w:hAnsi="宋体" w:hint="eastAsia"/>
          <w:szCs w:val="24"/>
        </w:rPr>
        <w:t>的</w:t>
      </w:r>
      <w:r w:rsidR="00DE2F74" w:rsidRPr="00DE2F74">
        <w:rPr>
          <w:rFonts w:ascii="宋体" w:hAnsi="宋体" w:hint="eastAsia"/>
          <w:szCs w:val="24"/>
        </w:rPr>
        <w:t>10年</w:t>
      </w:r>
      <w:r>
        <w:rPr>
          <w:rFonts w:ascii="宋体" w:hAnsi="宋体" w:hint="eastAsia"/>
          <w:szCs w:val="24"/>
        </w:rPr>
        <w:t>是动荡的</w:t>
      </w:r>
      <w:r w:rsidR="008C6651">
        <w:rPr>
          <w:rFonts w:ascii="宋体" w:hAnsi="宋体" w:hint="eastAsia"/>
          <w:szCs w:val="24"/>
        </w:rPr>
        <w:t>，</w:t>
      </w:r>
      <w:r w:rsidR="00DE2F74" w:rsidRPr="00DE2F74">
        <w:rPr>
          <w:rFonts w:ascii="宋体" w:hAnsi="宋体" w:hint="eastAsia"/>
          <w:szCs w:val="24"/>
        </w:rPr>
        <w:t>但对于管理者和投资者都</w:t>
      </w:r>
      <w:r w:rsidR="0034333D">
        <w:rPr>
          <w:rFonts w:ascii="宋体" w:hAnsi="宋体" w:hint="eastAsia"/>
          <w:szCs w:val="24"/>
        </w:rPr>
        <w:t>是</w:t>
      </w:r>
      <w:r w:rsidR="00DE2F74" w:rsidRPr="00DE2F74">
        <w:rPr>
          <w:rFonts w:ascii="宋体" w:hAnsi="宋体" w:hint="eastAsia"/>
          <w:szCs w:val="24"/>
        </w:rPr>
        <w:t>值得</w:t>
      </w:r>
      <w:r>
        <w:rPr>
          <w:rFonts w:ascii="宋体" w:hAnsi="宋体" w:hint="eastAsia"/>
          <w:szCs w:val="24"/>
        </w:rPr>
        <w:t>的</w:t>
      </w:r>
      <w:r w:rsidR="00DE2F74" w:rsidRPr="00DE2F74">
        <w:rPr>
          <w:rFonts w:ascii="宋体" w:hAnsi="宋体" w:hint="eastAsia"/>
          <w:szCs w:val="24"/>
        </w:rPr>
        <w:t>。</w:t>
      </w:r>
      <w:r>
        <w:rPr>
          <w:rFonts w:ascii="宋体" w:hAnsi="宋体" w:hint="eastAsia"/>
          <w:szCs w:val="24"/>
        </w:rPr>
        <w:t>对冲基金</w:t>
      </w:r>
      <w:del w:id="824" w:author="蔡长春" w:date="2017-04-21T15:56:00Z">
        <w:r w:rsidDel="00EC408C">
          <w:rPr>
            <w:rFonts w:ascii="宋体" w:hAnsi="宋体" w:hint="eastAsia"/>
            <w:szCs w:val="24"/>
          </w:rPr>
          <w:delText>的</w:delText>
        </w:r>
        <w:r w:rsidR="00DE2F74" w:rsidRPr="00DE2F74" w:rsidDel="00EC408C">
          <w:rPr>
            <w:rFonts w:ascii="宋体" w:hAnsi="宋体" w:hint="eastAsia"/>
            <w:szCs w:val="24"/>
          </w:rPr>
          <w:delText>命运已经由管理者和投资者</w:delText>
        </w:r>
        <w:r w:rsidDel="00EC408C">
          <w:rPr>
            <w:rFonts w:ascii="宋体" w:hAnsi="宋体" w:hint="eastAsia"/>
            <w:szCs w:val="24"/>
          </w:rPr>
          <w:delText>所创造</w:delText>
        </w:r>
      </w:del>
      <w:ins w:id="825" w:author="蔡长春" w:date="2017-04-21T15:56:00Z">
        <w:r w:rsidR="00EC408C">
          <w:rPr>
            <w:rFonts w:ascii="宋体" w:hAnsi="宋体" w:hint="eastAsia"/>
            <w:szCs w:val="24"/>
          </w:rPr>
          <w:t>已经为管理者和投资者创造了财富，</w:t>
        </w:r>
      </w:ins>
      <w:del w:id="826" w:author="蔡长春" w:date="2017-04-21T15:56:00Z">
        <w:r w:rsidR="008C6651" w:rsidDel="00EC408C">
          <w:rPr>
            <w:rFonts w:ascii="宋体" w:hAnsi="宋体" w:hint="eastAsia"/>
            <w:szCs w:val="24"/>
          </w:rPr>
          <w:delText>，</w:delText>
        </w:r>
      </w:del>
      <w:ins w:id="827" w:author="蔡长春" w:date="2017-04-21T15:56:00Z">
        <w:r w:rsidR="00EC408C">
          <w:rPr>
            <w:rFonts w:ascii="宋体" w:hAnsi="宋体" w:hint="eastAsia"/>
            <w:szCs w:val="24"/>
          </w:rPr>
          <w:t>即使是</w:t>
        </w:r>
      </w:ins>
      <w:del w:id="828" w:author="蔡长春" w:date="2017-04-21T16:00:00Z">
        <w:r w:rsidR="00DE2F74" w:rsidRPr="00DE2F74" w:rsidDel="00EC408C">
          <w:rPr>
            <w:rFonts w:ascii="宋体" w:hAnsi="宋体" w:hint="eastAsia"/>
            <w:szCs w:val="24"/>
          </w:rPr>
          <w:delText>甚至在</w:delText>
        </w:r>
      </w:del>
      <w:r w:rsidR="00DE2F74" w:rsidRPr="00DE2F74">
        <w:rPr>
          <w:rFonts w:ascii="宋体" w:hAnsi="宋体" w:hint="eastAsia"/>
          <w:szCs w:val="24"/>
        </w:rPr>
        <w:t>信贷危机带来的损失后</w:t>
      </w:r>
      <w:r w:rsidR="008C6651">
        <w:rPr>
          <w:rFonts w:ascii="宋体" w:hAnsi="宋体" w:hint="eastAsia"/>
          <w:szCs w:val="24"/>
        </w:rPr>
        <w:t>，</w:t>
      </w:r>
      <w:r>
        <w:rPr>
          <w:rFonts w:ascii="宋体" w:hAnsi="宋体" w:hint="eastAsia"/>
          <w:szCs w:val="24"/>
        </w:rPr>
        <w:t>对冲基金</w:t>
      </w:r>
      <w:ins w:id="829" w:author="蔡长春" w:date="2017-04-21T16:02:00Z">
        <w:r w:rsidR="00EC408C">
          <w:rPr>
            <w:rFonts w:ascii="宋体" w:hAnsi="宋体" w:hint="eastAsia"/>
            <w:szCs w:val="24"/>
          </w:rPr>
          <w:t>仍然</w:t>
        </w:r>
      </w:ins>
      <w:del w:id="830" w:author="蔡长春" w:date="2017-04-21T16:02:00Z">
        <w:r w:rsidDel="00EC408C">
          <w:rPr>
            <w:rFonts w:ascii="宋体" w:hAnsi="宋体" w:hint="eastAsia"/>
            <w:szCs w:val="24"/>
          </w:rPr>
          <w:delText>已经</w:delText>
        </w:r>
      </w:del>
      <w:r>
        <w:rPr>
          <w:rFonts w:ascii="宋体" w:hAnsi="宋体" w:hint="eastAsia"/>
          <w:szCs w:val="24"/>
        </w:rPr>
        <w:t>巩固了他们</w:t>
      </w:r>
      <w:ins w:id="831" w:author="蔡长春" w:date="2017-04-21T16:03:00Z">
        <w:r w:rsidR="00EC408C">
          <w:rPr>
            <w:rFonts w:ascii="宋体" w:hAnsi="宋体" w:hint="eastAsia"/>
            <w:szCs w:val="24"/>
          </w:rPr>
          <w:t>对</w:t>
        </w:r>
      </w:ins>
      <w:r>
        <w:rPr>
          <w:rFonts w:ascii="宋体" w:hAnsi="宋体" w:hint="eastAsia"/>
          <w:szCs w:val="24"/>
        </w:rPr>
        <w:t>投资</w:t>
      </w:r>
      <w:ins w:id="832" w:author="蔡长春" w:date="2017-04-21T16:02:00Z">
        <w:r w:rsidR="00EC408C">
          <w:rPr>
            <w:rFonts w:ascii="宋体" w:hAnsi="宋体" w:hint="eastAsia"/>
            <w:szCs w:val="24"/>
          </w:rPr>
          <w:t>界的</w:t>
        </w:r>
      </w:ins>
      <w:ins w:id="833" w:author="蔡长春" w:date="2017-04-21T16:03:00Z">
        <w:r w:rsidR="00EC408C">
          <w:rPr>
            <w:rFonts w:ascii="宋体" w:hAnsi="宋体" w:hint="eastAsia"/>
            <w:szCs w:val="24"/>
          </w:rPr>
          <w:t>控制</w:t>
        </w:r>
      </w:ins>
      <w:del w:id="834" w:author="蔡长春" w:date="2017-04-21T16:02:00Z">
        <w:r w:rsidDel="00EC408C">
          <w:rPr>
            <w:rFonts w:ascii="宋体" w:hAnsi="宋体" w:hint="eastAsia"/>
            <w:szCs w:val="24"/>
          </w:rPr>
          <w:delText>团体</w:delText>
        </w:r>
      </w:del>
      <w:r w:rsidR="00DE2F74" w:rsidRPr="00DE2F74">
        <w:rPr>
          <w:rFonts w:ascii="宋体" w:hAnsi="宋体" w:hint="eastAsia"/>
          <w:szCs w:val="24"/>
        </w:rPr>
        <w:t>。</w:t>
      </w:r>
      <w:del w:id="835" w:author="蔡长春" w:date="2017-04-21T16:05:00Z">
        <w:r w:rsidR="00DE2F74" w:rsidRPr="00677415" w:rsidDel="001637B8">
          <w:rPr>
            <w:rFonts w:ascii="宋体" w:hAnsi="宋体" w:hint="eastAsia"/>
            <w:szCs w:val="24"/>
          </w:rPr>
          <w:delText>对冲基金在这里留下来</w:delText>
        </w:r>
        <w:r w:rsidRPr="00677415" w:rsidDel="001637B8">
          <w:rPr>
            <w:rFonts w:ascii="宋体" w:hAnsi="宋体" w:hint="eastAsia"/>
            <w:szCs w:val="24"/>
          </w:rPr>
          <w:delText>；</w:delText>
        </w:r>
        <w:r w:rsidR="00DE2F74" w:rsidRPr="00677415" w:rsidDel="001637B8">
          <w:rPr>
            <w:rFonts w:ascii="宋体" w:hAnsi="宋体" w:hint="eastAsia"/>
            <w:szCs w:val="24"/>
          </w:rPr>
          <w:delText>旅程还远未结束</w:delText>
        </w:r>
      </w:del>
      <w:ins w:id="836" w:author="蔡长春" w:date="2017-04-21T16:05:00Z">
        <w:r w:rsidR="001637B8">
          <w:rPr>
            <w:rFonts w:ascii="宋体" w:hAnsi="宋体" w:hint="eastAsia"/>
            <w:szCs w:val="24"/>
          </w:rPr>
          <w:t>对冲基金已经站稳脚跟，但是旅程还远未结束</w:t>
        </w:r>
      </w:ins>
      <w:r w:rsidR="00DE2F74" w:rsidRPr="00677415">
        <w:rPr>
          <w:rFonts w:ascii="宋体" w:hAnsi="宋体" w:hint="eastAsia"/>
          <w:szCs w:val="24"/>
        </w:rPr>
        <w:t>。</w:t>
      </w:r>
      <w:r w:rsidR="00DE2F74" w:rsidRPr="00DE2F74">
        <w:rPr>
          <w:rFonts w:ascii="宋体" w:hAnsi="宋体" w:hint="eastAsia"/>
          <w:szCs w:val="24"/>
        </w:rPr>
        <w:t>只做多头的投资者</w:t>
      </w:r>
      <w:ins w:id="837" w:author="蔡长春" w:date="2017-04-21T16:06:00Z">
        <w:r w:rsidR="001637B8">
          <w:rPr>
            <w:rFonts w:ascii="宋体" w:hAnsi="宋体" w:hint="eastAsia"/>
            <w:szCs w:val="24"/>
          </w:rPr>
          <w:t>已经</w:t>
        </w:r>
      </w:ins>
      <w:r w:rsidR="00DE2F74" w:rsidRPr="00DE2F74">
        <w:rPr>
          <w:rFonts w:ascii="宋体" w:hAnsi="宋体" w:hint="eastAsia"/>
          <w:szCs w:val="24"/>
        </w:rPr>
        <w:t>知道</w:t>
      </w:r>
      <w:r w:rsidR="0034333D">
        <w:rPr>
          <w:rFonts w:ascii="宋体" w:hAnsi="宋体" w:hint="eastAsia"/>
          <w:szCs w:val="24"/>
        </w:rPr>
        <w:t>，</w:t>
      </w:r>
      <w:ins w:id="838" w:author="蔡长春" w:date="2017-04-21T16:06:00Z">
        <w:r w:rsidR="001637B8">
          <w:rPr>
            <w:rFonts w:ascii="宋体" w:hAnsi="宋体" w:hint="eastAsia"/>
            <w:szCs w:val="24"/>
          </w:rPr>
          <w:t>他们</w:t>
        </w:r>
      </w:ins>
      <w:r w:rsidR="00DE2F74" w:rsidRPr="00DE2F74">
        <w:rPr>
          <w:rFonts w:ascii="宋体" w:hAnsi="宋体" w:hint="eastAsia"/>
          <w:szCs w:val="24"/>
        </w:rPr>
        <w:t>投资</w:t>
      </w:r>
      <w:ins w:id="839" w:author="蔡长春" w:date="2017-04-21T16:06:00Z">
        <w:r w:rsidR="001637B8">
          <w:rPr>
            <w:rFonts w:ascii="宋体" w:hAnsi="宋体" w:hint="eastAsia"/>
            <w:szCs w:val="24"/>
          </w:rPr>
          <w:t>的</w:t>
        </w:r>
      </w:ins>
      <w:r w:rsidR="00DE2F74" w:rsidRPr="00DE2F74">
        <w:rPr>
          <w:rFonts w:ascii="宋体" w:hAnsi="宋体" w:hint="eastAsia"/>
          <w:szCs w:val="24"/>
        </w:rPr>
        <w:t>产品</w:t>
      </w:r>
      <w:ins w:id="840" w:author="蔡长春" w:date="2017-04-21T16:06:00Z">
        <w:r w:rsidR="001637B8">
          <w:rPr>
            <w:rFonts w:ascii="宋体" w:hAnsi="宋体" w:hint="eastAsia"/>
            <w:szCs w:val="24"/>
          </w:rPr>
          <w:t>就如没有</w:t>
        </w:r>
      </w:ins>
      <w:ins w:id="841" w:author="蔡长春" w:date="2017-04-21T16:07:00Z">
        <w:r w:rsidR="001637B8">
          <w:rPr>
            <w:rFonts w:ascii="宋体" w:hAnsi="宋体" w:hint="eastAsia"/>
            <w:szCs w:val="24"/>
          </w:rPr>
          <w:t>刹车的雪橇，下坡时只</w:t>
        </w:r>
      </w:ins>
      <w:ins w:id="842" w:author="蔡长春" w:date="2017-04-21T16:08:00Z">
        <w:r w:rsidR="001637B8">
          <w:rPr>
            <w:rFonts w:ascii="宋体" w:hAnsi="宋体" w:hint="eastAsia"/>
            <w:szCs w:val="24"/>
          </w:rPr>
          <w:t>能往</w:t>
        </w:r>
      </w:ins>
      <w:ins w:id="843" w:author="蔡长春" w:date="2017-04-21T16:07:00Z">
        <w:r w:rsidR="001637B8">
          <w:rPr>
            <w:rFonts w:ascii="宋体" w:hAnsi="宋体" w:hint="eastAsia"/>
            <w:szCs w:val="24"/>
          </w:rPr>
          <w:t>一个方向</w:t>
        </w:r>
      </w:ins>
      <w:ins w:id="844" w:author="蔡长春" w:date="2017-04-21T16:08:00Z">
        <w:r w:rsidR="001637B8">
          <w:rPr>
            <w:rFonts w:ascii="宋体" w:hAnsi="宋体" w:hint="eastAsia"/>
            <w:szCs w:val="24"/>
          </w:rPr>
          <w:t>前行</w:t>
        </w:r>
      </w:ins>
      <w:ins w:id="845" w:author="蔡长春" w:date="2017-04-21T16:07:00Z">
        <w:r w:rsidR="001637B8">
          <w:rPr>
            <w:rFonts w:ascii="宋体" w:hAnsi="宋体" w:hint="eastAsia"/>
            <w:szCs w:val="24"/>
          </w:rPr>
          <w:t>。</w:t>
        </w:r>
      </w:ins>
      <w:del w:id="846" w:author="蔡长春" w:date="2017-04-21T16:07:00Z">
        <w:r w:rsidR="00DE2F74" w:rsidRPr="00DE2F74" w:rsidDel="001637B8">
          <w:rPr>
            <w:rFonts w:ascii="宋体" w:hAnsi="宋体" w:hint="eastAsia"/>
            <w:szCs w:val="24"/>
          </w:rPr>
          <w:delText>只有一个方法是像骑雪橇下坡不刹车。</w:delText>
        </w:r>
      </w:del>
      <w:ins w:id="847" w:author="蔡长春" w:date="2017-04-21T16:12:00Z">
        <w:r w:rsidR="001637B8">
          <w:rPr>
            <w:rFonts w:ascii="宋体" w:hAnsi="宋体" w:hint="eastAsia"/>
            <w:szCs w:val="24"/>
          </w:rPr>
          <w:t>相反，</w:t>
        </w:r>
      </w:ins>
      <w:r w:rsidR="00DE2F74" w:rsidRPr="00DE2F74">
        <w:rPr>
          <w:rFonts w:ascii="宋体" w:hAnsi="宋体" w:hint="eastAsia"/>
          <w:szCs w:val="24"/>
        </w:rPr>
        <w:t>对冲基金</w:t>
      </w:r>
      <w:r w:rsidR="008C6651">
        <w:rPr>
          <w:rFonts w:ascii="宋体" w:hAnsi="宋体" w:hint="eastAsia"/>
          <w:szCs w:val="24"/>
        </w:rPr>
        <w:t>，</w:t>
      </w:r>
      <w:del w:id="848" w:author="蔡长春" w:date="2017-04-21T16:12:00Z">
        <w:r w:rsidR="00DE2F74" w:rsidRPr="00DE2F74" w:rsidDel="001637B8">
          <w:rPr>
            <w:rFonts w:ascii="宋体" w:hAnsi="宋体" w:hint="eastAsia"/>
            <w:szCs w:val="24"/>
          </w:rPr>
          <w:delText>另一方面</w:delText>
        </w:r>
        <w:r w:rsidR="008C6651" w:rsidDel="001637B8">
          <w:rPr>
            <w:rFonts w:ascii="宋体" w:hAnsi="宋体" w:hint="eastAsia"/>
            <w:szCs w:val="24"/>
          </w:rPr>
          <w:delText>，</w:delText>
        </w:r>
      </w:del>
      <w:ins w:id="849" w:author="蔡长春" w:date="2017-04-21T16:12:00Z">
        <w:r w:rsidR="001637B8">
          <w:rPr>
            <w:rFonts w:ascii="宋体" w:hAnsi="宋体" w:hint="eastAsia"/>
            <w:szCs w:val="24"/>
          </w:rPr>
          <w:t>却</w:t>
        </w:r>
      </w:ins>
      <w:r w:rsidR="00DE2F74" w:rsidRPr="00DE2F74">
        <w:rPr>
          <w:rFonts w:ascii="宋体" w:hAnsi="宋体" w:hint="eastAsia"/>
          <w:szCs w:val="24"/>
        </w:rPr>
        <w:t>有巨大的制动能力。</w:t>
      </w:r>
      <w:del w:id="850" w:author="蔡长春" w:date="2017-04-21T16:13:00Z">
        <w:r w:rsidR="00DE2F74" w:rsidRPr="00DE2F74" w:rsidDel="001637B8">
          <w:rPr>
            <w:rFonts w:ascii="宋体" w:hAnsi="宋体" w:hint="eastAsia"/>
            <w:szCs w:val="24"/>
          </w:rPr>
          <w:delText>这样做的</w:delText>
        </w:r>
      </w:del>
      <w:r w:rsidR="00DE2F74" w:rsidRPr="00DE2F74">
        <w:rPr>
          <w:rFonts w:ascii="宋体" w:hAnsi="宋体" w:hint="eastAsia"/>
          <w:szCs w:val="24"/>
        </w:rPr>
        <w:t>原因很简单:对冲基金是一个引擎</w:t>
      </w:r>
      <w:r w:rsidR="008C6651">
        <w:rPr>
          <w:rFonts w:ascii="宋体" w:hAnsi="宋体" w:hint="eastAsia"/>
          <w:szCs w:val="24"/>
        </w:rPr>
        <w:t>，</w:t>
      </w:r>
      <w:ins w:id="851" w:author="蔡长春" w:date="2017-04-21T16:56:00Z">
        <w:r w:rsidR="00AE39A0">
          <w:rPr>
            <w:rFonts w:ascii="宋体" w:hAnsi="宋体" w:hint="eastAsia"/>
            <w:szCs w:val="24"/>
          </w:rPr>
          <w:t>是</w:t>
        </w:r>
      </w:ins>
      <w:r>
        <w:rPr>
          <w:rFonts w:ascii="宋体" w:hAnsi="宋体" w:hint="eastAsia"/>
          <w:szCs w:val="24"/>
        </w:rPr>
        <w:t>许多投资者</w:t>
      </w:r>
      <w:del w:id="852" w:author="蔡长春" w:date="2017-04-21T16:45:00Z">
        <w:r w:rsidDel="00A2636B">
          <w:rPr>
            <w:rFonts w:ascii="宋体" w:hAnsi="宋体"/>
            <w:szCs w:val="24"/>
          </w:rPr>
          <w:delText>--</w:delText>
        </w:r>
      </w:del>
      <w:ins w:id="853" w:author="蔡长春" w:date="2017-04-21T16:45:00Z">
        <w:r w:rsidR="00A2636B">
          <w:rPr>
            <w:rFonts w:ascii="宋体" w:hAnsi="宋体"/>
            <w:szCs w:val="24"/>
          </w:rPr>
          <w:t>—</w:t>
        </w:r>
        <w:r w:rsidR="00A2636B">
          <w:rPr>
            <w:rFonts w:ascii="宋体" w:hAnsi="宋体" w:hint="eastAsia"/>
            <w:szCs w:val="24"/>
          </w:rPr>
          <w:t>比如</w:t>
        </w:r>
      </w:ins>
      <w:r w:rsidR="00DE2F74" w:rsidRPr="00DE2F74">
        <w:rPr>
          <w:rFonts w:ascii="宋体" w:hAnsi="宋体" w:hint="eastAsia"/>
          <w:szCs w:val="24"/>
        </w:rPr>
        <w:t>机构投资者</w:t>
      </w:r>
      <w:del w:id="854" w:author="蔡长春" w:date="2017-04-21T16:54:00Z">
        <w:r w:rsidDel="00A2636B">
          <w:rPr>
            <w:rFonts w:ascii="宋体" w:hAnsi="宋体"/>
            <w:szCs w:val="24"/>
          </w:rPr>
          <w:delText>--</w:delText>
        </w:r>
      </w:del>
      <w:ins w:id="855" w:author="蔡长春" w:date="2017-04-21T16:54:00Z">
        <w:r w:rsidR="00A2636B">
          <w:rPr>
            <w:rFonts w:ascii="宋体" w:hAnsi="宋体"/>
            <w:szCs w:val="24"/>
          </w:rPr>
          <w:t>—</w:t>
        </w:r>
        <w:r w:rsidR="00A2636B">
          <w:rPr>
            <w:rFonts w:ascii="宋体" w:hAnsi="宋体" w:hint="eastAsia"/>
            <w:szCs w:val="24"/>
          </w:rPr>
          <w:t>用以满足</w:t>
        </w:r>
      </w:ins>
      <w:ins w:id="856" w:author="蔡长春" w:date="2017-04-21T16:55:00Z">
        <w:r w:rsidR="00AE39A0">
          <w:rPr>
            <w:rFonts w:ascii="宋体" w:hAnsi="宋体" w:hint="eastAsia"/>
            <w:szCs w:val="24"/>
          </w:rPr>
          <w:t>他们客户</w:t>
        </w:r>
      </w:ins>
      <w:ins w:id="857" w:author="蔡长春" w:date="2017-04-21T16:56:00Z">
        <w:r w:rsidR="00AE39A0">
          <w:rPr>
            <w:rFonts w:ascii="宋体" w:hAnsi="宋体" w:hint="eastAsia"/>
            <w:szCs w:val="24"/>
          </w:rPr>
          <w:t>持续金融负债的需求</w:t>
        </w:r>
      </w:ins>
      <w:del w:id="858" w:author="蔡长春" w:date="2017-04-21T16:56:00Z">
        <w:r w:rsidDel="00AE39A0">
          <w:rPr>
            <w:rFonts w:ascii="宋体" w:hAnsi="宋体" w:hint="eastAsia"/>
            <w:szCs w:val="24"/>
          </w:rPr>
          <w:delText>需要不断的满足他们组合</w:delText>
        </w:r>
        <w:r w:rsidR="00DE2F74" w:rsidRPr="00DE2F74" w:rsidDel="00AE39A0">
          <w:rPr>
            <w:rFonts w:ascii="宋体" w:hAnsi="宋体" w:hint="eastAsia"/>
            <w:szCs w:val="24"/>
          </w:rPr>
          <w:delText>的金融负债</w:delText>
        </w:r>
      </w:del>
      <w:r w:rsidR="00DE2F74" w:rsidRPr="00DE2F74">
        <w:rPr>
          <w:rFonts w:ascii="宋体" w:hAnsi="宋体" w:hint="eastAsia"/>
          <w:szCs w:val="24"/>
        </w:rPr>
        <w:t>。</w:t>
      </w:r>
    </w:p>
    <w:p w:rsidR="00DE2F74" w:rsidRDefault="00DE2F74" w:rsidP="000F45A1">
      <w:pPr>
        <w:ind w:firstLine="480"/>
        <w:rPr>
          <w:rFonts w:ascii="宋体" w:hAnsi="宋体"/>
          <w:szCs w:val="24"/>
        </w:rPr>
      </w:pPr>
      <w:r w:rsidRPr="00DE2F74">
        <w:rPr>
          <w:rFonts w:ascii="宋体" w:hAnsi="宋体" w:hint="eastAsia"/>
          <w:szCs w:val="24"/>
        </w:rPr>
        <w:t>自2000年以来</w:t>
      </w:r>
      <w:r w:rsidR="008C6651">
        <w:rPr>
          <w:rFonts w:ascii="宋体" w:hAnsi="宋体" w:hint="eastAsia"/>
          <w:szCs w:val="24"/>
        </w:rPr>
        <w:t>，</w:t>
      </w:r>
      <w:r w:rsidRPr="00DE2F74">
        <w:rPr>
          <w:rFonts w:ascii="宋体" w:hAnsi="宋体" w:hint="eastAsia"/>
          <w:szCs w:val="24"/>
        </w:rPr>
        <w:t>那些</w:t>
      </w:r>
      <w:ins w:id="859" w:author="蔡长春" w:date="2017-04-21T16:57:00Z">
        <w:r w:rsidR="00034926">
          <w:rPr>
            <w:rFonts w:ascii="宋体" w:hAnsi="宋体" w:hint="eastAsia"/>
            <w:szCs w:val="24"/>
          </w:rPr>
          <w:t>为机构投资界</w:t>
        </w:r>
        <w:r w:rsidR="00034926" w:rsidRPr="00DE2F74">
          <w:rPr>
            <w:rFonts w:ascii="宋体" w:hAnsi="宋体" w:hint="eastAsia"/>
            <w:szCs w:val="24"/>
          </w:rPr>
          <w:t>(</w:t>
        </w:r>
        <w:r w:rsidR="00034926">
          <w:rPr>
            <w:rFonts w:ascii="宋体" w:hAnsi="宋体" w:hint="eastAsia"/>
            <w:szCs w:val="24"/>
          </w:rPr>
          <w:t>即</w:t>
        </w:r>
        <w:r w:rsidR="00034926" w:rsidRPr="00DE2F74">
          <w:rPr>
            <w:rFonts w:ascii="宋体" w:hAnsi="宋体" w:hint="eastAsia"/>
            <w:szCs w:val="24"/>
          </w:rPr>
          <w:t>养老基金、捐赠基金、家庭办公室和保险公司)</w:t>
        </w:r>
      </w:ins>
      <w:r w:rsidRPr="00DE2F74">
        <w:rPr>
          <w:rFonts w:ascii="宋体" w:hAnsi="宋体" w:hint="eastAsia"/>
          <w:szCs w:val="24"/>
        </w:rPr>
        <w:t>提供投资建议和指导</w:t>
      </w:r>
      <w:r w:rsidR="000F45A1">
        <w:rPr>
          <w:rFonts w:ascii="宋体" w:hAnsi="宋体" w:hint="eastAsia"/>
          <w:szCs w:val="24"/>
        </w:rPr>
        <w:t>的</w:t>
      </w:r>
      <w:r w:rsidRPr="00DE2F74">
        <w:rPr>
          <w:rFonts w:ascii="宋体" w:hAnsi="宋体" w:hint="eastAsia"/>
          <w:szCs w:val="24"/>
        </w:rPr>
        <w:t>机构</w:t>
      </w:r>
      <w:ins w:id="860" w:author="蔡长春" w:date="2017-04-21T16:57:00Z">
        <w:r w:rsidR="00034926" w:rsidRPr="00DE2F74" w:rsidDel="00034926">
          <w:rPr>
            <w:rFonts w:ascii="宋体" w:hAnsi="宋体" w:hint="eastAsia"/>
            <w:szCs w:val="24"/>
          </w:rPr>
          <w:t xml:space="preserve"> </w:t>
        </w:r>
      </w:ins>
      <w:del w:id="861" w:author="蔡长春" w:date="2017-04-21T16:57:00Z">
        <w:r w:rsidRPr="00DE2F74" w:rsidDel="00034926">
          <w:rPr>
            <w:rFonts w:ascii="宋体" w:hAnsi="宋体" w:hint="eastAsia"/>
            <w:szCs w:val="24"/>
          </w:rPr>
          <w:delText>投资社区(</w:delText>
        </w:r>
        <w:r w:rsidR="000F45A1" w:rsidDel="00034926">
          <w:rPr>
            <w:rFonts w:ascii="宋体" w:hAnsi="宋体" w:hint="eastAsia"/>
            <w:szCs w:val="24"/>
          </w:rPr>
          <w:delText>即</w:delText>
        </w:r>
        <w:r w:rsidRPr="00DE2F74" w:rsidDel="00034926">
          <w:rPr>
            <w:rFonts w:ascii="宋体" w:hAnsi="宋体" w:hint="eastAsia"/>
            <w:szCs w:val="24"/>
          </w:rPr>
          <w:delText>养老基金、捐赠基金、家庭办公室和保险公司)</w:delText>
        </w:r>
      </w:del>
      <w:r w:rsidRPr="00DE2F74">
        <w:rPr>
          <w:rFonts w:ascii="宋体" w:hAnsi="宋体" w:hint="eastAsia"/>
          <w:szCs w:val="24"/>
        </w:rPr>
        <w:t>认为对冲基金是</w:t>
      </w:r>
      <w:ins w:id="862" w:author="蔡长春" w:date="2017-04-23T16:25:00Z">
        <w:r w:rsidR="00976A6B">
          <w:rPr>
            <w:rFonts w:ascii="宋体" w:hAnsi="宋体" w:hint="eastAsia"/>
            <w:szCs w:val="24"/>
          </w:rPr>
          <w:t>这些资产必须配置的</w:t>
        </w:r>
      </w:ins>
      <w:r w:rsidRPr="00DE2F74">
        <w:rPr>
          <w:rFonts w:ascii="宋体" w:hAnsi="宋体" w:hint="eastAsia"/>
          <w:szCs w:val="24"/>
        </w:rPr>
        <w:t>一种资产</w:t>
      </w:r>
      <w:ins w:id="863" w:author="蔡长春" w:date="2017-04-23T16:25:00Z">
        <w:r w:rsidR="00976A6B">
          <w:rPr>
            <w:rFonts w:ascii="宋体" w:hAnsi="宋体" w:hint="eastAsia"/>
            <w:szCs w:val="24"/>
          </w:rPr>
          <w:t>类别</w:t>
        </w:r>
      </w:ins>
      <w:del w:id="864" w:author="蔡长春" w:date="2017-04-23T16:25:00Z">
        <w:r w:rsidR="008C6651" w:rsidDel="00976A6B">
          <w:rPr>
            <w:rFonts w:ascii="宋体" w:hAnsi="宋体" w:hint="eastAsia"/>
            <w:szCs w:val="24"/>
          </w:rPr>
          <w:delText>，</w:delText>
        </w:r>
        <w:r w:rsidRPr="00DE2F74" w:rsidDel="00976A6B">
          <w:rPr>
            <w:rFonts w:ascii="宋体" w:hAnsi="宋体" w:hint="eastAsia"/>
            <w:szCs w:val="24"/>
          </w:rPr>
          <w:delText>这些资产应该分配</w:delText>
        </w:r>
      </w:del>
      <w:r w:rsidRPr="00DE2F74">
        <w:rPr>
          <w:rFonts w:ascii="宋体" w:hAnsi="宋体" w:hint="eastAsia"/>
          <w:szCs w:val="24"/>
        </w:rPr>
        <w:t>。这种认识导致了</w:t>
      </w:r>
      <w:r w:rsidR="000F45A1">
        <w:rPr>
          <w:rFonts w:ascii="宋体" w:hAnsi="宋体" w:hint="eastAsia"/>
          <w:szCs w:val="24"/>
        </w:rPr>
        <w:t>这些</w:t>
      </w:r>
      <w:r w:rsidR="000F45A1" w:rsidRPr="00DE2F74">
        <w:rPr>
          <w:rFonts w:ascii="宋体" w:hAnsi="宋体" w:hint="eastAsia"/>
          <w:szCs w:val="24"/>
        </w:rPr>
        <w:t>投资巨头</w:t>
      </w:r>
      <w:r w:rsidRPr="00DE2F74">
        <w:rPr>
          <w:rFonts w:ascii="宋体" w:hAnsi="宋体" w:hint="eastAsia"/>
          <w:szCs w:val="24"/>
        </w:rPr>
        <w:t>大规模的资本流入</w:t>
      </w:r>
      <w:r w:rsidR="000F45A1">
        <w:rPr>
          <w:rFonts w:ascii="宋体" w:hAnsi="宋体" w:hint="eastAsia"/>
          <w:szCs w:val="24"/>
        </w:rPr>
        <w:t>。</w:t>
      </w:r>
      <w:ins w:id="865" w:author="蔡长春" w:date="2017-04-23T16:30:00Z">
        <w:r w:rsidR="00976A6B">
          <w:rPr>
            <w:rFonts w:ascii="宋体" w:hAnsi="宋体" w:hint="eastAsia"/>
            <w:szCs w:val="24"/>
          </w:rPr>
          <w:t>就这样，魔鬼</w:t>
        </w:r>
      </w:ins>
      <w:ins w:id="866" w:author="蔡长春" w:date="2017-04-23T16:31:00Z">
        <w:r w:rsidR="00F34B46">
          <w:rPr>
            <w:rFonts w:ascii="宋体" w:hAnsi="宋体" w:hint="eastAsia"/>
            <w:szCs w:val="24"/>
          </w:rPr>
          <w:t>已从瓶子中放出，</w:t>
        </w:r>
      </w:ins>
      <w:ins w:id="867" w:author="蔡长春" w:date="2017-04-23T16:32:00Z">
        <w:r w:rsidR="00F34B46">
          <w:rPr>
            <w:rFonts w:ascii="宋体" w:hAnsi="宋体" w:hint="eastAsia"/>
            <w:szCs w:val="24"/>
          </w:rPr>
          <w:t>对冲基金就这么来了。</w:t>
        </w:r>
      </w:ins>
      <w:del w:id="868" w:author="蔡长春" w:date="2017-04-23T16:32:00Z">
        <w:r w:rsidR="000F45A1" w:rsidRPr="00677415" w:rsidDel="00F34B46">
          <w:rPr>
            <w:rFonts w:ascii="宋体" w:hAnsi="宋体" w:hint="eastAsia"/>
            <w:szCs w:val="24"/>
          </w:rPr>
          <w:delText>精灵离开了</w:delText>
        </w:r>
        <w:r w:rsidRPr="00677415" w:rsidDel="00F34B46">
          <w:rPr>
            <w:rFonts w:ascii="宋体" w:hAnsi="宋体" w:hint="eastAsia"/>
            <w:szCs w:val="24"/>
          </w:rPr>
          <w:delText>瓶子</w:delText>
        </w:r>
        <w:r w:rsidR="000F45A1" w:rsidRPr="00677415" w:rsidDel="00F34B46">
          <w:rPr>
            <w:rFonts w:ascii="宋体" w:hAnsi="宋体" w:hint="eastAsia"/>
            <w:szCs w:val="24"/>
          </w:rPr>
          <w:delText>，对冲基金仍然待</w:delText>
        </w:r>
        <w:r w:rsidRPr="00677415" w:rsidDel="00F34B46">
          <w:rPr>
            <w:rFonts w:ascii="宋体" w:hAnsi="宋体" w:hint="eastAsia"/>
            <w:szCs w:val="24"/>
          </w:rPr>
          <w:delText>在这里。</w:delText>
        </w:r>
      </w:del>
      <w:r w:rsidRPr="00DE2F74">
        <w:rPr>
          <w:rFonts w:ascii="宋体" w:hAnsi="宋体" w:hint="eastAsia"/>
          <w:szCs w:val="24"/>
        </w:rPr>
        <w:t>然而</w:t>
      </w:r>
      <w:r w:rsidR="008C6651">
        <w:rPr>
          <w:rFonts w:ascii="宋体" w:hAnsi="宋体" w:hint="eastAsia"/>
          <w:szCs w:val="24"/>
        </w:rPr>
        <w:t>，</w:t>
      </w:r>
      <w:ins w:id="869" w:author="蔡长春" w:date="2017-04-23T16:34:00Z">
        <w:r w:rsidR="00F34B46">
          <w:rPr>
            <w:rFonts w:ascii="宋体" w:hAnsi="宋体" w:hint="eastAsia"/>
            <w:szCs w:val="24"/>
          </w:rPr>
          <w:t>即使</w:t>
        </w:r>
      </w:ins>
      <w:ins w:id="870" w:author="蔡长春" w:date="2017-04-23T16:33:00Z">
        <w:r w:rsidR="00F34B46">
          <w:rPr>
            <w:rFonts w:ascii="宋体" w:hAnsi="宋体" w:hint="eastAsia"/>
            <w:szCs w:val="24"/>
          </w:rPr>
          <w:t>面对</w:t>
        </w:r>
      </w:ins>
      <w:ins w:id="871" w:author="蔡长春" w:date="2017-04-23T16:34:00Z">
        <w:r w:rsidR="00F34B46">
          <w:rPr>
            <w:rFonts w:ascii="宋体" w:hAnsi="宋体" w:hint="eastAsia"/>
            <w:szCs w:val="24"/>
          </w:rPr>
          <w:t>如此</w:t>
        </w:r>
      </w:ins>
      <w:del w:id="872" w:author="蔡长春" w:date="2017-04-23T16:33:00Z">
        <w:r w:rsidRPr="00DE2F74" w:rsidDel="00F34B46">
          <w:rPr>
            <w:rFonts w:ascii="宋体" w:hAnsi="宋体" w:hint="eastAsia"/>
            <w:szCs w:val="24"/>
          </w:rPr>
          <w:delText>这些</w:delText>
        </w:r>
      </w:del>
      <w:r w:rsidRPr="00DE2F74">
        <w:rPr>
          <w:rFonts w:ascii="宋体" w:hAnsi="宋体" w:hint="eastAsia"/>
          <w:szCs w:val="24"/>
        </w:rPr>
        <w:t>巨大的</w:t>
      </w:r>
      <w:ins w:id="873" w:author="蔡长春" w:date="2017-04-23T16:33:00Z">
        <w:r w:rsidR="00F34B46">
          <w:rPr>
            <w:rFonts w:ascii="宋体" w:hAnsi="宋体" w:hint="eastAsia"/>
            <w:szCs w:val="24"/>
          </w:rPr>
          <w:t>资产配置</w:t>
        </w:r>
      </w:ins>
      <w:del w:id="874" w:author="蔡长春" w:date="2017-04-23T16:33:00Z">
        <w:r w:rsidRPr="00DE2F74" w:rsidDel="00F34B46">
          <w:rPr>
            <w:rFonts w:ascii="宋体" w:hAnsi="宋体" w:hint="eastAsia"/>
            <w:szCs w:val="24"/>
          </w:rPr>
          <w:delText>分配</w:delText>
        </w:r>
      </w:del>
      <w:r w:rsidR="000F45A1">
        <w:rPr>
          <w:rFonts w:ascii="宋体" w:hAnsi="宋体" w:hint="eastAsia"/>
          <w:szCs w:val="24"/>
        </w:rPr>
        <w:t>（</w:t>
      </w:r>
      <w:ins w:id="875" w:author="蔡长春" w:date="2017-04-23T16:36:00Z">
        <w:r w:rsidR="00F34B46">
          <w:rPr>
            <w:rFonts w:ascii="宋体" w:hAnsi="宋体" w:hint="eastAsia"/>
            <w:szCs w:val="24"/>
          </w:rPr>
          <w:t>据</w:t>
        </w:r>
        <w:r w:rsidR="00F34B46" w:rsidRPr="00DE2F74">
          <w:rPr>
            <w:rFonts w:ascii="宋体" w:hAnsi="宋体" w:hint="eastAsia"/>
            <w:szCs w:val="24"/>
          </w:rPr>
          <w:t>2009年4月纽约梅隆银行发布的一份报告显示</w:t>
        </w:r>
        <w:r w:rsidR="00F34B46">
          <w:rPr>
            <w:rFonts w:ascii="宋体" w:hAnsi="宋体" w:hint="eastAsia"/>
            <w:szCs w:val="24"/>
          </w:rPr>
          <w:t>，</w:t>
        </w:r>
      </w:ins>
      <w:del w:id="876" w:author="蔡长春" w:date="2017-04-23T16:36:00Z">
        <w:r w:rsidR="000F45A1" w:rsidDel="00F34B46">
          <w:rPr>
            <w:rFonts w:ascii="宋体" w:hAnsi="宋体" w:hint="eastAsia"/>
            <w:szCs w:val="24"/>
          </w:rPr>
          <w:delText>这些投资者</w:delText>
        </w:r>
        <w:r w:rsidR="000F45A1" w:rsidRPr="00DE2F74" w:rsidDel="00F34B46">
          <w:rPr>
            <w:rFonts w:ascii="宋体" w:hAnsi="宋体" w:hint="eastAsia"/>
            <w:szCs w:val="24"/>
          </w:rPr>
          <w:delText>在</w:delText>
        </w:r>
      </w:del>
      <w:r w:rsidR="000F45A1" w:rsidRPr="00DE2F74">
        <w:rPr>
          <w:rFonts w:ascii="宋体" w:hAnsi="宋体" w:hint="eastAsia"/>
          <w:szCs w:val="24"/>
        </w:rPr>
        <w:t>2009年</w:t>
      </w:r>
      <w:del w:id="877" w:author="蔡长春" w:date="2017-04-23T16:36:00Z">
        <w:r w:rsidR="000F45A1" w:rsidRPr="00DE2F74" w:rsidDel="00F34B46">
          <w:rPr>
            <w:rFonts w:ascii="宋体" w:hAnsi="宋体" w:hint="eastAsia"/>
            <w:szCs w:val="24"/>
          </w:rPr>
          <w:delText>的</w:delText>
        </w:r>
      </w:del>
      <w:r w:rsidR="000F45A1" w:rsidRPr="00DE2F74">
        <w:rPr>
          <w:rFonts w:ascii="宋体" w:hAnsi="宋体" w:hint="eastAsia"/>
          <w:szCs w:val="24"/>
        </w:rPr>
        <w:t>第一季度末</w:t>
      </w:r>
      <w:ins w:id="878" w:author="蔡长春" w:date="2017-04-23T16:36:00Z">
        <w:r w:rsidR="00F34B46">
          <w:rPr>
            <w:rFonts w:ascii="宋体" w:hAnsi="宋体" w:hint="eastAsia"/>
            <w:szCs w:val="24"/>
          </w:rPr>
          <w:t>，</w:t>
        </w:r>
      </w:ins>
      <w:del w:id="879" w:author="蔡长春" w:date="2017-04-23T16:37:00Z">
        <w:r w:rsidR="000F45A1" w:rsidDel="00F34B46">
          <w:rPr>
            <w:rFonts w:ascii="宋体" w:hAnsi="宋体" w:hint="eastAsia"/>
            <w:szCs w:val="24"/>
          </w:rPr>
          <w:delText>将分配到</w:delText>
        </w:r>
      </w:del>
      <w:ins w:id="880" w:author="蔡长春" w:date="2017-04-23T16:37:00Z">
        <w:r w:rsidR="00F34B46">
          <w:rPr>
            <w:rFonts w:ascii="宋体" w:hAnsi="宋体" w:hint="eastAsia"/>
            <w:szCs w:val="24"/>
          </w:rPr>
          <w:t>投入到</w:t>
        </w:r>
      </w:ins>
      <w:del w:id="881" w:author="蔡长春" w:date="2017-04-23T16:37:00Z">
        <w:r w:rsidR="000F45A1" w:rsidDel="00F34B46">
          <w:rPr>
            <w:rFonts w:ascii="宋体" w:hAnsi="宋体" w:hint="eastAsia"/>
            <w:szCs w:val="24"/>
          </w:rPr>
          <w:delText>的</w:delText>
        </w:r>
      </w:del>
      <w:r w:rsidR="000F45A1" w:rsidRPr="00DE2F74">
        <w:rPr>
          <w:rFonts w:ascii="宋体" w:hAnsi="宋体" w:hint="eastAsia"/>
          <w:szCs w:val="24"/>
        </w:rPr>
        <w:t>对冲基金</w:t>
      </w:r>
      <w:ins w:id="882" w:author="蔡长春" w:date="2017-04-23T16:37:00Z">
        <w:r w:rsidR="00F34B46">
          <w:rPr>
            <w:rFonts w:ascii="宋体" w:hAnsi="宋体" w:hint="eastAsia"/>
            <w:szCs w:val="24"/>
          </w:rPr>
          <w:t>的资产</w:t>
        </w:r>
      </w:ins>
      <w:r w:rsidR="000F45A1" w:rsidRPr="00DE2F74">
        <w:rPr>
          <w:rFonts w:ascii="宋体" w:hAnsi="宋体" w:hint="eastAsia"/>
          <w:szCs w:val="24"/>
        </w:rPr>
        <w:t>预计</w:t>
      </w:r>
      <w:del w:id="883" w:author="蔡长春" w:date="2017-04-23T16:37:00Z">
        <w:r w:rsidR="000F45A1" w:rsidRPr="00DE2F74" w:rsidDel="00F34B46">
          <w:rPr>
            <w:rFonts w:ascii="宋体" w:hAnsi="宋体" w:hint="eastAsia"/>
            <w:szCs w:val="24"/>
          </w:rPr>
          <w:delText>大约</w:delText>
        </w:r>
      </w:del>
      <w:r w:rsidR="000F45A1">
        <w:rPr>
          <w:rFonts w:ascii="宋体" w:hAnsi="宋体" w:hint="eastAsia"/>
          <w:szCs w:val="24"/>
        </w:rPr>
        <w:t>有</w:t>
      </w:r>
      <w:r w:rsidR="000F45A1" w:rsidRPr="00DE2F74">
        <w:rPr>
          <w:rFonts w:ascii="宋体" w:hAnsi="宋体" w:hint="eastAsia"/>
          <w:szCs w:val="24"/>
        </w:rPr>
        <w:t>1</w:t>
      </w:r>
      <w:proofErr w:type="gramStart"/>
      <w:r w:rsidR="000F45A1" w:rsidRPr="00DE2F74">
        <w:rPr>
          <w:rFonts w:ascii="宋体" w:hAnsi="宋体" w:hint="eastAsia"/>
          <w:szCs w:val="24"/>
        </w:rPr>
        <w:t>万亿</w:t>
      </w:r>
      <w:proofErr w:type="gramEnd"/>
      <w:r w:rsidR="000F45A1" w:rsidRPr="00DE2F74">
        <w:rPr>
          <w:rFonts w:ascii="宋体" w:hAnsi="宋体" w:hint="eastAsia"/>
          <w:szCs w:val="24"/>
        </w:rPr>
        <w:t>美元</w:t>
      </w:r>
      <w:ins w:id="884" w:author="蔡长春" w:date="2017-04-23T16:37:00Z">
        <w:r w:rsidR="00F34B46">
          <w:rPr>
            <w:rFonts w:ascii="宋体" w:hAnsi="宋体"/>
            <w:szCs w:val="24"/>
          </w:rPr>
          <w:t>。</w:t>
        </w:r>
      </w:ins>
      <w:del w:id="885" w:author="蔡长春" w:date="2017-04-23T16:37:00Z">
        <w:r w:rsidR="000F45A1" w:rsidDel="00F34B46">
          <w:rPr>
            <w:rFonts w:ascii="宋体" w:hAnsi="宋体" w:hint="eastAsia"/>
            <w:szCs w:val="24"/>
          </w:rPr>
          <w:delText>，</w:delText>
        </w:r>
      </w:del>
      <w:del w:id="886" w:author="蔡长春" w:date="2017-04-23T16:36:00Z">
        <w:r w:rsidR="000F45A1" w:rsidDel="00F34B46">
          <w:rPr>
            <w:rFonts w:ascii="宋体" w:hAnsi="宋体" w:hint="eastAsia"/>
            <w:szCs w:val="24"/>
          </w:rPr>
          <w:delText>依据</w:delText>
        </w:r>
        <w:r w:rsidR="000F45A1" w:rsidRPr="00DE2F74" w:rsidDel="00F34B46">
          <w:rPr>
            <w:rFonts w:ascii="宋体" w:hAnsi="宋体" w:hint="eastAsia"/>
            <w:szCs w:val="24"/>
          </w:rPr>
          <w:delText>2009年4月纽约梅隆银行发布的一份报告显示</w:delText>
        </w:r>
      </w:del>
      <w:r w:rsidR="000F45A1">
        <w:rPr>
          <w:rFonts w:ascii="宋体" w:hAnsi="宋体" w:hint="eastAsia"/>
          <w:szCs w:val="24"/>
        </w:rPr>
        <w:t>）</w:t>
      </w:r>
      <w:del w:id="887" w:author="蔡长春" w:date="2017-04-23T16:34:00Z">
        <w:r w:rsidRPr="00DE2F74" w:rsidDel="00F34B46">
          <w:rPr>
            <w:rFonts w:ascii="宋体" w:hAnsi="宋体" w:hint="eastAsia"/>
            <w:szCs w:val="24"/>
          </w:rPr>
          <w:delText>仍有许多问题</w:delText>
        </w:r>
        <w:r w:rsidR="008C6651" w:rsidDel="00F34B46">
          <w:rPr>
            <w:rFonts w:ascii="宋体" w:hAnsi="宋体" w:hint="eastAsia"/>
            <w:szCs w:val="24"/>
          </w:rPr>
          <w:delText>，</w:delText>
        </w:r>
      </w:del>
      <w:del w:id="888" w:author="蔡长春" w:date="2017-04-23T16:35:00Z">
        <w:r w:rsidRPr="00DE2F74" w:rsidDel="00F34B46">
          <w:rPr>
            <w:rFonts w:ascii="宋体" w:hAnsi="宋体" w:hint="eastAsia"/>
            <w:szCs w:val="24"/>
          </w:rPr>
          <w:delText>投资者</w:delText>
        </w:r>
      </w:del>
      <w:ins w:id="889" w:author="蔡长春" w:date="2017-04-23T16:34:00Z">
        <w:r w:rsidR="00F34B46">
          <w:rPr>
            <w:rFonts w:ascii="宋体" w:hAnsi="宋体" w:hint="eastAsia"/>
            <w:szCs w:val="24"/>
          </w:rPr>
          <w:t>把钱</w:t>
        </w:r>
      </w:ins>
      <w:del w:id="890" w:author="蔡长春" w:date="2017-04-23T16:34:00Z">
        <w:r w:rsidR="000F45A1" w:rsidDel="00F34B46">
          <w:rPr>
            <w:rFonts w:ascii="宋体" w:hAnsi="宋体" w:hint="eastAsia"/>
            <w:szCs w:val="24"/>
          </w:rPr>
          <w:delText>在</w:delText>
        </w:r>
      </w:del>
      <w:r w:rsidR="000F45A1">
        <w:rPr>
          <w:rFonts w:ascii="宋体" w:hAnsi="宋体" w:hint="eastAsia"/>
          <w:szCs w:val="24"/>
        </w:rPr>
        <w:t>投入</w:t>
      </w:r>
      <w:ins w:id="891" w:author="蔡长春" w:date="2017-04-23T16:34:00Z">
        <w:r w:rsidR="00F34B46">
          <w:rPr>
            <w:rFonts w:ascii="宋体" w:hAnsi="宋体" w:hint="eastAsia"/>
            <w:szCs w:val="24"/>
          </w:rPr>
          <w:t>前，</w:t>
        </w:r>
      </w:ins>
      <w:ins w:id="892" w:author="蔡长春" w:date="2017-04-23T16:35:00Z">
        <w:r w:rsidR="00F34B46">
          <w:rPr>
            <w:rFonts w:ascii="宋体" w:hAnsi="宋体" w:hint="eastAsia"/>
            <w:szCs w:val="24"/>
          </w:rPr>
          <w:t>投资者仍然需要</w:t>
        </w:r>
      </w:ins>
      <w:del w:id="893" w:author="蔡长春" w:date="2017-04-23T16:35:00Z">
        <w:r w:rsidR="000F45A1" w:rsidDel="00F34B46">
          <w:rPr>
            <w:rFonts w:ascii="宋体" w:hAnsi="宋体" w:hint="eastAsia"/>
            <w:szCs w:val="24"/>
          </w:rPr>
          <w:delText>他们的钱之前</w:delText>
        </w:r>
        <w:r w:rsidRPr="00DE2F74" w:rsidDel="00F34B46">
          <w:rPr>
            <w:rFonts w:ascii="宋体" w:hAnsi="宋体" w:hint="eastAsia"/>
            <w:szCs w:val="24"/>
          </w:rPr>
          <w:delText>需要</w:delText>
        </w:r>
        <w:r w:rsidR="000F45A1" w:rsidDel="00F34B46">
          <w:rPr>
            <w:rFonts w:ascii="宋体" w:hAnsi="宋体" w:hint="eastAsia"/>
            <w:szCs w:val="24"/>
          </w:rPr>
          <w:delText>知道这些</w:delText>
        </w:r>
        <w:r w:rsidRPr="00DE2F74" w:rsidDel="00F34B46">
          <w:rPr>
            <w:rFonts w:ascii="宋体" w:hAnsi="宋体" w:hint="eastAsia"/>
            <w:szCs w:val="24"/>
          </w:rPr>
          <w:delText>答</w:delText>
        </w:r>
        <w:r w:rsidR="000F45A1" w:rsidDel="00F34B46">
          <w:rPr>
            <w:rFonts w:ascii="宋体" w:hAnsi="宋体" w:hint="eastAsia"/>
            <w:szCs w:val="24"/>
          </w:rPr>
          <w:delText>案</w:delText>
        </w:r>
      </w:del>
      <w:ins w:id="894" w:author="蔡长春" w:date="2017-04-23T16:35:00Z">
        <w:r w:rsidR="00F34B46">
          <w:rPr>
            <w:rFonts w:ascii="宋体" w:hAnsi="宋体" w:hint="eastAsia"/>
            <w:szCs w:val="24"/>
          </w:rPr>
          <w:t>了解一些情况</w:t>
        </w:r>
      </w:ins>
      <w:r w:rsidR="000F45A1">
        <w:rPr>
          <w:rFonts w:ascii="宋体" w:hAnsi="宋体" w:hint="eastAsia"/>
          <w:szCs w:val="24"/>
        </w:rPr>
        <w:t>。</w:t>
      </w:r>
    </w:p>
    <w:p w:rsidR="00DE2F74" w:rsidRDefault="00DE2F74" w:rsidP="00E30212">
      <w:pPr>
        <w:ind w:firstLine="480"/>
        <w:rPr>
          <w:rFonts w:ascii="宋体" w:hAnsi="宋体"/>
          <w:szCs w:val="24"/>
        </w:rPr>
      </w:pPr>
      <w:r w:rsidRPr="00DE2F74">
        <w:rPr>
          <w:rFonts w:ascii="宋体" w:hAnsi="宋体" w:hint="eastAsia"/>
          <w:szCs w:val="24"/>
        </w:rPr>
        <w:t>在</w:t>
      </w:r>
      <w:r w:rsidR="008B3A9E">
        <w:rPr>
          <w:rFonts w:ascii="宋体" w:hAnsi="宋体"/>
          <w:szCs w:val="24"/>
        </w:rPr>
        <w:t>20</w:t>
      </w:r>
      <w:r w:rsidR="008B3A9E">
        <w:rPr>
          <w:rFonts w:ascii="宋体" w:hAnsi="宋体" w:hint="eastAsia"/>
          <w:szCs w:val="24"/>
        </w:rPr>
        <w:t>世纪90</w:t>
      </w:r>
      <w:r w:rsidRPr="00DE2F74">
        <w:rPr>
          <w:rFonts w:ascii="宋体" w:hAnsi="宋体" w:hint="eastAsia"/>
          <w:szCs w:val="24"/>
        </w:rPr>
        <w:t>年代初</w:t>
      </w:r>
      <w:r w:rsidR="008C6651">
        <w:rPr>
          <w:rFonts w:ascii="宋体" w:hAnsi="宋体" w:hint="eastAsia"/>
          <w:szCs w:val="24"/>
        </w:rPr>
        <w:t>，</w:t>
      </w:r>
      <w:r w:rsidR="008B3A9E">
        <w:rPr>
          <w:rFonts w:ascii="宋体" w:hAnsi="宋体" w:hint="eastAsia"/>
          <w:szCs w:val="24"/>
        </w:rPr>
        <w:t>学院和大学捐赠基金和基金会</w:t>
      </w:r>
      <w:ins w:id="895" w:author="蔡长春" w:date="2017-04-23T16:39:00Z">
        <w:r w:rsidR="00D2000B">
          <w:rPr>
            <w:rFonts w:ascii="宋体" w:hAnsi="宋体" w:hint="eastAsia"/>
            <w:szCs w:val="24"/>
          </w:rPr>
          <w:t>以及</w:t>
        </w:r>
      </w:ins>
      <w:del w:id="896" w:author="蔡长春" w:date="2017-04-23T16:40:00Z">
        <w:r w:rsidR="008B3A9E" w:rsidDel="00D2000B">
          <w:rPr>
            <w:rFonts w:ascii="宋体" w:hAnsi="宋体" w:hint="eastAsia"/>
            <w:szCs w:val="24"/>
          </w:rPr>
          <w:delText>等成熟投资者联合</w:delText>
        </w:r>
      </w:del>
      <w:r w:rsidRPr="00DE2F74">
        <w:rPr>
          <w:rFonts w:ascii="宋体" w:hAnsi="宋体" w:hint="eastAsia"/>
          <w:szCs w:val="24"/>
        </w:rPr>
        <w:t>高净值投资者和家族</w:t>
      </w:r>
      <w:ins w:id="897" w:author="蔡长春" w:date="2017-04-23T16:40:00Z">
        <w:r w:rsidR="00D2000B">
          <w:rPr>
            <w:rFonts w:ascii="宋体" w:hAnsi="宋体" w:hint="eastAsia"/>
            <w:szCs w:val="24"/>
          </w:rPr>
          <w:t>办公室</w:t>
        </w:r>
      </w:ins>
      <w:del w:id="898" w:author="蔡长春" w:date="2017-04-23T16:40:00Z">
        <w:r w:rsidRPr="00DE2F74" w:rsidDel="00D2000B">
          <w:rPr>
            <w:rFonts w:ascii="宋体" w:hAnsi="宋体" w:hint="eastAsia"/>
            <w:szCs w:val="24"/>
          </w:rPr>
          <w:delText>理财室作为</w:delText>
        </w:r>
      </w:del>
      <w:ins w:id="899" w:author="蔡长春" w:date="2017-04-23T16:40:00Z">
        <w:r w:rsidR="00D2000B">
          <w:rPr>
            <w:rFonts w:ascii="宋体" w:hAnsi="宋体" w:hint="eastAsia"/>
            <w:szCs w:val="24"/>
          </w:rPr>
          <w:t>是</w:t>
        </w:r>
      </w:ins>
      <w:r w:rsidRPr="00DE2F74">
        <w:rPr>
          <w:rFonts w:ascii="宋体" w:hAnsi="宋体" w:hint="eastAsia"/>
          <w:szCs w:val="24"/>
        </w:rPr>
        <w:t>对冲基金的</w:t>
      </w:r>
      <w:del w:id="900" w:author="蔡长春" w:date="2017-04-23T16:40:00Z">
        <w:r w:rsidRPr="00DE2F74" w:rsidDel="00D2000B">
          <w:rPr>
            <w:rFonts w:ascii="宋体" w:hAnsi="宋体" w:hint="eastAsia"/>
            <w:szCs w:val="24"/>
          </w:rPr>
          <w:delText>早期采用</w:delText>
        </w:r>
      </w:del>
      <w:ins w:id="901" w:author="蔡长春" w:date="2017-04-23T16:40:00Z">
        <w:r w:rsidR="00D2000B">
          <w:rPr>
            <w:rFonts w:ascii="宋体" w:hAnsi="宋体" w:hint="eastAsia"/>
            <w:szCs w:val="24"/>
          </w:rPr>
          <w:t>最早接受</w:t>
        </w:r>
      </w:ins>
      <w:r w:rsidRPr="00DE2F74">
        <w:rPr>
          <w:rFonts w:ascii="宋体" w:hAnsi="宋体" w:hint="eastAsia"/>
          <w:szCs w:val="24"/>
        </w:rPr>
        <w:t>者</w:t>
      </w:r>
      <w:r w:rsidR="008C6651">
        <w:rPr>
          <w:rFonts w:ascii="宋体" w:hAnsi="宋体" w:hint="eastAsia"/>
          <w:szCs w:val="24"/>
        </w:rPr>
        <w:t>，</w:t>
      </w:r>
      <w:del w:id="902" w:author="蔡长春" w:date="2017-04-23T16:41:00Z">
        <w:r w:rsidRPr="00DE2F74" w:rsidDel="00E209DF">
          <w:rPr>
            <w:rFonts w:ascii="宋体" w:hAnsi="宋体" w:hint="eastAsia"/>
            <w:szCs w:val="24"/>
          </w:rPr>
          <w:delText>和</w:delText>
        </w:r>
      </w:del>
      <w:r w:rsidRPr="00DE2F74">
        <w:rPr>
          <w:rFonts w:ascii="宋体" w:hAnsi="宋体" w:hint="eastAsia"/>
          <w:szCs w:val="24"/>
        </w:rPr>
        <w:t>大型公共退休</w:t>
      </w:r>
      <w:ins w:id="903" w:author="蔡长春" w:date="2017-04-23T16:41:00Z">
        <w:r w:rsidR="00541C1F">
          <w:rPr>
            <w:rFonts w:ascii="宋体" w:hAnsi="宋体" w:hint="eastAsia"/>
            <w:szCs w:val="24"/>
          </w:rPr>
          <w:t>基金</w:t>
        </w:r>
      </w:ins>
      <w:r w:rsidRPr="00DE2F74">
        <w:rPr>
          <w:rFonts w:ascii="宋体" w:hAnsi="宋体" w:hint="eastAsia"/>
          <w:szCs w:val="24"/>
        </w:rPr>
        <w:t>计划</w:t>
      </w:r>
      <w:ins w:id="904" w:author="蔡长春" w:date="2017-04-23T16:41:00Z">
        <w:r w:rsidR="00541C1F">
          <w:rPr>
            <w:rFonts w:ascii="宋体" w:hAnsi="宋体" w:hint="eastAsia"/>
            <w:szCs w:val="24"/>
          </w:rPr>
          <w:t>也</w:t>
        </w:r>
      </w:ins>
      <w:r w:rsidRPr="00DE2F74">
        <w:rPr>
          <w:rFonts w:ascii="宋体" w:hAnsi="宋体" w:hint="eastAsia"/>
          <w:szCs w:val="24"/>
        </w:rPr>
        <w:t>开始</w:t>
      </w:r>
      <w:ins w:id="905" w:author="蔡长春" w:date="2017-04-23T16:41:00Z">
        <w:r w:rsidR="00541C1F">
          <w:rPr>
            <w:rFonts w:ascii="宋体" w:hAnsi="宋体" w:hint="eastAsia"/>
            <w:szCs w:val="24"/>
          </w:rPr>
          <w:t>审视</w:t>
        </w:r>
      </w:ins>
      <w:del w:id="906" w:author="蔡长春" w:date="2017-04-23T16:41:00Z">
        <w:r w:rsidRPr="00DE2F74" w:rsidDel="00541C1F">
          <w:rPr>
            <w:rFonts w:ascii="宋体" w:hAnsi="宋体" w:hint="eastAsia"/>
            <w:szCs w:val="24"/>
          </w:rPr>
          <w:delText>评估</w:delText>
        </w:r>
      </w:del>
      <w:r w:rsidRPr="00DE2F74">
        <w:rPr>
          <w:rFonts w:ascii="宋体" w:hAnsi="宋体" w:hint="eastAsia"/>
          <w:szCs w:val="24"/>
        </w:rPr>
        <w:t>这类资产。尽管</w:t>
      </w:r>
      <w:r w:rsidR="008B3A9E">
        <w:rPr>
          <w:rFonts w:ascii="宋体" w:hAnsi="宋体" w:hint="eastAsia"/>
          <w:szCs w:val="24"/>
        </w:rPr>
        <w:t>有</w:t>
      </w:r>
      <w:r w:rsidRPr="00DE2F74">
        <w:rPr>
          <w:rFonts w:ascii="宋体" w:hAnsi="宋体" w:hint="eastAsia"/>
          <w:szCs w:val="24"/>
        </w:rPr>
        <w:t>长期资本管理公司</w:t>
      </w:r>
      <w:ins w:id="907" w:author="蔡长春" w:date="2017-04-23T16:56:00Z">
        <w:r w:rsidR="00E4758E">
          <w:rPr>
            <w:rFonts w:ascii="宋体" w:hAnsi="宋体" w:hint="eastAsia"/>
            <w:szCs w:val="24"/>
          </w:rPr>
          <w:t>崩盘</w:t>
        </w:r>
      </w:ins>
      <w:del w:id="908" w:author="蔡长春" w:date="2017-04-23T16:56:00Z">
        <w:r w:rsidRPr="00DE2F74" w:rsidDel="00E4758E">
          <w:rPr>
            <w:rFonts w:ascii="宋体" w:hAnsi="宋体" w:hint="eastAsia"/>
            <w:szCs w:val="24"/>
          </w:rPr>
          <w:delText>崩溃</w:delText>
        </w:r>
      </w:del>
      <w:r w:rsidRPr="00DE2F74">
        <w:rPr>
          <w:rFonts w:ascii="宋体" w:hAnsi="宋体" w:hint="eastAsia"/>
          <w:szCs w:val="24"/>
        </w:rPr>
        <w:t>的挫折</w:t>
      </w:r>
      <w:r w:rsidR="008C6651">
        <w:rPr>
          <w:rFonts w:ascii="宋体" w:hAnsi="宋体" w:hint="eastAsia"/>
          <w:szCs w:val="24"/>
        </w:rPr>
        <w:t>，</w:t>
      </w:r>
      <w:r w:rsidRPr="00DE2F74">
        <w:rPr>
          <w:rFonts w:ascii="宋体" w:hAnsi="宋体" w:hint="eastAsia"/>
          <w:szCs w:val="24"/>
        </w:rPr>
        <w:t>机构投资者</w:t>
      </w:r>
      <w:r w:rsidR="008B3A9E">
        <w:rPr>
          <w:rFonts w:ascii="宋体" w:hAnsi="宋体" w:hint="eastAsia"/>
          <w:szCs w:val="24"/>
        </w:rPr>
        <w:t>依然开始深入地研究所谓的秘密世界的对冲基金，并</w:t>
      </w:r>
      <w:r w:rsidRPr="00DE2F74">
        <w:rPr>
          <w:rFonts w:ascii="宋体" w:hAnsi="宋体" w:hint="eastAsia"/>
          <w:szCs w:val="24"/>
        </w:rPr>
        <w:t>寻找最好的一个入口点的工具。</w:t>
      </w:r>
      <w:r w:rsidR="00E505F7" w:rsidRPr="00DE2F74">
        <w:rPr>
          <w:rFonts w:ascii="宋体" w:hAnsi="宋体" w:hint="eastAsia"/>
          <w:szCs w:val="24"/>
        </w:rPr>
        <w:t>机构投资者</w:t>
      </w:r>
      <w:ins w:id="909" w:author="蔡长春" w:date="2017-04-23T17:02:00Z">
        <w:r w:rsidR="00C43C65">
          <w:rPr>
            <w:rFonts w:ascii="宋体" w:hAnsi="宋体" w:hint="eastAsia"/>
            <w:szCs w:val="24"/>
          </w:rPr>
          <w:t>通过</w:t>
        </w:r>
      </w:ins>
      <w:proofErr w:type="gramStart"/>
      <w:ins w:id="910" w:author="蔡长春" w:date="2017-04-23T16:59:00Z">
        <w:r w:rsidR="00C43C65">
          <w:rPr>
            <w:rFonts w:ascii="宋体" w:hAnsi="宋体" w:hint="eastAsia"/>
            <w:szCs w:val="24"/>
          </w:rPr>
          <w:t>从</w:t>
        </w:r>
      </w:ins>
      <w:r w:rsidR="00E505F7">
        <w:rPr>
          <w:rFonts w:ascii="宋体" w:hAnsi="宋体" w:hint="eastAsia"/>
          <w:szCs w:val="24"/>
        </w:rPr>
        <w:t>以前</w:t>
      </w:r>
      <w:proofErr w:type="gramEnd"/>
      <w:del w:id="911" w:author="蔡长春" w:date="2017-04-23T16:59:00Z">
        <w:r w:rsidR="00E505F7" w:rsidDel="00C43C65">
          <w:rPr>
            <w:rFonts w:ascii="宋体" w:hAnsi="宋体" w:hint="eastAsia"/>
            <w:szCs w:val="24"/>
          </w:rPr>
          <w:delText>从</w:delText>
        </w:r>
      </w:del>
      <w:r w:rsidR="00E505F7">
        <w:rPr>
          <w:rFonts w:ascii="宋体" w:hAnsi="宋体" w:hint="eastAsia"/>
          <w:szCs w:val="24"/>
        </w:rPr>
        <w:t>只</w:t>
      </w:r>
      <w:ins w:id="912" w:author="蔡长春" w:date="2017-04-23T17:00:00Z">
        <w:r w:rsidR="00C43C65">
          <w:rPr>
            <w:rFonts w:ascii="宋体" w:hAnsi="宋体" w:hint="eastAsia"/>
            <w:szCs w:val="24"/>
          </w:rPr>
          <w:t>知道</w:t>
        </w:r>
      </w:ins>
      <w:del w:id="913" w:author="蔡长春" w:date="2017-04-23T16:59:00Z">
        <w:r w:rsidR="00E505F7" w:rsidDel="00C43C65">
          <w:rPr>
            <w:rFonts w:ascii="宋体" w:hAnsi="宋体" w:hint="eastAsia"/>
            <w:szCs w:val="24"/>
          </w:rPr>
          <w:delText>做</w:delText>
        </w:r>
      </w:del>
      <w:r w:rsidR="00E505F7">
        <w:rPr>
          <w:rFonts w:ascii="宋体" w:hAnsi="宋体" w:hint="eastAsia"/>
          <w:szCs w:val="24"/>
        </w:rPr>
        <w:t>多头</w:t>
      </w:r>
      <w:ins w:id="914" w:author="蔡长春" w:date="2017-04-23T17:00:00Z">
        <w:r w:rsidR="00C43C65">
          <w:rPr>
            <w:rFonts w:ascii="宋体" w:hAnsi="宋体" w:hint="eastAsia"/>
            <w:szCs w:val="24"/>
          </w:rPr>
          <w:t>世界</w:t>
        </w:r>
      </w:ins>
      <w:r w:rsidR="00E505F7">
        <w:rPr>
          <w:rFonts w:ascii="宋体" w:hAnsi="宋体" w:hint="eastAsia"/>
          <w:szCs w:val="24"/>
        </w:rPr>
        <w:t>的</w:t>
      </w:r>
      <w:r w:rsidR="00E505F7" w:rsidRPr="00DE2F74">
        <w:rPr>
          <w:rFonts w:ascii="宋体" w:hAnsi="宋体" w:hint="eastAsia"/>
          <w:szCs w:val="24"/>
        </w:rPr>
        <w:t>投资咨询公司</w:t>
      </w:r>
      <w:r w:rsidR="00E505F7">
        <w:rPr>
          <w:rFonts w:ascii="宋体" w:hAnsi="宋体" w:hint="eastAsia"/>
          <w:szCs w:val="24"/>
        </w:rPr>
        <w:t>中寻求建议，</w:t>
      </w:r>
      <w:ins w:id="915" w:author="蔡长春" w:date="2017-04-23T17:01:00Z">
        <w:r w:rsidR="00C43C65">
          <w:rPr>
            <w:rFonts w:ascii="宋体" w:hAnsi="宋体" w:hint="eastAsia"/>
            <w:szCs w:val="24"/>
          </w:rPr>
          <w:t>这些早期的对冲基金参与者，</w:t>
        </w:r>
      </w:ins>
      <w:r w:rsidR="00E505F7">
        <w:rPr>
          <w:rFonts w:ascii="宋体" w:hAnsi="宋体" w:hint="eastAsia"/>
          <w:szCs w:val="24"/>
        </w:rPr>
        <w:t>到</w:t>
      </w:r>
      <w:r w:rsidR="00E505F7" w:rsidRPr="00DE2F74">
        <w:rPr>
          <w:rFonts w:ascii="宋体" w:hAnsi="宋体" w:hint="eastAsia"/>
          <w:szCs w:val="24"/>
        </w:rPr>
        <w:t>2000</w:t>
      </w:r>
      <w:r w:rsidR="00E505F7">
        <w:rPr>
          <w:rFonts w:ascii="宋体" w:hAnsi="宋体" w:hint="eastAsia"/>
          <w:szCs w:val="24"/>
        </w:rPr>
        <w:t>~</w:t>
      </w:r>
      <w:r w:rsidR="00E505F7" w:rsidRPr="00DE2F74">
        <w:rPr>
          <w:rFonts w:ascii="宋体" w:hAnsi="宋体" w:hint="eastAsia"/>
          <w:szCs w:val="24"/>
        </w:rPr>
        <w:t>2002年期间</w:t>
      </w:r>
      <w:r w:rsidR="00E505F7">
        <w:rPr>
          <w:rFonts w:ascii="宋体" w:hAnsi="宋体" w:hint="eastAsia"/>
          <w:szCs w:val="24"/>
        </w:rPr>
        <w:t>，开始</w:t>
      </w:r>
      <w:ins w:id="916" w:author="蔡长春" w:date="2017-04-23T17:01:00Z">
        <w:r w:rsidR="00C43C65">
          <w:rPr>
            <w:rFonts w:ascii="宋体" w:hAnsi="宋体" w:hint="eastAsia"/>
            <w:szCs w:val="24"/>
          </w:rPr>
          <w:t>逐渐</w:t>
        </w:r>
      </w:ins>
      <w:ins w:id="917" w:author="蔡长春" w:date="2017-04-23T18:43:00Z">
        <w:r w:rsidR="006A6791">
          <w:rPr>
            <w:rFonts w:ascii="宋体" w:hAnsi="宋体" w:hint="eastAsia"/>
            <w:szCs w:val="24"/>
          </w:rPr>
          <w:t>转</w:t>
        </w:r>
      </w:ins>
      <w:del w:id="918" w:author="蔡长春" w:date="2017-04-23T18:43:00Z">
        <w:r w:rsidR="00E505F7" w:rsidDel="006A6791">
          <w:rPr>
            <w:rFonts w:ascii="宋体" w:hAnsi="宋体" w:hint="eastAsia"/>
            <w:szCs w:val="24"/>
          </w:rPr>
          <w:delText>迁移</w:delText>
        </w:r>
      </w:del>
      <w:r w:rsidR="00E505F7">
        <w:rPr>
          <w:rFonts w:ascii="宋体" w:hAnsi="宋体" w:hint="eastAsia"/>
          <w:szCs w:val="24"/>
        </w:rPr>
        <w:t>到</w:t>
      </w:r>
      <w:del w:id="919" w:author="蔡长春" w:date="2017-04-23T17:01:00Z">
        <w:r w:rsidR="00E505F7" w:rsidDel="00C43C65">
          <w:rPr>
            <w:rFonts w:ascii="宋体" w:hAnsi="宋体" w:hint="eastAsia"/>
            <w:szCs w:val="24"/>
          </w:rPr>
          <w:delText>对冲基金和</w:delText>
        </w:r>
      </w:del>
      <w:ins w:id="920" w:author="蔡长春" w:date="2017-04-23T17:01:00Z">
        <w:r w:rsidR="00C43C65">
          <w:rPr>
            <w:rFonts w:ascii="宋体" w:hAnsi="宋体" w:hint="eastAsia"/>
            <w:szCs w:val="24"/>
          </w:rPr>
          <w:t>基金中的基金（</w:t>
        </w:r>
      </w:ins>
      <w:r w:rsidR="00A153DD">
        <w:rPr>
          <w:rFonts w:ascii="宋体" w:hAnsi="宋体" w:hint="eastAsia"/>
          <w:szCs w:val="24"/>
        </w:rPr>
        <w:t>FOF</w:t>
      </w:r>
      <w:ins w:id="921" w:author="蔡长春" w:date="2017-04-23T17:01:00Z">
        <w:r w:rsidR="00C43C65">
          <w:rPr>
            <w:rFonts w:ascii="宋体" w:hAnsi="宋体" w:hint="eastAsia"/>
            <w:szCs w:val="24"/>
          </w:rPr>
          <w:t>）</w:t>
        </w:r>
      </w:ins>
      <w:r w:rsidRPr="00DE2F74">
        <w:rPr>
          <w:rFonts w:ascii="宋体" w:hAnsi="宋体" w:hint="eastAsia"/>
          <w:szCs w:val="24"/>
        </w:rPr>
        <w:t>。</w:t>
      </w:r>
    </w:p>
    <w:p w:rsidR="00E505F7" w:rsidRDefault="00DE2F74" w:rsidP="00E505F7">
      <w:pPr>
        <w:ind w:firstLine="480"/>
        <w:rPr>
          <w:rFonts w:ascii="宋体" w:hAnsi="宋体"/>
          <w:szCs w:val="24"/>
        </w:rPr>
      </w:pPr>
      <w:r w:rsidRPr="00DE2F74">
        <w:rPr>
          <w:rFonts w:ascii="宋体" w:hAnsi="宋体" w:hint="eastAsia"/>
          <w:szCs w:val="24"/>
        </w:rPr>
        <w:t>尽管</w:t>
      </w:r>
      <w:del w:id="922" w:author="蔡长春" w:date="2017-04-23T18:43:00Z">
        <w:r w:rsidRPr="00DE2F74" w:rsidDel="006A6791">
          <w:rPr>
            <w:rFonts w:ascii="宋体" w:hAnsi="宋体" w:hint="eastAsia"/>
            <w:szCs w:val="24"/>
          </w:rPr>
          <w:delText>许多担忧不断</w:delText>
        </w:r>
        <w:r w:rsidR="00E505F7" w:rsidDel="006A6791">
          <w:rPr>
            <w:rFonts w:ascii="宋体" w:hAnsi="宋体" w:hint="eastAsia"/>
            <w:szCs w:val="24"/>
          </w:rPr>
          <w:delText>地被</w:delText>
        </w:r>
      </w:del>
      <w:r w:rsidR="00E505F7">
        <w:rPr>
          <w:rFonts w:ascii="宋体" w:hAnsi="宋体" w:hint="eastAsia"/>
          <w:szCs w:val="24"/>
        </w:rPr>
        <w:t>投资者和咨询者</w:t>
      </w:r>
      <w:del w:id="923" w:author="蔡长春" w:date="2017-04-23T18:49:00Z">
        <w:r w:rsidR="00E505F7" w:rsidDel="006A6791">
          <w:rPr>
            <w:rFonts w:ascii="宋体" w:hAnsi="宋体" w:hint="eastAsia"/>
            <w:szCs w:val="24"/>
          </w:rPr>
          <w:delText>所</w:delText>
        </w:r>
      </w:del>
      <w:ins w:id="924" w:author="蔡长春" w:date="2017-04-23T18:43:00Z">
        <w:r w:rsidR="006A6791">
          <w:rPr>
            <w:rFonts w:ascii="宋体" w:hAnsi="宋体" w:hint="eastAsia"/>
            <w:szCs w:val="24"/>
          </w:rPr>
          <w:t>不断</w:t>
        </w:r>
      </w:ins>
      <w:r w:rsidR="00E505F7">
        <w:rPr>
          <w:rFonts w:ascii="宋体" w:hAnsi="宋体" w:hint="eastAsia"/>
          <w:szCs w:val="24"/>
        </w:rPr>
        <w:t>提出</w:t>
      </w:r>
      <w:ins w:id="925" w:author="蔡长春" w:date="2017-04-23T18:43:00Z">
        <w:r w:rsidR="006A6791">
          <w:rPr>
            <w:rFonts w:ascii="宋体" w:hAnsi="宋体" w:hint="eastAsia"/>
            <w:szCs w:val="24"/>
          </w:rPr>
          <w:t>各种担忧</w:t>
        </w:r>
      </w:ins>
      <w:r w:rsidR="00E505F7">
        <w:rPr>
          <w:rFonts w:ascii="宋体" w:hAnsi="宋体" w:hint="eastAsia"/>
          <w:szCs w:val="24"/>
        </w:rPr>
        <w:t>，</w:t>
      </w:r>
      <w:r w:rsidR="00677415">
        <w:rPr>
          <w:rFonts w:ascii="宋体" w:hAnsi="宋体" w:hint="eastAsia"/>
          <w:szCs w:val="24"/>
        </w:rPr>
        <w:t>比如与</w:t>
      </w:r>
      <w:r w:rsidRPr="00677415">
        <w:rPr>
          <w:rFonts w:ascii="宋体" w:hAnsi="宋体" w:hint="eastAsia"/>
          <w:szCs w:val="24"/>
        </w:rPr>
        <w:t>投资于其他投资基金</w:t>
      </w:r>
      <w:r w:rsidR="00E505F7" w:rsidRPr="00677415">
        <w:rPr>
          <w:rFonts w:ascii="宋体" w:hAnsi="宋体" w:hint="eastAsia"/>
          <w:szCs w:val="24"/>
        </w:rPr>
        <w:t>的</w:t>
      </w:r>
      <w:r w:rsidRPr="00677415">
        <w:rPr>
          <w:rFonts w:ascii="宋体" w:hAnsi="宋体" w:hint="eastAsia"/>
          <w:szCs w:val="24"/>
        </w:rPr>
        <w:t>产品</w:t>
      </w:r>
      <w:r w:rsidR="00677415">
        <w:rPr>
          <w:rFonts w:ascii="宋体" w:hAnsi="宋体" w:hint="eastAsia"/>
          <w:szCs w:val="24"/>
        </w:rPr>
        <w:t>相比较，其有效</w:t>
      </w:r>
      <w:r w:rsidR="00677415" w:rsidRPr="00677415">
        <w:rPr>
          <w:rFonts w:ascii="宋体" w:hAnsi="宋体" w:hint="eastAsia"/>
          <w:szCs w:val="24"/>
        </w:rPr>
        <w:t>性</w:t>
      </w:r>
      <w:r w:rsidR="00677415">
        <w:rPr>
          <w:rFonts w:ascii="宋体" w:hAnsi="宋体" w:hint="eastAsia"/>
          <w:szCs w:val="24"/>
        </w:rPr>
        <w:t>会如何</w:t>
      </w:r>
      <w:r w:rsidR="00E505F7" w:rsidRPr="00677415">
        <w:rPr>
          <w:rFonts w:ascii="宋体" w:hAnsi="宋体" w:hint="eastAsia"/>
          <w:szCs w:val="24"/>
        </w:rPr>
        <w:t>。</w:t>
      </w:r>
      <w:r w:rsidR="00E505F7" w:rsidRPr="00E505F7">
        <w:rPr>
          <w:rFonts w:ascii="宋体" w:hAnsi="宋体" w:hint="eastAsia"/>
          <w:szCs w:val="24"/>
        </w:rPr>
        <w:t>这是一个有效</w:t>
      </w:r>
      <w:r w:rsidR="00677415">
        <w:rPr>
          <w:rFonts w:ascii="宋体" w:hAnsi="宋体" w:hint="eastAsia"/>
          <w:szCs w:val="24"/>
        </w:rPr>
        <w:t>而</w:t>
      </w:r>
      <w:r w:rsidR="00E505F7" w:rsidRPr="00E505F7">
        <w:rPr>
          <w:rFonts w:ascii="宋体" w:hAnsi="宋体" w:hint="eastAsia"/>
          <w:szCs w:val="24"/>
        </w:rPr>
        <w:t>简单的获得资产</w:t>
      </w:r>
      <w:ins w:id="926" w:author="蔡长春" w:date="2017-04-23T18:50:00Z">
        <w:r w:rsidR="006A6791">
          <w:rPr>
            <w:rFonts w:ascii="宋体" w:hAnsi="宋体" w:hint="eastAsia"/>
            <w:szCs w:val="24"/>
          </w:rPr>
          <w:t>类别</w:t>
        </w:r>
      </w:ins>
      <w:r w:rsidR="00E505F7" w:rsidRPr="00E505F7">
        <w:rPr>
          <w:rFonts w:ascii="宋体" w:hAnsi="宋体" w:hint="eastAsia"/>
          <w:szCs w:val="24"/>
        </w:rPr>
        <w:t>的方式</w:t>
      </w:r>
      <w:r w:rsidR="00677415">
        <w:rPr>
          <w:rFonts w:ascii="宋体" w:hAnsi="宋体" w:hint="eastAsia"/>
          <w:szCs w:val="24"/>
        </w:rPr>
        <w:t>，其</w:t>
      </w:r>
      <w:r w:rsidR="00E505F7" w:rsidRPr="00E505F7">
        <w:rPr>
          <w:rFonts w:ascii="宋体" w:hAnsi="宋体" w:hint="eastAsia"/>
          <w:szCs w:val="24"/>
        </w:rPr>
        <w:t>原因列表很长，一些主要</w:t>
      </w:r>
      <w:ins w:id="927" w:author="蔡长春" w:date="2017-04-23T18:51:00Z">
        <w:r w:rsidR="006A6791">
          <w:rPr>
            <w:rFonts w:ascii="宋体" w:hAnsi="宋体" w:hint="eastAsia"/>
            <w:szCs w:val="24"/>
          </w:rPr>
          <w:t>观</w:t>
        </w:r>
      </w:ins>
      <w:del w:id="928" w:author="蔡长春" w:date="2017-04-23T18:51:00Z">
        <w:r w:rsidR="00E505F7" w:rsidRPr="00E505F7" w:rsidDel="006A6791">
          <w:rPr>
            <w:rFonts w:ascii="宋体" w:hAnsi="宋体" w:hint="eastAsia"/>
            <w:szCs w:val="24"/>
          </w:rPr>
          <w:delText>的</w:delText>
        </w:r>
      </w:del>
      <w:r w:rsidR="00E505F7" w:rsidRPr="00E505F7">
        <w:rPr>
          <w:rFonts w:ascii="宋体" w:hAnsi="宋体" w:hint="eastAsia"/>
          <w:szCs w:val="24"/>
        </w:rPr>
        <w:t>点如下：</w:t>
      </w:r>
    </w:p>
    <w:p w:rsidR="00E505F7" w:rsidRDefault="0034333D" w:rsidP="00E505F7">
      <w:pPr>
        <w:pStyle w:val="a4"/>
        <w:numPr>
          <w:ilvl w:val="0"/>
          <w:numId w:val="1"/>
        </w:numPr>
        <w:ind w:firstLineChars="0"/>
        <w:rPr>
          <w:rFonts w:ascii="宋体" w:hAnsi="宋体"/>
          <w:szCs w:val="24"/>
        </w:rPr>
      </w:pPr>
      <w:r>
        <w:rPr>
          <w:rFonts w:ascii="宋体" w:hAnsi="宋体" w:hint="eastAsia"/>
          <w:szCs w:val="24"/>
        </w:rPr>
        <w:t>这是</w:t>
      </w:r>
      <w:del w:id="929" w:author="蔡长春" w:date="2017-04-23T18:51:00Z">
        <w:r w:rsidDel="006A6791">
          <w:rPr>
            <w:rFonts w:ascii="宋体" w:hAnsi="宋体" w:hint="eastAsia"/>
            <w:szCs w:val="24"/>
          </w:rPr>
          <w:delText>一个</w:delText>
        </w:r>
      </w:del>
      <w:r w:rsidRPr="00E505F7">
        <w:rPr>
          <w:rFonts w:ascii="宋体" w:hAnsi="宋体" w:hint="eastAsia"/>
          <w:szCs w:val="24"/>
        </w:rPr>
        <w:t>进入对冲基金行业</w:t>
      </w:r>
      <w:del w:id="930" w:author="蔡长春" w:date="2017-04-23T18:51:00Z">
        <w:r w:rsidDel="006A6791">
          <w:rPr>
            <w:rFonts w:ascii="宋体" w:hAnsi="宋体" w:hint="eastAsia"/>
            <w:szCs w:val="24"/>
          </w:rPr>
          <w:delText>很好的方式</w:delText>
        </w:r>
      </w:del>
      <w:ins w:id="931" w:author="蔡长春" w:date="2017-04-23T18:51:00Z">
        <w:r w:rsidR="006A6791">
          <w:rPr>
            <w:rFonts w:ascii="宋体" w:hAnsi="宋体" w:hint="eastAsia"/>
            <w:szCs w:val="24"/>
          </w:rPr>
          <w:t>的一个单一切入点</w:t>
        </w:r>
      </w:ins>
      <w:r>
        <w:rPr>
          <w:rFonts w:ascii="宋体" w:hAnsi="宋体" w:hint="eastAsia"/>
          <w:szCs w:val="24"/>
        </w:rPr>
        <w:t>。</w:t>
      </w:r>
    </w:p>
    <w:p w:rsidR="00EB4DD6" w:rsidRPr="00677415" w:rsidRDefault="00E505F7" w:rsidP="00E505F7">
      <w:pPr>
        <w:pStyle w:val="a4"/>
        <w:numPr>
          <w:ilvl w:val="0"/>
          <w:numId w:val="1"/>
        </w:numPr>
        <w:ind w:firstLineChars="0"/>
        <w:rPr>
          <w:rFonts w:ascii="宋体" w:hAnsi="宋体"/>
          <w:szCs w:val="24"/>
        </w:rPr>
      </w:pPr>
      <w:r w:rsidRPr="00677415">
        <w:rPr>
          <w:rFonts w:ascii="宋体" w:hAnsi="宋体" w:hint="eastAsia"/>
          <w:szCs w:val="24"/>
        </w:rPr>
        <w:t>缺乏广泛</w:t>
      </w:r>
      <w:del w:id="932" w:author="蔡长春" w:date="2017-04-23T18:53:00Z">
        <w:r w:rsidRPr="00677415" w:rsidDel="00024AC9">
          <w:rPr>
            <w:rFonts w:ascii="宋体" w:hAnsi="宋体" w:hint="eastAsia"/>
            <w:szCs w:val="24"/>
          </w:rPr>
          <w:delText>的</w:delText>
        </w:r>
      </w:del>
      <w:r w:rsidRPr="00677415">
        <w:rPr>
          <w:rFonts w:ascii="宋体" w:hAnsi="宋体" w:hint="eastAsia"/>
          <w:szCs w:val="24"/>
        </w:rPr>
        <w:t>内部研究</w:t>
      </w:r>
      <w:del w:id="933" w:author="蔡长春" w:date="2017-04-23T18:53:00Z">
        <w:r w:rsidRPr="00677415" w:rsidDel="00024AC9">
          <w:rPr>
            <w:rFonts w:ascii="宋体" w:hAnsi="宋体" w:hint="eastAsia"/>
            <w:szCs w:val="24"/>
          </w:rPr>
          <w:delText>成果</w:delText>
        </w:r>
      </w:del>
      <w:r w:rsidRPr="00677415">
        <w:rPr>
          <w:rFonts w:ascii="宋体" w:hAnsi="宋体" w:hint="eastAsia"/>
          <w:szCs w:val="24"/>
        </w:rPr>
        <w:t>的</w:t>
      </w:r>
      <w:r w:rsidR="00DE2F74" w:rsidRPr="00677415">
        <w:rPr>
          <w:rFonts w:ascii="宋体" w:hAnsi="宋体" w:hint="eastAsia"/>
          <w:szCs w:val="24"/>
        </w:rPr>
        <w:t>投资者</w:t>
      </w:r>
      <w:r w:rsidR="0034333D" w:rsidRPr="00677415">
        <w:rPr>
          <w:rFonts w:ascii="宋体" w:hAnsi="宋体" w:hint="eastAsia"/>
          <w:szCs w:val="24"/>
        </w:rPr>
        <w:t>，可以</w:t>
      </w:r>
      <w:ins w:id="934" w:author="蔡长春" w:date="2017-04-23T18:53:00Z">
        <w:r w:rsidR="00024AC9">
          <w:rPr>
            <w:rFonts w:ascii="宋体" w:hAnsi="宋体" w:hint="eastAsia"/>
            <w:szCs w:val="24"/>
          </w:rPr>
          <w:t>依赖</w:t>
        </w:r>
      </w:ins>
      <w:del w:id="935" w:author="蔡长春" w:date="2017-04-23T18:53:00Z">
        <w:r w:rsidR="0034333D" w:rsidRPr="00677415" w:rsidDel="00024AC9">
          <w:rPr>
            <w:rFonts w:ascii="宋体" w:hAnsi="宋体" w:hint="eastAsia"/>
            <w:szCs w:val="24"/>
          </w:rPr>
          <w:delText>依靠</w:delText>
        </w:r>
      </w:del>
      <w:r w:rsidR="00EB4DD6" w:rsidRPr="00677415">
        <w:rPr>
          <w:rFonts w:ascii="宋体" w:hAnsi="宋体" w:hint="eastAsia"/>
          <w:szCs w:val="24"/>
        </w:rPr>
        <w:t>在</w:t>
      </w:r>
      <w:r w:rsidR="00A153DD" w:rsidRPr="00677415">
        <w:rPr>
          <w:rFonts w:ascii="宋体" w:hAnsi="宋体" w:hint="eastAsia"/>
          <w:szCs w:val="24"/>
        </w:rPr>
        <w:t>FOF</w:t>
      </w:r>
      <w:r w:rsidR="00EB4DD6" w:rsidRPr="00677415">
        <w:rPr>
          <w:rFonts w:ascii="宋体" w:hAnsi="宋体" w:hint="eastAsia"/>
          <w:szCs w:val="24"/>
        </w:rPr>
        <w:t>领域经验丰富的专业人士</w:t>
      </w:r>
      <w:r w:rsidR="0034333D" w:rsidRPr="00677415">
        <w:rPr>
          <w:rFonts w:ascii="宋体" w:hAnsi="宋体" w:hint="eastAsia"/>
          <w:szCs w:val="24"/>
        </w:rPr>
        <w:t>，</w:t>
      </w:r>
      <w:r w:rsidR="00EB4DD6" w:rsidRPr="00677415">
        <w:rPr>
          <w:rFonts w:ascii="宋体" w:hAnsi="宋体" w:hint="eastAsia"/>
          <w:szCs w:val="24"/>
        </w:rPr>
        <w:t>在一系列</w:t>
      </w:r>
      <w:del w:id="936" w:author="蔡长春" w:date="2017-04-23T18:53:00Z">
        <w:r w:rsidR="00EB4DD6" w:rsidRPr="00677415" w:rsidDel="00024AC9">
          <w:rPr>
            <w:rFonts w:ascii="宋体" w:hAnsi="宋体" w:hint="eastAsia"/>
            <w:szCs w:val="24"/>
          </w:rPr>
          <w:delText>的</w:delText>
        </w:r>
      </w:del>
      <w:r w:rsidR="00EB4DD6" w:rsidRPr="00677415">
        <w:rPr>
          <w:rFonts w:ascii="宋体" w:hAnsi="宋体" w:hint="eastAsia"/>
          <w:szCs w:val="24"/>
        </w:rPr>
        <w:t>对冲基金</w:t>
      </w:r>
      <w:ins w:id="937" w:author="蔡长春" w:date="2017-04-23T18:53:00Z">
        <w:r w:rsidR="00024AC9">
          <w:rPr>
            <w:rFonts w:ascii="宋体" w:hAnsi="宋体" w:hint="eastAsia"/>
            <w:szCs w:val="24"/>
          </w:rPr>
          <w:t>管理人</w:t>
        </w:r>
      </w:ins>
      <w:del w:id="938" w:author="蔡长春" w:date="2017-04-23T18:53:00Z">
        <w:r w:rsidR="00EB4DD6" w:rsidRPr="00677415" w:rsidDel="00024AC9">
          <w:rPr>
            <w:rFonts w:ascii="宋体" w:hAnsi="宋体" w:hint="eastAsia"/>
            <w:szCs w:val="24"/>
          </w:rPr>
          <w:delText>经理</w:delText>
        </w:r>
      </w:del>
      <w:r w:rsidR="00EB4DD6" w:rsidRPr="00677415">
        <w:rPr>
          <w:rFonts w:ascii="宋体" w:hAnsi="宋体" w:hint="eastAsia"/>
          <w:szCs w:val="24"/>
        </w:rPr>
        <w:t>中</w:t>
      </w:r>
      <w:ins w:id="939" w:author="蔡长春" w:date="2017-04-23T18:52:00Z">
        <w:r w:rsidR="00024AC9">
          <w:rPr>
            <w:rFonts w:ascii="宋体" w:hAnsi="宋体" w:hint="eastAsia"/>
            <w:szCs w:val="24"/>
          </w:rPr>
          <w:t>配置</w:t>
        </w:r>
      </w:ins>
      <w:del w:id="940" w:author="蔡长春" w:date="2017-04-23T18:52:00Z">
        <w:r w:rsidR="00EB4DD6" w:rsidRPr="00677415" w:rsidDel="00024AC9">
          <w:rPr>
            <w:rFonts w:ascii="宋体" w:hAnsi="宋体" w:hint="eastAsia"/>
            <w:szCs w:val="24"/>
          </w:rPr>
          <w:delText>指定</w:delText>
        </w:r>
      </w:del>
      <w:r w:rsidR="00EB4DD6" w:rsidRPr="00677415">
        <w:rPr>
          <w:rFonts w:ascii="宋体" w:hAnsi="宋体" w:hint="eastAsia"/>
          <w:szCs w:val="24"/>
        </w:rPr>
        <w:t>资产</w:t>
      </w:r>
      <w:r w:rsidR="00DE2F74" w:rsidRPr="00677415">
        <w:rPr>
          <w:rFonts w:ascii="宋体" w:hAnsi="宋体" w:hint="eastAsia"/>
          <w:szCs w:val="24"/>
        </w:rPr>
        <w:t>。</w:t>
      </w:r>
    </w:p>
    <w:p w:rsidR="00EB4DD6" w:rsidRDefault="00A153DD" w:rsidP="00E505F7">
      <w:pPr>
        <w:pStyle w:val="a4"/>
        <w:numPr>
          <w:ilvl w:val="0"/>
          <w:numId w:val="1"/>
        </w:numPr>
        <w:ind w:firstLineChars="0"/>
        <w:rPr>
          <w:rFonts w:ascii="宋体" w:hAnsi="宋体"/>
          <w:szCs w:val="24"/>
        </w:rPr>
      </w:pPr>
      <w:r>
        <w:rPr>
          <w:rFonts w:ascii="宋体" w:hAnsi="宋体" w:hint="eastAsia"/>
          <w:szCs w:val="24"/>
        </w:rPr>
        <w:t>FOF</w:t>
      </w:r>
      <w:r w:rsidR="00DE2F74" w:rsidRPr="00E505F7">
        <w:rPr>
          <w:rFonts w:ascii="宋体" w:hAnsi="宋体" w:hint="eastAsia"/>
          <w:szCs w:val="24"/>
        </w:rPr>
        <w:t>投资提供了多样</w:t>
      </w:r>
      <w:ins w:id="941" w:author="蔡长春" w:date="2017-04-23T18:54:00Z">
        <w:r w:rsidR="00024AC9">
          <w:rPr>
            <w:rFonts w:ascii="宋体" w:hAnsi="宋体" w:hint="eastAsia"/>
            <w:szCs w:val="24"/>
          </w:rPr>
          <w:t>性</w:t>
        </w:r>
      </w:ins>
      <w:del w:id="942" w:author="蔡长春" w:date="2017-04-23T18:54:00Z">
        <w:r w:rsidR="00DE2F74" w:rsidRPr="00E505F7" w:rsidDel="00024AC9">
          <w:rPr>
            <w:rFonts w:ascii="宋体" w:hAnsi="宋体" w:hint="eastAsia"/>
            <w:szCs w:val="24"/>
          </w:rPr>
          <w:delText>化</w:delText>
        </w:r>
      </w:del>
      <w:r w:rsidR="00DE2F74" w:rsidRPr="00E505F7">
        <w:rPr>
          <w:rFonts w:ascii="宋体" w:hAnsi="宋体" w:hint="eastAsia"/>
          <w:szCs w:val="24"/>
        </w:rPr>
        <w:t>。</w:t>
      </w:r>
    </w:p>
    <w:p w:rsidR="00EB4DD6" w:rsidRDefault="00DE2F74" w:rsidP="00E505F7">
      <w:pPr>
        <w:pStyle w:val="a4"/>
        <w:numPr>
          <w:ilvl w:val="0"/>
          <w:numId w:val="1"/>
        </w:numPr>
        <w:ind w:firstLineChars="0"/>
        <w:rPr>
          <w:rFonts w:ascii="宋体" w:hAnsi="宋体"/>
          <w:szCs w:val="24"/>
        </w:rPr>
      </w:pPr>
      <w:del w:id="943" w:author="蔡长春" w:date="2017-04-23T18:55:00Z">
        <w:r w:rsidRPr="00E505F7" w:rsidDel="00024AC9">
          <w:rPr>
            <w:rFonts w:ascii="宋体" w:hAnsi="宋体" w:hint="eastAsia"/>
            <w:szCs w:val="24"/>
          </w:rPr>
          <w:delText>经理</w:delText>
        </w:r>
        <w:r w:rsidR="00EB4DD6" w:rsidRPr="00E505F7" w:rsidDel="00024AC9">
          <w:rPr>
            <w:rFonts w:ascii="宋体" w:hAnsi="宋体" w:hint="eastAsia"/>
            <w:szCs w:val="24"/>
          </w:rPr>
          <w:delText>持续</w:delText>
        </w:r>
        <w:r w:rsidRPr="00E505F7" w:rsidDel="00024AC9">
          <w:rPr>
            <w:rFonts w:ascii="宋体" w:hAnsi="宋体" w:hint="eastAsia"/>
            <w:szCs w:val="24"/>
          </w:rPr>
          <w:delText>雇佣和</w:delText>
        </w:r>
      </w:del>
      <w:ins w:id="944" w:author="蔡长春" w:date="2017-04-23T18:55:00Z">
        <w:r w:rsidR="00024AC9">
          <w:rPr>
            <w:rFonts w:ascii="宋体" w:hAnsi="宋体" w:hint="eastAsia"/>
            <w:szCs w:val="24"/>
          </w:rPr>
          <w:t>管理人执行</w:t>
        </w:r>
      </w:ins>
      <w:r w:rsidRPr="00E505F7">
        <w:rPr>
          <w:rFonts w:ascii="宋体" w:hAnsi="宋体" w:hint="eastAsia"/>
          <w:szCs w:val="24"/>
        </w:rPr>
        <w:t>持续</w:t>
      </w:r>
      <w:ins w:id="945" w:author="蔡长春" w:date="2017-04-23T18:55:00Z">
        <w:r w:rsidR="00024AC9">
          <w:rPr>
            <w:rFonts w:ascii="宋体" w:hAnsi="宋体" w:hint="eastAsia"/>
            <w:szCs w:val="24"/>
          </w:rPr>
          <w:t>不断</w:t>
        </w:r>
      </w:ins>
      <w:r w:rsidRPr="00E505F7">
        <w:rPr>
          <w:rFonts w:ascii="宋体" w:hAnsi="宋体" w:hint="eastAsia"/>
          <w:szCs w:val="24"/>
        </w:rPr>
        <w:t>的风险管理。</w:t>
      </w:r>
    </w:p>
    <w:p w:rsidR="00DE2F74" w:rsidRPr="00E505F7" w:rsidRDefault="00DE2F74" w:rsidP="00E505F7">
      <w:pPr>
        <w:pStyle w:val="a4"/>
        <w:numPr>
          <w:ilvl w:val="0"/>
          <w:numId w:val="1"/>
        </w:numPr>
        <w:ind w:firstLineChars="0"/>
        <w:rPr>
          <w:rFonts w:ascii="宋体" w:hAnsi="宋体"/>
          <w:szCs w:val="24"/>
        </w:rPr>
      </w:pPr>
      <w:del w:id="946" w:author="蔡长春" w:date="2017-04-23T18:56:00Z">
        <w:r w:rsidRPr="00E505F7" w:rsidDel="00024AC9">
          <w:rPr>
            <w:rFonts w:ascii="宋体" w:hAnsi="宋体" w:hint="eastAsia"/>
            <w:szCs w:val="24"/>
          </w:rPr>
          <w:delText>对冲基金</w:delText>
        </w:r>
      </w:del>
      <w:r w:rsidRPr="00E505F7">
        <w:rPr>
          <w:rFonts w:ascii="宋体" w:hAnsi="宋体" w:hint="eastAsia"/>
          <w:szCs w:val="24"/>
        </w:rPr>
        <w:t>通过</w:t>
      </w:r>
      <w:del w:id="947" w:author="蔡长春" w:date="2017-04-23T18:56:00Z">
        <w:r w:rsidRPr="00E505F7" w:rsidDel="00024AC9">
          <w:rPr>
            <w:rFonts w:ascii="宋体" w:hAnsi="宋体" w:hint="eastAsia"/>
            <w:szCs w:val="24"/>
          </w:rPr>
          <w:delText>投资</w:delText>
        </w:r>
      </w:del>
      <w:r w:rsidR="00A153DD">
        <w:rPr>
          <w:rFonts w:ascii="宋体" w:hAnsi="宋体" w:hint="eastAsia"/>
          <w:szCs w:val="24"/>
        </w:rPr>
        <w:t>FOF</w:t>
      </w:r>
      <w:ins w:id="948" w:author="蔡长春" w:date="2017-04-23T18:56:00Z">
        <w:r w:rsidR="00024AC9">
          <w:rPr>
            <w:rFonts w:ascii="宋体" w:hAnsi="宋体" w:hint="eastAsia"/>
            <w:szCs w:val="24"/>
          </w:rPr>
          <w:t>投资对冲基金，可以</w:t>
        </w:r>
      </w:ins>
      <w:r w:rsidRPr="00E505F7">
        <w:rPr>
          <w:rFonts w:ascii="宋体" w:hAnsi="宋体" w:hint="eastAsia"/>
          <w:szCs w:val="24"/>
        </w:rPr>
        <w:t>提供特定的风险/回报</w:t>
      </w:r>
      <w:r w:rsidR="00EB4DD6">
        <w:rPr>
          <w:rFonts w:ascii="宋体" w:hAnsi="宋体" w:hint="eastAsia"/>
          <w:szCs w:val="24"/>
        </w:rPr>
        <w:t>，而</w:t>
      </w:r>
      <w:del w:id="949" w:author="蔡长春" w:date="2017-04-23T18:56:00Z">
        <w:r w:rsidR="00EB4DD6" w:rsidDel="00024AC9">
          <w:rPr>
            <w:rFonts w:ascii="宋体" w:hAnsi="宋体" w:hint="eastAsia"/>
            <w:szCs w:val="24"/>
          </w:rPr>
          <w:delText>这些是</w:delText>
        </w:r>
      </w:del>
      <w:r w:rsidR="00EB4DD6">
        <w:rPr>
          <w:rFonts w:ascii="宋体" w:hAnsi="宋体" w:hint="eastAsia"/>
          <w:szCs w:val="24"/>
        </w:rPr>
        <w:t>通过单个</w:t>
      </w:r>
      <w:ins w:id="950" w:author="蔡长春" w:date="2017-04-23T18:57:00Z">
        <w:r w:rsidR="00024AC9">
          <w:rPr>
            <w:rFonts w:ascii="宋体" w:hAnsi="宋体" w:hint="eastAsia"/>
            <w:szCs w:val="24"/>
          </w:rPr>
          <w:t>管理</w:t>
        </w:r>
      </w:ins>
      <w:del w:id="951" w:author="蔡长春" w:date="2017-04-23T18:56:00Z">
        <w:r w:rsidR="00EB4DD6" w:rsidDel="00024AC9">
          <w:rPr>
            <w:rFonts w:ascii="宋体" w:hAnsi="宋体" w:hint="eastAsia"/>
            <w:szCs w:val="24"/>
          </w:rPr>
          <w:delText>经理</w:delText>
        </w:r>
      </w:del>
      <w:r w:rsidR="00EB4DD6">
        <w:rPr>
          <w:rFonts w:ascii="宋体" w:hAnsi="宋体" w:hint="eastAsia"/>
          <w:szCs w:val="24"/>
        </w:rPr>
        <w:t>人投资</w:t>
      </w:r>
      <w:ins w:id="952" w:author="蔡长春" w:date="2017-04-23T18:57:00Z">
        <w:r w:rsidR="00024AC9">
          <w:rPr>
            <w:rFonts w:ascii="宋体" w:hAnsi="宋体" w:hint="eastAsia"/>
            <w:szCs w:val="24"/>
          </w:rPr>
          <w:t>是难以达到的</w:t>
        </w:r>
      </w:ins>
      <w:del w:id="953" w:author="蔡长春" w:date="2017-04-23T18:57:00Z">
        <w:r w:rsidR="00EB4DD6" w:rsidDel="00024AC9">
          <w:rPr>
            <w:rFonts w:ascii="宋体" w:hAnsi="宋体" w:hint="eastAsia"/>
            <w:szCs w:val="24"/>
          </w:rPr>
          <w:delText>所达不到的</w:delText>
        </w:r>
      </w:del>
      <w:r w:rsidR="00EB4DD6">
        <w:rPr>
          <w:rFonts w:ascii="宋体" w:hAnsi="宋体" w:hint="eastAsia"/>
          <w:szCs w:val="24"/>
        </w:rPr>
        <w:t>。</w:t>
      </w:r>
    </w:p>
    <w:p w:rsidR="00DE2F74" w:rsidRDefault="00DE2F74" w:rsidP="00E30212">
      <w:pPr>
        <w:ind w:firstLine="480"/>
        <w:rPr>
          <w:rFonts w:ascii="宋体" w:hAnsi="宋体"/>
          <w:szCs w:val="24"/>
        </w:rPr>
      </w:pPr>
      <w:r w:rsidRPr="00DE2F74">
        <w:rPr>
          <w:rFonts w:ascii="宋体" w:hAnsi="宋体" w:hint="eastAsia"/>
          <w:szCs w:val="24"/>
        </w:rPr>
        <w:t>投资者</w:t>
      </w:r>
      <w:r w:rsidR="00260067">
        <w:rPr>
          <w:rFonts w:ascii="宋体" w:hAnsi="宋体" w:hint="eastAsia"/>
          <w:szCs w:val="24"/>
        </w:rPr>
        <w:t>使用</w:t>
      </w:r>
      <w:r w:rsidR="00A153DD">
        <w:rPr>
          <w:rFonts w:ascii="宋体" w:hAnsi="宋体" w:hint="eastAsia"/>
          <w:szCs w:val="24"/>
        </w:rPr>
        <w:t>FOF</w:t>
      </w:r>
      <w:r w:rsidR="00260067">
        <w:rPr>
          <w:rFonts w:ascii="宋体" w:hAnsi="宋体" w:hint="eastAsia"/>
          <w:szCs w:val="24"/>
        </w:rPr>
        <w:t>来达到</w:t>
      </w:r>
      <w:del w:id="954" w:author="蔡长春" w:date="2017-04-23T18:57:00Z">
        <w:r w:rsidR="00260067" w:rsidDel="001A4147">
          <w:rPr>
            <w:rFonts w:ascii="宋体" w:hAnsi="宋体" w:hint="eastAsia"/>
            <w:szCs w:val="24"/>
          </w:rPr>
          <w:delText>之前所列</w:delText>
        </w:r>
      </w:del>
      <w:ins w:id="955" w:author="蔡长春" w:date="2017-04-23T18:57:00Z">
        <w:r w:rsidR="001A4147">
          <w:rPr>
            <w:rFonts w:ascii="宋体" w:hAnsi="宋体" w:hint="eastAsia"/>
            <w:szCs w:val="24"/>
          </w:rPr>
          <w:t>预期</w:t>
        </w:r>
      </w:ins>
      <w:r w:rsidR="00260067">
        <w:rPr>
          <w:rFonts w:ascii="宋体" w:hAnsi="宋体" w:hint="eastAsia"/>
          <w:szCs w:val="24"/>
        </w:rPr>
        <w:t>的目标</w:t>
      </w:r>
      <w:r w:rsidRPr="00DE2F74">
        <w:rPr>
          <w:rFonts w:ascii="宋体" w:hAnsi="宋体" w:hint="eastAsia"/>
          <w:szCs w:val="24"/>
        </w:rPr>
        <w:t>。虽然金融媒体经常</w:t>
      </w:r>
      <w:ins w:id="956" w:author="蔡长春" w:date="2017-04-23T18:58:00Z">
        <w:r w:rsidR="001A4147">
          <w:rPr>
            <w:rFonts w:ascii="宋体" w:hAnsi="宋体" w:hint="eastAsia"/>
            <w:szCs w:val="24"/>
          </w:rPr>
          <w:t>指出</w:t>
        </w:r>
      </w:ins>
      <w:del w:id="957" w:author="蔡长春" w:date="2017-04-23T18:58:00Z">
        <w:r w:rsidRPr="00DE2F74" w:rsidDel="001A4147">
          <w:rPr>
            <w:rFonts w:ascii="宋体" w:hAnsi="宋体" w:hint="eastAsia"/>
            <w:szCs w:val="24"/>
          </w:rPr>
          <w:delText>挑出</w:delText>
        </w:r>
      </w:del>
      <w:r w:rsidRPr="00DE2F74">
        <w:rPr>
          <w:rFonts w:ascii="宋体" w:hAnsi="宋体" w:hint="eastAsia"/>
          <w:szCs w:val="24"/>
        </w:rPr>
        <w:t>对冲基金</w:t>
      </w:r>
      <w:ins w:id="958" w:author="蔡长春" w:date="2017-04-23T18:58:00Z">
        <w:r w:rsidR="001A4147">
          <w:rPr>
            <w:rFonts w:ascii="宋体" w:hAnsi="宋体" w:hint="eastAsia"/>
            <w:szCs w:val="24"/>
          </w:rPr>
          <w:t>是</w:t>
        </w:r>
      </w:ins>
      <w:del w:id="959" w:author="蔡长春" w:date="2017-04-23T18:58:00Z">
        <w:r w:rsidRPr="00DE2F74" w:rsidDel="001A4147">
          <w:rPr>
            <w:rFonts w:ascii="宋体" w:hAnsi="宋体" w:hint="eastAsia"/>
            <w:szCs w:val="24"/>
          </w:rPr>
          <w:delText>的</w:delText>
        </w:r>
      </w:del>
      <w:r w:rsidRPr="00DE2F74">
        <w:rPr>
          <w:rFonts w:ascii="宋体" w:hAnsi="宋体" w:hint="eastAsia"/>
          <w:szCs w:val="24"/>
        </w:rPr>
        <w:t>“邪恶轴心”</w:t>
      </w:r>
      <w:ins w:id="960" w:author="蔡长春" w:date="2017-04-23T18:58:00Z">
        <w:r w:rsidR="001A4147">
          <w:rPr>
            <w:rFonts w:ascii="宋体" w:hAnsi="宋体" w:hint="eastAsia"/>
            <w:szCs w:val="24"/>
          </w:rPr>
          <w:t>的一部分</w:t>
        </w:r>
      </w:ins>
      <w:r w:rsidR="00260067">
        <w:rPr>
          <w:rFonts w:ascii="宋体" w:hAnsi="宋体" w:hint="eastAsia"/>
          <w:szCs w:val="24"/>
        </w:rPr>
        <w:t>，但</w:t>
      </w:r>
      <w:del w:id="961" w:author="蔡长春" w:date="2017-04-23T18:58:00Z">
        <w:r w:rsidRPr="00DE2F74" w:rsidDel="001A4147">
          <w:rPr>
            <w:rFonts w:ascii="宋体" w:hAnsi="宋体" w:hint="eastAsia"/>
            <w:szCs w:val="24"/>
          </w:rPr>
          <w:delText>这</w:delText>
        </w:r>
      </w:del>
      <w:r w:rsidRPr="00DE2F74">
        <w:rPr>
          <w:rFonts w:ascii="宋体" w:hAnsi="宋体" w:hint="eastAsia"/>
          <w:szCs w:val="24"/>
        </w:rPr>
        <w:t>显然</w:t>
      </w:r>
      <w:ins w:id="962" w:author="蔡长春" w:date="2017-04-23T18:58:00Z">
        <w:r w:rsidR="001A4147">
          <w:rPr>
            <w:rFonts w:ascii="宋体" w:hAnsi="宋体" w:hint="eastAsia"/>
            <w:szCs w:val="24"/>
          </w:rPr>
          <w:t>事实并非</w:t>
        </w:r>
      </w:ins>
      <w:del w:id="963" w:author="蔡长春" w:date="2017-04-23T18:58:00Z">
        <w:r w:rsidRPr="00DE2F74" w:rsidDel="001A4147">
          <w:rPr>
            <w:rFonts w:ascii="宋体" w:hAnsi="宋体" w:hint="eastAsia"/>
            <w:szCs w:val="24"/>
          </w:rPr>
          <w:delText>不是</w:delText>
        </w:r>
      </w:del>
      <w:r w:rsidRPr="00DE2F74">
        <w:rPr>
          <w:rFonts w:ascii="宋体" w:hAnsi="宋体" w:hint="eastAsia"/>
          <w:szCs w:val="24"/>
        </w:rPr>
        <w:t>如此</w:t>
      </w:r>
      <w:ins w:id="964" w:author="蔡长春" w:date="2017-04-23T18:58:00Z">
        <w:r w:rsidR="001A4147">
          <w:rPr>
            <w:rFonts w:ascii="宋体" w:hAnsi="宋体"/>
            <w:szCs w:val="24"/>
          </w:rPr>
          <w:t>；</w:t>
        </w:r>
      </w:ins>
      <w:del w:id="965" w:author="蔡长春" w:date="2017-04-23T18:58:00Z">
        <w:r w:rsidR="008C6651" w:rsidDel="001A4147">
          <w:rPr>
            <w:rFonts w:ascii="宋体" w:hAnsi="宋体" w:hint="eastAsia"/>
            <w:szCs w:val="24"/>
          </w:rPr>
          <w:delText>，</w:delText>
        </w:r>
      </w:del>
      <w:ins w:id="966" w:author="蔡长春" w:date="2017-04-23T19:00:00Z">
        <w:r w:rsidR="001A4147">
          <w:rPr>
            <w:rFonts w:ascii="宋体" w:hAnsi="宋体" w:hint="eastAsia"/>
            <w:szCs w:val="24"/>
          </w:rPr>
          <w:t>它</w:t>
        </w:r>
      </w:ins>
      <w:del w:id="967" w:author="蔡长春" w:date="2017-04-23T19:00:00Z">
        <w:r w:rsidRPr="00DE2F74" w:rsidDel="001A4147">
          <w:rPr>
            <w:rFonts w:ascii="宋体" w:hAnsi="宋体" w:hint="eastAsia"/>
            <w:szCs w:val="24"/>
          </w:rPr>
          <w:delText>这</w:delText>
        </w:r>
      </w:del>
      <w:r w:rsidR="00260067">
        <w:rPr>
          <w:rFonts w:ascii="宋体" w:hAnsi="宋体" w:hint="eastAsia"/>
          <w:szCs w:val="24"/>
        </w:rPr>
        <w:t>只是一</w:t>
      </w:r>
      <w:ins w:id="968" w:author="蔡长春" w:date="2017-04-23T19:00:00Z">
        <w:r w:rsidR="001A4147">
          <w:rPr>
            <w:rFonts w:ascii="宋体" w:hAnsi="宋体" w:hint="eastAsia"/>
            <w:szCs w:val="24"/>
          </w:rPr>
          <w:t>种利用</w:t>
        </w:r>
      </w:ins>
      <w:del w:id="969" w:author="蔡长春" w:date="2017-04-23T19:00:00Z">
        <w:r w:rsidR="00260067" w:rsidDel="001A4147">
          <w:rPr>
            <w:rFonts w:ascii="宋体" w:hAnsi="宋体" w:hint="eastAsia"/>
            <w:szCs w:val="24"/>
          </w:rPr>
          <w:delText>个</w:delText>
        </w:r>
      </w:del>
      <w:r w:rsidR="00260067">
        <w:rPr>
          <w:rFonts w:ascii="宋体" w:hAnsi="宋体" w:hint="eastAsia"/>
          <w:szCs w:val="24"/>
        </w:rPr>
        <w:t>恐吓</w:t>
      </w:r>
      <w:ins w:id="970" w:author="蔡长春" w:date="2017-04-23T19:00:00Z">
        <w:r w:rsidR="001A4147">
          <w:rPr>
            <w:rFonts w:ascii="宋体" w:hAnsi="宋体" w:hint="eastAsia"/>
            <w:szCs w:val="24"/>
          </w:rPr>
          <w:t>的</w:t>
        </w:r>
      </w:ins>
      <w:ins w:id="971" w:author="蔡长春" w:date="2017-04-23T19:02:00Z">
        <w:r w:rsidR="00217A32">
          <w:rPr>
            <w:rFonts w:ascii="宋体" w:hAnsi="宋体" w:hint="eastAsia"/>
            <w:szCs w:val="24"/>
          </w:rPr>
          <w:t>方法</w:t>
        </w:r>
      </w:ins>
      <w:del w:id="972" w:author="蔡长春" w:date="2017-04-23T19:02:00Z">
        <w:r w:rsidR="00260067" w:rsidDel="00217A32">
          <w:rPr>
            <w:rFonts w:ascii="宋体" w:hAnsi="宋体" w:hint="eastAsia"/>
            <w:szCs w:val="24"/>
          </w:rPr>
          <w:delText>战术用</w:delText>
        </w:r>
      </w:del>
      <w:r w:rsidR="00260067">
        <w:rPr>
          <w:rFonts w:ascii="宋体" w:hAnsi="宋体" w:hint="eastAsia"/>
          <w:szCs w:val="24"/>
        </w:rPr>
        <w:t>来</w:t>
      </w:r>
      <w:ins w:id="973" w:author="蔡长春" w:date="2017-04-23T19:02:00Z">
        <w:r w:rsidR="001A4147">
          <w:rPr>
            <w:rFonts w:ascii="宋体" w:hAnsi="宋体" w:hint="eastAsia"/>
            <w:szCs w:val="24"/>
          </w:rPr>
          <w:t>吸引眼球，以更多</w:t>
        </w:r>
      </w:ins>
      <w:r w:rsidR="00260067">
        <w:rPr>
          <w:rFonts w:ascii="宋体" w:hAnsi="宋体" w:hint="eastAsia"/>
          <w:szCs w:val="24"/>
        </w:rPr>
        <w:t>卖</w:t>
      </w:r>
      <w:ins w:id="974" w:author="蔡长春" w:date="2017-04-23T19:02:00Z">
        <w:r w:rsidR="001A4147">
          <w:rPr>
            <w:rFonts w:ascii="宋体" w:hAnsi="宋体" w:hint="eastAsia"/>
            <w:szCs w:val="24"/>
          </w:rPr>
          <w:t>出</w:t>
        </w:r>
      </w:ins>
      <w:r w:rsidR="00260067">
        <w:rPr>
          <w:rFonts w:ascii="宋体" w:hAnsi="宋体" w:hint="eastAsia"/>
          <w:szCs w:val="24"/>
        </w:rPr>
        <w:t>报纸</w:t>
      </w:r>
      <w:ins w:id="975" w:author="蔡长春" w:date="2017-04-23T19:02:00Z">
        <w:r w:rsidR="001A4147">
          <w:rPr>
            <w:rFonts w:ascii="宋体" w:hAnsi="宋体" w:hint="eastAsia"/>
            <w:szCs w:val="24"/>
          </w:rPr>
          <w:t>并</w:t>
        </w:r>
      </w:ins>
      <w:del w:id="976" w:author="蔡长春" w:date="2017-04-23T19:02:00Z">
        <w:r w:rsidR="00260067" w:rsidDel="001A4147">
          <w:rPr>
            <w:rFonts w:ascii="宋体" w:hAnsi="宋体" w:hint="eastAsia"/>
            <w:szCs w:val="24"/>
          </w:rPr>
          <w:delText>和</w:delText>
        </w:r>
      </w:del>
      <w:r w:rsidR="00260067">
        <w:rPr>
          <w:rFonts w:ascii="宋体" w:hAnsi="宋体" w:hint="eastAsia"/>
          <w:szCs w:val="24"/>
        </w:rPr>
        <w:t>获得</w:t>
      </w:r>
      <w:ins w:id="977" w:author="蔡长春" w:date="2017-04-23T19:02:00Z">
        <w:r w:rsidR="00217A32">
          <w:rPr>
            <w:rFonts w:ascii="宋体" w:hAnsi="宋体" w:hint="eastAsia"/>
            <w:szCs w:val="24"/>
          </w:rPr>
          <w:t>更高</w:t>
        </w:r>
      </w:ins>
      <w:r w:rsidR="00260067">
        <w:rPr>
          <w:rFonts w:ascii="宋体" w:hAnsi="宋体" w:hint="eastAsia"/>
          <w:szCs w:val="24"/>
        </w:rPr>
        <w:t>评</w:t>
      </w:r>
      <w:del w:id="978" w:author="蔡长春" w:date="2017-04-23T19:02:00Z">
        <w:r w:rsidR="00260067" w:rsidDel="00217A32">
          <w:rPr>
            <w:rFonts w:ascii="宋体" w:hAnsi="宋体" w:hint="eastAsia"/>
            <w:szCs w:val="24"/>
          </w:rPr>
          <w:delText>级</w:delText>
        </w:r>
      </w:del>
      <w:r w:rsidR="00260067">
        <w:rPr>
          <w:rFonts w:ascii="宋体" w:hAnsi="宋体" w:hint="eastAsia"/>
          <w:szCs w:val="24"/>
        </w:rPr>
        <w:t>分</w:t>
      </w:r>
      <w:ins w:id="979" w:author="蔡长春" w:date="2017-04-23T19:02:00Z">
        <w:r w:rsidR="00217A32">
          <w:rPr>
            <w:rFonts w:ascii="宋体" w:hAnsi="宋体" w:hint="eastAsia"/>
            <w:szCs w:val="24"/>
          </w:rPr>
          <w:t>的手段</w:t>
        </w:r>
      </w:ins>
      <w:r w:rsidR="00260067">
        <w:rPr>
          <w:rFonts w:ascii="宋体" w:hAnsi="宋体" w:hint="eastAsia"/>
          <w:szCs w:val="24"/>
        </w:rPr>
        <w:t>。事实上</w:t>
      </w:r>
      <w:r w:rsidR="008C6651">
        <w:rPr>
          <w:rFonts w:ascii="宋体" w:hAnsi="宋体" w:hint="eastAsia"/>
          <w:szCs w:val="24"/>
        </w:rPr>
        <w:t>，</w:t>
      </w:r>
      <w:r w:rsidRPr="00DE2F74">
        <w:rPr>
          <w:rFonts w:ascii="宋体" w:hAnsi="宋体" w:hint="eastAsia"/>
          <w:szCs w:val="24"/>
        </w:rPr>
        <w:t>尽管</w:t>
      </w:r>
      <w:ins w:id="980" w:author="蔡长春" w:date="2017-04-23T19:03:00Z">
        <w:r w:rsidR="00217A32">
          <w:rPr>
            <w:rFonts w:ascii="宋体" w:hAnsi="宋体" w:hint="eastAsia"/>
            <w:szCs w:val="24"/>
          </w:rPr>
          <w:t>遭遇了</w:t>
        </w:r>
      </w:ins>
      <w:del w:id="981" w:author="蔡长春" w:date="2017-04-23T19:03:00Z">
        <w:r w:rsidR="00260067" w:rsidDel="00217A32">
          <w:rPr>
            <w:rFonts w:ascii="宋体" w:hAnsi="宋体" w:hint="eastAsia"/>
            <w:szCs w:val="24"/>
          </w:rPr>
          <w:delText>在</w:delText>
        </w:r>
      </w:del>
      <w:r w:rsidR="00260067" w:rsidRPr="00DE2F74">
        <w:rPr>
          <w:rFonts w:ascii="宋体" w:hAnsi="宋体" w:hint="eastAsia"/>
          <w:szCs w:val="24"/>
        </w:rPr>
        <w:t>2008年</w:t>
      </w:r>
      <w:ins w:id="982" w:author="蔡长春" w:date="2017-04-23T19:04:00Z">
        <w:r w:rsidR="00217A32">
          <w:rPr>
            <w:rFonts w:ascii="宋体" w:hAnsi="宋体" w:hint="eastAsia"/>
            <w:szCs w:val="24"/>
          </w:rPr>
          <w:t>的暂时</w:t>
        </w:r>
      </w:ins>
      <w:r w:rsidRPr="00DE2F74">
        <w:rPr>
          <w:rFonts w:ascii="宋体" w:hAnsi="宋体" w:hint="eastAsia"/>
          <w:szCs w:val="24"/>
        </w:rPr>
        <w:t>挫折</w:t>
      </w:r>
      <w:ins w:id="983" w:author="蔡长春" w:date="2017-04-23T19:04:00Z">
        <w:r w:rsidR="00217A32">
          <w:rPr>
            <w:rFonts w:ascii="宋体" w:hAnsi="宋体" w:hint="eastAsia"/>
            <w:szCs w:val="24"/>
          </w:rPr>
          <w:t>和</w:t>
        </w:r>
      </w:ins>
      <w:r w:rsidRPr="00DE2F74">
        <w:rPr>
          <w:rFonts w:ascii="宋体" w:hAnsi="宋体" w:hint="eastAsia"/>
          <w:szCs w:val="24"/>
        </w:rPr>
        <w:t>赎回</w:t>
      </w:r>
      <w:r w:rsidR="008C6651">
        <w:rPr>
          <w:rFonts w:ascii="宋体" w:hAnsi="宋体" w:hint="eastAsia"/>
          <w:szCs w:val="24"/>
        </w:rPr>
        <w:t>，</w:t>
      </w:r>
      <w:r w:rsidRPr="00DE2F74">
        <w:rPr>
          <w:rFonts w:ascii="宋体" w:hAnsi="宋体" w:hint="eastAsia"/>
          <w:szCs w:val="24"/>
        </w:rPr>
        <w:t>对冲基金</w:t>
      </w:r>
      <w:ins w:id="984" w:author="蔡长春" w:date="2017-04-23T19:04:00Z">
        <w:r w:rsidR="00217A32">
          <w:rPr>
            <w:rFonts w:ascii="宋体" w:hAnsi="宋体" w:hint="eastAsia"/>
            <w:szCs w:val="24"/>
          </w:rPr>
          <w:t>仍然有望</w:t>
        </w:r>
      </w:ins>
      <w:r w:rsidR="00260067" w:rsidRPr="00DE2F74">
        <w:rPr>
          <w:rFonts w:ascii="宋体" w:hAnsi="宋体" w:hint="eastAsia"/>
          <w:szCs w:val="24"/>
        </w:rPr>
        <w:t>在未来数年</w:t>
      </w:r>
      <w:del w:id="985" w:author="蔡长春" w:date="2017-04-23T19:05:00Z">
        <w:r w:rsidR="00260067" w:rsidDel="00217A32">
          <w:rPr>
            <w:rFonts w:ascii="宋体" w:hAnsi="宋体" w:hint="eastAsia"/>
            <w:szCs w:val="24"/>
          </w:rPr>
          <w:delText>都</w:delText>
        </w:r>
        <w:r w:rsidR="0034333D" w:rsidDel="00217A32">
          <w:rPr>
            <w:rFonts w:ascii="宋体" w:hAnsi="宋体" w:hint="eastAsia"/>
            <w:szCs w:val="24"/>
          </w:rPr>
          <w:delText>有</w:delText>
        </w:r>
        <w:r w:rsidRPr="00DE2F74" w:rsidDel="00217A32">
          <w:rPr>
            <w:rFonts w:ascii="宋体" w:hAnsi="宋体" w:hint="eastAsia"/>
            <w:szCs w:val="24"/>
          </w:rPr>
          <w:delText>希望体验新的和</w:delText>
        </w:r>
      </w:del>
      <w:ins w:id="986" w:author="蔡长春" w:date="2017-04-23T19:05:00Z">
        <w:r w:rsidR="00217A32">
          <w:rPr>
            <w:rFonts w:ascii="宋体" w:hAnsi="宋体" w:hint="eastAsia"/>
            <w:szCs w:val="24"/>
          </w:rPr>
          <w:t>吸引到新</w:t>
        </w:r>
      </w:ins>
      <w:ins w:id="987" w:author="蔡长春" w:date="2017-04-23T19:06:00Z">
        <w:r w:rsidR="00217A32">
          <w:rPr>
            <w:rFonts w:ascii="宋体" w:hAnsi="宋体" w:hint="eastAsia"/>
            <w:szCs w:val="24"/>
          </w:rPr>
          <w:t>投资者</w:t>
        </w:r>
      </w:ins>
      <w:ins w:id="988" w:author="蔡长春" w:date="2017-04-23T19:05:00Z">
        <w:r w:rsidR="00217A32">
          <w:rPr>
            <w:rFonts w:ascii="宋体" w:hAnsi="宋体" w:hint="eastAsia"/>
            <w:szCs w:val="24"/>
          </w:rPr>
          <w:t>及</w:t>
        </w:r>
      </w:ins>
      <w:r w:rsidRPr="00DE2F74">
        <w:rPr>
          <w:rFonts w:ascii="宋体" w:hAnsi="宋体" w:hint="eastAsia"/>
          <w:szCs w:val="24"/>
        </w:rPr>
        <w:t>现有投资者</w:t>
      </w:r>
      <w:ins w:id="989" w:author="蔡长春" w:date="2017-04-23T19:06:00Z">
        <w:r w:rsidR="00217A32">
          <w:rPr>
            <w:rFonts w:ascii="宋体" w:hAnsi="宋体" w:hint="eastAsia"/>
            <w:szCs w:val="24"/>
          </w:rPr>
          <w:t>的</w:t>
        </w:r>
      </w:ins>
      <w:r w:rsidRPr="00DE2F74">
        <w:rPr>
          <w:rFonts w:ascii="宋体" w:hAnsi="宋体" w:hint="eastAsia"/>
          <w:szCs w:val="24"/>
        </w:rPr>
        <w:t>大规模</w:t>
      </w:r>
      <w:del w:id="990" w:author="蔡长春" w:date="2017-04-23T19:06:00Z">
        <w:r w:rsidRPr="00DE2F74" w:rsidDel="00217A32">
          <w:rPr>
            <w:rFonts w:ascii="宋体" w:hAnsi="宋体" w:hint="eastAsia"/>
            <w:szCs w:val="24"/>
          </w:rPr>
          <w:delText>的</w:delText>
        </w:r>
      </w:del>
      <w:r w:rsidRPr="00DE2F74">
        <w:rPr>
          <w:rFonts w:ascii="宋体" w:hAnsi="宋体" w:hint="eastAsia"/>
          <w:szCs w:val="24"/>
        </w:rPr>
        <w:t>资本流入</w:t>
      </w:r>
      <w:r w:rsidR="008C6651">
        <w:rPr>
          <w:rFonts w:ascii="宋体" w:hAnsi="宋体" w:hint="eastAsia"/>
          <w:szCs w:val="24"/>
        </w:rPr>
        <w:t>，</w:t>
      </w:r>
      <w:r w:rsidR="00260067">
        <w:rPr>
          <w:rFonts w:ascii="宋体" w:hAnsi="宋体" w:hint="eastAsia"/>
          <w:szCs w:val="24"/>
        </w:rPr>
        <w:t>无论是通过直接投资</w:t>
      </w:r>
      <w:r w:rsidRPr="00DE2F74">
        <w:rPr>
          <w:rFonts w:ascii="宋体" w:hAnsi="宋体" w:hint="eastAsia"/>
          <w:szCs w:val="24"/>
        </w:rPr>
        <w:t>还是通过</w:t>
      </w:r>
      <w:r w:rsidR="00A153DD">
        <w:rPr>
          <w:rFonts w:ascii="宋体" w:hAnsi="宋体" w:hint="eastAsia"/>
          <w:szCs w:val="24"/>
        </w:rPr>
        <w:t>FOF</w:t>
      </w:r>
      <w:r w:rsidRPr="00DE2F74">
        <w:rPr>
          <w:rFonts w:ascii="宋体" w:hAnsi="宋体" w:hint="eastAsia"/>
          <w:szCs w:val="24"/>
        </w:rPr>
        <w:t>。</w:t>
      </w:r>
    </w:p>
    <w:p w:rsidR="00DE2F74" w:rsidRPr="00DE2F74" w:rsidRDefault="00DE2F74" w:rsidP="00E30212">
      <w:pPr>
        <w:ind w:firstLine="562"/>
        <w:rPr>
          <w:rFonts w:ascii="宋体" w:hAnsi="宋体"/>
          <w:b/>
          <w:sz w:val="28"/>
          <w:szCs w:val="24"/>
        </w:rPr>
      </w:pPr>
      <w:r w:rsidRPr="00DE2F74">
        <w:rPr>
          <w:rFonts w:ascii="宋体" w:hAnsi="宋体" w:hint="eastAsia"/>
          <w:b/>
          <w:sz w:val="28"/>
          <w:szCs w:val="24"/>
        </w:rPr>
        <w:t>为什么是</w:t>
      </w:r>
      <w:r w:rsidR="00A153DD">
        <w:rPr>
          <w:rFonts w:ascii="宋体" w:hAnsi="宋体" w:hint="eastAsia"/>
          <w:b/>
          <w:sz w:val="28"/>
          <w:szCs w:val="24"/>
        </w:rPr>
        <w:t>FOF</w:t>
      </w:r>
    </w:p>
    <w:p w:rsidR="00DE2F74" w:rsidRDefault="00336FED" w:rsidP="00E30212">
      <w:pPr>
        <w:ind w:firstLine="480"/>
        <w:rPr>
          <w:rFonts w:ascii="宋体" w:hAnsi="宋体"/>
          <w:szCs w:val="24"/>
        </w:rPr>
      </w:pPr>
      <w:del w:id="991" w:author="蔡长春" w:date="2017-04-23T19:15:00Z">
        <w:r w:rsidRPr="00336FED" w:rsidDel="00DB0851">
          <w:rPr>
            <w:rFonts w:ascii="宋体" w:hAnsi="宋体" w:hint="eastAsia"/>
            <w:szCs w:val="24"/>
          </w:rPr>
          <w:delText>一般来说</w:delText>
        </w:r>
      </w:del>
      <w:ins w:id="992" w:author="蔡长春" w:date="2017-04-23T19:15:00Z">
        <w:r w:rsidR="00DB0851">
          <w:rPr>
            <w:rFonts w:ascii="宋体" w:hAnsi="宋体" w:hint="eastAsia"/>
            <w:szCs w:val="24"/>
          </w:rPr>
          <w:t>通常</w:t>
        </w:r>
      </w:ins>
      <w:r w:rsidR="008C6651">
        <w:rPr>
          <w:rFonts w:ascii="宋体" w:hAnsi="宋体" w:hint="eastAsia"/>
          <w:szCs w:val="24"/>
        </w:rPr>
        <w:t>，</w:t>
      </w:r>
      <w:ins w:id="993" w:author="蔡长春" w:date="2017-04-23T19:15:00Z">
        <w:r w:rsidR="00DB0851">
          <w:rPr>
            <w:rFonts w:ascii="宋体" w:hAnsi="宋体" w:hint="eastAsia"/>
            <w:szCs w:val="24"/>
          </w:rPr>
          <w:t>对</w:t>
        </w:r>
      </w:ins>
      <w:r w:rsidR="0078031A" w:rsidRPr="00336FED">
        <w:rPr>
          <w:rFonts w:ascii="宋体" w:hAnsi="宋体" w:hint="eastAsia"/>
          <w:szCs w:val="24"/>
        </w:rPr>
        <w:t>许多投资者</w:t>
      </w:r>
      <w:ins w:id="994" w:author="蔡长春" w:date="2017-04-23T19:16:00Z">
        <w:r w:rsidR="00DB0851">
          <w:rPr>
            <w:rFonts w:ascii="宋体" w:hAnsi="宋体" w:hint="eastAsia"/>
            <w:szCs w:val="24"/>
          </w:rPr>
          <w:t>来说，投资</w:t>
        </w:r>
      </w:ins>
      <w:del w:id="995" w:author="蔡长春" w:date="2017-04-23T19:16:00Z">
        <w:r w:rsidRPr="00336FED" w:rsidDel="00DB0851">
          <w:rPr>
            <w:rFonts w:ascii="宋体" w:hAnsi="宋体" w:hint="eastAsia"/>
            <w:szCs w:val="24"/>
          </w:rPr>
          <w:delText>第一个</w:delText>
        </w:r>
      </w:del>
      <w:r w:rsidRPr="00336FED">
        <w:rPr>
          <w:rFonts w:ascii="宋体" w:hAnsi="宋体" w:hint="eastAsia"/>
          <w:szCs w:val="24"/>
        </w:rPr>
        <w:t>对冲基金</w:t>
      </w:r>
      <w:r w:rsidR="0078031A">
        <w:rPr>
          <w:rFonts w:ascii="宋体" w:hAnsi="宋体" w:hint="eastAsia"/>
          <w:szCs w:val="24"/>
        </w:rPr>
        <w:t>的</w:t>
      </w:r>
      <w:ins w:id="996" w:author="蔡长春" w:date="2017-04-23T19:16:00Z">
        <w:r w:rsidR="00DB0851">
          <w:rPr>
            <w:rFonts w:ascii="宋体" w:hAnsi="宋体" w:hint="eastAsia"/>
            <w:szCs w:val="24"/>
          </w:rPr>
          <w:t>第一</w:t>
        </w:r>
      </w:ins>
      <w:del w:id="997" w:author="蔡长春" w:date="2017-04-23T19:16:00Z">
        <w:r w:rsidRPr="00336FED" w:rsidDel="00DB0851">
          <w:rPr>
            <w:rFonts w:ascii="宋体" w:hAnsi="宋体" w:hint="eastAsia"/>
            <w:szCs w:val="24"/>
          </w:rPr>
          <w:delText>投资</w:delText>
        </w:r>
      </w:del>
      <w:r w:rsidRPr="00336FED">
        <w:rPr>
          <w:rFonts w:ascii="宋体" w:hAnsi="宋体" w:hint="eastAsia"/>
          <w:szCs w:val="24"/>
        </w:rPr>
        <w:t>选择</w:t>
      </w:r>
      <w:r w:rsidR="0078031A">
        <w:rPr>
          <w:rFonts w:ascii="宋体" w:hAnsi="宋体" w:hint="eastAsia"/>
          <w:szCs w:val="24"/>
        </w:rPr>
        <w:t>都是</w:t>
      </w:r>
      <w:r w:rsidR="00A153DD">
        <w:rPr>
          <w:rFonts w:ascii="宋体" w:hAnsi="宋体" w:hint="eastAsia"/>
          <w:szCs w:val="24"/>
        </w:rPr>
        <w:t>FOF</w:t>
      </w:r>
      <w:r w:rsidRPr="00336FED">
        <w:rPr>
          <w:rFonts w:ascii="宋体" w:hAnsi="宋体" w:hint="eastAsia"/>
          <w:szCs w:val="24"/>
        </w:rPr>
        <w:t>。这些投资工具提供</w:t>
      </w:r>
      <w:r w:rsidR="0078031A">
        <w:rPr>
          <w:rFonts w:ascii="宋体" w:hAnsi="宋体" w:hint="eastAsia"/>
          <w:szCs w:val="24"/>
        </w:rPr>
        <w:t>了一个进入对冲基金</w:t>
      </w:r>
      <w:r w:rsidRPr="00336FED">
        <w:rPr>
          <w:rFonts w:ascii="宋体" w:hAnsi="宋体" w:hint="eastAsia"/>
          <w:szCs w:val="24"/>
        </w:rPr>
        <w:t>世界</w:t>
      </w:r>
      <w:r w:rsidR="0078031A">
        <w:rPr>
          <w:rFonts w:ascii="宋体" w:hAnsi="宋体" w:hint="eastAsia"/>
          <w:szCs w:val="24"/>
        </w:rPr>
        <w:t>的</w:t>
      </w:r>
      <w:ins w:id="998" w:author="蔡长春" w:date="2017-04-23T19:24:00Z">
        <w:r w:rsidR="00DB0851">
          <w:rPr>
            <w:rFonts w:ascii="宋体" w:hAnsi="宋体" w:hint="eastAsia"/>
            <w:szCs w:val="24"/>
          </w:rPr>
          <w:t>单一</w:t>
        </w:r>
      </w:ins>
      <w:del w:id="999" w:author="蔡长春" w:date="2017-04-23T19:16:00Z">
        <w:r w:rsidR="0078031A" w:rsidDel="00DB0851">
          <w:rPr>
            <w:rFonts w:ascii="宋体" w:hAnsi="宋体" w:hint="eastAsia"/>
            <w:szCs w:val="24"/>
          </w:rPr>
          <w:delText>渠道</w:delText>
        </w:r>
      </w:del>
      <w:ins w:id="1000" w:author="蔡长春" w:date="2017-04-23T19:17:00Z">
        <w:r w:rsidR="00DB0851">
          <w:rPr>
            <w:rFonts w:ascii="宋体" w:hAnsi="宋体" w:hint="eastAsia"/>
            <w:szCs w:val="24"/>
          </w:rPr>
          <w:t>切入点</w:t>
        </w:r>
      </w:ins>
      <w:r w:rsidR="008C6651">
        <w:rPr>
          <w:rFonts w:ascii="宋体" w:hAnsi="宋体" w:hint="eastAsia"/>
          <w:szCs w:val="24"/>
        </w:rPr>
        <w:t>，</w:t>
      </w:r>
      <w:ins w:id="1001" w:author="蔡长春" w:date="2017-04-23T19:17:00Z">
        <w:r w:rsidR="00DB0851">
          <w:rPr>
            <w:rFonts w:ascii="宋体" w:hAnsi="宋体" w:hint="eastAsia"/>
            <w:szCs w:val="24"/>
          </w:rPr>
          <w:t>从而</w:t>
        </w:r>
      </w:ins>
      <w:ins w:id="1002" w:author="蔡长春" w:date="2017-04-23T19:24:00Z">
        <w:r w:rsidR="00DB0851">
          <w:rPr>
            <w:rFonts w:ascii="宋体" w:hAnsi="宋体" w:hint="eastAsia"/>
            <w:szCs w:val="24"/>
          </w:rPr>
          <w:t>可以</w:t>
        </w:r>
      </w:ins>
      <w:r w:rsidR="0078031A">
        <w:rPr>
          <w:rFonts w:ascii="宋体" w:hAnsi="宋体" w:hint="eastAsia"/>
          <w:szCs w:val="24"/>
        </w:rPr>
        <w:t>与广泛的</w:t>
      </w:r>
      <w:r w:rsidRPr="00336FED">
        <w:rPr>
          <w:rFonts w:ascii="宋体" w:hAnsi="宋体" w:hint="eastAsia"/>
          <w:szCs w:val="24"/>
        </w:rPr>
        <w:t>风格和策略</w:t>
      </w:r>
      <w:del w:id="1003" w:author="蔡长春" w:date="2017-04-23T19:24:00Z">
        <w:r w:rsidR="0078031A" w:rsidDel="00DB0851">
          <w:rPr>
            <w:rFonts w:ascii="宋体" w:hAnsi="宋体" w:hint="eastAsia"/>
            <w:szCs w:val="24"/>
          </w:rPr>
          <w:delText>的</w:delText>
        </w:r>
      </w:del>
      <w:r w:rsidR="0078031A">
        <w:rPr>
          <w:rFonts w:ascii="宋体" w:hAnsi="宋体" w:hint="eastAsia"/>
          <w:szCs w:val="24"/>
        </w:rPr>
        <w:t>及时对接。大多数</w:t>
      </w:r>
      <w:r w:rsidR="00A153DD">
        <w:rPr>
          <w:rFonts w:ascii="宋体" w:hAnsi="宋体" w:hint="eastAsia"/>
          <w:szCs w:val="24"/>
        </w:rPr>
        <w:t>FOF</w:t>
      </w:r>
      <w:r w:rsidR="0078031A">
        <w:rPr>
          <w:rFonts w:ascii="宋体" w:hAnsi="宋体" w:hint="eastAsia"/>
          <w:szCs w:val="24"/>
        </w:rPr>
        <w:t>都有</w:t>
      </w:r>
      <w:r w:rsidRPr="00336FED">
        <w:rPr>
          <w:rFonts w:ascii="宋体" w:hAnsi="宋体" w:hint="eastAsia"/>
          <w:szCs w:val="24"/>
        </w:rPr>
        <w:t>研究团队</w:t>
      </w:r>
      <w:r w:rsidR="0078031A">
        <w:rPr>
          <w:rFonts w:ascii="宋体" w:hAnsi="宋体" w:hint="eastAsia"/>
          <w:szCs w:val="24"/>
        </w:rPr>
        <w:t>、</w:t>
      </w:r>
      <w:del w:id="1004" w:author="蔡长春" w:date="2017-04-23T19:25:00Z">
        <w:r w:rsidRPr="00336FED" w:rsidDel="00DB0851">
          <w:rPr>
            <w:rFonts w:ascii="宋体" w:hAnsi="宋体" w:hint="eastAsia"/>
            <w:szCs w:val="24"/>
          </w:rPr>
          <w:delText>项目</w:delText>
        </w:r>
      </w:del>
      <w:r w:rsidRPr="00336FED">
        <w:rPr>
          <w:rFonts w:ascii="宋体" w:hAnsi="宋体" w:hint="eastAsia"/>
          <w:szCs w:val="24"/>
        </w:rPr>
        <w:t>组合管理团队和风险管理团队</w:t>
      </w:r>
      <w:r w:rsidR="008C6651">
        <w:rPr>
          <w:rFonts w:ascii="宋体" w:hAnsi="宋体" w:hint="eastAsia"/>
          <w:szCs w:val="24"/>
        </w:rPr>
        <w:t>，</w:t>
      </w:r>
      <w:r w:rsidRPr="00677415">
        <w:rPr>
          <w:rFonts w:ascii="宋体" w:hAnsi="宋体" w:hint="eastAsia"/>
          <w:szCs w:val="24"/>
        </w:rPr>
        <w:t>投资者</w:t>
      </w:r>
      <w:ins w:id="1005" w:author="蔡长春" w:date="2017-04-23T19:25:00Z">
        <w:r w:rsidR="00DB0851">
          <w:rPr>
            <w:rFonts w:ascii="宋体" w:hAnsi="宋体" w:hint="eastAsia"/>
            <w:szCs w:val="24"/>
          </w:rPr>
          <w:t>可以利用</w:t>
        </w:r>
      </w:ins>
      <w:ins w:id="1006" w:author="蔡长春" w:date="2017-04-23T19:26:00Z">
        <w:r w:rsidR="00D0213A">
          <w:rPr>
            <w:rFonts w:ascii="宋体" w:hAnsi="宋体" w:hint="eastAsia"/>
            <w:szCs w:val="24"/>
          </w:rPr>
          <w:t>这些团队</w:t>
        </w:r>
      </w:ins>
      <w:del w:id="1007" w:author="蔡长春" w:date="2017-04-23T19:26:00Z">
        <w:r w:rsidR="0034333D" w:rsidRPr="00677415" w:rsidDel="00D0213A">
          <w:rPr>
            <w:rFonts w:ascii="宋体" w:hAnsi="宋体" w:hint="eastAsia"/>
            <w:szCs w:val="24"/>
          </w:rPr>
          <w:delText>通过</w:delText>
        </w:r>
      </w:del>
      <w:r w:rsidR="0034333D" w:rsidRPr="00677415">
        <w:rPr>
          <w:rFonts w:ascii="宋体" w:hAnsi="宋体" w:hint="eastAsia"/>
          <w:szCs w:val="24"/>
        </w:rPr>
        <w:t>将资本投资</w:t>
      </w:r>
      <w:ins w:id="1008" w:author="蔡长春" w:date="2017-04-23T19:26:00Z">
        <w:r w:rsidR="00D0213A">
          <w:rPr>
            <w:rFonts w:ascii="宋体" w:hAnsi="宋体" w:hint="eastAsia"/>
            <w:szCs w:val="24"/>
          </w:rPr>
          <w:t>到</w:t>
        </w:r>
      </w:ins>
      <w:r w:rsidRPr="00677415">
        <w:rPr>
          <w:rFonts w:ascii="宋体" w:hAnsi="宋体" w:hint="eastAsia"/>
          <w:szCs w:val="24"/>
        </w:rPr>
        <w:t>这些产品</w:t>
      </w:r>
      <w:ins w:id="1009" w:author="蔡长春" w:date="2017-04-23T19:26:00Z">
        <w:r w:rsidR="00D0213A">
          <w:rPr>
            <w:rFonts w:ascii="宋体" w:hAnsi="宋体" w:hint="eastAsia"/>
            <w:szCs w:val="24"/>
          </w:rPr>
          <w:t>中</w:t>
        </w:r>
      </w:ins>
      <w:del w:id="1010" w:author="蔡长春" w:date="2017-04-23T19:26:00Z">
        <w:r w:rsidR="0034333D" w:rsidRPr="00677415" w:rsidDel="00D0213A">
          <w:rPr>
            <w:rFonts w:ascii="宋体" w:hAnsi="宋体" w:hint="eastAsia"/>
            <w:szCs w:val="24"/>
          </w:rPr>
          <w:delText>来使</w:delText>
        </w:r>
        <w:r w:rsidR="0078031A" w:rsidRPr="00677415" w:rsidDel="00D0213A">
          <w:rPr>
            <w:rFonts w:ascii="宋体" w:hAnsi="宋体" w:hint="eastAsia"/>
            <w:szCs w:val="24"/>
          </w:rPr>
          <w:delText>用</w:delText>
        </w:r>
        <w:r w:rsidR="00A153DD" w:rsidRPr="00677415" w:rsidDel="00D0213A">
          <w:rPr>
            <w:rFonts w:ascii="宋体" w:hAnsi="宋体" w:hint="eastAsia"/>
            <w:szCs w:val="24"/>
          </w:rPr>
          <w:delText>FOF</w:delText>
        </w:r>
      </w:del>
      <w:r w:rsidRPr="00677415">
        <w:rPr>
          <w:rFonts w:ascii="宋体" w:hAnsi="宋体" w:hint="eastAsia"/>
          <w:szCs w:val="24"/>
        </w:rPr>
        <w:t>。</w:t>
      </w:r>
    </w:p>
    <w:p w:rsidR="00336FED" w:rsidRDefault="0034333D" w:rsidP="00E30212">
      <w:pPr>
        <w:ind w:firstLine="480"/>
        <w:rPr>
          <w:rFonts w:ascii="宋体" w:hAnsi="宋体"/>
          <w:szCs w:val="24"/>
        </w:rPr>
      </w:pPr>
      <w:r w:rsidRPr="00677415">
        <w:rPr>
          <w:rFonts w:ascii="宋体" w:hAnsi="宋体" w:hint="eastAsia"/>
          <w:szCs w:val="24"/>
        </w:rPr>
        <w:lastRenderedPageBreak/>
        <w:t>所有证据都与</w:t>
      </w:r>
      <w:r w:rsidR="00336FED" w:rsidRPr="00677415">
        <w:rPr>
          <w:rFonts w:ascii="宋体" w:hAnsi="宋体" w:hint="eastAsia"/>
          <w:szCs w:val="24"/>
        </w:rPr>
        <w:t>麦道夫的情况</w:t>
      </w:r>
      <w:r w:rsidRPr="00677415">
        <w:rPr>
          <w:rFonts w:ascii="宋体" w:hAnsi="宋体" w:hint="eastAsia"/>
          <w:szCs w:val="24"/>
        </w:rPr>
        <w:t>相反</w:t>
      </w:r>
      <w:r w:rsidR="000B1C2E">
        <w:rPr>
          <w:rFonts w:ascii="宋体" w:hAnsi="宋体" w:hint="eastAsia"/>
          <w:szCs w:val="24"/>
        </w:rPr>
        <w:t>，</w:t>
      </w:r>
      <w:r w:rsidR="00A153DD">
        <w:rPr>
          <w:rFonts w:ascii="宋体" w:hAnsi="宋体" w:hint="eastAsia"/>
          <w:szCs w:val="24"/>
        </w:rPr>
        <w:t>FOF</w:t>
      </w:r>
      <w:del w:id="1011" w:author="蔡长春" w:date="2017-04-23T19:27:00Z">
        <w:r w:rsidR="00336FED" w:rsidRPr="00336FED" w:rsidDel="00D0213A">
          <w:rPr>
            <w:rFonts w:ascii="宋体" w:hAnsi="宋体" w:hint="eastAsia"/>
            <w:szCs w:val="24"/>
          </w:rPr>
          <w:delText>也</w:delText>
        </w:r>
        <w:r w:rsidR="000B1C2E" w:rsidDel="00D0213A">
          <w:rPr>
            <w:rFonts w:ascii="宋体" w:hAnsi="宋体" w:hint="eastAsia"/>
            <w:szCs w:val="24"/>
          </w:rPr>
          <w:delText>被</w:delText>
        </w:r>
        <w:r w:rsidR="00336FED" w:rsidRPr="00336FED" w:rsidDel="00D0213A">
          <w:rPr>
            <w:rFonts w:ascii="宋体" w:hAnsi="宋体" w:hint="eastAsia"/>
            <w:szCs w:val="24"/>
          </w:rPr>
          <w:delText>认为</w:delText>
        </w:r>
      </w:del>
      <w:r w:rsidR="000B1C2E">
        <w:rPr>
          <w:rFonts w:ascii="宋体" w:hAnsi="宋体" w:hint="eastAsia"/>
          <w:szCs w:val="24"/>
        </w:rPr>
        <w:t>为</w:t>
      </w:r>
      <w:r w:rsidR="00336FED" w:rsidRPr="00336FED">
        <w:rPr>
          <w:rFonts w:ascii="宋体" w:hAnsi="宋体" w:hint="eastAsia"/>
          <w:szCs w:val="24"/>
        </w:rPr>
        <w:t>投资者提供了一个机会</w:t>
      </w:r>
      <w:r w:rsidR="008C6651">
        <w:rPr>
          <w:rFonts w:ascii="宋体" w:hAnsi="宋体" w:hint="eastAsia"/>
          <w:szCs w:val="24"/>
        </w:rPr>
        <w:t>，</w:t>
      </w:r>
      <w:r w:rsidR="00336FED" w:rsidRPr="00336FED">
        <w:rPr>
          <w:rFonts w:ascii="宋体" w:hAnsi="宋体" w:hint="eastAsia"/>
          <w:szCs w:val="24"/>
        </w:rPr>
        <w:t>来避免对冲基金崩溃的地雷和欺诈</w:t>
      </w:r>
      <w:ins w:id="1012" w:author="蔡长春" w:date="2017-04-23T19:37:00Z">
        <w:r w:rsidR="002C679E">
          <w:rPr>
            <w:rFonts w:ascii="宋体" w:hAnsi="宋体" w:hint="eastAsia"/>
            <w:szCs w:val="24"/>
          </w:rPr>
          <w:t>的风险</w:t>
        </w:r>
      </w:ins>
      <w:r w:rsidR="008C6651">
        <w:rPr>
          <w:rFonts w:ascii="宋体" w:hAnsi="宋体" w:hint="eastAsia"/>
          <w:szCs w:val="24"/>
        </w:rPr>
        <w:t>，</w:t>
      </w:r>
      <w:r w:rsidR="00336FED" w:rsidRPr="00336FED">
        <w:rPr>
          <w:rFonts w:ascii="宋体" w:hAnsi="宋体" w:hint="eastAsia"/>
          <w:szCs w:val="24"/>
        </w:rPr>
        <w:t>同时</w:t>
      </w:r>
      <w:ins w:id="1013" w:author="蔡长春" w:date="2017-04-23T19:37:00Z">
        <w:r w:rsidR="002C679E">
          <w:rPr>
            <w:rFonts w:ascii="宋体" w:hAnsi="宋体" w:hint="eastAsia"/>
            <w:szCs w:val="24"/>
          </w:rPr>
          <w:t>也</w:t>
        </w:r>
      </w:ins>
      <w:r w:rsidR="00336FED" w:rsidRPr="00336FED">
        <w:rPr>
          <w:rFonts w:ascii="宋体" w:hAnsi="宋体" w:hint="eastAsia"/>
          <w:szCs w:val="24"/>
        </w:rPr>
        <w:t>向他们提供</w:t>
      </w:r>
      <w:r w:rsidR="000B1C2E">
        <w:rPr>
          <w:rFonts w:ascii="宋体" w:hAnsi="宋体" w:hint="eastAsia"/>
          <w:szCs w:val="24"/>
        </w:rPr>
        <w:t>了</w:t>
      </w:r>
      <w:r w:rsidR="000B1C2E" w:rsidRPr="00336FED">
        <w:rPr>
          <w:rFonts w:ascii="宋体" w:hAnsi="宋体" w:hint="eastAsia"/>
          <w:szCs w:val="24"/>
        </w:rPr>
        <w:t>在发生崩溃或欺诈</w:t>
      </w:r>
      <w:r w:rsidR="000B1C2E">
        <w:rPr>
          <w:rFonts w:ascii="宋体" w:hAnsi="宋体" w:hint="eastAsia"/>
          <w:szCs w:val="24"/>
        </w:rPr>
        <w:t>时的损失</w:t>
      </w:r>
      <w:r w:rsidR="00336FED" w:rsidRPr="00336FED">
        <w:rPr>
          <w:rFonts w:ascii="宋体" w:hAnsi="宋体" w:hint="eastAsia"/>
          <w:szCs w:val="24"/>
        </w:rPr>
        <w:t>覆盖。</w:t>
      </w:r>
      <w:del w:id="1014" w:author="蔡长春" w:date="2017-04-23T19:54:00Z">
        <w:r w:rsidR="00336FED" w:rsidRPr="00336FED" w:rsidDel="00CC7F82">
          <w:rPr>
            <w:rFonts w:ascii="宋体" w:hAnsi="宋体" w:hint="eastAsia"/>
            <w:szCs w:val="24"/>
          </w:rPr>
          <w:delText>大多数投资者在</w:delText>
        </w:r>
      </w:del>
      <w:r w:rsidR="00336FED" w:rsidRPr="00336FED">
        <w:rPr>
          <w:rFonts w:ascii="宋体" w:hAnsi="宋体" w:hint="eastAsia"/>
          <w:szCs w:val="24"/>
        </w:rPr>
        <w:t>养老基金、捐赠基金和保险公司</w:t>
      </w:r>
      <w:ins w:id="1015" w:author="蔡长春" w:date="2017-04-23T19:55:00Z">
        <w:r w:rsidR="00CC7F82">
          <w:rPr>
            <w:rFonts w:ascii="宋体" w:hAnsi="宋体" w:hint="eastAsia"/>
            <w:szCs w:val="24"/>
          </w:rPr>
          <w:t>中</w:t>
        </w:r>
      </w:ins>
      <w:ins w:id="1016" w:author="蔡长春" w:date="2017-04-23T19:54:00Z">
        <w:r w:rsidR="00CC7F82">
          <w:rPr>
            <w:rFonts w:ascii="宋体" w:hAnsi="宋体" w:hint="eastAsia"/>
            <w:szCs w:val="24"/>
          </w:rPr>
          <w:t>的投资者</w:t>
        </w:r>
      </w:ins>
      <w:r w:rsidR="008C6651">
        <w:rPr>
          <w:rFonts w:ascii="宋体" w:hAnsi="宋体" w:hint="eastAsia"/>
          <w:szCs w:val="24"/>
        </w:rPr>
        <w:t>，</w:t>
      </w:r>
      <w:r w:rsidR="00336FED" w:rsidRPr="00336FED">
        <w:rPr>
          <w:rFonts w:ascii="宋体" w:hAnsi="宋体" w:hint="eastAsia"/>
          <w:szCs w:val="24"/>
        </w:rPr>
        <w:t>连同他们的董事会和</w:t>
      </w:r>
      <w:ins w:id="1017" w:author="蔡长春" w:date="2017-04-23T19:54:00Z">
        <w:r w:rsidR="00CC7F82">
          <w:rPr>
            <w:rFonts w:ascii="宋体" w:hAnsi="宋体" w:hint="eastAsia"/>
            <w:szCs w:val="24"/>
          </w:rPr>
          <w:t>资产</w:t>
        </w:r>
        <w:proofErr w:type="gramStart"/>
        <w:r w:rsidR="00CC7F82">
          <w:rPr>
            <w:rFonts w:ascii="宋体" w:hAnsi="宋体" w:hint="eastAsia"/>
            <w:szCs w:val="24"/>
          </w:rPr>
          <w:t>配置员</w:t>
        </w:r>
      </w:ins>
      <w:proofErr w:type="gramEnd"/>
      <w:del w:id="1018" w:author="蔡长春" w:date="2017-04-23T19:54:00Z">
        <w:r w:rsidR="00336FED" w:rsidRPr="00336FED" w:rsidDel="00CC7F82">
          <w:rPr>
            <w:rFonts w:ascii="宋体" w:hAnsi="宋体" w:hint="eastAsia"/>
            <w:szCs w:val="24"/>
          </w:rPr>
          <w:delText>分配器</w:delText>
        </w:r>
      </w:del>
      <w:r w:rsidR="008C6651">
        <w:rPr>
          <w:rFonts w:ascii="宋体" w:hAnsi="宋体" w:hint="eastAsia"/>
          <w:szCs w:val="24"/>
        </w:rPr>
        <w:t>，</w:t>
      </w:r>
      <w:ins w:id="1019" w:author="蔡长春" w:date="2017-04-23T19:54:00Z">
        <w:r w:rsidR="00CC7F82">
          <w:rPr>
            <w:rFonts w:ascii="宋体" w:hAnsi="宋体" w:hint="eastAsia"/>
            <w:szCs w:val="24"/>
          </w:rPr>
          <w:t>都</w:t>
        </w:r>
      </w:ins>
      <w:r w:rsidR="00336FED" w:rsidRPr="00336FED">
        <w:rPr>
          <w:rFonts w:ascii="宋体" w:hAnsi="宋体" w:hint="eastAsia"/>
          <w:szCs w:val="24"/>
        </w:rPr>
        <w:t>要避免“职业风险”事件。</w:t>
      </w:r>
      <w:r w:rsidR="00E82302">
        <w:rPr>
          <w:rFonts w:ascii="宋体" w:hAnsi="宋体" w:hint="eastAsia"/>
          <w:szCs w:val="24"/>
        </w:rPr>
        <w:t>如果风险或奖励不奏效的话，</w:t>
      </w:r>
      <w:r w:rsidR="00A153DD">
        <w:rPr>
          <w:rFonts w:ascii="宋体" w:hAnsi="宋体" w:hint="eastAsia"/>
          <w:szCs w:val="24"/>
        </w:rPr>
        <w:t>FOF</w:t>
      </w:r>
      <w:del w:id="1020" w:author="蔡长春" w:date="2017-04-23T19:57:00Z">
        <w:r w:rsidR="00336FED" w:rsidRPr="00336FED" w:rsidDel="00CC7F82">
          <w:rPr>
            <w:rFonts w:ascii="宋体" w:hAnsi="宋体" w:hint="eastAsia"/>
            <w:szCs w:val="24"/>
          </w:rPr>
          <w:delText>被认为</w:delText>
        </w:r>
      </w:del>
      <w:r w:rsidR="000B1C2E">
        <w:rPr>
          <w:rFonts w:ascii="宋体" w:hAnsi="宋体" w:hint="eastAsia"/>
          <w:szCs w:val="24"/>
        </w:rPr>
        <w:t>为</w:t>
      </w:r>
      <w:r w:rsidR="000B1C2E" w:rsidRPr="00336FED">
        <w:rPr>
          <w:rFonts w:ascii="宋体" w:hAnsi="宋体" w:hint="eastAsia"/>
          <w:szCs w:val="24"/>
        </w:rPr>
        <w:t>新手和经验丰富的投资者</w:t>
      </w:r>
      <w:ins w:id="1021" w:author="蔡长春" w:date="2017-04-23T19:57:00Z">
        <w:r w:rsidR="00CC7F82">
          <w:rPr>
            <w:rFonts w:ascii="宋体" w:hAnsi="宋体" w:hint="eastAsia"/>
            <w:szCs w:val="24"/>
          </w:rPr>
          <w:t>填补</w:t>
        </w:r>
      </w:ins>
      <w:del w:id="1022" w:author="蔡长春" w:date="2017-04-23T19:57:00Z">
        <w:r w:rsidR="00336FED" w:rsidRPr="00336FED" w:rsidDel="00CC7F82">
          <w:rPr>
            <w:rFonts w:ascii="宋体" w:hAnsi="宋体" w:hint="eastAsia"/>
            <w:szCs w:val="24"/>
          </w:rPr>
          <w:delText>填满</w:delText>
        </w:r>
      </w:del>
      <w:r w:rsidR="000B1C2E">
        <w:rPr>
          <w:rFonts w:ascii="宋体" w:hAnsi="宋体" w:hint="eastAsia"/>
          <w:szCs w:val="24"/>
        </w:rPr>
        <w:t>了</w:t>
      </w:r>
      <w:r w:rsidR="00336FED" w:rsidRPr="00336FED">
        <w:rPr>
          <w:rFonts w:ascii="宋体" w:hAnsi="宋体" w:hint="eastAsia"/>
          <w:szCs w:val="24"/>
        </w:rPr>
        <w:t>一个</w:t>
      </w:r>
      <w:ins w:id="1023" w:author="蔡长春" w:date="2017-04-23T19:57:00Z">
        <w:r w:rsidR="00CC7F82">
          <w:rPr>
            <w:rFonts w:ascii="宋体" w:hAnsi="宋体" w:hint="eastAsia"/>
            <w:szCs w:val="24"/>
          </w:rPr>
          <w:t>具</w:t>
        </w:r>
      </w:ins>
      <w:r w:rsidR="00336FED" w:rsidRPr="00336FED">
        <w:rPr>
          <w:rFonts w:ascii="宋体" w:hAnsi="宋体" w:hint="eastAsia"/>
          <w:szCs w:val="24"/>
        </w:rPr>
        <w:t>大的心理和生理需</w:t>
      </w:r>
      <w:ins w:id="1024" w:author="蔡长春" w:date="2017-04-23T19:58:00Z">
        <w:r w:rsidR="00CC7F82">
          <w:rPr>
            <w:rFonts w:ascii="宋体" w:hAnsi="宋体" w:hint="eastAsia"/>
            <w:szCs w:val="24"/>
          </w:rPr>
          <w:t>求</w:t>
        </w:r>
      </w:ins>
      <w:del w:id="1025" w:author="蔡长春" w:date="2017-04-23T19:58:00Z">
        <w:r w:rsidR="00336FED" w:rsidRPr="00336FED" w:rsidDel="00CC7F82">
          <w:rPr>
            <w:rFonts w:ascii="宋体" w:hAnsi="宋体" w:hint="eastAsia"/>
            <w:szCs w:val="24"/>
          </w:rPr>
          <w:delText>要</w:delText>
        </w:r>
      </w:del>
      <w:r w:rsidR="000B1C2E">
        <w:rPr>
          <w:rFonts w:ascii="宋体" w:hAnsi="宋体" w:hint="eastAsia"/>
          <w:szCs w:val="24"/>
        </w:rPr>
        <w:t>，</w:t>
      </w:r>
      <w:ins w:id="1026" w:author="蔡长春" w:date="2017-04-23T19:58:00Z">
        <w:r w:rsidR="00CC7F82">
          <w:rPr>
            <w:rFonts w:ascii="宋体" w:hAnsi="宋体" w:hint="eastAsia"/>
            <w:szCs w:val="24"/>
          </w:rPr>
          <w:t>为他们</w:t>
        </w:r>
      </w:ins>
      <w:del w:id="1027" w:author="蔡长春" w:date="2017-04-23T19:58:00Z">
        <w:r w:rsidR="000B1C2E" w:rsidDel="00CC7F82">
          <w:rPr>
            <w:rFonts w:ascii="宋体" w:hAnsi="宋体" w:hint="eastAsia"/>
            <w:szCs w:val="24"/>
          </w:rPr>
          <w:delText>并</w:delText>
        </w:r>
      </w:del>
      <w:r w:rsidR="000B1C2E">
        <w:rPr>
          <w:rFonts w:ascii="宋体" w:hAnsi="宋体" w:hint="eastAsia"/>
          <w:szCs w:val="24"/>
        </w:rPr>
        <w:t>提供了一个</w:t>
      </w:r>
      <w:del w:id="1028" w:author="蔡长春" w:date="2017-04-23T19:59:00Z">
        <w:r w:rsidR="000B1C2E" w:rsidDel="00CC7F82">
          <w:rPr>
            <w:rFonts w:ascii="宋体" w:hAnsi="宋体" w:hint="eastAsia"/>
            <w:szCs w:val="24"/>
          </w:rPr>
          <w:delText>人来承担</w:delText>
        </w:r>
        <w:r w:rsidR="00E82302" w:rsidDel="00CC7F82">
          <w:rPr>
            <w:rFonts w:ascii="宋体" w:hAnsi="宋体" w:hint="eastAsia"/>
            <w:szCs w:val="24"/>
          </w:rPr>
          <w:delText>这些</w:delText>
        </w:r>
        <w:r w:rsidR="00336FED" w:rsidRPr="00336FED" w:rsidDel="00CC7F82">
          <w:rPr>
            <w:rFonts w:ascii="宋体" w:hAnsi="宋体" w:hint="eastAsia"/>
            <w:szCs w:val="24"/>
          </w:rPr>
          <w:delText>责任</w:delText>
        </w:r>
      </w:del>
      <w:ins w:id="1029" w:author="蔡长春" w:date="2017-04-23T19:59:00Z">
        <w:r w:rsidR="00CC7F82">
          <w:rPr>
            <w:rFonts w:ascii="宋体" w:hAnsi="宋体" w:hint="eastAsia"/>
            <w:szCs w:val="24"/>
          </w:rPr>
          <w:t>可以指责的替罪羊</w:t>
        </w:r>
      </w:ins>
      <w:r w:rsidR="000B1C2E">
        <w:rPr>
          <w:rFonts w:ascii="宋体" w:hAnsi="宋体" w:hint="eastAsia"/>
          <w:szCs w:val="24"/>
        </w:rPr>
        <w:t>。</w:t>
      </w:r>
    </w:p>
    <w:p w:rsidR="00336FED" w:rsidRDefault="00336FED" w:rsidP="00E30212">
      <w:pPr>
        <w:ind w:firstLine="480"/>
        <w:rPr>
          <w:rFonts w:ascii="宋体" w:hAnsi="宋体"/>
          <w:szCs w:val="24"/>
        </w:rPr>
      </w:pPr>
      <w:r w:rsidRPr="00336FED">
        <w:rPr>
          <w:rFonts w:ascii="宋体" w:hAnsi="宋体" w:hint="eastAsia"/>
          <w:szCs w:val="24"/>
        </w:rPr>
        <w:t>然而</w:t>
      </w:r>
      <w:r w:rsidR="008C6651">
        <w:rPr>
          <w:rFonts w:ascii="宋体" w:hAnsi="宋体" w:hint="eastAsia"/>
          <w:szCs w:val="24"/>
        </w:rPr>
        <w:t>，</w:t>
      </w:r>
      <w:r w:rsidRPr="00336FED">
        <w:rPr>
          <w:rFonts w:ascii="宋体" w:hAnsi="宋体" w:hint="eastAsia"/>
          <w:szCs w:val="24"/>
        </w:rPr>
        <w:t>在过去的几年里</w:t>
      </w:r>
      <w:r w:rsidR="008C6651">
        <w:rPr>
          <w:rFonts w:ascii="宋体" w:hAnsi="宋体" w:hint="eastAsia"/>
          <w:szCs w:val="24"/>
        </w:rPr>
        <w:t>，</w:t>
      </w:r>
      <w:r w:rsidRPr="00336FED">
        <w:rPr>
          <w:rFonts w:ascii="宋体" w:hAnsi="宋体" w:hint="eastAsia"/>
          <w:szCs w:val="24"/>
        </w:rPr>
        <w:t>特别是</w:t>
      </w:r>
      <w:ins w:id="1030" w:author="蔡长春" w:date="2017-04-23T19:59:00Z">
        <w:r w:rsidR="00F45528">
          <w:rPr>
            <w:rFonts w:ascii="宋体" w:hAnsi="宋体" w:hint="eastAsia"/>
            <w:szCs w:val="24"/>
          </w:rPr>
          <w:t>在</w:t>
        </w:r>
      </w:ins>
      <w:del w:id="1031" w:author="蔡长春" w:date="2017-04-23T19:59:00Z">
        <w:r w:rsidRPr="00336FED" w:rsidDel="00F45528">
          <w:rPr>
            <w:rFonts w:ascii="宋体" w:hAnsi="宋体" w:hint="eastAsia"/>
            <w:szCs w:val="24"/>
          </w:rPr>
          <w:delText>截至</w:delText>
        </w:r>
      </w:del>
      <w:r w:rsidRPr="00336FED">
        <w:rPr>
          <w:rFonts w:ascii="宋体" w:hAnsi="宋体" w:hint="eastAsia"/>
          <w:szCs w:val="24"/>
        </w:rPr>
        <w:t>2008年12月</w:t>
      </w:r>
      <w:r w:rsidR="000B1C2E">
        <w:rPr>
          <w:rFonts w:ascii="宋体" w:hAnsi="宋体" w:hint="eastAsia"/>
          <w:szCs w:val="24"/>
        </w:rPr>
        <w:t>，</w:t>
      </w:r>
      <w:r w:rsidR="00A153DD">
        <w:rPr>
          <w:rFonts w:ascii="宋体" w:hAnsi="宋体" w:hint="eastAsia"/>
          <w:szCs w:val="24"/>
        </w:rPr>
        <w:t>FOF</w:t>
      </w:r>
      <w:r w:rsidRPr="00336FED">
        <w:rPr>
          <w:rFonts w:ascii="宋体" w:hAnsi="宋体" w:hint="eastAsia"/>
          <w:szCs w:val="24"/>
        </w:rPr>
        <w:t>已经遭受</w:t>
      </w:r>
      <w:r w:rsidR="000B1C2E">
        <w:rPr>
          <w:rFonts w:ascii="宋体" w:hAnsi="宋体" w:hint="eastAsia"/>
          <w:szCs w:val="24"/>
        </w:rPr>
        <w:t>了</w:t>
      </w:r>
      <w:del w:id="1032" w:author="蔡长春" w:date="2017-04-23T20:00:00Z">
        <w:r w:rsidRPr="00336FED" w:rsidDel="00F45528">
          <w:rPr>
            <w:rFonts w:ascii="宋体" w:hAnsi="宋体" w:hint="eastAsia"/>
            <w:szCs w:val="24"/>
          </w:rPr>
          <w:delText>适度</w:delText>
        </w:r>
      </w:del>
      <w:r w:rsidRPr="00336FED">
        <w:rPr>
          <w:rFonts w:ascii="宋体" w:hAnsi="宋体" w:hint="eastAsia"/>
          <w:szCs w:val="24"/>
        </w:rPr>
        <w:t>的投资回报</w:t>
      </w:r>
      <w:ins w:id="1033" w:author="蔡长春" w:date="2017-04-23T20:00:00Z">
        <w:r w:rsidR="00F45528">
          <w:rPr>
            <w:rFonts w:ascii="宋体" w:hAnsi="宋体" w:hint="eastAsia"/>
            <w:szCs w:val="24"/>
          </w:rPr>
          <w:t>的下滑</w:t>
        </w:r>
      </w:ins>
      <w:r w:rsidR="008C6651">
        <w:rPr>
          <w:rFonts w:ascii="宋体" w:hAnsi="宋体" w:hint="eastAsia"/>
          <w:szCs w:val="24"/>
        </w:rPr>
        <w:t>，</w:t>
      </w:r>
      <w:r w:rsidR="000B1C2E">
        <w:rPr>
          <w:rFonts w:ascii="宋体" w:hAnsi="宋体" w:hint="eastAsia"/>
          <w:szCs w:val="24"/>
        </w:rPr>
        <w:t>同时</w:t>
      </w:r>
      <w:r w:rsidRPr="00336FED">
        <w:rPr>
          <w:rFonts w:ascii="宋体" w:hAnsi="宋体" w:hint="eastAsia"/>
          <w:szCs w:val="24"/>
        </w:rPr>
        <w:t>投资策略已经开始</w:t>
      </w:r>
      <w:ins w:id="1034" w:author="蔡长春" w:date="2017-04-23T20:01:00Z">
        <w:r w:rsidR="00F45528">
          <w:rPr>
            <w:rFonts w:ascii="宋体" w:hAnsi="宋体" w:hint="eastAsia"/>
            <w:szCs w:val="24"/>
          </w:rPr>
          <w:t>从</w:t>
        </w:r>
      </w:ins>
      <w:del w:id="1035" w:author="蔡长春" w:date="2017-04-23T20:01:00Z">
        <w:r w:rsidRPr="00336FED" w:rsidDel="00F45528">
          <w:rPr>
            <w:rFonts w:ascii="宋体" w:hAnsi="宋体" w:hint="eastAsia"/>
            <w:szCs w:val="24"/>
          </w:rPr>
          <w:delText>脱离</w:delText>
        </w:r>
      </w:del>
      <w:r w:rsidRPr="00336FED">
        <w:rPr>
          <w:rFonts w:ascii="宋体" w:hAnsi="宋体" w:hint="eastAsia"/>
          <w:szCs w:val="24"/>
        </w:rPr>
        <w:t>“主流”</w:t>
      </w:r>
      <w:ins w:id="1036" w:author="蔡长春" w:date="2017-04-23T20:01:00Z">
        <w:r w:rsidR="00F45528">
          <w:rPr>
            <w:rFonts w:ascii="宋体" w:hAnsi="宋体" w:hint="eastAsia"/>
            <w:szCs w:val="24"/>
          </w:rPr>
          <w:t>的对冲基金</w:t>
        </w:r>
      </w:ins>
      <w:del w:id="1037" w:author="蔡长春" w:date="2017-04-23T20:00:00Z">
        <w:r w:rsidRPr="00336FED" w:rsidDel="00F45528">
          <w:rPr>
            <w:rFonts w:ascii="宋体" w:hAnsi="宋体" w:hint="eastAsia"/>
            <w:szCs w:val="24"/>
          </w:rPr>
          <w:delText>维权</w:delText>
        </w:r>
      </w:del>
      <w:r w:rsidRPr="00336FED">
        <w:rPr>
          <w:rFonts w:ascii="宋体" w:hAnsi="宋体" w:hint="eastAsia"/>
          <w:szCs w:val="24"/>
        </w:rPr>
        <w:t>投资</w:t>
      </w:r>
      <w:r w:rsidR="000B1C2E">
        <w:rPr>
          <w:rFonts w:ascii="宋体" w:hAnsi="宋体" w:hint="eastAsia"/>
          <w:szCs w:val="24"/>
        </w:rPr>
        <w:t>，</w:t>
      </w:r>
      <w:del w:id="1038" w:author="蔡长春" w:date="2017-04-23T20:01:00Z">
        <w:r w:rsidR="000B1C2E" w:rsidDel="00F45528">
          <w:rPr>
            <w:rFonts w:ascii="宋体" w:hAnsi="宋体" w:hint="eastAsia"/>
            <w:szCs w:val="24"/>
          </w:rPr>
          <w:delText>并且</w:delText>
        </w:r>
        <w:r w:rsidRPr="00336FED" w:rsidDel="00F45528">
          <w:rPr>
            <w:rFonts w:ascii="宋体" w:hAnsi="宋体" w:hint="eastAsia"/>
            <w:szCs w:val="24"/>
          </w:rPr>
          <w:delText>对冲基金策略</w:delText>
        </w:r>
        <w:r w:rsidR="00E82302" w:rsidDel="00F45528">
          <w:rPr>
            <w:rFonts w:ascii="宋体" w:hAnsi="宋体" w:hint="eastAsia"/>
            <w:szCs w:val="24"/>
          </w:rPr>
          <w:delText>、</w:delText>
        </w:r>
      </w:del>
      <w:ins w:id="1039" w:author="蔡长春" w:date="2017-04-23T20:01:00Z">
        <w:r w:rsidR="00F45528">
          <w:rPr>
            <w:rFonts w:ascii="宋体" w:hAnsi="宋体" w:hint="eastAsia"/>
            <w:szCs w:val="24"/>
          </w:rPr>
          <w:t>转向积极投资</w:t>
        </w:r>
      </w:ins>
      <w:ins w:id="1040" w:author="蔡长春" w:date="2017-04-23T20:02:00Z">
        <w:r w:rsidR="00F45528">
          <w:rPr>
            <w:rFonts w:ascii="宋体" w:hAnsi="宋体" w:hint="eastAsia"/>
            <w:szCs w:val="24"/>
          </w:rPr>
          <w:t>、</w:t>
        </w:r>
      </w:ins>
      <w:r w:rsidRPr="00336FED">
        <w:rPr>
          <w:rFonts w:ascii="宋体" w:hAnsi="宋体" w:hint="eastAsia"/>
          <w:szCs w:val="24"/>
        </w:rPr>
        <w:t>复杂</w:t>
      </w:r>
      <w:del w:id="1041" w:author="蔡长春" w:date="2017-04-23T20:02:00Z">
        <w:r w:rsidRPr="00336FED" w:rsidDel="00F45528">
          <w:rPr>
            <w:rFonts w:ascii="宋体" w:hAnsi="宋体" w:hint="eastAsia"/>
            <w:szCs w:val="24"/>
          </w:rPr>
          <w:delText>的</w:delText>
        </w:r>
      </w:del>
      <w:r w:rsidRPr="00336FED">
        <w:rPr>
          <w:rFonts w:ascii="宋体" w:hAnsi="宋体" w:hint="eastAsia"/>
          <w:szCs w:val="24"/>
        </w:rPr>
        <w:t>衍生</w:t>
      </w:r>
      <w:proofErr w:type="gramStart"/>
      <w:r w:rsidRPr="00336FED">
        <w:rPr>
          <w:rFonts w:ascii="宋体" w:hAnsi="宋体" w:hint="eastAsia"/>
          <w:szCs w:val="24"/>
        </w:rPr>
        <w:t>品</w:t>
      </w:r>
      <w:ins w:id="1042" w:author="蔡长春" w:date="2017-04-23T20:02:00Z">
        <w:r w:rsidR="00F45528">
          <w:rPr>
            <w:rFonts w:ascii="宋体" w:hAnsi="宋体" w:hint="eastAsia"/>
            <w:szCs w:val="24"/>
          </w:rPr>
          <w:t>投资</w:t>
        </w:r>
      </w:ins>
      <w:proofErr w:type="gramEnd"/>
      <w:del w:id="1043" w:author="蔡长春" w:date="2017-04-23T20:02:00Z">
        <w:r w:rsidRPr="00336FED" w:rsidDel="00F45528">
          <w:rPr>
            <w:rFonts w:ascii="宋体" w:hAnsi="宋体" w:hint="eastAsia"/>
            <w:szCs w:val="24"/>
          </w:rPr>
          <w:delText>策略</w:delText>
        </w:r>
      </w:del>
      <w:r w:rsidR="008C6651">
        <w:rPr>
          <w:rFonts w:ascii="宋体" w:hAnsi="宋体" w:hint="eastAsia"/>
          <w:szCs w:val="24"/>
        </w:rPr>
        <w:t>，</w:t>
      </w:r>
      <w:ins w:id="1044" w:author="蔡长春" w:date="2017-04-23T20:03:00Z">
        <w:r w:rsidR="00F45528">
          <w:rPr>
            <w:rFonts w:ascii="宋体" w:hAnsi="宋体" w:hint="eastAsia"/>
            <w:szCs w:val="24"/>
          </w:rPr>
          <w:t>并且</w:t>
        </w:r>
      </w:ins>
      <w:r w:rsidRPr="00336FED">
        <w:rPr>
          <w:rFonts w:ascii="宋体" w:hAnsi="宋体" w:hint="eastAsia"/>
          <w:szCs w:val="24"/>
        </w:rPr>
        <w:t>更多地依赖</w:t>
      </w:r>
      <w:ins w:id="1045" w:author="蔡长春" w:date="2017-04-23T20:02:00Z">
        <w:r w:rsidR="00F45528">
          <w:rPr>
            <w:rFonts w:ascii="宋体" w:hAnsi="宋体" w:hint="eastAsia"/>
            <w:szCs w:val="24"/>
          </w:rPr>
          <w:t>于</w:t>
        </w:r>
      </w:ins>
      <w:r w:rsidRPr="00336FED">
        <w:rPr>
          <w:rFonts w:ascii="宋体" w:hAnsi="宋体" w:hint="eastAsia"/>
          <w:szCs w:val="24"/>
        </w:rPr>
        <w:t>流动性较差的私人</w:t>
      </w:r>
      <w:ins w:id="1046" w:author="蔡长春" w:date="2017-04-23T20:03:00Z">
        <w:r w:rsidR="00F45528">
          <w:rPr>
            <w:rFonts w:ascii="宋体" w:hAnsi="宋体" w:hint="eastAsia"/>
            <w:szCs w:val="24"/>
          </w:rPr>
          <w:t>股权投资</w:t>
        </w:r>
      </w:ins>
      <w:del w:id="1047" w:author="蔡长春" w:date="2017-04-23T20:03:00Z">
        <w:r w:rsidRPr="00336FED" w:rsidDel="00F45528">
          <w:rPr>
            <w:rFonts w:ascii="宋体" w:hAnsi="宋体" w:hint="eastAsia"/>
            <w:szCs w:val="24"/>
          </w:rPr>
          <w:delText>股本</w:delText>
        </w:r>
      </w:del>
      <w:del w:id="1048" w:author="蔡长春" w:date="2017-04-23T20:02:00Z">
        <w:r w:rsidRPr="00336FED" w:rsidDel="00F45528">
          <w:rPr>
            <w:rFonts w:ascii="宋体" w:hAnsi="宋体" w:hint="eastAsia"/>
            <w:szCs w:val="24"/>
          </w:rPr>
          <w:delText>策略</w:delText>
        </w:r>
      </w:del>
      <w:r w:rsidRPr="00336FED">
        <w:rPr>
          <w:rFonts w:ascii="宋体" w:hAnsi="宋体" w:hint="eastAsia"/>
          <w:szCs w:val="24"/>
        </w:rPr>
        <w:t>来获取回报。</w:t>
      </w:r>
    </w:p>
    <w:p w:rsidR="00336FED" w:rsidRDefault="00336FED" w:rsidP="00E30212">
      <w:pPr>
        <w:ind w:firstLine="480"/>
        <w:rPr>
          <w:rFonts w:ascii="宋体" w:hAnsi="宋体"/>
          <w:szCs w:val="24"/>
        </w:rPr>
      </w:pPr>
      <w:r w:rsidRPr="00336FED">
        <w:rPr>
          <w:rFonts w:ascii="宋体" w:hAnsi="宋体" w:hint="eastAsia"/>
          <w:szCs w:val="24"/>
        </w:rPr>
        <w:t>与此同时</w:t>
      </w:r>
      <w:r w:rsidR="008C6651">
        <w:rPr>
          <w:rFonts w:ascii="宋体" w:hAnsi="宋体" w:hint="eastAsia"/>
          <w:szCs w:val="24"/>
        </w:rPr>
        <w:t>，</w:t>
      </w:r>
      <w:r w:rsidRPr="00336FED">
        <w:rPr>
          <w:rFonts w:ascii="宋体" w:hAnsi="宋体" w:hint="eastAsia"/>
          <w:szCs w:val="24"/>
        </w:rPr>
        <w:t>许多</w:t>
      </w:r>
      <w:r w:rsidR="00A153DD">
        <w:rPr>
          <w:rFonts w:ascii="宋体" w:hAnsi="宋体" w:hint="eastAsia"/>
          <w:szCs w:val="24"/>
        </w:rPr>
        <w:t>FOF</w:t>
      </w:r>
      <w:r w:rsidRPr="00336FED">
        <w:rPr>
          <w:rFonts w:ascii="宋体" w:hAnsi="宋体" w:hint="eastAsia"/>
          <w:szCs w:val="24"/>
        </w:rPr>
        <w:t>投资者开始</w:t>
      </w:r>
      <w:ins w:id="1049" w:author="蔡长春" w:date="2017-04-23T20:04:00Z">
        <w:r w:rsidR="00F45528">
          <w:rPr>
            <w:rFonts w:ascii="宋体" w:hAnsi="宋体" w:hint="eastAsia"/>
            <w:szCs w:val="24"/>
          </w:rPr>
          <w:t>考虑</w:t>
        </w:r>
      </w:ins>
      <w:del w:id="1050" w:author="蔡长春" w:date="2017-04-23T20:04:00Z">
        <w:r w:rsidRPr="00336FED" w:rsidDel="00F45528">
          <w:rPr>
            <w:rFonts w:ascii="宋体" w:hAnsi="宋体" w:hint="eastAsia"/>
            <w:szCs w:val="24"/>
          </w:rPr>
          <w:delText>评估</w:delText>
        </w:r>
      </w:del>
      <w:proofErr w:type="gramStart"/>
      <w:ins w:id="1051" w:author="蔡长春" w:date="2017-04-23T20:04:00Z">
        <w:r w:rsidR="00F45528">
          <w:rPr>
            <w:rFonts w:ascii="宋体" w:hAnsi="宋体" w:hint="eastAsia"/>
            <w:szCs w:val="24"/>
          </w:rPr>
          <w:t>直接</w:t>
        </w:r>
      </w:ins>
      <w:del w:id="1052" w:author="蔡长春" w:date="2017-04-23T20:04:00Z">
        <w:r w:rsidRPr="00336FED" w:rsidDel="00F45528">
          <w:rPr>
            <w:rFonts w:ascii="宋体" w:hAnsi="宋体" w:hint="eastAsia"/>
            <w:szCs w:val="24"/>
          </w:rPr>
          <w:delText>自己</w:delText>
        </w:r>
      </w:del>
      <w:r w:rsidRPr="00336FED">
        <w:rPr>
          <w:rFonts w:ascii="宋体" w:hAnsi="宋体" w:hint="eastAsia"/>
          <w:szCs w:val="24"/>
        </w:rPr>
        <w:t>直接</w:t>
      </w:r>
      <w:proofErr w:type="gramEnd"/>
      <w:r w:rsidRPr="00336FED">
        <w:rPr>
          <w:rFonts w:ascii="宋体" w:hAnsi="宋体" w:hint="eastAsia"/>
          <w:szCs w:val="24"/>
        </w:rPr>
        <w:t>投资对冲基金</w:t>
      </w:r>
      <w:ins w:id="1053" w:author="蔡长春" w:date="2017-04-23T20:04:00Z">
        <w:r w:rsidR="00F45528">
          <w:rPr>
            <w:rFonts w:ascii="宋体" w:hAnsi="宋体" w:hint="eastAsia"/>
            <w:szCs w:val="24"/>
          </w:rPr>
          <w:t>，</w:t>
        </w:r>
      </w:ins>
      <w:del w:id="1054" w:author="蔡长春" w:date="2017-04-23T20:04:00Z">
        <w:r w:rsidR="000B1C2E" w:rsidDel="00F45528">
          <w:rPr>
            <w:rFonts w:ascii="宋体" w:hAnsi="宋体" w:hint="eastAsia"/>
            <w:szCs w:val="24"/>
          </w:rPr>
          <w:delText>的收益，</w:delText>
        </w:r>
      </w:del>
      <w:r w:rsidRPr="00336FED">
        <w:rPr>
          <w:rFonts w:ascii="宋体" w:hAnsi="宋体" w:hint="eastAsia"/>
          <w:szCs w:val="24"/>
        </w:rPr>
        <w:t>而不是</w:t>
      </w:r>
      <w:r w:rsidR="000B1C2E">
        <w:rPr>
          <w:rFonts w:ascii="宋体" w:hAnsi="宋体" w:hint="eastAsia"/>
          <w:szCs w:val="24"/>
        </w:rPr>
        <w:t>通过</w:t>
      </w:r>
      <w:r w:rsidRPr="00336FED">
        <w:rPr>
          <w:rFonts w:ascii="宋体" w:hAnsi="宋体" w:hint="eastAsia"/>
          <w:szCs w:val="24"/>
        </w:rPr>
        <w:t>现成的</w:t>
      </w:r>
      <w:r w:rsidR="00A153DD">
        <w:rPr>
          <w:rFonts w:ascii="宋体" w:hAnsi="宋体" w:hint="eastAsia"/>
          <w:szCs w:val="24"/>
        </w:rPr>
        <w:t>FOF</w:t>
      </w:r>
      <w:ins w:id="1055" w:author="蔡长春" w:date="2017-04-23T20:05:00Z">
        <w:r w:rsidR="00F45528">
          <w:rPr>
            <w:rFonts w:ascii="宋体" w:hAnsi="宋体" w:hint="eastAsia"/>
            <w:szCs w:val="24"/>
          </w:rPr>
          <w:t>进行资产配置</w:t>
        </w:r>
      </w:ins>
      <w:del w:id="1056" w:author="蔡长春" w:date="2017-04-23T20:05:00Z">
        <w:r w:rsidRPr="00336FED" w:rsidDel="00F45528">
          <w:rPr>
            <w:rFonts w:ascii="宋体" w:hAnsi="宋体" w:hint="eastAsia"/>
            <w:szCs w:val="24"/>
          </w:rPr>
          <w:delText>分配</w:delText>
        </w:r>
      </w:del>
      <w:r w:rsidRPr="00336FED">
        <w:rPr>
          <w:rFonts w:ascii="宋体" w:hAnsi="宋体" w:hint="eastAsia"/>
          <w:szCs w:val="24"/>
        </w:rPr>
        <w:t>。</w:t>
      </w:r>
      <w:ins w:id="1057" w:author="蔡长春" w:date="2017-04-23T20:27:00Z">
        <w:r w:rsidR="00B23E9A">
          <w:rPr>
            <w:rFonts w:ascii="宋体" w:hAnsi="宋体" w:hint="eastAsia"/>
            <w:szCs w:val="24"/>
          </w:rPr>
          <w:t>尽管</w:t>
        </w:r>
      </w:ins>
      <w:del w:id="1058" w:author="蔡长春" w:date="2017-04-23T20:06:00Z">
        <w:r w:rsidRPr="00336FED" w:rsidDel="00F45528">
          <w:rPr>
            <w:rFonts w:ascii="宋体" w:hAnsi="宋体" w:hint="eastAsia"/>
            <w:szCs w:val="24"/>
          </w:rPr>
          <w:delText>即使</w:delText>
        </w:r>
      </w:del>
      <w:r w:rsidR="00A153DD">
        <w:rPr>
          <w:rFonts w:ascii="宋体" w:hAnsi="宋体" w:hint="eastAsia"/>
          <w:szCs w:val="24"/>
        </w:rPr>
        <w:t>FOF</w:t>
      </w:r>
      <w:r w:rsidRPr="00336FED">
        <w:rPr>
          <w:rFonts w:ascii="宋体" w:hAnsi="宋体" w:hint="eastAsia"/>
          <w:szCs w:val="24"/>
        </w:rPr>
        <w:t>投资</w:t>
      </w:r>
      <w:del w:id="1059" w:author="蔡长春" w:date="2017-04-23T20:06:00Z">
        <w:r w:rsidR="00C1196B" w:rsidDel="00F45528">
          <w:rPr>
            <w:rFonts w:ascii="宋体" w:hAnsi="宋体" w:hint="eastAsia"/>
            <w:szCs w:val="24"/>
          </w:rPr>
          <w:delText>没有</w:delText>
        </w:r>
      </w:del>
      <w:del w:id="1060" w:author="蔡长春" w:date="2017-04-23T20:27:00Z">
        <w:r w:rsidRPr="00336FED" w:rsidDel="00B23E9A">
          <w:rPr>
            <w:rFonts w:ascii="宋体" w:hAnsi="宋体" w:hint="eastAsia"/>
            <w:szCs w:val="24"/>
          </w:rPr>
          <w:delText>辜负</w:delText>
        </w:r>
        <w:r w:rsidR="000B1C2E" w:rsidDel="00B23E9A">
          <w:rPr>
            <w:rFonts w:ascii="宋体" w:hAnsi="宋体" w:hint="eastAsia"/>
            <w:szCs w:val="24"/>
          </w:rPr>
          <w:delText>他们</w:delText>
        </w:r>
        <w:r w:rsidR="00C1196B" w:rsidDel="00B23E9A">
          <w:rPr>
            <w:rFonts w:ascii="宋体" w:hAnsi="宋体" w:hint="eastAsia"/>
            <w:szCs w:val="24"/>
          </w:rPr>
          <w:delText>所</w:delText>
        </w:r>
        <w:r w:rsidR="000B1C2E" w:rsidDel="00B23E9A">
          <w:rPr>
            <w:rFonts w:ascii="宋体" w:hAnsi="宋体" w:hint="eastAsia"/>
            <w:szCs w:val="24"/>
          </w:rPr>
          <w:delText>描述</w:delText>
        </w:r>
        <w:r w:rsidR="00C1196B" w:rsidDel="00B23E9A">
          <w:rPr>
            <w:rFonts w:ascii="宋体" w:hAnsi="宋体" w:hint="eastAsia"/>
            <w:szCs w:val="24"/>
          </w:rPr>
          <w:delText>的</w:delText>
        </w:r>
      </w:del>
      <w:ins w:id="1061" w:author="蔡长春" w:date="2017-04-23T20:27:00Z">
        <w:r w:rsidR="00B23E9A">
          <w:rPr>
            <w:rFonts w:ascii="宋体" w:hAnsi="宋体" w:hint="eastAsia"/>
            <w:szCs w:val="24"/>
          </w:rPr>
          <w:t>被描述为</w:t>
        </w:r>
      </w:ins>
      <w:r w:rsidR="000B1C2E">
        <w:rPr>
          <w:rFonts w:ascii="宋体" w:hAnsi="宋体" w:hint="eastAsia"/>
          <w:szCs w:val="24"/>
        </w:rPr>
        <w:t>“对冲基金投资</w:t>
      </w:r>
      <w:del w:id="1062" w:author="蔡长春" w:date="2017-04-23T20:09:00Z">
        <w:r w:rsidR="00C1196B" w:rsidDel="003442D1">
          <w:rPr>
            <w:rFonts w:ascii="宋体" w:hAnsi="宋体" w:hint="eastAsia"/>
            <w:szCs w:val="24"/>
          </w:rPr>
          <w:delText>采用</w:delText>
        </w:r>
        <w:r w:rsidR="00C1196B" w:rsidRPr="00C1196B" w:rsidDel="003442D1">
          <w:rPr>
            <w:rFonts w:ascii="宋体" w:hAnsi="宋体" w:hint="eastAsia"/>
            <w:szCs w:val="24"/>
          </w:rPr>
          <w:delText>训练式推动方式</w:delText>
        </w:r>
      </w:del>
      <w:ins w:id="1063" w:author="蔡长春" w:date="2017-04-23T20:10:00Z">
        <w:r w:rsidR="003442D1">
          <w:rPr>
            <w:rFonts w:ascii="宋体" w:hAnsi="宋体" w:hint="eastAsia"/>
            <w:szCs w:val="24"/>
          </w:rPr>
          <w:t>辅助工具</w:t>
        </w:r>
      </w:ins>
      <w:r w:rsidRPr="00336FED">
        <w:rPr>
          <w:rFonts w:ascii="宋体" w:hAnsi="宋体" w:hint="eastAsia"/>
          <w:szCs w:val="24"/>
        </w:rPr>
        <w:t>”</w:t>
      </w:r>
      <w:r w:rsidR="008C6651">
        <w:rPr>
          <w:rFonts w:ascii="宋体" w:hAnsi="宋体" w:hint="eastAsia"/>
          <w:szCs w:val="24"/>
        </w:rPr>
        <w:t>，</w:t>
      </w:r>
      <w:r w:rsidRPr="00336FED">
        <w:rPr>
          <w:rFonts w:ascii="宋体" w:hAnsi="宋体" w:hint="eastAsia"/>
          <w:szCs w:val="24"/>
        </w:rPr>
        <w:t>更多的投资者</w:t>
      </w:r>
      <w:del w:id="1064" w:author="蔡长春" w:date="2017-04-23T20:11:00Z">
        <w:r w:rsidRPr="00336FED" w:rsidDel="003442D1">
          <w:rPr>
            <w:rFonts w:ascii="宋体" w:hAnsi="宋体" w:hint="eastAsia"/>
            <w:szCs w:val="24"/>
          </w:rPr>
          <w:delText>已经</w:delText>
        </w:r>
        <w:r w:rsidR="00C1196B" w:rsidDel="003442D1">
          <w:rPr>
            <w:rFonts w:ascii="宋体" w:hAnsi="宋体" w:hint="eastAsia"/>
            <w:szCs w:val="24"/>
          </w:rPr>
          <w:delText>出现分歧，</w:delText>
        </w:r>
      </w:del>
      <w:ins w:id="1065" w:author="蔡长春" w:date="2017-04-23T20:11:00Z">
        <w:r w:rsidR="003442D1">
          <w:rPr>
            <w:rFonts w:ascii="宋体" w:hAnsi="宋体" w:hint="eastAsia"/>
            <w:szCs w:val="24"/>
          </w:rPr>
          <w:t>仍然</w:t>
        </w:r>
      </w:ins>
      <w:r w:rsidRPr="00336FED">
        <w:rPr>
          <w:rFonts w:ascii="宋体" w:hAnsi="宋体" w:hint="eastAsia"/>
          <w:szCs w:val="24"/>
        </w:rPr>
        <w:t>开始直接</w:t>
      </w:r>
      <w:ins w:id="1066" w:author="蔡长春" w:date="2017-04-23T20:25:00Z">
        <w:r w:rsidR="00B23E9A">
          <w:rPr>
            <w:rFonts w:ascii="宋体" w:hAnsi="宋体" w:hint="eastAsia"/>
            <w:szCs w:val="24"/>
          </w:rPr>
          <w:t>使用</w:t>
        </w:r>
      </w:ins>
      <w:del w:id="1067" w:author="蔡长春" w:date="2017-04-23T20:25:00Z">
        <w:r w:rsidRPr="00336FED" w:rsidDel="00B23E9A">
          <w:rPr>
            <w:rFonts w:ascii="宋体" w:hAnsi="宋体" w:hint="eastAsia"/>
            <w:szCs w:val="24"/>
          </w:rPr>
          <w:delText>进入</w:delText>
        </w:r>
      </w:del>
      <w:r w:rsidRPr="00336FED">
        <w:rPr>
          <w:rFonts w:ascii="宋体" w:hAnsi="宋体" w:hint="eastAsia"/>
          <w:szCs w:val="24"/>
        </w:rPr>
        <w:t>个人对冲基金策略</w:t>
      </w:r>
      <w:r w:rsidR="00677415">
        <w:rPr>
          <w:rFonts w:ascii="宋体" w:hAnsi="宋体" w:hint="eastAsia"/>
          <w:szCs w:val="24"/>
        </w:rPr>
        <w:t>，期望</w:t>
      </w:r>
      <w:ins w:id="1068" w:author="蔡长春" w:date="2017-04-23T20:25:00Z">
        <w:r w:rsidR="00B23E9A">
          <w:rPr>
            <w:rFonts w:ascii="宋体" w:hAnsi="宋体" w:hint="eastAsia"/>
            <w:szCs w:val="24"/>
          </w:rPr>
          <w:t>在增加首页的同时</w:t>
        </w:r>
      </w:ins>
      <w:r w:rsidR="00677415">
        <w:rPr>
          <w:rFonts w:ascii="宋体" w:hAnsi="宋体" w:hint="eastAsia"/>
          <w:szCs w:val="24"/>
        </w:rPr>
        <w:t>能够</w:t>
      </w:r>
      <w:ins w:id="1069" w:author="蔡长春" w:date="2017-04-23T20:25:00Z">
        <w:r w:rsidR="00B23E9A">
          <w:rPr>
            <w:rFonts w:ascii="宋体" w:hAnsi="宋体" w:hint="eastAsia"/>
            <w:szCs w:val="24"/>
          </w:rPr>
          <w:t>控制风险</w:t>
        </w:r>
      </w:ins>
      <w:del w:id="1070" w:author="蔡长春" w:date="2017-04-23T20:25:00Z">
        <w:r w:rsidRPr="00336FED" w:rsidDel="00B23E9A">
          <w:rPr>
            <w:rFonts w:ascii="宋体" w:hAnsi="宋体" w:hint="eastAsia"/>
            <w:szCs w:val="24"/>
          </w:rPr>
          <w:delText>限制风险</w:delText>
        </w:r>
        <w:r w:rsidR="008C6651" w:rsidDel="00B23E9A">
          <w:rPr>
            <w:rFonts w:ascii="宋体" w:hAnsi="宋体" w:hint="eastAsia"/>
            <w:szCs w:val="24"/>
          </w:rPr>
          <w:delText>，</w:delText>
        </w:r>
        <w:r w:rsidR="000B1C2E" w:rsidDel="00B23E9A">
          <w:rPr>
            <w:rFonts w:ascii="宋体" w:hAnsi="宋体" w:hint="eastAsia"/>
            <w:szCs w:val="24"/>
          </w:rPr>
          <w:delText>同时增加收益</w:delText>
        </w:r>
      </w:del>
      <w:r w:rsidRPr="00336FED">
        <w:rPr>
          <w:rFonts w:ascii="宋体" w:hAnsi="宋体" w:hint="eastAsia"/>
          <w:szCs w:val="24"/>
        </w:rPr>
        <w:t>。</w:t>
      </w:r>
    </w:p>
    <w:p w:rsidR="00336FED" w:rsidRDefault="00846AC3" w:rsidP="00846AC3">
      <w:pPr>
        <w:ind w:firstLine="480"/>
        <w:rPr>
          <w:rFonts w:ascii="宋体" w:hAnsi="宋体"/>
          <w:szCs w:val="24"/>
        </w:rPr>
      </w:pPr>
      <w:del w:id="1071" w:author="蔡长春" w:date="2017-04-23T20:35:00Z">
        <w:r w:rsidRPr="00336FED" w:rsidDel="009E5F53">
          <w:rPr>
            <w:rFonts w:ascii="宋体" w:hAnsi="宋体" w:hint="eastAsia"/>
            <w:szCs w:val="24"/>
          </w:rPr>
          <w:delText>第一阶段</w:delText>
        </w:r>
      </w:del>
      <w:del w:id="1072" w:author="蔡长春" w:date="2017-04-23T20:29:00Z">
        <w:r w:rsidRPr="00336FED" w:rsidDel="00B23E9A">
          <w:rPr>
            <w:rFonts w:ascii="宋体" w:hAnsi="宋体" w:hint="eastAsia"/>
            <w:szCs w:val="24"/>
          </w:rPr>
          <w:delText>的</w:delText>
        </w:r>
        <w:r w:rsidR="00A153DD" w:rsidDel="00B23E9A">
          <w:rPr>
            <w:rFonts w:ascii="宋体" w:hAnsi="宋体" w:hint="eastAsia"/>
            <w:szCs w:val="24"/>
          </w:rPr>
          <w:delText>FOF</w:delText>
        </w:r>
      </w:del>
      <w:r w:rsidR="00336FED" w:rsidRPr="00336FED">
        <w:rPr>
          <w:rFonts w:ascii="宋体" w:hAnsi="宋体" w:hint="eastAsia"/>
          <w:szCs w:val="24"/>
        </w:rPr>
        <w:t>投资者</w:t>
      </w:r>
      <w:ins w:id="1073" w:author="蔡长春" w:date="2017-04-23T20:36:00Z">
        <w:r w:rsidR="009E5F53">
          <w:rPr>
            <w:rFonts w:ascii="宋体" w:hAnsi="宋体" w:hint="eastAsia"/>
            <w:szCs w:val="24"/>
          </w:rPr>
          <w:t>转向</w:t>
        </w:r>
      </w:ins>
      <w:del w:id="1074" w:author="蔡长春" w:date="2017-04-23T20:36:00Z">
        <w:r w:rsidR="00336FED" w:rsidRPr="00336FED" w:rsidDel="009E5F53">
          <w:rPr>
            <w:rFonts w:ascii="宋体" w:hAnsi="宋体" w:hint="eastAsia"/>
            <w:szCs w:val="24"/>
          </w:rPr>
          <w:delText>进入</w:delText>
        </w:r>
      </w:del>
      <w:r w:rsidR="00336FED" w:rsidRPr="00336FED">
        <w:rPr>
          <w:rFonts w:ascii="宋体" w:hAnsi="宋体" w:hint="eastAsia"/>
          <w:szCs w:val="24"/>
        </w:rPr>
        <w:t>单一</w:t>
      </w:r>
      <w:bookmarkStart w:id="1075" w:name="OLE_LINK1"/>
      <w:bookmarkStart w:id="1076" w:name="OLE_LINK2"/>
      <w:r w:rsidR="00336FED" w:rsidRPr="00336FED">
        <w:rPr>
          <w:rFonts w:ascii="宋体" w:hAnsi="宋体" w:hint="eastAsia"/>
          <w:szCs w:val="24"/>
        </w:rPr>
        <w:t>对冲基金经理</w:t>
      </w:r>
      <w:bookmarkEnd w:id="1075"/>
      <w:bookmarkEnd w:id="1076"/>
      <w:r>
        <w:rPr>
          <w:rFonts w:ascii="宋体" w:hAnsi="宋体" w:hint="eastAsia"/>
          <w:szCs w:val="24"/>
        </w:rPr>
        <w:t>行列</w:t>
      </w:r>
      <w:ins w:id="1077" w:author="蔡长春" w:date="2017-04-23T20:36:00Z">
        <w:r w:rsidR="009E5F53">
          <w:rPr>
            <w:rFonts w:ascii="宋体" w:hAnsi="宋体" w:hint="eastAsia"/>
            <w:szCs w:val="24"/>
          </w:rPr>
          <w:t>的第一阶段</w:t>
        </w:r>
      </w:ins>
      <w:r w:rsidR="00336FED" w:rsidRPr="00336FED">
        <w:rPr>
          <w:rFonts w:ascii="宋体" w:hAnsi="宋体" w:hint="eastAsia"/>
          <w:szCs w:val="24"/>
        </w:rPr>
        <w:t>发生在</w:t>
      </w:r>
      <w:r>
        <w:rPr>
          <w:rFonts w:ascii="宋体" w:hAnsi="宋体" w:hint="eastAsia"/>
          <w:szCs w:val="24"/>
        </w:rPr>
        <w:t>2005-</w:t>
      </w:r>
      <w:r w:rsidR="00336FED" w:rsidRPr="00336FED">
        <w:rPr>
          <w:rFonts w:ascii="宋体" w:hAnsi="宋体" w:hint="eastAsia"/>
          <w:szCs w:val="24"/>
        </w:rPr>
        <w:t>2007年期间</w:t>
      </w:r>
      <w:r>
        <w:rPr>
          <w:rFonts w:ascii="宋体" w:hAnsi="宋体" w:hint="eastAsia"/>
          <w:szCs w:val="24"/>
        </w:rPr>
        <w:t>。因为对冲基金回报</w:t>
      </w:r>
      <w:ins w:id="1078" w:author="蔡长春" w:date="2017-04-23T20:37:00Z">
        <w:r w:rsidR="009E5F53">
          <w:rPr>
            <w:rFonts w:ascii="宋体" w:hAnsi="宋体" w:hint="eastAsia"/>
            <w:szCs w:val="24"/>
          </w:rPr>
          <w:t>放缓</w:t>
        </w:r>
      </w:ins>
      <w:del w:id="1079" w:author="蔡长春" w:date="2017-04-23T20:37:00Z">
        <w:r w:rsidDel="009E5F53">
          <w:rPr>
            <w:rFonts w:ascii="宋体" w:hAnsi="宋体" w:hint="eastAsia"/>
            <w:szCs w:val="24"/>
          </w:rPr>
          <w:delText>减弱</w:delText>
        </w:r>
      </w:del>
      <w:r>
        <w:rPr>
          <w:rFonts w:ascii="宋体" w:hAnsi="宋体" w:hint="eastAsia"/>
          <w:szCs w:val="24"/>
        </w:rPr>
        <w:t>，同时</w:t>
      </w:r>
      <w:r w:rsidR="00336FED" w:rsidRPr="00336FED">
        <w:rPr>
          <w:rFonts w:ascii="宋体" w:hAnsi="宋体" w:hint="eastAsia"/>
          <w:szCs w:val="24"/>
        </w:rPr>
        <w:t>投资者质疑</w:t>
      </w:r>
      <w:del w:id="1080" w:author="蔡长春" w:date="2017-04-23T20:36:00Z">
        <w:r w:rsidDel="009E5F53">
          <w:rPr>
            <w:rFonts w:ascii="宋体" w:hAnsi="宋体" w:hint="eastAsia"/>
            <w:szCs w:val="24"/>
          </w:rPr>
          <w:delText>二级费用被</w:delText>
        </w:r>
      </w:del>
      <w:r w:rsidR="00A153DD">
        <w:rPr>
          <w:rFonts w:ascii="宋体" w:hAnsi="宋体" w:hint="eastAsia"/>
          <w:szCs w:val="24"/>
        </w:rPr>
        <w:t>FOF</w:t>
      </w:r>
      <w:ins w:id="1081" w:author="蔡长春" w:date="2017-04-23T20:36:00Z">
        <w:r w:rsidR="009E5F53">
          <w:rPr>
            <w:rFonts w:ascii="宋体" w:hAnsi="宋体" w:hint="eastAsia"/>
            <w:szCs w:val="24"/>
          </w:rPr>
          <w:t>管理人收取</w:t>
        </w:r>
      </w:ins>
      <w:r>
        <w:rPr>
          <w:rFonts w:ascii="宋体" w:hAnsi="宋体" w:hint="eastAsia"/>
          <w:szCs w:val="24"/>
        </w:rPr>
        <w:t>的投资组合</w:t>
      </w:r>
      <w:ins w:id="1082" w:author="蔡长春" w:date="2017-04-23T20:36:00Z">
        <w:r w:rsidR="009E5F53">
          <w:rPr>
            <w:rFonts w:ascii="宋体" w:hAnsi="宋体" w:hint="eastAsia"/>
            <w:szCs w:val="24"/>
          </w:rPr>
          <w:t>二级管理费用</w:t>
        </w:r>
      </w:ins>
      <w:del w:id="1083" w:author="蔡长春" w:date="2017-04-23T20:36:00Z">
        <w:r w:rsidDel="009E5F53">
          <w:rPr>
            <w:rFonts w:ascii="宋体" w:hAnsi="宋体" w:hint="eastAsia"/>
            <w:szCs w:val="24"/>
          </w:rPr>
          <w:delText>管理者所收取</w:delText>
        </w:r>
      </w:del>
      <w:r>
        <w:rPr>
          <w:rFonts w:ascii="宋体" w:hAnsi="宋体" w:hint="eastAsia"/>
          <w:szCs w:val="24"/>
        </w:rPr>
        <w:t>。</w:t>
      </w:r>
      <w:r w:rsidR="00336FED" w:rsidRPr="00336FED">
        <w:rPr>
          <w:rFonts w:ascii="宋体" w:hAnsi="宋体" w:hint="eastAsia"/>
          <w:szCs w:val="24"/>
        </w:rPr>
        <w:t>同时</w:t>
      </w:r>
      <w:r w:rsidR="008C6651">
        <w:rPr>
          <w:rFonts w:ascii="宋体" w:hAnsi="宋体" w:hint="eastAsia"/>
          <w:szCs w:val="24"/>
        </w:rPr>
        <w:t>，</w:t>
      </w:r>
      <w:r w:rsidR="00A153DD">
        <w:rPr>
          <w:rFonts w:ascii="宋体" w:hAnsi="宋体" w:hint="eastAsia"/>
          <w:szCs w:val="24"/>
        </w:rPr>
        <w:t>FOF</w:t>
      </w:r>
      <w:r>
        <w:rPr>
          <w:rFonts w:ascii="宋体" w:hAnsi="宋体" w:hint="eastAsia"/>
          <w:szCs w:val="24"/>
        </w:rPr>
        <w:t>投资者要求更高的透明度，</w:t>
      </w:r>
      <w:ins w:id="1084" w:author="蔡长春" w:date="2017-04-23T20:39:00Z">
        <w:r w:rsidR="009E5F53">
          <w:rPr>
            <w:rFonts w:ascii="宋体" w:hAnsi="宋体" w:hint="eastAsia"/>
            <w:szCs w:val="24"/>
          </w:rPr>
          <w:t>他们</w:t>
        </w:r>
      </w:ins>
      <w:del w:id="1085" w:author="蔡长春" w:date="2017-04-23T20:39:00Z">
        <w:r w:rsidDel="009E5F53">
          <w:rPr>
            <w:rFonts w:ascii="宋体" w:hAnsi="宋体" w:hint="eastAsia"/>
            <w:szCs w:val="24"/>
          </w:rPr>
          <w:delText>并</w:delText>
        </w:r>
      </w:del>
      <w:r w:rsidR="00336FED" w:rsidRPr="00336FED">
        <w:rPr>
          <w:rFonts w:ascii="宋体" w:hAnsi="宋体" w:hint="eastAsia"/>
          <w:szCs w:val="24"/>
        </w:rPr>
        <w:t>认为直接投资</w:t>
      </w:r>
      <w:ins w:id="1086" w:author="蔡长春" w:date="2017-04-23T20:39:00Z">
        <w:r w:rsidR="009E5F53">
          <w:rPr>
            <w:rFonts w:ascii="宋体" w:hAnsi="宋体" w:hint="eastAsia"/>
            <w:szCs w:val="24"/>
          </w:rPr>
          <w:t>可以</w:t>
        </w:r>
      </w:ins>
      <w:del w:id="1087" w:author="蔡长春" w:date="2017-04-23T20:39:00Z">
        <w:r w:rsidR="00336FED" w:rsidRPr="00336FED" w:rsidDel="009E5F53">
          <w:rPr>
            <w:rFonts w:ascii="宋体" w:hAnsi="宋体" w:hint="eastAsia"/>
            <w:szCs w:val="24"/>
          </w:rPr>
          <w:delText>将</w:delText>
        </w:r>
      </w:del>
      <w:r w:rsidR="00336FED" w:rsidRPr="00336FED">
        <w:rPr>
          <w:rFonts w:ascii="宋体" w:hAnsi="宋体" w:hint="eastAsia"/>
          <w:szCs w:val="24"/>
        </w:rPr>
        <w:t>提供</w:t>
      </w:r>
      <w:del w:id="1088" w:author="蔡长春" w:date="2017-04-23T20:40:00Z">
        <w:r w:rsidR="00336FED" w:rsidRPr="00336FED" w:rsidDel="009E5F53">
          <w:rPr>
            <w:rFonts w:ascii="宋体" w:hAnsi="宋体" w:hint="eastAsia"/>
            <w:szCs w:val="24"/>
          </w:rPr>
          <w:delText>这种额外的投资</w:delText>
        </w:r>
      </w:del>
      <w:ins w:id="1089" w:author="蔡长春" w:date="2017-04-23T20:40:00Z">
        <w:r w:rsidR="009E5F53">
          <w:rPr>
            <w:rFonts w:ascii="宋体" w:hAnsi="宋体" w:hint="eastAsia"/>
            <w:szCs w:val="24"/>
          </w:rPr>
          <w:t>更高</w:t>
        </w:r>
      </w:ins>
      <w:r w:rsidR="00336FED" w:rsidRPr="00336FED">
        <w:rPr>
          <w:rFonts w:ascii="宋体" w:hAnsi="宋体" w:hint="eastAsia"/>
          <w:szCs w:val="24"/>
        </w:rPr>
        <w:t>级别</w:t>
      </w:r>
      <w:ins w:id="1090" w:author="蔡长春" w:date="2017-04-23T20:40:00Z">
        <w:r w:rsidR="009E5F53">
          <w:rPr>
            <w:rFonts w:ascii="宋体" w:hAnsi="宋体" w:hint="eastAsia"/>
            <w:szCs w:val="24"/>
          </w:rPr>
          <w:t>的</w:t>
        </w:r>
      </w:ins>
      <w:ins w:id="1091" w:author="蔡长春" w:date="2017-04-23T20:41:00Z">
        <w:r w:rsidR="009E5F53">
          <w:rPr>
            <w:rFonts w:ascii="宋体" w:hAnsi="宋体" w:hint="eastAsia"/>
            <w:szCs w:val="24"/>
          </w:rPr>
          <w:t>组合与头寸的</w:t>
        </w:r>
      </w:ins>
      <w:del w:id="1092" w:author="蔡长春" w:date="2017-04-23T20:41:00Z">
        <w:r w:rsidR="00336FED" w:rsidRPr="00336FED" w:rsidDel="009E5F53">
          <w:rPr>
            <w:rFonts w:ascii="宋体" w:hAnsi="宋体" w:hint="eastAsia"/>
            <w:szCs w:val="24"/>
          </w:rPr>
          <w:delText>和</w:delText>
        </w:r>
      </w:del>
      <w:del w:id="1093" w:author="蔡长春" w:date="2017-04-23T20:38:00Z">
        <w:r w:rsidR="00336FED" w:rsidRPr="00336FED" w:rsidDel="009E5F53">
          <w:rPr>
            <w:rFonts w:ascii="宋体" w:hAnsi="宋体" w:hint="eastAsia"/>
            <w:szCs w:val="24"/>
          </w:rPr>
          <w:delText>位置</w:delText>
        </w:r>
      </w:del>
      <w:r w:rsidR="00336FED" w:rsidRPr="00336FED">
        <w:rPr>
          <w:rFonts w:ascii="宋体" w:hAnsi="宋体" w:hint="eastAsia"/>
          <w:szCs w:val="24"/>
        </w:rPr>
        <w:t>透明</w:t>
      </w:r>
      <w:ins w:id="1094" w:author="蔡长春" w:date="2017-04-23T20:41:00Z">
        <w:r w:rsidR="009E5F53">
          <w:rPr>
            <w:rFonts w:ascii="宋体" w:hAnsi="宋体" w:hint="eastAsia"/>
            <w:szCs w:val="24"/>
          </w:rPr>
          <w:t>度</w:t>
        </w:r>
      </w:ins>
      <w:del w:id="1095" w:author="蔡长春" w:date="2017-04-23T20:41:00Z">
        <w:r w:rsidR="00336FED" w:rsidRPr="00336FED" w:rsidDel="009E5F53">
          <w:rPr>
            <w:rFonts w:ascii="宋体" w:hAnsi="宋体" w:hint="eastAsia"/>
            <w:szCs w:val="24"/>
          </w:rPr>
          <w:delText>性</w:delText>
        </w:r>
      </w:del>
      <w:r w:rsidR="00336FED" w:rsidRPr="00336FED">
        <w:rPr>
          <w:rFonts w:ascii="宋体" w:hAnsi="宋体" w:hint="eastAsia"/>
          <w:szCs w:val="24"/>
        </w:rPr>
        <w:t>。结果是</w:t>
      </w:r>
      <w:r w:rsidR="008C6651">
        <w:rPr>
          <w:rFonts w:ascii="宋体" w:hAnsi="宋体" w:hint="eastAsia"/>
          <w:szCs w:val="24"/>
        </w:rPr>
        <w:t>，</w:t>
      </w:r>
      <w:r w:rsidR="00336FED" w:rsidRPr="00336FED">
        <w:rPr>
          <w:rFonts w:ascii="宋体" w:hAnsi="宋体" w:hint="eastAsia"/>
          <w:szCs w:val="24"/>
        </w:rPr>
        <w:t>一些机构投资者决定直接去</w:t>
      </w:r>
      <w:del w:id="1096" w:author="蔡长春" w:date="2017-04-23T20:41:00Z">
        <w:r w:rsidDel="009E5F53">
          <w:rPr>
            <w:rFonts w:ascii="宋体" w:hAnsi="宋体" w:hint="eastAsia"/>
            <w:szCs w:val="24"/>
          </w:rPr>
          <w:delText>当</w:delText>
        </w:r>
        <w:r w:rsidRPr="00846AC3" w:rsidDel="009E5F53">
          <w:rPr>
            <w:rFonts w:ascii="宋体" w:hAnsi="宋体" w:hint="eastAsia"/>
            <w:szCs w:val="24"/>
          </w:rPr>
          <w:delText>对</w:delText>
        </w:r>
      </w:del>
      <w:ins w:id="1097" w:author="蔡长春" w:date="2017-04-23T20:41:00Z">
        <w:r w:rsidR="009E5F53">
          <w:rPr>
            <w:rFonts w:ascii="宋体" w:hAnsi="宋体" w:hint="eastAsia"/>
            <w:szCs w:val="24"/>
          </w:rPr>
          <w:t>投资对</w:t>
        </w:r>
      </w:ins>
      <w:r w:rsidRPr="00846AC3">
        <w:rPr>
          <w:rFonts w:ascii="宋体" w:hAnsi="宋体" w:hint="eastAsia"/>
          <w:szCs w:val="24"/>
        </w:rPr>
        <w:t>冲基金</w:t>
      </w:r>
      <w:del w:id="1098" w:author="蔡长春" w:date="2017-04-23T20:41:00Z">
        <w:r w:rsidRPr="00846AC3" w:rsidDel="009E5F53">
          <w:rPr>
            <w:rFonts w:ascii="宋体" w:hAnsi="宋体" w:hint="eastAsia"/>
            <w:szCs w:val="24"/>
          </w:rPr>
          <w:delText>经理</w:delText>
        </w:r>
      </w:del>
      <w:r w:rsidR="00336FED" w:rsidRPr="00336FED">
        <w:rPr>
          <w:rFonts w:ascii="宋体" w:hAnsi="宋体" w:hint="eastAsia"/>
          <w:szCs w:val="24"/>
        </w:rPr>
        <w:t>。</w:t>
      </w:r>
    </w:p>
    <w:p w:rsidR="00336FED" w:rsidRDefault="00F94169" w:rsidP="00F94169">
      <w:pPr>
        <w:ind w:firstLine="480"/>
        <w:rPr>
          <w:rFonts w:ascii="宋体" w:hAnsi="宋体"/>
          <w:szCs w:val="24"/>
        </w:rPr>
      </w:pPr>
      <w:r>
        <w:rPr>
          <w:rFonts w:ascii="宋体" w:hAnsi="宋体" w:hint="eastAsia"/>
          <w:szCs w:val="24"/>
        </w:rPr>
        <w:t>2008年的</w:t>
      </w:r>
      <w:r w:rsidRPr="00336FED">
        <w:rPr>
          <w:rFonts w:ascii="宋体" w:hAnsi="宋体" w:hint="eastAsia"/>
          <w:szCs w:val="24"/>
        </w:rPr>
        <w:t>对冲基金</w:t>
      </w:r>
      <w:r>
        <w:rPr>
          <w:rFonts w:ascii="宋体" w:hAnsi="宋体" w:hint="eastAsia"/>
          <w:szCs w:val="24"/>
        </w:rPr>
        <w:t>和</w:t>
      </w:r>
      <w:r w:rsidR="00A153DD">
        <w:rPr>
          <w:rFonts w:ascii="宋体" w:hAnsi="宋体" w:hint="eastAsia"/>
          <w:szCs w:val="24"/>
        </w:rPr>
        <w:t>FOF</w:t>
      </w:r>
      <w:r>
        <w:rPr>
          <w:rFonts w:ascii="宋体" w:hAnsi="宋体" w:hint="eastAsia"/>
          <w:szCs w:val="24"/>
        </w:rPr>
        <w:t>的</w:t>
      </w:r>
      <w:r w:rsidR="00336FED" w:rsidRPr="00336FED">
        <w:rPr>
          <w:rFonts w:ascii="宋体" w:hAnsi="宋体" w:hint="eastAsia"/>
          <w:szCs w:val="24"/>
        </w:rPr>
        <w:t>低收益</w:t>
      </w:r>
      <w:ins w:id="1099" w:author="蔡长春" w:date="2017-04-23T20:43:00Z">
        <w:r w:rsidR="00AF75E0">
          <w:rPr>
            <w:rFonts w:ascii="宋体" w:hAnsi="宋体"/>
            <w:szCs w:val="24"/>
          </w:rPr>
          <w:t>，</w:t>
        </w:r>
      </w:ins>
      <w:del w:id="1100" w:author="蔡长春" w:date="2017-04-23T20:43:00Z">
        <w:r w:rsidR="00E82302" w:rsidDel="00AF75E0">
          <w:rPr>
            <w:rFonts w:ascii="宋体" w:hAnsi="宋体" w:hint="eastAsia"/>
            <w:szCs w:val="24"/>
          </w:rPr>
          <w:delText>、</w:delText>
        </w:r>
      </w:del>
      <w:r w:rsidR="00336FED" w:rsidRPr="00336FED">
        <w:rPr>
          <w:rFonts w:ascii="宋体" w:hAnsi="宋体" w:hint="eastAsia"/>
          <w:szCs w:val="24"/>
        </w:rPr>
        <w:t>固定收益</w:t>
      </w:r>
      <w:r w:rsidR="00E82302">
        <w:rPr>
          <w:rFonts w:ascii="宋体" w:hAnsi="宋体" w:hint="eastAsia"/>
          <w:szCs w:val="24"/>
        </w:rPr>
        <w:t>、</w:t>
      </w:r>
      <w:r w:rsidR="00336FED" w:rsidRPr="00336FED">
        <w:rPr>
          <w:rFonts w:ascii="宋体" w:hAnsi="宋体" w:hint="eastAsia"/>
          <w:szCs w:val="24"/>
        </w:rPr>
        <w:t>套利</w:t>
      </w:r>
      <w:r>
        <w:rPr>
          <w:rFonts w:ascii="宋体" w:hAnsi="宋体" w:hint="eastAsia"/>
          <w:szCs w:val="24"/>
        </w:rPr>
        <w:t>和衍生品策略</w:t>
      </w:r>
      <w:r w:rsidR="00612A40">
        <w:rPr>
          <w:rFonts w:ascii="宋体" w:hAnsi="宋体" w:hint="eastAsia"/>
          <w:szCs w:val="24"/>
        </w:rPr>
        <w:t>的</w:t>
      </w:r>
      <w:ins w:id="1101" w:author="蔡长春" w:date="2017-04-23T20:44:00Z">
        <w:r w:rsidR="00AF75E0">
          <w:rPr>
            <w:rFonts w:ascii="宋体" w:hAnsi="宋体" w:hint="eastAsia"/>
            <w:szCs w:val="24"/>
          </w:rPr>
          <w:t>高位崩盘</w:t>
        </w:r>
      </w:ins>
      <w:del w:id="1102" w:author="蔡长春" w:date="2017-04-23T20:44:00Z">
        <w:r w:rsidR="00612A40" w:rsidDel="00AF75E0">
          <w:rPr>
            <w:rFonts w:ascii="宋体" w:hAnsi="宋体" w:hint="eastAsia"/>
            <w:szCs w:val="24"/>
          </w:rPr>
          <w:delText>高层崩溃</w:delText>
        </w:r>
      </w:del>
      <w:r>
        <w:rPr>
          <w:rFonts w:ascii="宋体" w:hAnsi="宋体" w:hint="eastAsia"/>
          <w:szCs w:val="24"/>
        </w:rPr>
        <w:t>，推动更多经验丰富的大型机构投资者离开</w:t>
      </w:r>
      <w:r w:rsidR="00A153DD">
        <w:rPr>
          <w:rFonts w:ascii="宋体" w:hAnsi="宋体" w:hint="eastAsia"/>
          <w:szCs w:val="24"/>
        </w:rPr>
        <w:t>FOF</w:t>
      </w:r>
      <w:r>
        <w:rPr>
          <w:rFonts w:ascii="宋体" w:hAnsi="宋体" w:hint="eastAsia"/>
          <w:szCs w:val="24"/>
        </w:rPr>
        <w:t>进入到</w:t>
      </w:r>
      <w:r w:rsidR="00336FED" w:rsidRPr="00336FED">
        <w:rPr>
          <w:rFonts w:ascii="宋体" w:hAnsi="宋体" w:hint="eastAsia"/>
          <w:szCs w:val="24"/>
        </w:rPr>
        <w:t>对冲基金</w:t>
      </w:r>
      <w:ins w:id="1103" w:author="蔡长春" w:date="2017-04-23T20:45:00Z">
        <w:r w:rsidR="00AF75E0">
          <w:rPr>
            <w:rFonts w:ascii="宋体" w:hAnsi="宋体" w:hint="eastAsia"/>
            <w:szCs w:val="24"/>
          </w:rPr>
          <w:t>行业</w:t>
        </w:r>
      </w:ins>
      <w:r w:rsidR="00336FED" w:rsidRPr="00336FED">
        <w:rPr>
          <w:rFonts w:ascii="宋体" w:hAnsi="宋体" w:hint="eastAsia"/>
          <w:szCs w:val="24"/>
        </w:rPr>
        <w:t>。大型投资者相信</w:t>
      </w:r>
      <w:r w:rsidR="008C6651">
        <w:rPr>
          <w:rFonts w:ascii="宋体" w:hAnsi="宋体" w:hint="eastAsia"/>
          <w:szCs w:val="24"/>
        </w:rPr>
        <w:t>，</w:t>
      </w:r>
      <w:r w:rsidR="00336FED" w:rsidRPr="00336FED">
        <w:rPr>
          <w:rFonts w:ascii="宋体" w:hAnsi="宋体" w:hint="eastAsia"/>
          <w:szCs w:val="24"/>
        </w:rPr>
        <w:t>他们</w:t>
      </w:r>
      <w:ins w:id="1104" w:author="蔡长春" w:date="2017-04-23T20:46:00Z">
        <w:r w:rsidR="00FB2585">
          <w:rPr>
            <w:rFonts w:ascii="宋体" w:hAnsi="宋体" w:hint="eastAsia"/>
            <w:szCs w:val="24"/>
          </w:rPr>
          <w:t>将</w:t>
        </w:r>
      </w:ins>
      <w:r w:rsidR="00336FED" w:rsidRPr="00336FED">
        <w:rPr>
          <w:rFonts w:ascii="宋体" w:hAnsi="宋体" w:hint="eastAsia"/>
          <w:szCs w:val="24"/>
        </w:rPr>
        <w:t>得到</w:t>
      </w:r>
      <w:del w:id="1105" w:author="蔡长春" w:date="2017-04-23T20:47:00Z">
        <w:r w:rsidR="00336FED" w:rsidRPr="00336FED" w:rsidDel="00FB2585">
          <w:rPr>
            <w:rFonts w:ascii="宋体" w:hAnsi="宋体" w:hint="eastAsia"/>
            <w:szCs w:val="24"/>
          </w:rPr>
          <w:delText>更多的</w:delText>
        </w:r>
      </w:del>
      <w:ins w:id="1106" w:author="蔡长春" w:date="2017-04-23T20:47:00Z">
        <w:r w:rsidR="00FB2585">
          <w:rPr>
            <w:rFonts w:ascii="宋体" w:hAnsi="宋体" w:hint="eastAsia"/>
            <w:szCs w:val="24"/>
          </w:rPr>
          <w:t>更加</w:t>
        </w:r>
      </w:ins>
      <w:del w:id="1107" w:author="蔡长春" w:date="2017-04-23T20:46:00Z">
        <w:r w:rsidR="00336FED" w:rsidRPr="00336FED" w:rsidDel="00FB2585">
          <w:rPr>
            <w:rFonts w:ascii="宋体" w:hAnsi="宋体" w:hint="eastAsia"/>
            <w:szCs w:val="24"/>
          </w:rPr>
          <w:delText>定制投资组合</w:delText>
        </w:r>
      </w:del>
      <w:r w:rsidR="00336FED" w:rsidRPr="00336FED">
        <w:rPr>
          <w:rFonts w:ascii="宋体" w:hAnsi="宋体" w:hint="eastAsia"/>
          <w:szCs w:val="24"/>
        </w:rPr>
        <w:t>符合</w:t>
      </w:r>
      <w:del w:id="1108" w:author="蔡长春" w:date="2017-04-23T20:46:00Z">
        <w:r w:rsidR="00336FED" w:rsidRPr="00336FED" w:rsidDel="00FB2585">
          <w:rPr>
            <w:rFonts w:ascii="宋体" w:hAnsi="宋体" w:hint="eastAsia"/>
            <w:szCs w:val="24"/>
          </w:rPr>
          <w:delText>各自的</w:delText>
        </w:r>
      </w:del>
      <w:ins w:id="1109" w:author="蔡长春" w:date="2017-04-23T20:46:00Z">
        <w:r w:rsidR="00FB2585">
          <w:rPr>
            <w:rFonts w:ascii="宋体" w:hAnsi="宋体" w:hint="eastAsia"/>
            <w:szCs w:val="24"/>
          </w:rPr>
          <w:t>其</w:t>
        </w:r>
      </w:ins>
      <w:r w:rsidR="00336FED" w:rsidRPr="00336FED">
        <w:rPr>
          <w:rFonts w:ascii="宋体" w:hAnsi="宋体" w:hint="eastAsia"/>
          <w:szCs w:val="24"/>
        </w:rPr>
        <w:t>投资和资产/负债需求</w:t>
      </w:r>
      <w:ins w:id="1110" w:author="蔡长春" w:date="2017-04-23T20:46:00Z">
        <w:r w:rsidR="00FB2585">
          <w:rPr>
            <w:rFonts w:ascii="宋体" w:hAnsi="宋体" w:hint="eastAsia"/>
            <w:szCs w:val="24"/>
          </w:rPr>
          <w:t>的</w:t>
        </w:r>
        <w:r w:rsidR="00FB2585" w:rsidRPr="00336FED">
          <w:rPr>
            <w:rFonts w:ascii="宋体" w:hAnsi="宋体" w:hint="eastAsia"/>
            <w:szCs w:val="24"/>
          </w:rPr>
          <w:t>定制投资组合</w:t>
        </w:r>
      </w:ins>
      <w:r w:rsidR="008C6651">
        <w:rPr>
          <w:rFonts w:ascii="宋体" w:hAnsi="宋体" w:hint="eastAsia"/>
          <w:szCs w:val="24"/>
        </w:rPr>
        <w:t>，</w:t>
      </w:r>
      <w:r>
        <w:rPr>
          <w:rFonts w:ascii="宋体" w:hAnsi="宋体" w:hint="eastAsia"/>
          <w:szCs w:val="24"/>
        </w:rPr>
        <w:t>通过</w:t>
      </w:r>
      <w:r w:rsidR="00336FED" w:rsidRPr="00336FED">
        <w:rPr>
          <w:rFonts w:ascii="宋体" w:hAnsi="宋体" w:hint="eastAsia"/>
          <w:szCs w:val="24"/>
        </w:rPr>
        <w:t>监控投资组合</w:t>
      </w:r>
      <w:ins w:id="1111" w:author="蔡长春" w:date="2017-04-23T20:47:00Z">
        <w:r w:rsidR="00FB2585">
          <w:rPr>
            <w:rFonts w:ascii="宋体" w:hAnsi="宋体" w:hint="eastAsia"/>
            <w:szCs w:val="24"/>
          </w:rPr>
          <w:t>还能</w:t>
        </w:r>
      </w:ins>
      <w:del w:id="1112" w:author="蔡长春" w:date="2017-04-23T20:47:00Z">
        <w:r w:rsidDel="00FB2585">
          <w:rPr>
            <w:rFonts w:ascii="宋体" w:hAnsi="宋体" w:hint="eastAsia"/>
            <w:szCs w:val="24"/>
          </w:rPr>
          <w:delText>来</w:delText>
        </w:r>
      </w:del>
      <w:r>
        <w:rPr>
          <w:rFonts w:ascii="宋体" w:hAnsi="宋体" w:hint="eastAsia"/>
          <w:szCs w:val="24"/>
        </w:rPr>
        <w:t>获得</w:t>
      </w:r>
      <w:r w:rsidR="00336FED" w:rsidRPr="00336FED">
        <w:rPr>
          <w:rFonts w:ascii="宋体" w:hAnsi="宋体" w:hint="eastAsia"/>
          <w:szCs w:val="24"/>
        </w:rPr>
        <w:t>更大的透明度</w:t>
      </w:r>
      <w:r w:rsidR="008C6651">
        <w:rPr>
          <w:rFonts w:ascii="宋体" w:hAnsi="宋体" w:hint="eastAsia"/>
          <w:szCs w:val="24"/>
        </w:rPr>
        <w:t>，</w:t>
      </w:r>
      <w:r>
        <w:rPr>
          <w:rFonts w:ascii="宋体" w:hAnsi="宋体" w:hint="eastAsia"/>
          <w:szCs w:val="24"/>
        </w:rPr>
        <w:t>当然</w:t>
      </w:r>
      <w:ins w:id="1113" w:author="蔡长春" w:date="2017-04-23T20:47:00Z">
        <w:r w:rsidR="00FB2585">
          <w:rPr>
            <w:rFonts w:ascii="宋体" w:hAnsi="宋体" w:hint="eastAsia"/>
            <w:szCs w:val="24"/>
          </w:rPr>
          <w:t>也</w:t>
        </w:r>
      </w:ins>
      <w:r>
        <w:rPr>
          <w:rFonts w:ascii="宋体" w:hAnsi="宋体" w:hint="eastAsia"/>
          <w:szCs w:val="24"/>
        </w:rPr>
        <w:t>会有更有利的收费结构</w:t>
      </w:r>
      <w:r w:rsidR="00336FED" w:rsidRPr="00336FED">
        <w:rPr>
          <w:rFonts w:ascii="宋体" w:hAnsi="宋体" w:hint="eastAsia"/>
          <w:szCs w:val="24"/>
        </w:rPr>
        <w:t>。麦道夫灾难前</w:t>
      </w:r>
      <w:r w:rsidR="008C6651">
        <w:rPr>
          <w:rFonts w:ascii="宋体" w:hAnsi="宋体" w:hint="eastAsia"/>
          <w:szCs w:val="24"/>
        </w:rPr>
        <w:t>，</w:t>
      </w:r>
      <w:del w:id="1114" w:author="蔡长春" w:date="2017-04-23T20:56:00Z">
        <w:r w:rsidR="00612A40" w:rsidDel="00675FAE">
          <w:rPr>
            <w:rFonts w:ascii="宋体" w:hAnsi="宋体" w:hint="eastAsia"/>
            <w:szCs w:val="24"/>
          </w:rPr>
          <w:delText>众所周知的崩溃的公司</w:delText>
        </w:r>
      </w:del>
      <w:ins w:id="1115" w:author="蔡长春" w:date="2017-04-23T20:56:00Z">
        <w:r w:rsidR="00675FAE">
          <w:rPr>
            <w:rFonts w:ascii="宋体" w:hAnsi="宋体" w:hint="eastAsia"/>
            <w:szCs w:val="24"/>
          </w:rPr>
          <w:t>一些众所周知的公司的倒闭</w:t>
        </w:r>
      </w:ins>
      <w:r w:rsidR="00612A40">
        <w:rPr>
          <w:rFonts w:ascii="宋体" w:hAnsi="宋体" w:hint="eastAsia"/>
          <w:szCs w:val="24"/>
        </w:rPr>
        <w:t>，比如</w:t>
      </w:r>
      <w:r w:rsidR="00612A40" w:rsidRPr="00612A40">
        <w:rPr>
          <w:rFonts w:ascii="宋体" w:hAnsi="宋体"/>
          <w:szCs w:val="24"/>
        </w:rPr>
        <w:t>Amaranth</w:t>
      </w:r>
      <w:r w:rsidR="008C6651">
        <w:rPr>
          <w:rFonts w:ascii="宋体" w:hAnsi="宋体"/>
          <w:szCs w:val="24"/>
        </w:rPr>
        <w:t>，</w:t>
      </w:r>
      <w:proofErr w:type="spellStart"/>
      <w:r w:rsidR="00612A40" w:rsidRPr="00612A40">
        <w:rPr>
          <w:rFonts w:ascii="宋体" w:hAnsi="宋体"/>
          <w:szCs w:val="24"/>
        </w:rPr>
        <w:t>Zwirn</w:t>
      </w:r>
      <w:proofErr w:type="spellEnd"/>
      <w:r w:rsidR="008C6651">
        <w:rPr>
          <w:rFonts w:ascii="宋体" w:hAnsi="宋体"/>
          <w:szCs w:val="24"/>
        </w:rPr>
        <w:t>，</w:t>
      </w:r>
      <w:del w:id="1116" w:author="蔡长春" w:date="2017-04-23T20:59:00Z">
        <w:r w:rsidR="00612A40" w:rsidRPr="00612A40" w:rsidDel="00675FAE">
          <w:rPr>
            <w:rFonts w:ascii="宋体" w:hAnsi="宋体"/>
            <w:szCs w:val="24"/>
          </w:rPr>
          <w:delText xml:space="preserve"> </w:delText>
        </w:r>
      </w:del>
      <w:ins w:id="1117" w:author="蔡长春" w:date="2017-04-23T20:59:00Z">
        <w:r w:rsidR="00675FAE">
          <w:rPr>
            <w:rFonts w:ascii="宋体" w:hAnsi="宋体" w:hint="eastAsia"/>
            <w:szCs w:val="24"/>
          </w:rPr>
          <w:t>以及贝尔斯登</w:t>
        </w:r>
      </w:ins>
      <w:ins w:id="1118" w:author="蔡长春" w:date="2017-04-23T21:00:00Z">
        <w:r w:rsidR="00675FAE">
          <w:rPr>
            <w:rFonts w:ascii="宋体" w:hAnsi="宋体" w:hint="eastAsia"/>
            <w:szCs w:val="24"/>
          </w:rPr>
          <w:t>资产管理公司等，</w:t>
        </w:r>
      </w:ins>
      <w:del w:id="1119" w:author="蔡长春" w:date="2017-04-23T20:59:00Z">
        <w:r w:rsidR="00612A40" w:rsidRPr="00612A40" w:rsidDel="00675FAE">
          <w:rPr>
            <w:rFonts w:ascii="宋体" w:hAnsi="宋体"/>
            <w:szCs w:val="24"/>
          </w:rPr>
          <w:delText>a</w:delText>
        </w:r>
        <w:r w:rsidR="00612A40" w:rsidDel="00675FAE">
          <w:rPr>
            <w:rFonts w:ascii="宋体" w:hAnsi="宋体"/>
            <w:szCs w:val="24"/>
          </w:rPr>
          <w:delText>nd Bear Stearns</w:delText>
        </w:r>
      </w:del>
      <w:r w:rsidR="00336FED" w:rsidRPr="00336FED">
        <w:rPr>
          <w:rFonts w:ascii="宋体" w:hAnsi="宋体" w:hint="eastAsia"/>
          <w:szCs w:val="24"/>
        </w:rPr>
        <w:t>迫使许多投资委员会认真考虑是否</w:t>
      </w:r>
      <w:r w:rsidR="00612A40">
        <w:rPr>
          <w:rFonts w:ascii="宋体" w:hAnsi="宋体" w:hint="eastAsia"/>
          <w:szCs w:val="24"/>
        </w:rPr>
        <w:t>有</w:t>
      </w:r>
      <w:r w:rsidR="00336FED" w:rsidRPr="00336FED">
        <w:rPr>
          <w:rFonts w:ascii="宋体" w:hAnsi="宋体" w:hint="eastAsia"/>
          <w:szCs w:val="24"/>
        </w:rPr>
        <w:t>使用</w:t>
      </w:r>
      <w:r w:rsidR="00A153DD">
        <w:rPr>
          <w:rFonts w:ascii="宋体" w:hAnsi="宋体" w:hint="eastAsia"/>
          <w:szCs w:val="24"/>
        </w:rPr>
        <w:t>FOF</w:t>
      </w:r>
      <w:r w:rsidR="00612A40">
        <w:rPr>
          <w:rFonts w:ascii="宋体" w:hAnsi="宋体" w:hint="eastAsia"/>
          <w:szCs w:val="24"/>
        </w:rPr>
        <w:t>投资的地方。不管投资委员会和顾问的决定如何</w:t>
      </w:r>
      <w:r w:rsidR="008C6651">
        <w:rPr>
          <w:rFonts w:ascii="宋体" w:hAnsi="宋体" w:hint="eastAsia"/>
          <w:szCs w:val="24"/>
        </w:rPr>
        <w:t>，</w:t>
      </w:r>
      <w:r w:rsidR="00336FED" w:rsidRPr="00336FED">
        <w:rPr>
          <w:rFonts w:ascii="宋体" w:hAnsi="宋体" w:hint="eastAsia"/>
          <w:szCs w:val="24"/>
        </w:rPr>
        <w:t>这项研究表明</w:t>
      </w:r>
      <w:r w:rsidR="008C6651">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(麦道夫除外)</w:t>
      </w:r>
      <w:r w:rsidR="00612A40">
        <w:rPr>
          <w:rFonts w:ascii="宋体" w:hAnsi="宋体" w:hint="eastAsia"/>
          <w:szCs w:val="24"/>
        </w:rPr>
        <w:t>提供</w:t>
      </w:r>
      <w:ins w:id="1120" w:author="蔡长春" w:date="2017-04-23T21:02:00Z">
        <w:r w:rsidR="00675FAE">
          <w:rPr>
            <w:rFonts w:ascii="宋体" w:hAnsi="宋体" w:hint="eastAsia"/>
            <w:szCs w:val="24"/>
          </w:rPr>
          <w:t>了直接投资无法企及的</w:t>
        </w:r>
      </w:ins>
      <w:ins w:id="1121" w:author="蔡长春" w:date="2017-04-23T21:03:00Z">
        <w:r w:rsidR="00675FAE">
          <w:rPr>
            <w:rFonts w:ascii="宋体" w:hAnsi="宋体" w:hint="eastAsia"/>
            <w:szCs w:val="24"/>
          </w:rPr>
          <w:t>投资多元化水平。</w:t>
        </w:r>
      </w:ins>
      <w:del w:id="1122" w:author="蔡长春" w:date="2017-04-23T21:03:00Z">
        <w:r w:rsidR="00612A40" w:rsidDel="00675FAE">
          <w:rPr>
            <w:rFonts w:ascii="宋体" w:hAnsi="宋体" w:hint="eastAsia"/>
            <w:szCs w:val="24"/>
          </w:rPr>
          <w:delText>一定程度的多元化的直接投资，</w:delText>
        </w:r>
      </w:del>
      <w:r w:rsidR="00336FED" w:rsidRPr="00336FED">
        <w:rPr>
          <w:rFonts w:ascii="宋体" w:hAnsi="宋体" w:hint="eastAsia"/>
          <w:szCs w:val="24"/>
        </w:rPr>
        <w:t>通过</w:t>
      </w:r>
      <w:r w:rsidR="00A153DD">
        <w:rPr>
          <w:rFonts w:ascii="宋体" w:hAnsi="宋体" w:hint="eastAsia"/>
          <w:szCs w:val="24"/>
        </w:rPr>
        <w:t>FOF</w:t>
      </w:r>
      <w:ins w:id="1123" w:author="蔡长春" w:date="2017-04-23T21:04:00Z">
        <w:r w:rsidR="00675FAE">
          <w:rPr>
            <w:rFonts w:ascii="宋体" w:hAnsi="宋体" w:hint="eastAsia"/>
            <w:szCs w:val="24"/>
          </w:rPr>
          <w:t>实现</w:t>
        </w:r>
      </w:ins>
      <w:r w:rsidR="00336FED" w:rsidRPr="00336FED">
        <w:rPr>
          <w:rFonts w:ascii="宋体" w:hAnsi="宋体" w:hint="eastAsia"/>
          <w:szCs w:val="24"/>
        </w:rPr>
        <w:t>投资</w:t>
      </w:r>
      <w:del w:id="1124" w:author="蔡长春" w:date="2017-04-23T21:04:00Z">
        <w:r w:rsidR="00612A40" w:rsidRPr="00336FED" w:rsidDel="00675FAE">
          <w:rPr>
            <w:rFonts w:ascii="宋体" w:hAnsi="宋体" w:hint="eastAsia"/>
            <w:szCs w:val="24"/>
          </w:rPr>
          <w:delText>进行多样化调整</w:delText>
        </w:r>
      </w:del>
      <w:ins w:id="1125" w:author="蔡长春" w:date="2017-04-23T21:04:00Z">
        <w:r w:rsidR="00675FAE">
          <w:rPr>
            <w:rFonts w:ascii="宋体" w:hAnsi="宋体" w:hint="eastAsia"/>
            <w:szCs w:val="24"/>
          </w:rPr>
          <w:t>多元化</w:t>
        </w:r>
      </w:ins>
      <w:r w:rsidR="00612A40" w:rsidRPr="00336FED">
        <w:rPr>
          <w:rFonts w:ascii="宋体" w:hAnsi="宋体" w:hint="eastAsia"/>
          <w:szCs w:val="24"/>
        </w:rPr>
        <w:t>的能力</w:t>
      </w:r>
      <w:ins w:id="1126" w:author="蔡长春" w:date="2017-04-23T21:04:00Z">
        <w:r w:rsidR="00675FAE">
          <w:rPr>
            <w:rFonts w:ascii="宋体" w:hAnsi="宋体" w:hint="eastAsia"/>
            <w:szCs w:val="24"/>
          </w:rPr>
          <w:t>，</w:t>
        </w:r>
      </w:ins>
      <w:ins w:id="1127" w:author="蔡长春" w:date="2017-04-23T21:05:00Z">
        <w:r w:rsidR="00ED27A5">
          <w:rPr>
            <w:rFonts w:ascii="宋体" w:hAnsi="宋体" w:hint="eastAsia"/>
            <w:szCs w:val="24"/>
          </w:rPr>
          <w:t>限定了投资这资产受</w:t>
        </w:r>
      </w:ins>
      <w:del w:id="1128" w:author="蔡长春" w:date="2017-04-23T21:05:00Z">
        <w:r w:rsidR="00612A40" w:rsidDel="00ED27A5">
          <w:rPr>
            <w:rFonts w:ascii="宋体" w:hAnsi="宋体" w:hint="eastAsia"/>
            <w:szCs w:val="24"/>
          </w:rPr>
          <w:delText>来</w:delText>
        </w:r>
        <w:r w:rsidR="00336FED" w:rsidRPr="00336FED" w:rsidDel="00ED27A5">
          <w:rPr>
            <w:rFonts w:ascii="宋体" w:hAnsi="宋体" w:hint="eastAsia"/>
            <w:szCs w:val="24"/>
          </w:rPr>
          <w:delText>限制</w:delText>
        </w:r>
        <w:r w:rsidR="00612A40" w:rsidDel="00ED27A5">
          <w:rPr>
            <w:rFonts w:ascii="宋体" w:hAnsi="宋体" w:hint="eastAsia"/>
            <w:szCs w:val="24"/>
          </w:rPr>
          <w:delText>一项具体的</w:delText>
        </w:r>
      </w:del>
      <w:ins w:id="1129" w:author="蔡长春" w:date="2017-04-23T21:05:00Z">
        <w:r w:rsidR="00ED27A5">
          <w:rPr>
            <w:rFonts w:ascii="宋体" w:hAnsi="宋体" w:hint="eastAsia"/>
            <w:szCs w:val="24"/>
          </w:rPr>
          <w:t>单一的</w:t>
        </w:r>
      </w:ins>
      <w:r w:rsidR="00612A40">
        <w:rPr>
          <w:rFonts w:ascii="宋体" w:hAnsi="宋体" w:hint="eastAsia"/>
          <w:szCs w:val="24"/>
        </w:rPr>
        <w:t>崩溃或欺诈</w:t>
      </w:r>
      <w:ins w:id="1130" w:author="蔡长春" w:date="2017-04-23T21:05:00Z">
        <w:r w:rsidR="00ED27A5">
          <w:rPr>
            <w:rFonts w:ascii="宋体" w:hAnsi="宋体" w:hint="eastAsia"/>
            <w:szCs w:val="24"/>
          </w:rPr>
          <w:t>事件影响的范围。</w:t>
        </w:r>
      </w:ins>
      <w:del w:id="1131" w:author="蔡长春" w:date="2017-04-23T21:06:00Z">
        <w:r w:rsidR="00612A40" w:rsidDel="00ED27A5">
          <w:rPr>
            <w:rFonts w:ascii="宋体" w:hAnsi="宋体" w:hint="eastAsia"/>
            <w:szCs w:val="24"/>
          </w:rPr>
          <w:delText>投资者</w:delText>
        </w:r>
        <w:r w:rsidR="00336FED" w:rsidRPr="00336FED" w:rsidDel="00ED27A5">
          <w:rPr>
            <w:rFonts w:ascii="宋体" w:hAnsi="宋体" w:hint="eastAsia"/>
            <w:szCs w:val="24"/>
          </w:rPr>
          <w:delText>资产</w:delText>
        </w:r>
        <w:r w:rsidR="00612A40" w:rsidDel="00ED27A5">
          <w:rPr>
            <w:rFonts w:ascii="宋体" w:hAnsi="宋体" w:hint="eastAsia"/>
            <w:szCs w:val="24"/>
          </w:rPr>
          <w:delText>的事件</w:delText>
        </w:r>
        <w:r w:rsidR="00612A40" w:rsidRPr="00336FED" w:rsidDel="00ED27A5">
          <w:rPr>
            <w:rFonts w:ascii="宋体" w:hAnsi="宋体" w:hint="eastAsia"/>
            <w:szCs w:val="24"/>
          </w:rPr>
          <w:delText>的影响</w:delText>
        </w:r>
        <w:r w:rsidR="00336FED" w:rsidRPr="00336FED" w:rsidDel="00ED27A5">
          <w:rPr>
            <w:rFonts w:ascii="宋体" w:hAnsi="宋体" w:hint="eastAsia"/>
            <w:szCs w:val="24"/>
          </w:rPr>
          <w:delText>。</w:delText>
        </w:r>
      </w:del>
    </w:p>
    <w:p w:rsidR="00336FED" w:rsidRPr="008C6651" w:rsidRDefault="00ED27A5" w:rsidP="00336FED">
      <w:pPr>
        <w:ind w:firstLine="562"/>
        <w:rPr>
          <w:rFonts w:ascii="宋体" w:hAnsi="宋体"/>
          <w:b/>
          <w:sz w:val="28"/>
          <w:szCs w:val="24"/>
        </w:rPr>
      </w:pPr>
      <w:ins w:id="1132" w:author="蔡长春" w:date="2017-04-23T21:08:00Z">
        <w:r>
          <w:rPr>
            <w:rFonts w:ascii="宋体" w:hAnsi="宋体" w:hint="eastAsia"/>
            <w:b/>
            <w:sz w:val="28"/>
            <w:szCs w:val="24"/>
          </w:rPr>
          <w:t>多元化风险</w:t>
        </w:r>
      </w:ins>
      <w:del w:id="1133" w:author="蔡长春" w:date="2017-04-23T21:08:00Z">
        <w:r w:rsidR="00336FED" w:rsidRPr="008C6651" w:rsidDel="00ED27A5">
          <w:rPr>
            <w:rFonts w:ascii="宋体" w:hAnsi="宋体" w:hint="eastAsia"/>
            <w:b/>
            <w:sz w:val="28"/>
            <w:szCs w:val="24"/>
          </w:rPr>
          <w:delText>多样化</w:delText>
        </w:r>
      </w:del>
      <w:r w:rsidR="008C6651" w:rsidRPr="008C6651">
        <w:rPr>
          <w:rFonts w:ascii="宋体" w:hAnsi="宋体" w:hint="eastAsia"/>
          <w:b/>
          <w:sz w:val="28"/>
          <w:szCs w:val="24"/>
        </w:rPr>
        <w:t>101</w:t>
      </w:r>
      <w:ins w:id="1134" w:author="蔡长春" w:date="2017-04-23T21:08:00Z">
        <w:r>
          <w:rPr>
            <w:rFonts w:ascii="宋体" w:hAnsi="宋体" w:hint="eastAsia"/>
            <w:b/>
            <w:sz w:val="28"/>
            <w:szCs w:val="24"/>
          </w:rPr>
          <w:t>准则</w:t>
        </w:r>
      </w:ins>
    </w:p>
    <w:p w:rsidR="00310A6D" w:rsidRDefault="002B4D51" w:rsidP="00336FED">
      <w:pPr>
        <w:ind w:firstLine="480"/>
        <w:rPr>
          <w:rFonts w:ascii="宋体" w:hAnsi="宋体"/>
          <w:szCs w:val="24"/>
        </w:rPr>
      </w:pPr>
      <w:ins w:id="1135" w:author="蔡长春" w:date="2017-04-23T21:09:00Z">
        <w:r>
          <w:rPr>
            <w:rFonts w:ascii="宋体" w:hAnsi="宋体" w:hint="eastAsia"/>
            <w:szCs w:val="24"/>
          </w:rPr>
          <w:t>举例来说，</w:t>
        </w:r>
      </w:ins>
      <w:del w:id="1136" w:author="蔡长春" w:date="2017-04-23T21:09:00Z">
        <w:r w:rsidR="008C6651" w:rsidDel="002B4D51">
          <w:rPr>
            <w:rFonts w:ascii="宋体" w:hAnsi="宋体" w:hint="eastAsia"/>
            <w:szCs w:val="24"/>
          </w:rPr>
          <w:delText>说到</w:delText>
        </w:r>
        <w:r w:rsidR="00336FED" w:rsidRPr="00336FED" w:rsidDel="002B4D51">
          <w:rPr>
            <w:rFonts w:ascii="宋体" w:hAnsi="宋体" w:hint="eastAsia"/>
            <w:szCs w:val="24"/>
          </w:rPr>
          <w:delText>影响</w:delText>
        </w:r>
        <w:r w:rsidR="008C6651" w:rsidDel="002B4D51">
          <w:rPr>
            <w:rFonts w:ascii="宋体" w:hAnsi="宋体" w:hint="eastAsia"/>
            <w:szCs w:val="24"/>
          </w:rPr>
          <w:delText>，</w:delText>
        </w:r>
        <w:r w:rsidR="00336FED" w:rsidRPr="00336FED" w:rsidDel="002B4D51">
          <w:rPr>
            <w:rFonts w:ascii="宋体" w:hAnsi="宋体" w:hint="eastAsia"/>
            <w:szCs w:val="24"/>
          </w:rPr>
          <w:delText>例如</w:delText>
        </w:r>
        <w:r w:rsidR="008C6651" w:rsidDel="002B4D51">
          <w:rPr>
            <w:rFonts w:ascii="宋体" w:hAnsi="宋体" w:hint="eastAsia"/>
            <w:szCs w:val="24"/>
          </w:rPr>
          <w:delText>，</w:delText>
        </w:r>
      </w:del>
      <w:r w:rsidR="00A56DCC">
        <w:rPr>
          <w:rFonts w:ascii="宋体" w:hAnsi="宋体" w:hint="eastAsia"/>
          <w:szCs w:val="24"/>
        </w:rPr>
        <w:t>有</w:t>
      </w:r>
      <w:r w:rsidR="00336FED" w:rsidRPr="00336FED">
        <w:rPr>
          <w:rFonts w:ascii="宋体" w:hAnsi="宋体" w:hint="eastAsia"/>
          <w:szCs w:val="24"/>
        </w:rPr>
        <w:t>两个养老金计划</w:t>
      </w:r>
      <w:del w:id="1137" w:author="蔡长春" w:date="2017-04-23T21:09:00Z">
        <w:r w:rsidR="00336FED" w:rsidRPr="00336FED" w:rsidDel="002B4D51">
          <w:rPr>
            <w:rFonts w:ascii="宋体" w:hAnsi="宋体" w:hint="eastAsia"/>
            <w:szCs w:val="24"/>
          </w:rPr>
          <w:delText>投资</w:delText>
        </w:r>
      </w:del>
      <w:r w:rsidR="00A56DCC">
        <w:rPr>
          <w:rFonts w:ascii="宋体" w:hAnsi="宋体" w:hint="eastAsia"/>
          <w:szCs w:val="24"/>
        </w:rPr>
        <w:t>，</w:t>
      </w:r>
      <w:bookmarkStart w:id="1138" w:name="_GoBack"/>
      <w:bookmarkEnd w:id="1138"/>
      <w:r w:rsidR="00A56DCC">
        <w:rPr>
          <w:rFonts w:ascii="宋体" w:hAnsi="宋体" w:hint="eastAsia"/>
          <w:szCs w:val="24"/>
        </w:rPr>
        <w:t>其中单一基金经理管理</w:t>
      </w:r>
      <w:r w:rsidR="00336FED" w:rsidRPr="00336FED">
        <w:rPr>
          <w:rFonts w:ascii="宋体" w:hAnsi="宋体" w:hint="eastAsia"/>
          <w:szCs w:val="24"/>
        </w:rPr>
        <w:t>1亿美元的资产</w:t>
      </w:r>
      <w:r w:rsidR="00A56DCC">
        <w:rPr>
          <w:rFonts w:ascii="宋体" w:hAnsi="宋体" w:hint="eastAsia"/>
          <w:szCs w:val="24"/>
        </w:rPr>
        <w:t>，</w:t>
      </w:r>
      <w:r w:rsidR="00336FED" w:rsidRPr="00336FED">
        <w:rPr>
          <w:rFonts w:ascii="宋体" w:hAnsi="宋体" w:hint="eastAsia"/>
          <w:szCs w:val="24"/>
        </w:rPr>
        <w:t>一个</w:t>
      </w:r>
      <w:r w:rsidR="00A153DD">
        <w:rPr>
          <w:rFonts w:ascii="宋体" w:hAnsi="宋体" w:hint="eastAsia"/>
          <w:szCs w:val="24"/>
        </w:rPr>
        <w:t>FOF</w:t>
      </w:r>
      <w:r w:rsidR="00A56DCC">
        <w:rPr>
          <w:rFonts w:ascii="宋体" w:hAnsi="宋体" w:hint="eastAsia"/>
          <w:szCs w:val="24"/>
        </w:rPr>
        <w:t>经理管理</w:t>
      </w:r>
      <w:r w:rsidR="00336FED" w:rsidRPr="00336FED">
        <w:rPr>
          <w:rFonts w:ascii="宋体" w:hAnsi="宋体" w:hint="eastAsia"/>
          <w:szCs w:val="24"/>
        </w:rPr>
        <w:t>1亿美元</w:t>
      </w:r>
      <w:r w:rsidR="00A56DCC">
        <w:rPr>
          <w:rFonts w:ascii="宋体" w:hAnsi="宋体" w:hint="eastAsia"/>
          <w:szCs w:val="24"/>
        </w:rPr>
        <w:t>的资产</w:t>
      </w:r>
      <w:r w:rsidR="00336FED" w:rsidRPr="00336FED">
        <w:rPr>
          <w:rFonts w:ascii="宋体" w:hAnsi="宋体" w:hint="eastAsia"/>
          <w:szCs w:val="24"/>
        </w:rPr>
        <w:t>。</w:t>
      </w:r>
      <w:r w:rsidR="0027481B">
        <w:rPr>
          <w:rFonts w:ascii="宋体" w:hAnsi="宋体" w:hint="eastAsia"/>
          <w:szCs w:val="24"/>
        </w:rPr>
        <w:t>第</w:t>
      </w:r>
      <w:r w:rsidR="00867EBB" w:rsidRPr="00336FED">
        <w:rPr>
          <w:rFonts w:ascii="宋体" w:hAnsi="宋体" w:hint="eastAsia"/>
          <w:szCs w:val="24"/>
        </w:rPr>
        <w:t>一个</w:t>
      </w:r>
      <w:r w:rsidR="00336FED" w:rsidRPr="00336FED">
        <w:rPr>
          <w:rFonts w:ascii="宋体" w:hAnsi="宋体" w:hint="eastAsia"/>
          <w:szCs w:val="24"/>
        </w:rPr>
        <w:t>投资者把</w:t>
      </w:r>
      <w:r w:rsidR="00867EBB">
        <w:rPr>
          <w:rFonts w:ascii="宋体" w:hAnsi="宋体" w:hint="eastAsia"/>
          <w:szCs w:val="24"/>
        </w:rPr>
        <w:t>他</w:t>
      </w:r>
      <w:r w:rsidR="00336FED" w:rsidRPr="00336FED">
        <w:rPr>
          <w:rFonts w:ascii="宋体" w:hAnsi="宋体" w:hint="eastAsia"/>
          <w:szCs w:val="24"/>
        </w:rPr>
        <w:t>所有的投资</w:t>
      </w:r>
      <w:r w:rsidR="00867EBB">
        <w:rPr>
          <w:rFonts w:ascii="宋体" w:hAnsi="宋体" w:hint="eastAsia"/>
          <w:szCs w:val="24"/>
        </w:rPr>
        <w:t>都给了麦道夫，结果当</w:t>
      </w:r>
      <w:r w:rsidR="00336FED" w:rsidRPr="00336FED">
        <w:rPr>
          <w:rFonts w:ascii="宋体" w:hAnsi="宋体" w:hint="eastAsia"/>
          <w:szCs w:val="24"/>
        </w:rPr>
        <w:t>欺诈被曝光</w:t>
      </w:r>
      <w:r w:rsidR="0027481B">
        <w:rPr>
          <w:rFonts w:ascii="宋体" w:hAnsi="宋体" w:hint="eastAsia"/>
          <w:szCs w:val="24"/>
        </w:rPr>
        <w:t>时</w:t>
      </w:r>
      <w:r w:rsidR="00867EBB">
        <w:rPr>
          <w:rFonts w:ascii="宋体" w:hAnsi="宋体" w:hint="eastAsia"/>
          <w:szCs w:val="24"/>
        </w:rPr>
        <w:t>，全部资产都损失了。第二个投资者把他所有的</w:t>
      </w:r>
      <w:r w:rsidR="00336FED" w:rsidRPr="00336FED">
        <w:rPr>
          <w:rFonts w:ascii="宋体" w:hAnsi="宋体" w:hint="eastAsia"/>
          <w:szCs w:val="24"/>
        </w:rPr>
        <w:t>资金投资于</w:t>
      </w:r>
      <w:r w:rsidR="00A153DD">
        <w:rPr>
          <w:rFonts w:ascii="宋体" w:hAnsi="宋体" w:hint="eastAsia"/>
          <w:szCs w:val="24"/>
        </w:rPr>
        <w:t>FOF</w:t>
      </w:r>
      <w:r w:rsidR="008C6651">
        <w:rPr>
          <w:rFonts w:ascii="宋体" w:hAnsi="宋体" w:hint="eastAsia"/>
          <w:szCs w:val="24"/>
        </w:rPr>
        <w:t>，</w:t>
      </w:r>
      <w:r w:rsidR="00867EBB">
        <w:rPr>
          <w:rFonts w:ascii="宋体" w:hAnsi="宋体" w:hint="eastAsia"/>
          <w:szCs w:val="24"/>
        </w:rPr>
        <w:t>进而</w:t>
      </w:r>
      <w:r w:rsidR="00A153DD">
        <w:rPr>
          <w:rFonts w:ascii="宋体" w:hAnsi="宋体" w:hint="eastAsia"/>
          <w:szCs w:val="24"/>
        </w:rPr>
        <w:t>FOF</w:t>
      </w:r>
      <w:r w:rsidR="00867EBB">
        <w:rPr>
          <w:rFonts w:ascii="宋体" w:hAnsi="宋体" w:hint="eastAsia"/>
          <w:szCs w:val="24"/>
        </w:rPr>
        <w:t>经理把这些平均分配给10个子基金经理</w:t>
      </w:r>
      <w:r w:rsidR="008C6651">
        <w:rPr>
          <w:rFonts w:ascii="宋体" w:hAnsi="宋体" w:hint="eastAsia"/>
          <w:szCs w:val="24"/>
        </w:rPr>
        <w:t>，</w:t>
      </w:r>
      <w:r w:rsidR="0027481B">
        <w:rPr>
          <w:rFonts w:ascii="宋体" w:hAnsi="宋体" w:hint="eastAsia"/>
          <w:szCs w:val="24"/>
        </w:rPr>
        <w:t>（麦道夫欺诈被曝光）</w:t>
      </w:r>
      <w:r w:rsidR="00336FED" w:rsidRPr="00336FED">
        <w:rPr>
          <w:rFonts w:ascii="宋体" w:hAnsi="宋体" w:hint="eastAsia"/>
          <w:szCs w:val="24"/>
        </w:rPr>
        <w:t>导致亏损</w:t>
      </w:r>
      <w:r w:rsidR="00310A6D">
        <w:rPr>
          <w:rFonts w:ascii="宋体" w:hAnsi="宋体" w:hint="eastAsia"/>
          <w:szCs w:val="24"/>
        </w:rPr>
        <w:t>了</w:t>
      </w:r>
      <w:r w:rsidR="00336FED" w:rsidRPr="00336FED">
        <w:rPr>
          <w:rFonts w:ascii="宋体" w:hAnsi="宋体" w:hint="eastAsia"/>
          <w:szCs w:val="24"/>
        </w:rPr>
        <w:t>1000万美元。他们都</w:t>
      </w:r>
      <w:r w:rsidR="00310A6D">
        <w:rPr>
          <w:rFonts w:ascii="宋体" w:hAnsi="宋体" w:hint="eastAsia"/>
          <w:szCs w:val="24"/>
        </w:rPr>
        <w:t>是</w:t>
      </w:r>
      <w:r w:rsidR="00336FED" w:rsidRPr="00336FED">
        <w:rPr>
          <w:rFonts w:ascii="宋体" w:hAnsi="宋体" w:hint="eastAsia"/>
          <w:szCs w:val="24"/>
        </w:rPr>
        <w:t>经历了损失和被欺诈的受害者</w:t>
      </w:r>
      <w:r w:rsidR="008C6651">
        <w:rPr>
          <w:rFonts w:ascii="宋体" w:hAnsi="宋体" w:hint="eastAsia"/>
          <w:szCs w:val="24"/>
        </w:rPr>
        <w:t>，</w:t>
      </w:r>
      <w:r w:rsidR="00310A6D">
        <w:rPr>
          <w:rFonts w:ascii="宋体" w:hAnsi="宋体" w:hint="eastAsia"/>
          <w:szCs w:val="24"/>
        </w:rPr>
        <w:t>但第二</w:t>
      </w:r>
      <w:r w:rsidR="00336FED" w:rsidRPr="00336FED">
        <w:rPr>
          <w:rFonts w:ascii="宋体" w:hAnsi="宋体" w:hint="eastAsia"/>
          <w:szCs w:val="24"/>
        </w:rPr>
        <w:t>个显然做得更好。</w:t>
      </w:r>
    </w:p>
    <w:p w:rsidR="00336FED" w:rsidRDefault="00310A6D" w:rsidP="00336FED">
      <w:pPr>
        <w:ind w:firstLine="480"/>
        <w:rPr>
          <w:rFonts w:ascii="宋体" w:hAnsi="宋体"/>
          <w:szCs w:val="24"/>
        </w:rPr>
      </w:pPr>
      <w:r>
        <w:rPr>
          <w:rFonts w:ascii="宋体" w:hAnsi="宋体" w:hint="eastAsia"/>
          <w:szCs w:val="24"/>
        </w:rPr>
        <w:t>潜在</w:t>
      </w:r>
      <w:r w:rsidR="00336FED" w:rsidRPr="00336FED">
        <w:rPr>
          <w:rFonts w:ascii="宋体" w:hAnsi="宋体" w:hint="eastAsia"/>
          <w:szCs w:val="24"/>
        </w:rPr>
        <w:t>的问题</w:t>
      </w:r>
      <w:r w:rsidR="0027481B">
        <w:rPr>
          <w:rFonts w:ascii="宋体" w:hAnsi="宋体" w:hint="eastAsia"/>
          <w:szCs w:val="24"/>
        </w:rPr>
        <w:t>——</w:t>
      </w:r>
      <w:r w:rsidR="00A153DD">
        <w:rPr>
          <w:rFonts w:ascii="宋体" w:hAnsi="宋体" w:hint="eastAsia"/>
          <w:szCs w:val="24"/>
        </w:rPr>
        <w:t>FOF</w:t>
      </w:r>
      <w:r w:rsidRPr="00336FED">
        <w:rPr>
          <w:rFonts w:ascii="宋体" w:hAnsi="宋体" w:hint="eastAsia"/>
          <w:szCs w:val="24"/>
        </w:rPr>
        <w:t>投资</w:t>
      </w:r>
      <w:r>
        <w:rPr>
          <w:rFonts w:ascii="宋体" w:hAnsi="宋体" w:hint="eastAsia"/>
          <w:szCs w:val="24"/>
        </w:rPr>
        <w:t>所导致的额外费用或成本水平，是否</w:t>
      </w:r>
      <w:r w:rsidRPr="00336FED">
        <w:rPr>
          <w:rFonts w:ascii="宋体" w:hAnsi="宋体" w:hint="eastAsia"/>
          <w:szCs w:val="24"/>
        </w:rPr>
        <w:t>是值得的</w:t>
      </w:r>
      <w:r>
        <w:rPr>
          <w:rFonts w:ascii="宋体" w:hAnsi="宋体" w:hint="eastAsia"/>
          <w:szCs w:val="24"/>
        </w:rPr>
        <w:t>，</w:t>
      </w:r>
      <w:r w:rsidR="00336FED" w:rsidRPr="00336FED">
        <w:rPr>
          <w:rFonts w:ascii="宋体" w:hAnsi="宋体" w:hint="eastAsia"/>
          <w:szCs w:val="24"/>
        </w:rPr>
        <w:t>我们</w:t>
      </w:r>
      <w:r>
        <w:rPr>
          <w:rFonts w:ascii="宋体" w:hAnsi="宋体" w:hint="eastAsia"/>
          <w:szCs w:val="24"/>
        </w:rPr>
        <w:t>会稍后在书中详细讨论</w:t>
      </w:r>
      <w:r w:rsidR="00336FED" w:rsidRPr="00336FED">
        <w:rPr>
          <w:rFonts w:ascii="宋体" w:hAnsi="宋体" w:hint="eastAsia"/>
          <w:szCs w:val="24"/>
        </w:rPr>
        <w:t>。我们最初的反应</w:t>
      </w:r>
      <w:r w:rsidR="008C6651">
        <w:rPr>
          <w:rFonts w:ascii="宋体" w:hAnsi="宋体" w:hint="eastAsia"/>
          <w:szCs w:val="24"/>
        </w:rPr>
        <w:t>，</w:t>
      </w:r>
      <w:r w:rsidR="00336FED" w:rsidRPr="00336FED">
        <w:rPr>
          <w:rFonts w:ascii="宋体" w:hAnsi="宋体" w:hint="eastAsia"/>
          <w:szCs w:val="24"/>
        </w:rPr>
        <w:t>基于前面的例子</w:t>
      </w:r>
      <w:r w:rsidR="008C6651">
        <w:rPr>
          <w:rFonts w:ascii="宋体" w:hAnsi="宋体" w:hint="eastAsia"/>
          <w:szCs w:val="24"/>
        </w:rPr>
        <w:t>，</w:t>
      </w:r>
      <w:r>
        <w:rPr>
          <w:rFonts w:ascii="宋体" w:hAnsi="宋体" w:hint="eastAsia"/>
          <w:szCs w:val="24"/>
        </w:rPr>
        <w:t>答案</w:t>
      </w:r>
      <w:r w:rsidR="0027481B">
        <w:rPr>
          <w:rFonts w:ascii="宋体" w:hAnsi="宋体" w:hint="eastAsia"/>
          <w:szCs w:val="24"/>
        </w:rPr>
        <w:t>是</w:t>
      </w:r>
      <w:r>
        <w:rPr>
          <w:rFonts w:ascii="宋体" w:hAnsi="宋体" w:hint="eastAsia"/>
          <w:szCs w:val="24"/>
        </w:rPr>
        <w:t>是的。</w:t>
      </w:r>
      <w:r w:rsidR="00336FED" w:rsidRPr="00336FED">
        <w:rPr>
          <w:rFonts w:ascii="宋体" w:hAnsi="宋体" w:hint="eastAsia"/>
          <w:szCs w:val="24"/>
        </w:rPr>
        <w:t>但读下去</w:t>
      </w:r>
      <w:r w:rsidR="008C6651">
        <w:rPr>
          <w:rFonts w:ascii="宋体" w:hAnsi="宋体" w:hint="eastAsia"/>
          <w:szCs w:val="24"/>
        </w:rPr>
        <w:t>，</w:t>
      </w:r>
      <w:r w:rsidR="00336FED" w:rsidRPr="00336FED">
        <w:rPr>
          <w:rFonts w:ascii="宋体" w:hAnsi="宋体" w:hint="eastAsia"/>
          <w:szCs w:val="24"/>
        </w:rPr>
        <w:t>以确保你</w:t>
      </w:r>
      <w:r>
        <w:rPr>
          <w:rFonts w:ascii="宋体" w:hAnsi="宋体" w:hint="eastAsia"/>
          <w:szCs w:val="24"/>
        </w:rPr>
        <w:t>能明白我们提出的费用讨论在哪</w:t>
      </w:r>
      <w:r w:rsidR="00336FED" w:rsidRPr="00336FED">
        <w:rPr>
          <w:rFonts w:ascii="宋体" w:hAnsi="宋体" w:hint="eastAsia"/>
          <w:szCs w:val="24"/>
        </w:rPr>
        <w:t>。</w:t>
      </w:r>
    </w:p>
    <w:p w:rsidR="00336FED" w:rsidRPr="00CE5A44" w:rsidRDefault="00336FED" w:rsidP="00336FED">
      <w:pPr>
        <w:ind w:firstLine="562"/>
        <w:rPr>
          <w:rFonts w:ascii="宋体" w:hAnsi="宋体"/>
          <w:b/>
          <w:sz w:val="28"/>
          <w:szCs w:val="24"/>
        </w:rPr>
      </w:pPr>
      <w:r w:rsidRPr="00CE5A44">
        <w:rPr>
          <w:rFonts w:ascii="宋体" w:hAnsi="宋体" w:hint="eastAsia"/>
          <w:b/>
          <w:sz w:val="28"/>
          <w:szCs w:val="24"/>
        </w:rPr>
        <w:t>机构投资者喜欢对冲基金</w:t>
      </w:r>
    </w:p>
    <w:p w:rsidR="00336FED" w:rsidRDefault="00336FED" w:rsidP="00336FED">
      <w:pPr>
        <w:ind w:firstLine="480"/>
        <w:rPr>
          <w:rFonts w:ascii="宋体" w:hAnsi="宋体"/>
          <w:szCs w:val="24"/>
        </w:rPr>
      </w:pPr>
      <w:r w:rsidRPr="00336FED">
        <w:rPr>
          <w:rFonts w:ascii="宋体" w:hAnsi="宋体" w:hint="eastAsia"/>
          <w:szCs w:val="24"/>
        </w:rPr>
        <w:t>作为机构投资者的队伍</w:t>
      </w:r>
      <w:r w:rsidR="008C6651">
        <w:rPr>
          <w:rFonts w:ascii="宋体" w:hAnsi="宋体" w:hint="eastAsia"/>
          <w:szCs w:val="24"/>
        </w:rPr>
        <w:t>，</w:t>
      </w:r>
      <w:r w:rsidR="00CE5A44">
        <w:rPr>
          <w:rFonts w:ascii="宋体" w:hAnsi="宋体" w:hint="eastAsia"/>
          <w:szCs w:val="24"/>
        </w:rPr>
        <w:t>扫过平原来到</w:t>
      </w:r>
      <w:r w:rsidR="00A153DD">
        <w:rPr>
          <w:rFonts w:ascii="宋体" w:hAnsi="宋体" w:hint="eastAsia"/>
          <w:szCs w:val="24"/>
        </w:rPr>
        <w:t>FOF</w:t>
      </w:r>
      <w:r w:rsidR="00CE5A44">
        <w:rPr>
          <w:rFonts w:ascii="宋体" w:hAnsi="宋体" w:hint="eastAsia"/>
          <w:szCs w:val="24"/>
        </w:rPr>
        <w:t>领域，</w:t>
      </w:r>
      <w:r w:rsidRPr="00336FED">
        <w:rPr>
          <w:rFonts w:ascii="宋体" w:hAnsi="宋体" w:hint="eastAsia"/>
          <w:szCs w:val="24"/>
        </w:rPr>
        <w:t>首次涉足投资对冲基金</w:t>
      </w:r>
      <w:r w:rsidR="008C6651">
        <w:rPr>
          <w:rFonts w:ascii="宋体" w:hAnsi="宋体" w:hint="eastAsia"/>
          <w:szCs w:val="24"/>
        </w:rPr>
        <w:t>，</w:t>
      </w:r>
      <w:r w:rsidRPr="00336FED">
        <w:rPr>
          <w:rFonts w:ascii="宋体" w:hAnsi="宋体" w:hint="eastAsia"/>
          <w:szCs w:val="24"/>
        </w:rPr>
        <w:t>许多人不再满足于</w:t>
      </w:r>
      <w:r w:rsidR="00CE5A44" w:rsidRPr="00336FED">
        <w:rPr>
          <w:rFonts w:ascii="宋体" w:hAnsi="宋体" w:hint="eastAsia"/>
          <w:szCs w:val="24"/>
        </w:rPr>
        <w:t>这些经理们提供</w:t>
      </w:r>
      <w:r w:rsidR="00CE5A44">
        <w:rPr>
          <w:rFonts w:ascii="宋体" w:hAnsi="宋体" w:hint="eastAsia"/>
          <w:szCs w:val="24"/>
        </w:rPr>
        <w:t>给</w:t>
      </w:r>
      <w:r w:rsidR="00CE5A44" w:rsidRPr="00336FED">
        <w:rPr>
          <w:rFonts w:ascii="宋体" w:hAnsi="宋体" w:hint="eastAsia"/>
          <w:szCs w:val="24"/>
        </w:rPr>
        <w:t>大众</w:t>
      </w:r>
      <w:r w:rsidR="00CE5A44">
        <w:rPr>
          <w:rFonts w:ascii="宋体" w:hAnsi="宋体" w:hint="eastAsia"/>
          <w:szCs w:val="24"/>
        </w:rPr>
        <w:t>的</w:t>
      </w:r>
      <w:r w:rsidRPr="00336FED">
        <w:rPr>
          <w:rFonts w:ascii="宋体" w:hAnsi="宋体" w:hint="eastAsia"/>
          <w:szCs w:val="24"/>
        </w:rPr>
        <w:t>现成的产品。很多投资者都要求</w:t>
      </w:r>
      <w:r w:rsidR="00CE5A44" w:rsidRPr="00336FED">
        <w:rPr>
          <w:rFonts w:ascii="宋体" w:hAnsi="宋体" w:hint="eastAsia"/>
          <w:szCs w:val="24"/>
        </w:rPr>
        <w:t>根据他们的特定的投资需求或希望或预期</w:t>
      </w:r>
      <w:r w:rsidR="00CE5A44">
        <w:rPr>
          <w:rFonts w:ascii="宋体" w:hAnsi="宋体" w:hint="eastAsia"/>
          <w:szCs w:val="24"/>
        </w:rPr>
        <w:t>，获得</w:t>
      </w:r>
      <w:r w:rsidRPr="00336FED">
        <w:rPr>
          <w:rFonts w:ascii="宋体" w:hAnsi="宋体" w:hint="eastAsia"/>
          <w:szCs w:val="24"/>
        </w:rPr>
        <w:t>单独</w:t>
      </w:r>
      <w:r w:rsidR="00CE5A44">
        <w:rPr>
          <w:rFonts w:ascii="宋体" w:hAnsi="宋体" w:hint="eastAsia"/>
          <w:szCs w:val="24"/>
        </w:rPr>
        <w:t>的</w:t>
      </w:r>
      <w:r w:rsidRPr="00336FED">
        <w:rPr>
          <w:rFonts w:ascii="宋体" w:hAnsi="宋体" w:hint="eastAsia"/>
          <w:szCs w:val="24"/>
        </w:rPr>
        <w:t>托管账户。</w:t>
      </w:r>
    </w:p>
    <w:p w:rsidR="00336FED" w:rsidRDefault="00336FED" w:rsidP="00336FED">
      <w:pPr>
        <w:ind w:firstLine="480"/>
        <w:rPr>
          <w:rFonts w:ascii="宋体" w:hAnsi="宋体"/>
          <w:szCs w:val="24"/>
        </w:rPr>
      </w:pPr>
      <w:r w:rsidRPr="00336FED">
        <w:rPr>
          <w:rFonts w:ascii="宋体" w:hAnsi="宋体" w:hint="eastAsia"/>
          <w:szCs w:val="24"/>
        </w:rPr>
        <w:t>这些投资者也需要更复杂的报告过程和风险测量系统来准确评估风险和收益来</w:t>
      </w:r>
      <w:r w:rsidR="00CE5A44">
        <w:rPr>
          <w:rFonts w:ascii="宋体" w:hAnsi="宋体" w:hint="eastAsia"/>
          <w:szCs w:val="24"/>
        </w:rPr>
        <w:t>，</w:t>
      </w:r>
      <w:r w:rsidRPr="00336FED">
        <w:rPr>
          <w:rFonts w:ascii="宋体" w:hAnsi="宋体" w:hint="eastAsia"/>
          <w:szCs w:val="24"/>
        </w:rPr>
        <w:t>确定α</w:t>
      </w:r>
      <w:r w:rsidR="0027481B">
        <w:rPr>
          <w:rFonts w:ascii="宋体" w:hAnsi="宋体" w:hint="eastAsia"/>
          <w:szCs w:val="24"/>
        </w:rPr>
        <w:t>——</w:t>
      </w:r>
      <w:r w:rsidRPr="00336FED">
        <w:rPr>
          <w:rFonts w:ascii="宋体" w:hAnsi="宋体" w:hint="eastAsia"/>
          <w:szCs w:val="24"/>
        </w:rPr>
        <w:t>无论钱包</w:t>
      </w:r>
      <w:r w:rsidR="00CE5A44">
        <w:rPr>
          <w:rFonts w:ascii="宋体" w:hAnsi="宋体" w:hint="eastAsia"/>
          <w:szCs w:val="24"/>
        </w:rPr>
        <w:t>大小</w:t>
      </w:r>
      <w:r w:rsidR="008C6651">
        <w:rPr>
          <w:rFonts w:ascii="宋体" w:hAnsi="宋体" w:hint="eastAsia"/>
          <w:szCs w:val="24"/>
        </w:rPr>
        <w:t>，</w:t>
      </w:r>
      <w:r w:rsidRPr="00336FED">
        <w:rPr>
          <w:rFonts w:ascii="宋体" w:hAnsi="宋体" w:hint="eastAsia"/>
          <w:szCs w:val="24"/>
        </w:rPr>
        <w:t>所有的对冲基金投资者</w:t>
      </w:r>
      <w:r w:rsidR="00CE5A44">
        <w:rPr>
          <w:rFonts w:ascii="宋体" w:hAnsi="宋体" w:hint="eastAsia"/>
          <w:szCs w:val="24"/>
        </w:rPr>
        <w:t>都想要、</w:t>
      </w:r>
      <w:r w:rsidRPr="00336FED">
        <w:rPr>
          <w:rFonts w:ascii="宋体" w:hAnsi="宋体" w:hint="eastAsia"/>
          <w:szCs w:val="24"/>
        </w:rPr>
        <w:t>需要和期望。</w:t>
      </w:r>
    </w:p>
    <w:p w:rsidR="009F77F5" w:rsidRPr="008C6651" w:rsidRDefault="008C6651" w:rsidP="009F77F5">
      <w:pPr>
        <w:ind w:firstLine="562"/>
        <w:rPr>
          <w:rFonts w:ascii="宋体" w:hAnsi="宋体"/>
          <w:b/>
          <w:sz w:val="28"/>
          <w:szCs w:val="24"/>
        </w:rPr>
      </w:pPr>
      <w:r>
        <w:rPr>
          <w:rFonts w:ascii="宋体" w:hAnsi="宋体" w:hint="eastAsia"/>
          <w:b/>
          <w:sz w:val="28"/>
          <w:szCs w:val="24"/>
        </w:rPr>
        <w:lastRenderedPageBreak/>
        <w:t>α是什么</w:t>
      </w:r>
      <w:r w:rsidR="009F77F5" w:rsidRPr="008C6651">
        <w:rPr>
          <w:rFonts w:ascii="宋体" w:hAnsi="宋体" w:hint="eastAsia"/>
          <w:b/>
          <w:sz w:val="28"/>
          <w:szCs w:val="24"/>
        </w:rPr>
        <w:t>?</w:t>
      </w:r>
    </w:p>
    <w:p w:rsidR="0002137E" w:rsidRDefault="009F77F5" w:rsidP="009F77F5">
      <w:pPr>
        <w:ind w:firstLine="480"/>
        <w:rPr>
          <w:rFonts w:ascii="宋体" w:hAnsi="宋体"/>
          <w:szCs w:val="24"/>
        </w:rPr>
      </w:pPr>
      <w:r w:rsidRPr="009F77F5">
        <w:rPr>
          <w:rFonts w:ascii="宋体" w:hAnsi="宋体" w:hint="eastAsia"/>
          <w:szCs w:val="24"/>
        </w:rPr>
        <w:t>α是什么?如</w:t>
      </w:r>
      <w:r w:rsidR="008C6651">
        <w:rPr>
          <w:rFonts w:ascii="宋体" w:hAnsi="宋体" w:hint="eastAsia"/>
          <w:szCs w:val="24"/>
        </w:rPr>
        <w:t>在本章前面所述，</w:t>
      </w:r>
      <w:r w:rsidRPr="009F77F5">
        <w:rPr>
          <w:rFonts w:ascii="宋体" w:hAnsi="宋体" w:hint="eastAsia"/>
          <w:szCs w:val="24"/>
        </w:rPr>
        <w:t>α是一个</w:t>
      </w:r>
      <w:r w:rsidR="0002137E">
        <w:rPr>
          <w:rFonts w:ascii="宋体" w:hAnsi="宋体" w:hint="eastAsia"/>
          <w:szCs w:val="24"/>
        </w:rPr>
        <w:t>在风险调整</w:t>
      </w:r>
      <w:r w:rsidR="0002137E" w:rsidRPr="009F77F5">
        <w:rPr>
          <w:rFonts w:ascii="宋体" w:hAnsi="宋体" w:hint="eastAsia"/>
          <w:szCs w:val="24"/>
        </w:rPr>
        <w:t>基础上</w:t>
      </w:r>
      <w:r w:rsidR="0002137E">
        <w:rPr>
          <w:rFonts w:ascii="宋体" w:hAnsi="宋体" w:hint="eastAsia"/>
          <w:szCs w:val="24"/>
        </w:rPr>
        <w:t>的</w:t>
      </w:r>
      <w:r w:rsidRPr="009F77F5">
        <w:rPr>
          <w:rFonts w:ascii="宋体" w:hAnsi="宋体" w:hint="eastAsia"/>
          <w:szCs w:val="24"/>
        </w:rPr>
        <w:t>性能度量</w:t>
      </w:r>
      <w:r w:rsidR="008C6651">
        <w:rPr>
          <w:rFonts w:ascii="宋体" w:hAnsi="宋体" w:hint="eastAsia"/>
          <w:szCs w:val="24"/>
        </w:rPr>
        <w:t>，</w:t>
      </w:r>
      <w:r w:rsidRPr="009F77F5">
        <w:rPr>
          <w:rFonts w:ascii="宋体" w:hAnsi="宋体" w:hint="eastAsia"/>
          <w:szCs w:val="24"/>
        </w:rPr>
        <w:t>比较了</w:t>
      </w:r>
      <w:r w:rsidR="00CE5A44">
        <w:rPr>
          <w:rFonts w:ascii="宋体" w:hAnsi="宋体" w:hint="eastAsia"/>
          <w:szCs w:val="24"/>
        </w:rPr>
        <w:t>风险调整</w:t>
      </w:r>
      <w:r w:rsidR="0002137E">
        <w:rPr>
          <w:rFonts w:ascii="宋体" w:hAnsi="宋体" w:hint="eastAsia"/>
          <w:szCs w:val="24"/>
        </w:rPr>
        <w:t>的回报率，风险调整是行业基准或指数与</w:t>
      </w:r>
      <w:r w:rsidRPr="009F77F5">
        <w:rPr>
          <w:rFonts w:ascii="宋体" w:hAnsi="宋体" w:hint="eastAsia"/>
          <w:szCs w:val="24"/>
        </w:rPr>
        <w:t>潜在投资</w:t>
      </w:r>
      <w:r w:rsidR="0002137E">
        <w:rPr>
          <w:rFonts w:ascii="宋体" w:hAnsi="宋体" w:hint="eastAsia"/>
          <w:szCs w:val="24"/>
        </w:rPr>
        <w:t>的差额</w:t>
      </w:r>
      <w:r w:rsidRPr="009F77F5">
        <w:rPr>
          <w:rFonts w:ascii="宋体" w:hAnsi="宋体" w:hint="eastAsia"/>
          <w:szCs w:val="24"/>
        </w:rPr>
        <w:t>。</w:t>
      </w:r>
    </w:p>
    <w:p w:rsidR="00336FED" w:rsidRDefault="0002137E" w:rsidP="009F77F5">
      <w:pPr>
        <w:ind w:firstLine="480"/>
        <w:rPr>
          <w:rFonts w:ascii="宋体" w:hAnsi="宋体"/>
          <w:szCs w:val="24"/>
        </w:rPr>
      </w:pPr>
      <w:r>
        <w:rPr>
          <w:rFonts w:ascii="宋体" w:hAnsi="宋体" w:hint="eastAsia"/>
          <w:szCs w:val="24"/>
        </w:rPr>
        <w:t>α是用作测量确定指数的投资回报</w:t>
      </w:r>
      <w:r w:rsidR="009F77F5" w:rsidRPr="009F77F5">
        <w:rPr>
          <w:rFonts w:ascii="宋体" w:hAnsi="宋体" w:hint="eastAsia"/>
          <w:szCs w:val="24"/>
        </w:rPr>
        <w:t>。例如</w:t>
      </w:r>
      <w:r w:rsidR="008C6651">
        <w:rPr>
          <w:rFonts w:ascii="宋体" w:hAnsi="宋体" w:hint="eastAsia"/>
          <w:szCs w:val="24"/>
        </w:rPr>
        <w:t>，</w:t>
      </w:r>
      <w:r w:rsidR="009F77F5" w:rsidRPr="009F77F5">
        <w:rPr>
          <w:rFonts w:ascii="宋体" w:hAnsi="宋体" w:hint="eastAsia"/>
          <w:szCs w:val="24"/>
        </w:rPr>
        <w:t>如果</w:t>
      </w:r>
      <w:r w:rsidR="0027481B">
        <w:rPr>
          <w:rFonts w:ascii="宋体" w:hAnsi="宋体" w:hint="eastAsia"/>
          <w:szCs w:val="24"/>
        </w:rPr>
        <w:t>基金</w:t>
      </w:r>
      <w:r w:rsidR="009F77F5" w:rsidRPr="009F77F5">
        <w:rPr>
          <w:rFonts w:ascii="宋体" w:hAnsi="宋体" w:hint="eastAsia"/>
          <w:szCs w:val="24"/>
        </w:rPr>
        <w:t>经理在一个日历年度内上涨了15%</w:t>
      </w:r>
      <w:r w:rsidR="008C6651">
        <w:rPr>
          <w:rFonts w:ascii="宋体" w:hAnsi="宋体" w:hint="eastAsia"/>
          <w:szCs w:val="24"/>
        </w:rPr>
        <w:t>，</w:t>
      </w:r>
      <w:r w:rsidR="009F77F5" w:rsidRPr="009F77F5">
        <w:rPr>
          <w:rFonts w:ascii="宋体" w:hAnsi="宋体" w:hint="eastAsia"/>
          <w:szCs w:val="24"/>
        </w:rPr>
        <w:t>而基准指数标准普尔500指数上涨10%</w:t>
      </w:r>
      <w:r w:rsidR="008C6651">
        <w:rPr>
          <w:rFonts w:ascii="宋体" w:hAnsi="宋体" w:hint="eastAsia"/>
          <w:szCs w:val="24"/>
        </w:rPr>
        <w:t>，</w:t>
      </w:r>
      <w:r w:rsidR="0027481B">
        <w:rPr>
          <w:rFonts w:ascii="宋体" w:hAnsi="宋体" w:hint="eastAsia"/>
          <w:szCs w:val="24"/>
        </w:rPr>
        <w:t>基金</w:t>
      </w:r>
      <w:r w:rsidR="009F77F5" w:rsidRPr="009F77F5">
        <w:rPr>
          <w:rFonts w:ascii="宋体" w:hAnsi="宋体" w:hint="eastAsia"/>
          <w:szCs w:val="24"/>
        </w:rPr>
        <w:t>经理的</w:t>
      </w:r>
      <w:r>
        <w:rPr>
          <w:rFonts w:ascii="宋体" w:hAnsi="宋体" w:hint="eastAsia"/>
          <w:szCs w:val="24"/>
        </w:rPr>
        <w:t>α</w:t>
      </w:r>
      <w:r w:rsidR="009F77F5" w:rsidRPr="009F77F5">
        <w:rPr>
          <w:rFonts w:ascii="宋体" w:hAnsi="宋体" w:hint="eastAsia"/>
          <w:szCs w:val="24"/>
        </w:rPr>
        <w:t>将为5%。如果该指数和</w:t>
      </w:r>
      <w:r w:rsidR="0027481B">
        <w:rPr>
          <w:rFonts w:ascii="宋体" w:hAnsi="宋体" w:hint="eastAsia"/>
          <w:szCs w:val="24"/>
        </w:rPr>
        <w:t>基金</w:t>
      </w:r>
      <w:r w:rsidR="009F77F5" w:rsidRPr="009F77F5">
        <w:rPr>
          <w:rFonts w:ascii="宋体" w:hAnsi="宋体" w:hint="eastAsia"/>
          <w:szCs w:val="24"/>
        </w:rPr>
        <w:t>经理都上涨了15%</w:t>
      </w:r>
      <w:r w:rsidR="008C6651">
        <w:rPr>
          <w:rFonts w:ascii="宋体" w:hAnsi="宋体" w:hint="eastAsia"/>
          <w:szCs w:val="24"/>
        </w:rPr>
        <w:t>，</w:t>
      </w:r>
      <w:r w:rsidR="0027481B">
        <w:rPr>
          <w:rFonts w:ascii="宋体" w:hAnsi="宋体" w:hint="eastAsia"/>
          <w:szCs w:val="24"/>
        </w:rPr>
        <w:t>基金</w:t>
      </w:r>
      <w:r>
        <w:rPr>
          <w:rFonts w:ascii="宋体" w:hAnsi="宋体" w:hint="eastAsia"/>
          <w:szCs w:val="24"/>
        </w:rPr>
        <w:t>经理的水平</w:t>
      </w:r>
      <w:r w:rsidR="009F77F5" w:rsidRPr="009F77F5">
        <w:rPr>
          <w:rFonts w:ascii="宋体" w:hAnsi="宋体" w:hint="eastAsia"/>
          <w:szCs w:val="24"/>
        </w:rPr>
        <w:t>将直接与市场</w:t>
      </w:r>
      <w:r w:rsidR="008C6651">
        <w:rPr>
          <w:rFonts w:ascii="宋体" w:hAnsi="宋体" w:hint="eastAsia"/>
          <w:szCs w:val="24"/>
        </w:rPr>
        <w:t>，</w:t>
      </w:r>
      <w:r w:rsidR="009F77F5" w:rsidRPr="009F77F5">
        <w:rPr>
          <w:rFonts w:ascii="宋体" w:hAnsi="宋体" w:hint="eastAsia"/>
          <w:szCs w:val="24"/>
        </w:rPr>
        <w:t>或</w:t>
      </w:r>
      <w:r w:rsidR="0027481B">
        <w:rPr>
          <w:rFonts w:ascii="宋体" w:hAnsi="宋体" w:hint="eastAsia"/>
          <w:szCs w:val="24"/>
        </w:rPr>
        <w:t>者</w:t>
      </w:r>
      <w:r w:rsidR="009F77F5" w:rsidRPr="009F77F5">
        <w:rPr>
          <w:rFonts w:ascii="宋体" w:hAnsi="宋体" w:hint="eastAsia"/>
          <w:szCs w:val="24"/>
        </w:rPr>
        <w:t>在这种情况下</w:t>
      </w:r>
      <w:r w:rsidR="008C6651">
        <w:rPr>
          <w:rFonts w:ascii="宋体" w:hAnsi="宋体" w:hint="eastAsia"/>
          <w:szCs w:val="24"/>
        </w:rPr>
        <w:t>，</w:t>
      </w:r>
      <w:r>
        <w:rPr>
          <w:rFonts w:ascii="宋体" w:hAnsi="宋体" w:hint="eastAsia"/>
          <w:szCs w:val="24"/>
        </w:rPr>
        <w:t>直接与指数挂钩</w:t>
      </w:r>
      <w:r w:rsidR="008C6651">
        <w:rPr>
          <w:rFonts w:ascii="宋体" w:hAnsi="宋体" w:hint="eastAsia"/>
          <w:szCs w:val="24"/>
        </w:rPr>
        <w:t>，</w:t>
      </w:r>
      <w:r>
        <w:rPr>
          <w:rFonts w:ascii="宋体" w:hAnsi="宋体" w:hint="eastAsia"/>
          <w:szCs w:val="24"/>
        </w:rPr>
        <w:t>产生的α为</w:t>
      </w:r>
      <w:r w:rsidR="009F77F5" w:rsidRPr="009F77F5">
        <w:rPr>
          <w:rFonts w:ascii="宋体" w:hAnsi="宋体" w:hint="eastAsia"/>
          <w:szCs w:val="24"/>
        </w:rPr>
        <w:t>零。换句话说</w:t>
      </w:r>
      <w:r w:rsidR="008C6651">
        <w:rPr>
          <w:rFonts w:ascii="宋体" w:hAnsi="宋体" w:hint="eastAsia"/>
          <w:szCs w:val="24"/>
        </w:rPr>
        <w:t>，</w:t>
      </w:r>
      <w:r w:rsidR="009F77F5" w:rsidRPr="009F77F5">
        <w:rPr>
          <w:rFonts w:ascii="宋体" w:hAnsi="宋体" w:hint="eastAsia"/>
          <w:szCs w:val="24"/>
        </w:rPr>
        <w:t>投资者不需要</w:t>
      </w:r>
      <w:r>
        <w:rPr>
          <w:rFonts w:ascii="宋体" w:hAnsi="宋体" w:hint="eastAsia"/>
          <w:szCs w:val="24"/>
        </w:rPr>
        <w:t>跟着</w:t>
      </w:r>
      <w:r w:rsidR="0027481B">
        <w:rPr>
          <w:rFonts w:ascii="宋体" w:hAnsi="宋体" w:hint="eastAsia"/>
          <w:szCs w:val="24"/>
        </w:rPr>
        <w:t>基金</w:t>
      </w:r>
      <w:r>
        <w:rPr>
          <w:rFonts w:ascii="宋体" w:hAnsi="宋体" w:hint="eastAsia"/>
          <w:szCs w:val="24"/>
        </w:rPr>
        <w:t>经理进行投资</w:t>
      </w:r>
      <w:r w:rsidR="008C6651">
        <w:rPr>
          <w:rFonts w:ascii="宋体" w:hAnsi="宋体" w:hint="eastAsia"/>
          <w:szCs w:val="24"/>
        </w:rPr>
        <w:t>，</w:t>
      </w:r>
      <w:r w:rsidR="009F77F5" w:rsidRPr="009F77F5">
        <w:rPr>
          <w:rFonts w:ascii="宋体" w:hAnsi="宋体" w:hint="eastAsia"/>
          <w:szCs w:val="24"/>
        </w:rPr>
        <w:t>可以直接投资</w:t>
      </w:r>
      <w:r>
        <w:rPr>
          <w:rFonts w:ascii="宋体" w:hAnsi="宋体" w:hint="eastAsia"/>
          <w:szCs w:val="24"/>
        </w:rPr>
        <w:t>反映了</w:t>
      </w:r>
      <w:r w:rsidRPr="009F77F5">
        <w:rPr>
          <w:rFonts w:ascii="宋体" w:hAnsi="宋体" w:hint="eastAsia"/>
          <w:szCs w:val="24"/>
        </w:rPr>
        <w:t>交易所交易基金</w:t>
      </w:r>
      <w:r>
        <w:rPr>
          <w:rFonts w:ascii="宋体" w:hAnsi="宋体" w:hint="eastAsia"/>
          <w:szCs w:val="24"/>
        </w:rPr>
        <w:t>的</w:t>
      </w:r>
      <w:r w:rsidR="009F77F5" w:rsidRPr="009F77F5">
        <w:rPr>
          <w:rFonts w:ascii="宋体" w:hAnsi="宋体" w:hint="eastAsia"/>
          <w:szCs w:val="24"/>
        </w:rPr>
        <w:t>指数。</w:t>
      </w:r>
    </w:p>
    <w:p w:rsidR="00D877AB" w:rsidRDefault="00D877AB" w:rsidP="00D877AB">
      <w:pPr>
        <w:ind w:firstLine="480"/>
        <w:rPr>
          <w:rFonts w:ascii="宋体" w:hAnsi="宋体"/>
          <w:szCs w:val="24"/>
        </w:rPr>
      </w:pPr>
      <w:r>
        <w:rPr>
          <w:rFonts w:ascii="宋体" w:hAnsi="宋体" w:hint="eastAsia"/>
          <w:szCs w:val="24"/>
        </w:rPr>
        <w:t>投资者寻求的是</w:t>
      </w:r>
      <w:r w:rsidR="009F77F5" w:rsidRPr="009F77F5">
        <w:rPr>
          <w:rFonts w:ascii="宋体" w:hAnsi="宋体" w:hint="eastAsia"/>
          <w:szCs w:val="24"/>
        </w:rPr>
        <w:t>α</w:t>
      </w:r>
      <w:r w:rsidR="008C6651">
        <w:rPr>
          <w:rFonts w:ascii="宋体" w:hAnsi="宋体" w:hint="eastAsia"/>
          <w:szCs w:val="24"/>
        </w:rPr>
        <w:t>，</w:t>
      </w:r>
      <w:r w:rsidR="00F20BBF">
        <w:rPr>
          <w:rFonts w:ascii="宋体" w:hAnsi="宋体" w:hint="eastAsia"/>
          <w:szCs w:val="24"/>
        </w:rPr>
        <w:t>而不是决定一个指数的投资的相关性</w:t>
      </w:r>
      <w:r>
        <w:rPr>
          <w:rFonts w:ascii="宋体" w:hAnsi="宋体" w:hint="eastAsia"/>
          <w:szCs w:val="24"/>
        </w:rPr>
        <w:t>。</w:t>
      </w:r>
      <w:r w:rsidR="009F77F5" w:rsidRPr="009F77F5">
        <w:rPr>
          <w:rFonts w:ascii="宋体" w:hAnsi="宋体" w:hint="eastAsia"/>
          <w:szCs w:val="24"/>
        </w:rPr>
        <w:t>但</w:t>
      </w:r>
      <w:r>
        <w:rPr>
          <w:rFonts w:ascii="宋体" w:hAnsi="宋体" w:hint="eastAsia"/>
          <w:szCs w:val="24"/>
        </w:rPr>
        <w:t>由于</w:t>
      </w:r>
      <w:r w:rsidR="009F77F5" w:rsidRPr="009F77F5">
        <w:rPr>
          <w:rFonts w:ascii="宋体" w:hAnsi="宋体" w:hint="eastAsia"/>
          <w:szCs w:val="24"/>
        </w:rPr>
        <w:t>投资</w:t>
      </w:r>
      <w:r>
        <w:rPr>
          <w:rFonts w:ascii="宋体" w:hAnsi="宋体" w:hint="eastAsia"/>
          <w:szCs w:val="24"/>
        </w:rPr>
        <w:t>的是</w:t>
      </w:r>
      <w:r w:rsidR="009F77F5" w:rsidRPr="009F77F5">
        <w:rPr>
          <w:rFonts w:ascii="宋体" w:hAnsi="宋体" w:hint="eastAsia"/>
          <w:szCs w:val="24"/>
        </w:rPr>
        <w:t>对冲基金而不是传统的只做多头的基金</w:t>
      </w:r>
      <w:r w:rsidR="008C6651">
        <w:rPr>
          <w:rFonts w:ascii="宋体" w:hAnsi="宋体" w:hint="eastAsia"/>
          <w:szCs w:val="24"/>
        </w:rPr>
        <w:t>，</w:t>
      </w:r>
      <w:r>
        <w:rPr>
          <w:rFonts w:ascii="宋体" w:hAnsi="宋体" w:hint="eastAsia"/>
          <w:szCs w:val="24"/>
        </w:rPr>
        <w:t>有很少或根本没有机会击败指数了</w:t>
      </w:r>
      <w:r w:rsidR="009F77F5" w:rsidRPr="009F77F5">
        <w:rPr>
          <w:rFonts w:ascii="宋体" w:hAnsi="宋体" w:hint="eastAsia"/>
          <w:szCs w:val="24"/>
        </w:rPr>
        <w:t>。</w:t>
      </w:r>
    </w:p>
    <w:p w:rsidR="009F77F5" w:rsidRDefault="00A56DCC" w:rsidP="00D877AB">
      <w:pPr>
        <w:ind w:firstLine="480"/>
        <w:rPr>
          <w:rFonts w:ascii="宋体" w:hAnsi="宋体"/>
          <w:szCs w:val="24"/>
        </w:rPr>
      </w:pPr>
      <w:r>
        <w:rPr>
          <w:rFonts w:ascii="宋体" w:hAnsi="宋体" w:hint="eastAsia"/>
          <w:szCs w:val="24"/>
        </w:rPr>
        <w:t>同时做多和做空市场，是</w:t>
      </w:r>
      <w:r w:rsidR="009F77F5" w:rsidRPr="009F77F5">
        <w:rPr>
          <w:rFonts w:ascii="宋体" w:hAnsi="宋体" w:hint="eastAsia"/>
          <w:szCs w:val="24"/>
        </w:rPr>
        <w:t>真正保证成功的唯一途径。然而</w:t>
      </w:r>
      <w:r w:rsidR="008C6651">
        <w:rPr>
          <w:rFonts w:ascii="宋体" w:hAnsi="宋体" w:hint="eastAsia"/>
          <w:szCs w:val="24"/>
        </w:rPr>
        <w:t>，</w:t>
      </w:r>
      <w:r w:rsidR="009F77F5" w:rsidRPr="009F77F5">
        <w:rPr>
          <w:rFonts w:ascii="宋体" w:hAnsi="宋体" w:hint="eastAsia"/>
          <w:szCs w:val="24"/>
        </w:rPr>
        <w:t>有</w:t>
      </w:r>
      <w:r>
        <w:rPr>
          <w:rFonts w:ascii="宋体" w:hAnsi="宋体" w:hint="eastAsia"/>
          <w:szCs w:val="24"/>
        </w:rPr>
        <w:t>同时做多和做空的</w:t>
      </w:r>
      <w:r w:rsidR="009F77F5" w:rsidRPr="009F77F5">
        <w:rPr>
          <w:rFonts w:ascii="宋体" w:hAnsi="宋体" w:hint="eastAsia"/>
          <w:szCs w:val="24"/>
        </w:rPr>
        <w:t>投资工具</w:t>
      </w:r>
      <w:r w:rsidR="008C6651">
        <w:rPr>
          <w:rFonts w:ascii="宋体" w:hAnsi="宋体" w:hint="eastAsia"/>
          <w:szCs w:val="24"/>
        </w:rPr>
        <w:t>，</w:t>
      </w:r>
      <w:r w:rsidR="009F77F5" w:rsidRPr="009F77F5">
        <w:rPr>
          <w:rFonts w:ascii="宋体" w:hAnsi="宋体" w:hint="eastAsia"/>
          <w:szCs w:val="24"/>
        </w:rPr>
        <w:t>尽管有些混乱</w:t>
      </w:r>
      <w:r w:rsidR="008C6651">
        <w:rPr>
          <w:rFonts w:ascii="宋体" w:hAnsi="宋体" w:hint="eastAsia"/>
          <w:szCs w:val="24"/>
        </w:rPr>
        <w:t>，</w:t>
      </w:r>
      <w:r>
        <w:rPr>
          <w:rFonts w:ascii="宋体" w:hAnsi="宋体" w:hint="eastAsia"/>
          <w:szCs w:val="24"/>
        </w:rPr>
        <w:t>这</w:t>
      </w:r>
      <w:r w:rsidR="009F77F5" w:rsidRPr="009F77F5">
        <w:rPr>
          <w:rFonts w:ascii="宋体" w:hAnsi="宋体" w:hint="eastAsia"/>
          <w:szCs w:val="24"/>
        </w:rPr>
        <w:t>代表了一个非常重要的区域</w:t>
      </w:r>
      <w:r>
        <w:rPr>
          <w:rFonts w:ascii="宋体" w:hAnsi="宋体" w:hint="eastAsia"/>
          <w:szCs w:val="24"/>
        </w:rPr>
        <w:t>，也就是</w:t>
      </w:r>
      <w:r w:rsidR="009F77F5" w:rsidRPr="009F77F5">
        <w:rPr>
          <w:rFonts w:ascii="宋体" w:hAnsi="宋体" w:hint="eastAsia"/>
          <w:szCs w:val="24"/>
        </w:rPr>
        <w:t>资本市场的存在。然而在过去的几年中</w:t>
      </w:r>
      <w:r w:rsidR="008C6651">
        <w:rPr>
          <w:rFonts w:ascii="宋体" w:hAnsi="宋体" w:hint="eastAsia"/>
          <w:szCs w:val="24"/>
        </w:rPr>
        <w:t>，</w:t>
      </w:r>
      <w:r w:rsidR="009F77F5" w:rsidRPr="009F77F5">
        <w:rPr>
          <w:rFonts w:ascii="宋体" w:hAnsi="宋体" w:hint="eastAsia"/>
          <w:szCs w:val="24"/>
        </w:rPr>
        <w:t>对冲基金和</w:t>
      </w:r>
      <w:r w:rsidR="00A153DD">
        <w:rPr>
          <w:rFonts w:ascii="宋体" w:hAnsi="宋体" w:hint="eastAsia"/>
          <w:szCs w:val="24"/>
        </w:rPr>
        <w:t>FOF</w:t>
      </w:r>
      <w:r w:rsidR="009F77F5" w:rsidRPr="009F77F5">
        <w:rPr>
          <w:rFonts w:ascii="宋体" w:hAnsi="宋体" w:hint="eastAsia"/>
          <w:szCs w:val="24"/>
        </w:rPr>
        <w:t>行业已经从“相信我”的态度(</w:t>
      </w:r>
      <w:r>
        <w:rPr>
          <w:rFonts w:ascii="宋体" w:hAnsi="宋体" w:hint="eastAsia"/>
          <w:szCs w:val="24"/>
        </w:rPr>
        <w:t>谢谢麦道</w:t>
      </w:r>
      <w:r w:rsidR="009F77F5" w:rsidRPr="009F77F5">
        <w:rPr>
          <w:rFonts w:ascii="宋体" w:hAnsi="宋体" w:hint="eastAsia"/>
          <w:szCs w:val="24"/>
        </w:rPr>
        <w:t>夫和其他人)</w:t>
      </w:r>
      <w:r>
        <w:rPr>
          <w:rFonts w:ascii="宋体" w:hAnsi="宋体" w:hint="eastAsia"/>
          <w:szCs w:val="24"/>
        </w:rPr>
        <w:t>，</w:t>
      </w:r>
      <w:r w:rsidR="009F77F5" w:rsidRPr="009F77F5">
        <w:rPr>
          <w:rFonts w:ascii="宋体" w:hAnsi="宋体" w:hint="eastAsia"/>
          <w:szCs w:val="24"/>
        </w:rPr>
        <w:t>在进行投资决策时</w:t>
      </w:r>
      <w:r>
        <w:rPr>
          <w:rFonts w:ascii="宋体" w:hAnsi="宋体" w:hint="eastAsia"/>
          <w:szCs w:val="24"/>
        </w:rPr>
        <w:t>可以</w:t>
      </w:r>
      <w:r w:rsidR="0027481B">
        <w:rPr>
          <w:rFonts w:ascii="宋体" w:hAnsi="宋体" w:hint="eastAsia"/>
          <w:szCs w:val="24"/>
        </w:rPr>
        <w:t>随意</w:t>
      </w:r>
      <w:r w:rsidR="009F77F5" w:rsidRPr="009F77F5">
        <w:rPr>
          <w:rFonts w:ascii="宋体" w:hAnsi="宋体" w:hint="eastAsia"/>
          <w:szCs w:val="24"/>
        </w:rPr>
        <w:t>握手</w:t>
      </w:r>
      <w:r w:rsidR="008C6651">
        <w:rPr>
          <w:rFonts w:ascii="宋体" w:hAnsi="宋体" w:hint="eastAsia"/>
          <w:szCs w:val="24"/>
        </w:rPr>
        <w:t>，</w:t>
      </w:r>
      <w:r w:rsidR="009F77F5" w:rsidRPr="009F77F5">
        <w:rPr>
          <w:rFonts w:ascii="宋体" w:hAnsi="宋体" w:hint="eastAsia"/>
          <w:szCs w:val="24"/>
        </w:rPr>
        <w:t>到现在需要复杂的尽职调查</w:t>
      </w:r>
      <w:r w:rsidR="0027481B">
        <w:rPr>
          <w:rFonts w:ascii="宋体" w:hAnsi="宋体" w:hint="eastAsia"/>
          <w:szCs w:val="24"/>
        </w:rPr>
        <w:t>、</w:t>
      </w:r>
      <w:r w:rsidR="009F77F5" w:rsidRPr="009F77F5">
        <w:rPr>
          <w:rFonts w:ascii="宋体" w:hAnsi="宋体" w:hint="eastAsia"/>
          <w:szCs w:val="24"/>
        </w:rPr>
        <w:t>背景调查</w:t>
      </w:r>
      <w:r>
        <w:rPr>
          <w:rFonts w:ascii="宋体" w:hAnsi="宋体" w:hint="eastAsia"/>
          <w:szCs w:val="24"/>
        </w:rPr>
        <w:t>和同伴</w:t>
      </w:r>
      <w:r w:rsidR="009F77F5" w:rsidRPr="009F77F5">
        <w:rPr>
          <w:rFonts w:ascii="宋体" w:hAnsi="宋体" w:hint="eastAsia"/>
          <w:szCs w:val="24"/>
        </w:rPr>
        <w:t>群体分析</w:t>
      </w:r>
      <w:r>
        <w:rPr>
          <w:rFonts w:ascii="宋体" w:hAnsi="宋体" w:hint="eastAsia"/>
          <w:szCs w:val="24"/>
        </w:rPr>
        <w:t>，因为</w:t>
      </w:r>
      <w:r w:rsidR="009F77F5" w:rsidRPr="009F77F5">
        <w:rPr>
          <w:rFonts w:ascii="宋体" w:hAnsi="宋体" w:hint="eastAsia"/>
          <w:szCs w:val="24"/>
        </w:rPr>
        <w:t>任何投资之前</w:t>
      </w:r>
      <w:r w:rsidR="008C6651">
        <w:rPr>
          <w:rFonts w:ascii="宋体" w:hAnsi="宋体" w:hint="eastAsia"/>
          <w:szCs w:val="24"/>
        </w:rPr>
        <w:t>，</w:t>
      </w:r>
      <w:r w:rsidR="009F77F5" w:rsidRPr="009F77F5">
        <w:rPr>
          <w:rFonts w:ascii="宋体" w:hAnsi="宋体" w:hint="eastAsia"/>
          <w:szCs w:val="24"/>
        </w:rPr>
        <w:t>不管</w:t>
      </w:r>
      <w:r>
        <w:rPr>
          <w:rFonts w:ascii="宋体" w:hAnsi="宋体" w:hint="eastAsia"/>
          <w:szCs w:val="24"/>
        </w:rPr>
        <w:t>有</w:t>
      </w:r>
      <w:r w:rsidR="009F77F5" w:rsidRPr="009F77F5">
        <w:rPr>
          <w:rFonts w:ascii="宋体" w:hAnsi="宋体" w:hint="eastAsia"/>
          <w:szCs w:val="24"/>
        </w:rPr>
        <w:t>多少钱</w:t>
      </w:r>
      <w:r>
        <w:rPr>
          <w:rFonts w:ascii="宋体" w:hAnsi="宋体" w:hint="eastAsia"/>
          <w:szCs w:val="24"/>
        </w:rPr>
        <w:t>都是</w:t>
      </w:r>
      <w:r w:rsidR="009F77F5" w:rsidRPr="009F77F5">
        <w:rPr>
          <w:rFonts w:ascii="宋体" w:hAnsi="宋体" w:hint="eastAsia"/>
          <w:szCs w:val="24"/>
        </w:rPr>
        <w:t>岌岌可危</w:t>
      </w:r>
      <w:r>
        <w:rPr>
          <w:rFonts w:ascii="宋体" w:hAnsi="宋体" w:hint="eastAsia"/>
          <w:szCs w:val="24"/>
        </w:rPr>
        <w:t>的</w:t>
      </w:r>
      <w:r w:rsidR="009F77F5" w:rsidRPr="009F77F5">
        <w:rPr>
          <w:rFonts w:ascii="宋体" w:hAnsi="宋体" w:hint="eastAsia"/>
          <w:szCs w:val="24"/>
        </w:rPr>
        <w:t>。因此</w:t>
      </w:r>
      <w:r w:rsidR="008C6651">
        <w:rPr>
          <w:rFonts w:ascii="宋体" w:hAnsi="宋体" w:hint="eastAsia"/>
          <w:szCs w:val="24"/>
        </w:rPr>
        <w:t>，</w:t>
      </w:r>
      <w:r w:rsidR="009F77F5" w:rsidRPr="009F77F5">
        <w:rPr>
          <w:rFonts w:ascii="宋体" w:hAnsi="宋体" w:hint="eastAsia"/>
          <w:szCs w:val="24"/>
        </w:rPr>
        <w:t>你的或别人的资产</w:t>
      </w:r>
      <w:r>
        <w:rPr>
          <w:rFonts w:ascii="宋体" w:hAnsi="宋体" w:hint="eastAsia"/>
          <w:szCs w:val="24"/>
        </w:rPr>
        <w:t>是安全的</w:t>
      </w:r>
      <w:r w:rsidR="008C6651">
        <w:rPr>
          <w:rFonts w:ascii="宋体" w:hAnsi="宋体" w:hint="eastAsia"/>
          <w:szCs w:val="24"/>
        </w:rPr>
        <w:t>，</w:t>
      </w:r>
      <w:r w:rsidR="009F77F5" w:rsidRPr="009F77F5">
        <w:rPr>
          <w:rFonts w:ascii="宋体" w:hAnsi="宋体" w:hint="eastAsia"/>
          <w:szCs w:val="24"/>
        </w:rPr>
        <w:t>你需要考虑的尽职调查</w:t>
      </w:r>
      <w:r w:rsidR="008C6651">
        <w:rPr>
          <w:rFonts w:ascii="宋体" w:hAnsi="宋体" w:hint="eastAsia"/>
          <w:szCs w:val="24"/>
        </w:rPr>
        <w:t>，</w:t>
      </w:r>
      <w:r w:rsidR="009F77F5" w:rsidRPr="009F77F5">
        <w:rPr>
          <w:rFonts w:ascii="宋体" w:hAnsi="宋体" w:hint="eastAsia"/>
          <w:szCs w:val="24"/>
        </w:rPr>
        <w:t>而不仅仅是基于投资关系或营销手册</w:t>
      </w:r>
      <w:r w:rsidRPr="009F77F5">
        <w:rPr>
          <w:rFonts w:ascii="宋体" w:hAnsi="宋体" w:hint="eastAsia"/>
          <w:szCs w:val="24"/>
        </w:rPr>
        <w:t>做出决定</w:t>
      </w:r>
      <w:r w:rsidR="009F77F5" w:rsidRPr="009F77F5">
        <w:rPr>
          <w:rFonts w:ascii="宋体" w:hAnsi="宋体" w:hint="eastAsia"/>
          <w:szCs w:val="24"/>
        </w:rPr>
        <w:t>。你和其他人的下一步就是翻过这一页</w:t>
      </w:r>
      <w:r w:rsidR="008C6651">
        <w:rPr>
          <w:rFonts w:ascii="宋体" w:hAnsi="宋体" w:hint="eastAsia"/>
          <w:szCs w:val="24"/>
        </w:rPr>
        <w:t>，</w:t>
      </w:r>
      <w:r w:rsidR="009F77F5" w:rsidRPr="009F77F5">
        <w:rPr>
          <w:rFonts w:ascii="宋体" w:hAnsi="宋体" w:hint="eastAsia"/>
          <w:szCs w:val="24"/>
        </w:rPr>
        <w:t>开始了解对冲基金和经理尽职调查的重要性。</w:t>
      </w:r>
    </w:p>
    <w:p w:rsidR="0027481B" w:rsidRPr="00336FED" w:rsidRDefault="0027481B" w:rsidP="00D877AB">
      <w:pPr>
        <w:ind w:firstLine="480"/>
        <w:rPr>
          <w:rFonts w:ascii="宋体" w:hAnsi="宋体"/>
          <w:szCs w:val="24"/>
        </w:rPr>
      </w:pPr>
    </w:p>
    <w:sectPr w:rsidR="0027481B" w:rsidRPr="00336FED" w:rsidSect="0022523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477" w:rsidRDefault="00DE1477" w:rsidP="00914AD1">
      <w:pPr>
        <w:ind w:firstLine="480"/>
      </w:pPr>
      <w:r>
        <w:separator/>
      </w:r>
    </w:p>
  </w:endnote>
  <w:endnote w:type="continuationSeparator" w:id="0">
    <w:p w:rsidR="00DE1477" w:rsidRDefault="00DE1477" w:rsidP="00914A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22C" w:rsidRDefault="000C322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22C" w:rsidRDefault="000C322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22C" w:rsidRDefault="000C322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477" w:rsidRDefault="00DE1477" w:rsidP="00914AD1">
      <w:pPr>
        <w:ind w:firstLine="480"/>
      </w:pPr>
      <w:r>
        <w:separator/>
      </w:r>
    </w:p>
  </w:footnote>
  <w:footnote w:type="continuationSeparator" w:id="0">
    <w:p w:rsidR="00DE1477" w:rsidRDefault="00DE1477" w:rsidP="00914AD1">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22C" w:rsidRDefault="000C322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22C" w:rsidRDefault="000C322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22C" w:rsidRDefault="000C322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C2B10"/>
    <w:multiLevelType w:val="hybridMultilevel"/>
    <w:tmpl w:val="60EA65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C77"/>
    <w:rsid w:val="000028AE"/>
    <w:rsid w:val="0001127E"/>
    <w:rsid w:val="00011F8D"/>
    <w:rsid w:val="0002137E"/>
    <w:rsid w:val="00024AC9"/>
    <w:rsid w:val="0003291A"/>
    <w:rsid w:val="00034926"/>
    <w:rsid w:val="00067519"/>
    <w:rsid w:val="000738D0"/>
    <w:rsid w:val="00076E85"/>
    <w:rsid w:val="00080392"/>
    <w:rsid w:val="00084E73"/>
    <w:rsid w:val="000A36B2"/>
    <w:rsid w:val="000B1C2E"/>
    <w:rsid w:val="000C322C"/>
    <w:rsid w:val="000F45A1"/>
    <w:rsid w:val="00116B04"/>
    <w:rsid w:val="00125A3E"/>
    <w:rsid w:val="001444C8"/>
    <w:rsid w:val="00151ED5"/>
    <w:rsid w:val="001533C8"/>
    <w:rsid w:val="001637B8"/>
    <w:rsid w:val="00174332"/>
    <w:rsid w:val="001762CF"/>
    <w:rsid w:val="00177B36"/>
    <w:rsid w:val="00186178"/>
    <w:rsid w:val="0019417B"/>
    <w:rsid w:val="001A4147"/>
    <w:rsid w:val="001C104A"/>
    <w:rsid w:val="001E7455"/>
    <w:rsid w:val="002116AF"/>
    <w:rsid w:val="00217A32"/>
    <w:rsid w:val="00220044"/>
    <w:rsid w:val="00225235"/>
    <w:rsid w:val="00260067"/>
    <w:rsid w:val="0027481B"/>
    <w:rsid w:val="0028271D"/>
    <w:rsid w:val="00295F12"/>
    <w:rsid w:val="002961CD"/>
    <w:rsid w:val="002A690F"/>
    <w:rsid w:val="002B4D51"/>
    <w:rsid w:val="002B68C1"/>
    <w:rsid w:val="002C679E"/>
    <w:rsid w:val="002D0DCB"/>
    <w:rsid w:val="002D7218"/>
    <w:rsid w:val="002F1772"/>
    <w:rsid w:val="002F42A9"/>
    <w:rsid w:val="003054C9"/>
    <w:rsid w:val="00310A6D"/>
    <w:rsid w:val="00312DA6"/>
    <w:rsid w:val="003139B0"/>
    <w:rsid w:val="0032796B"/>
    <w:rsid w:val="00327B9B"/>
    <w:rsid w:val="00336FED"/>
    <w:rsid w:val="0034333D"/>
    <w:rsid w:val="003442D1"/>
    <w:rsid w:val="00374116"/>
    <w:rsid w:val="003C49D7"/>
    <w:rsid w:val="003C6974"/>
    <w:rsid w:val="003D1EED"/>
    <w:rsid w:val="003D34BA"/>
    <w:rsid w:val="003D4D35"/>
    <w:rsid w:val="003E159F"/>
    <w:rsid w:val="00404807"/>
    <w:rsid w:val="004160E9"/>
    <w:rsid w:val="004415BB"/>
    <w:rsid w:val="0045009A"/>
    <w:rsid w:val="0045155A"/>
    <w:rsid w:val="00452EE0"/>
    <w:rsid w:val="00480C8A"/>
    <w:rsid w:val="00483347"/>
    <w:rsid w:val="004949F1"/>
    <w:rsid w:val="004972A0"/>
    <w:rsid w:val="004C0D92"/>
    <w:rsid w:val="004F1EAD"/>
    <w:rsid w:val="00504454"/>
    <w:rsid w:val="00510FBF"/>
    <w:rsid w:val="00534756"/>
    <w:rsid w:val="00541C1F"/>
    <w:rsid w:val="00545FD7"/>
    <w:rsid w:val="005D4229"/>
    <w:rsid w:val="00603838"/>
    <w:rsid w:val="006114B5"/>
    <w:rsid w:val="00611D23"/>
    <w:rsid w:val="00612A40"/>
    <w:rsid w:val="00621B52"/>
    <w:rsid w:val="00627907"/>
    <w:rsid w:val="006432CE"/>
    <w:rsid w:val="0065723D"/>
    <w:rsid w:val="00660466"/>
    <w:rsid w:val="006735B4"/>
    <w:rsid w:val="00673819"/>
    <w:rsid w:val="00675FAE"/>
    <w:rsid w:val="00677415"/>
    <w:rsid w:val="006A155A"/>
    <w:rsid w:val="006A6041"/>
    <w:rsid w:val="006A6791"/>
    <w:rsid w:val="006B2DE5"/>
    <w:rsid w:val="00704210"/>
    <w:rsid w:val="0071467E"/>
    <w:rsid w:val="00740F29"/>
    <w:rsid w:val="00743885"/>
    <w:rsid w:val="0075451C"/>
    <w:rsid w:val="0078031A"/>
    <w:rsid w:val="007B223C"/>
    <w:rsid w:val="007D49AF"/>
    <w:rsid w:val="007D6E82"/>
    <w:rsid w:val="007E24BC"/>
    <w:rsid w:val="007F4624"/>
    <w:rsid w:val="008108E7"/>
    <w:rsid w:val="008344BE"/>
    <w:rsid w:val="00834B3B"/>
    <w:rsid w:val="00837B33"/>
    <w:rsid w:val="00844986"/>
    <w:rsid w:val="00846AC3"/>
    <w:rsid w:val="00867EBB"/>
    <w:rsid w:val="008B3A9E"/>
    <w:rsid w:val="008C4201"/>
    <w:rsid w:val="008C6651"/>
    <w:rsid w:val="008D0461"/>
    <w:rsid w:val="008D1CA2"/>
    <w:rsid w:val="00914AD1"/>
    <w:rsid w:val="0092460C"/>
    <w:rsid w:val="00931B58"/>
    <w:rsid w:val="00951DDE"/>
    <w:rsid w:val="009571A8"/>
    <w:rsid w:val="00966C19"/>
    <w:rsid w:val="00976A6B"/>
    <w:rsid w:val="00981329"/>
    <w:rsid w:val="00990540"/>
    <w:rsid w:val="009B3243"/>
    <w:rsid w:val="009C7A64"/>
    <w:rsid w:val="009E5F53"/>
    <w:rsid w:val="009F77F5"/>
    <w:rsid w:val="00A1351E"/>
    <w:rsid w:val="00A153DD"/>
    <w:rsid w:val="00A2636B"/>
    <w:rsid w:val="00A3043F"/>
    <w:rsid w:val="00A45527"/>
    <w:rsid w:val="00A56DCC"/>
    <w:rsid w:val="00A743A0"/>
    <w:rsid w:val="00A81424"/>
    <w:rsid w:val="00A8482B"/>
    <w:rsid w:val="00A92BA0"/>
    <w:rsid w:val="00AA7D72"/>
    <w:rsid w:val="00AB5353"/>
    <w:rsid w:val="00AB59DD"/>
    <w:rsid w:val="00AC60EB"/>
    <w:rsid w:val="00AD21B5"/>
    <w:rsid w:val="00AD5A8A"/>
    <w:rsid w:val="00AE399E"/>
    <w:rsid w:val="00AE39A0"/>
    <w:rsid w:val="00AF75E0"/>
    <w:rsid w:val="00B01913"/>
    <w:rsid w:val="00B14C49"/>
    <w:rsid w:val="00B16B2F"/>
    <w:rsid w:val="00B23E9A"/>
    <w:rsid w:val="00B40DED"/>
    <w:rsid w:val="00B5463F"/>
    <w:rsid w:val="00B86088"/>
    <w:rsid w:val="00B87A60"/>
    <w:rsid w:val="00B96E44"/>
    <w:rsid w:val="00BB2B9A"/>
    <w:rsid w:val="00BB6D90"/>
    <w:rsid w:val="00BB7693"/>
    <w:rsid w:val="00BC6B58"/>
    <w:rsid w:val="00BD451B"/>
    <w:rsid w:val="00BD78E5"/>
    <w:rsid w:val="00C1196B"/>
    <w:rsid w:val="00C1208E"/>
    <w:rsid w:val="00C160BF"/>
    <w:rsid w:val="00C1623B"/>
    <w:rsid w:val="00C20340"/>
    <w:rsid w:val="00C43C65"/>
    <w:rsid w:val="00C44BE6"/>
    <w:rsid w:val="00C60A90"/>
    <w:rsid w:val="00C66C82"/>
    <w:rsid w:val="00C73F7E"/>
    <w:rsid w:val="00C77B91"/>
    <w:rsid w:val="00C82F63"/>
    <w:rsid w:val="00CA0119"/>
    <w:rsid w:val="00CA2AFD"/>
    <w:rsid w:val="00CB5483"/>
    <w:rsid w:val="00CC7F82"/>
    <w:rsid w:val="00CD25E1"/>
    <w:rsid w:val="00CD7FD0"/>
    <w:rsid w:val="00CE2F3B"/>
    <w:rsid w:val="00CE5A44"/>
    <w:rsid w:val="00D0213A"/>
    <w:rsid w:val="00D2000B"/>
    <w:rsid w:val="00D221E4"/>
    <w:rsid w:val="00D43089"/>
    <w:rsid w:val="00D63EF5"/>
    <w:rsid w:val="00D67A34"/>
    <w:rsid w:val="00D720E9"/>
    <w:rsid w:val="00D877AB"/>
    <w:rsid w:val="00D96EA7"/>
    <w:rsid w:val="00D973AA"/>
    <w:rsid w:val="00DB0851"/>
    <w:rsid w:val="00DC7F85"/>
    <w:rsid w:val="00DE1477"/>
    <w:rsid w:val="00DE2F74"/>
    <w:rsid w:val="00E11402"/>
    <w:rsid w:val="00E1470D"/>
    <w:rsid w:val="00E1755A"/>
    <w:rsid w:val="00E209DF"/>
    <w:rsid w:val="00E244CC"/>
    <w:rsid w:val="00E30212"/>
    <w:rsid w:val="00E35DCA"/>
    <w:rsid w:val="00E4702E"/>
    <w:rsid w:val="00E4758E"/>
    <w:rsid w:val="00E505F7"/>
    <w:rsid w:val="00E53EE7"/>
    <w:rsid w:val="00E600A8"/>
    <w:rsid w:val="00E730E8"/>
    <w:rsid w:val="00E82302"/>
    <w:rsid w:val="00E94741"/>
    <w:rsid w:val="00EB265F"/>
    <w:rsid w:val="00EB4DD6"/>
    <w:rsid w:val="00EC408C"/>
    <w:rsid w:val="00EC4995"/>
    <w:rsid w:val="00EC5542"/>
    <w:rsid w:val="00ED115F"/>
    <w:rsid w:val="00ED1AC2"/>
    <w:rsid w:val="00ED27A5"/>
    <w:rsid w:val="00EF66EB"/>
    <w:rsid w:val="00F01DCC"/>
    <w:rsid w:val="00F14E91"/>
    <w:rsid w:val="00F20BBF"/>
    <w:rsid w:val="00F31008"/>
    <w:rsid w:val="00F34B46"/>
    <w:rsid w:val="00F41CBD"/>
    <w:rsid w:val="00F45528"/>
    <w:rsid w:val="00F73C77"/>
    <w:rsid w:val="00F767FE"/>
    <w:rsid w:val="00F84B10"/>
    <w:rsid w:val="00F91E3A"/>
    <w:rsid w:val="00F94169"/>
    <w:rsid w:val="00FB12DC"/>
    <w:rsid w:val="00FB237B"/>
    <w:rsid w:val="00FB2585"/>
    <w:rsid w:val="00FB30E3"/>
    <w:rsid w:val="00FC4E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2D1DA1-1C21-47A5-AFCB-8A160E3A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2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329"/>
    <w:rPr>
      <w:color w:val="0563C1" w:themeColor="hyperlink"/>
      <w:u w:val="single"/>
    </w:rPr>
  </w:style>
  <w:style w:type="paragraph" w:styleId="a4">
    <w:name w:val="List Paragraph"/>
    <w:basedOn w:val="a"/>
    <w:uiPriority w:val="34"/>
    <w:qFormat/>
    <w:rsid w:val="00E505F7"/>
    <w:pPr>
      <w:ind w:firstLine="420"/>
    </w:pPr>
  </w:style>
  <w:style w:type="paragraph" w:styleId="a5">
    <w:name w:val="header"/>
    <w:basedOn w:val="a"/>
    <w:link w:val="Char"/>
    <w:uiPriority w:val="99"/>
    <w:unhideWhenUsed/>
    <w:rsid w:val="00914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AD1"/>
    <w:rPr>
      <w:sz w:val="18"/>
      <w:szCs w:val="18"/>
    </w:rPr>
  </w:style>
  <w:style w:type="paragraph" w:styleId="a6">
    <w:name w:val="footer"/>
    <w:basedOn w:val="a"/>
    <w:link w:val="Char0"/>
    <w:uiPriority w:val="99"/>
    <w:unhideWhenUsed/>
    <w:rsid w:val="00914AD1"/>
    <w:pPr>
      <w:tabs>
        <w:tab w:val="center" w:pos="4153"/>
        <w:tab w:val="right" w:pos="8306"/>
      </w:tabs>
      <w:snapToGrid w:val="0"/>
      <w:jc w:val="left"/>
    </w:pPr>
    <w:rPr>
      <w:sz w:val="18"/>
      <w:szCs w:val="18"/>
    </w:rPr>
  </w:style>
  <w:style w:type="character" w:customStyle="1" w:styleId="Char0">
    <w:name w:val="页脚 Char"/>
    <w:basedOn w:val="a0"/>
    <w:link w:val="a6"/>
    <w:uiPriority w:val="99"/>
    <w:rsid w:val="00914AD1"/>
    <w:rPr>
      <w:sz w:val="18"/>
      <w:szCs w:val="18"/>
    </w:rPr>
  </w:style>
  <w:style w:type="paragraph" w:styleId="a7">
    <w:name w:val="Balloon Text"/>
    <w:basedOn w:val="a"/>
    <w:link w:val="Char1"/>
    <w:uiPriority w:val="99"/>
    <w:semiHidden/>
    <w:unhideWhenUsed/>
    <w:rsid w:val="00966C19"/>
    <w:rPr>
      <w:sz w:val="18"/>
      <w:szCs w:val="18"/>
    </w:rPr>
  </w:style>
  <w:style w:type="character" w:customStyle="1" w:styleId="Char1">
    <w:name w:val="批注框文本 Char"/>
    <w:basedOn w:val="a0"/>
    <w:link w:val="a7"/>
    <w:uiPriority w:val="99"/>
    <w:semiHidden/>
    <w:rsid w:val="00966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srb@hedgeanswers.com" TargetMode="Externa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11</Pages>
  <Words>1961</Words>
  <Characters>11178</Characters>
  <Application>Microsoft Office Word</Application>
  <DocSecurity>0</DocSecurity>
  <Lines>93</Lines>
  <Paragraphs>26</Paragraphs>
  <ScaleCrop>false</ScaleCrop>
  <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1156602792@qq.com</dc:creator>
  <cp:lastModifiedBy>蔡长春</cp:lastModifiedBy>
  <cp:revision>20</cp:revision>
  <dcterms:created xsi:type="dcterms:W3CDTF">2017-04-21T08:59:00Z</dcterms:created>
  <dcterms:modified xsi:type="dcterms:W3CDTF">2017-04-23T13:15:00Z</dcterms:modified>
</cp:coreProperties>
</file>