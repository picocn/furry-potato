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13" w:rsidRDefault="001E795B">
      <w:pPr>
        <w:rPr>
          <w:rFonts w:ascii="AdvP9122" w:hAnsi="AdvP9122" w:cs="AdvP9122" w:hint="eastAsia"/>
          <w:sz w:val="48"/>
          <w:szCs w:val="48"/>
        </w:rPr>
      </w:pPr>
      <w:r>
        <w:rPr>
          <w:rFonts w:ascii="AdvP9122" w:hAnsi="AdvP9122" w:cs="AdvP9122"/>
          <w:sz w:val="48"/>
          <w:szCs w:val="48"/>
        </w:rPr>
        <w:t>Introduction</w:t>
      </w:r>
      <w:r w:rsidRPr="001E795B">
        <w:rPr>
          <w:rFonts w:ascii="AdvP9122" w:hAnsi="AdvP9122" w:cs="AdvP9122" w:hint="eastAsia"/>
          <w:sz w:val="48"/>
          <w:szCs w:val="48"/>
        </w:rPr>
        <w:t>介绍</w:t>
      </w:r>
    </w:p>
    <w:p w:rsidR="001E795B" w:rsidRDefault="001E795B">
      <w:pPr>
        <w:rPr>
          <w:rFonts w:ascii="AdvP9122" w:hAnsi="AdvP9122" w:cs="AdvP9122" w:hint="eastAsia"/>
          <w:sz w:val="48"/>
          <w:szCs w:val="48"/>
        </w:rPr>
      </w:pPr>
    </w:p>
    <w:p w:rsidR="001E795B" w:rsidRDefault="00121E3C" w:rsidP="001E795B">
      <w:pPr>
        <w:rPr>
          <w:rFonts w:hint="eastAsia"/>
        </w:rPr>
      </w:pPr>
      <w:ins w:id="0" w:author="蔡长春" w:date="2017-04-19T11:16:00Z">
        <w:r>
          <w:rPr>
            <w:rFonts w:hint="eastAsia"/>
            <w:color w:val="000000"/>
            <w:shd w:val="clear" w:color="auto" w:fill="FFFFFF"/>
          </w:rPr>
          <w:t>岁月短促，劳作浩繁</w:t>
        </w:r>
        <w:r>
          <w:rPr>
            <w:color w:val="000000"/>
            <w:shd w:val="clear" w:color="auto" w:fill="FFFFFF"/>
          </w:rPr>
          <w:t>……</w:t>
        </w:r>
      </w:ins>
      <w:del w:id="1" w:author="蔡长春" w:date="2017-04-19T11:16:00Z">
        <w:r w:rsidR="001E795B" w:rsidDel="00121E3C">
          <w:rPr>
            <w:rFonts w:hint="eastAsia"/>
          </w:rPr>
          <w:delText>一天很短，任务很大。</w:delText>
        </w:r>
        <w:r w:rsidR="001E795B" w:rsidDel="00121E3C">
          <w:rPr>
            <w:rFonts w:hint="eastAsia"/>
          </w:rPr>
          <w:delText xml:space="preserve"> </w:delText>
        </w:r>
        <w:r w:rsidR="001E795B" w:rsidDel="00121E3C">
          <w:rPr>
            <w:rFonts w:hint="eastAsia"/>
          </w:rPr>
          <w:delText>。</w:delText>
        </w:r>
        <w:r w:rsidR="001E795B" w:rsidDel="00121E3C">
          <w:rPr>
            <w:rFonts w:hint="eastAsia"/>
          </w:rPr>
          <w:delText xml:space="preserve"> </w:delText>
        </w:r>
        <w:r w:rsidR="001E795B" w:rsidDel="00121E3C">
          <w:rPr>
            <w:rFonts w:hint="eastAsia"/>
          </w:rPr>
          <w:delText>。</w:delText>
        </w:r>
      </w:del>
    </w:p>
    <w:p w:rsidR="001E795B" w:rsidRDefault="001E795B" w:rsidP="001E795B">
      <w:pPr>
        <w:rPr>
          <w:rFonts w:hint="eastAsia"/>
        </w:rPr>
      </w:pPr>
      <w:r>
        <w:rPr>
          <w:rFonts w:hint="eastAsia"/>
        </w:rPr>
        <w:tab/>
        <w:t>--</w:t>
      </w:r>
      <w:del w:id="2" w:author="蔡长春" w:date="2017-04-19T11:10:00Z">
        <w:r w:rsidDel="00121E3C">
          <w:rPr>
            <w:rFonts w:hint="eastAsia"/>
          </w:rPr>
          <w:delText>Ethics OF THE FATHER</w:delText>
        </w:r>
      </w:del>
      <w:ins w:id="3" w:author="蔡长春" w:date="2017-04-19T11:10:00Z">
        <w:r w:rsidR="00121E3C">
          <w:rPr>
            <w:rFonts w:hint="eastAsia"/>
          </w:rPr>
          <w:t>《</w:t>
        </w:r>
      </w:ins>
      <w:ins w:id="4" w:author="蔡长春" w:date="2017-04-19T12:27:00Z">
        <w:r w:rsidR="00446B42">
          <w:rPr>
            <w:rFonts w:hint="eastAsia"/>
          </w:rPr>
          <w:t>先贤</w:t>
        </w:r>
      </w:ins>
      <w:ins w:id="5" w:author="蔡长春" w:date="2017-04-19T11:10:00Z">
        <w:r w:rsidR="00121E3C">
          <w:rPr>
            <w:rFonts w:hint="eastAsia"/>
          </w:rPr>
          <w:t>德</w:t>
        </w:r>
      </w:ins>
      <w:ins w:id="6" w:author="蔡长春" w:date="2017-04-19T11:11:00Z">
        <w:r w:rsidR="00121E3C">
          <w:rPr>
            <w:rFonts w:hint="eastAsia"/>
          </w:rPr>
          <w:t>训</w:t>
        </w:r>
      </w:ins>
      <w:ins w:id="7" w:author="蔡长春" w:date="2017-04-19T11:10:00Z">
        <w:r w:rsidR="00121E3C">
          <w:rPr>
            <w:rFonts w:hint="eastAsia"/>
          </w:rPr>
          <w:t>》</w:t>
        </w:r>
      </w:ins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章第</w:t>
      </w:r>
      <w:r>
        <w:rPr>
          <w:rFonts w:hint="eastAsia"/>
        </w:rPr>
        <w:t>20</w:t>
      </w:r>
      <w:r>
        <w:rPr>
          <w:rFonts w:hint="eastAsia"/>
        </w:rPr>
        <w:t>节</w:t>
      </w:r>
    </w:p>
    <w:p w:rsidR="001E795B" w:rsidRDefault="001E795B" w:rsidP="001E795B">
      <w:pPr>
        <w:rPr>
          <w:rFonts w:hint="eastAsia"/>
        </w:rPr>
      </w:pPr>
    </w:p>
    <w:p w:rsidR="001E795B" w:rsidRDefault="001E795B" w:rsidP="001E795B">
      <w:pPr>
        <w:rPr>
          <w:rFonts w:hint="eastAsia"/>
        </w:rPr>
      </w:pPr>
      <w:r>
        <w:rPr>
          <w:rFonts w:hint="eastAsia"/>
        </w:rPr>
        <w:t>在</w:t>
      </w:r>
      <w:ins w:id="8" w:author="蔡长春" w:date="2017-04-19T12:26:00Z">
        <w:r w:rsidR="00446B42">
          <w:rPr>
            <w:rFonts w:hint="eastAsia"/>
          </w:rPr>
          <w:t>本书《</w:t>
        </w:r>
      </w:ins>
      <w:del w:id="9" w:author="蔡长春" w:date="2017-04-19T12:26:00Z">
        <w:r w:rsidDel="00446B42">
          <w:rPr>
            <w:rFonts w:hint="eastAsia"/>
          </w:rPr>
          <w:delText>基金</w:delText>
        </w:r>
        <w:r w:rsidR="00E5526A" w:rsidDel="00446B42">
          <w:rPr>
            <w:rFonts w:hint="eastAsia"/>
          </w:rPr>
          <w:delText>中的</w:delText>
        </w:r>
        <w:r w:rsidDel="00446B42">
          <w:rPr>
            <w:rFonts w:hint="eastAsia"/>
          </w:rPr>
          <w:delText>基金</w:delText>
        </w:r>
      </w:del>
      <w:ins w:id="10" w:author="蔡长春" w:date="2017-04-19T12:26:00Z">
        <w:r w:rsidR="00446B42">
          <w:rPr>
            <w:rFonts w:hint="eastAsia"/>
          </w:rPr>
          <w:t>F</w:t>
        </w:r>
      </w:ins>
      <w:ins w:id="11" w:author="蔡长春" w:date="2017-04-19T12:28:00Z">
        <w:r w:rsidR="00446B42">
          <w:rPr>
            <w:rFonts w:hint="eastAsia"/>
          </w:rPr>
          <w:t>O</w:t>
        </w:r>
      </w:ins>
      <w:ins w:id="12" w:author="蔡长春" w:date="2017-04-19T12:26:00Z">
        <w:r w:rsidR="00446B42">
          <w:rPr>
            <w:rFonts w:hint="eastAsia"/>
          </w:rPr>
          <w:t>F</w:t>
        </w:r>
      </w:ins>
      <w:r w:rsidR="00E5526A">
        <w:rPr>
          <w:rFonts w:hint="eastAsia"/>
        </w:rPr>
        <w:t>投资</w:t>
      </w:r>
      <w:r>
        <w:rPr>
          <w:rFonts w:hint="eastAsia"/>
        </w:rPr>
        <w:t>：投资组合多元化</w:t>
      </w:r>
      <w:ins w:id="13" w:author="蔡长春" w:date="2017-04-19T12:26:00Z">
        <w:r w:rsidR="00446B42">
          <w:rPr>
            <w:rFonts w:hint="eastAsia"/>
          </w:rPr>
          <w:t>路线图》中</w:t>
        </w:r>
      </w:ins>
      <w:r>
        <w:rPr>
          <w:rFonts w:hint="eastAsia"/>
        </w:rPr>
        <w:t>，我们简要回顾</w:t>
      </w:r>
      <w:ins w:id="14" w:author="蔡长春" w:date="2017-04-19T12:28:00Z">
        <w:r w:rsidR="00446B42">
          <w:rPr>
            <w:rFonts w:hint="eastAsia"/>
          </w:rPr>
          <w:t>了</w:t>
        </w:r>
      </w:ins>
      <w:ins w:id="15" w:author="蔡长春" w:date="2017-04-19T12:29:00Z">
        <w:r w:rsidR="00446B42">
          <w:rPr>
            <w:rFonts w:hint="eastAsia"/>
          </w:rPr>
          <w:t>FOF</w:t>
        </w:r>
        <w:r w:rsidR="00446B42">
          <w:rPr>
            <w:rFonts w:hint="eastAsia"/>
          </w:rPr>
          <w:t>（</w:t>
        </w:r>
      </w:ins>
      <w:r w:rsidR="00E5526A">
        <w:rPr>
          <w:rFonts w:hint="eastAsia"/>
        </w:rPr>
        <w:t>基金中的基金</w:t>
      </w:r>
      <w:ins w:id="16" w:author="蔡长春" w:date="2017-04-19T12:29:00Z">
        <w:r w:rsidR="00446B42">
          <w:rPr>
            <w:rFonts w:hint="eastAsia"/>
          </w:rPr>
          <w:t>）</w:t>
        </w:r>
      </w:ins>
      <w:ins w:id="17" w:author="蔡长春" w:date="2017-04-19T13:30:00Z">
        <w:r w:rsidR="00991171">
          <w:rPr>
            <w:rFonts w:hint="eastAsia"/>
          </w:rPr>
          <w:t>的</w:t>
        </w:r>
      </w:ins>
      <w:ins w:id="18" w:author="蔡长春" w:date="2017-04-19T12:30:00Z">
        <w:r w:rsidR="00446B42">
          <w:rPr>
            <w:rFonts w:hint="eastAsia"/>
          </w:rPr>
          <w:t>行业</w:t>
        </w:r>
      </w:ins>
      <w:del w:id="19" w:author="蔡长春" w:date="2017-04-19T13:30:00Z">
        <w:r w:rsidDel="00991171">
          <w:rPr>
            <w:rFonts w:hint="eastAsia"/>
          </w:rPr>
          <w:delText>的</w:delText>
        </w:r>
      </w:del>
      <w:r>
        <w:rPr>
          <w:rFonts w:hint="eastAsia"/>
        </w:rPr>
        <w:t>历史，考察</w:t>
      </w:r>
      <w:ins w:id="20" w:author="蔡长春" w:date="2017-04-19T13:45:00Z">
        <w:r w:rsidR="001B7FBD">
          <w:rPr>
            <w:rFonts w:hint="eastAsia"/>
          </w:rPr>
          <w:t>在</w:t>
        </w:r>
      </w:ins>
      <w:r w:rsidR="00E5526A">
        <w:rPr>
          <w:rFonts w:hint="eastAsia"/>
        </w:rPr>
        <w:t>马多夫丑闻</w:t>
      </w:r>
      <w:del w:id="21" w:author="蔡长春" w:date="2017-04-19T13:53:00Z">
        <w:r w:rsidR="00E5526A" w:rsidDel="001B7FBD">
          <w:rPr>
            <w:rFonts w:hint="eastAsia"/>
          </w:rPr>
          <w:delText>之后，</w:delText>
        </w:r>
      </w:del>
      <w:ins w:id="22" w:author="蔡长春" w:date="2017-04-19T13:53:00Z">
        <w:r w:rsidR="001B7FBD">
          <w:rPr>
            <w:rFonts w:hint="eastAsia"/>
          </w:rPr>
          <w:t>、</w:t>
        </w:r>
      </w:ins>
      <w:r w:rsidR="00E5526A">
        <w:rPr>
          <w:rFonts w:hint="eastAsia"/>
        </w:rPr>
        <w:t>信用危机</w:t>
      </w:r>
      <w:ins w:id="23" w:author="蔡长春" w:date="2017-04-19T13:53:00Z">
        <w:r w:rsidR="001B7FBD">
          <w:rPr>
            <w:rFonts w:hint="eastAsia"/>
          </w:rPr>
          <w:t>、</w:t>
        </w:r>
      </w:ins>
      <w:del w:id="24" w:author="蔡长春" w:date="2017-04-19T13:53:00Z">
        <w:r w:rsidR="00E5526A" w:rsidDel="001B7FBD">
          <w:rPr>
            <w:rFonts w:hint="eastAsia"/>
          </w:rPr>
          <w:delText>，</w:delText>
        </w:r>
      </w:del>
      <w:r w:rsidR="00E5526A">
        <w:rPr>
          <w:rFonts w:hint="eastAsia"/>
        </w:rPr>
        <w:t>以及许多对冲基金经理在过去几年</w:t>
      </w:r>
      <w:ins w:id="25" w:author="蔡长春" w:date="2017-04-19T13:53:00Z">
        <w:r w:rsidR="001B7FBD">
          <w:rPr>
            <w:rFonts w:hint="eastAsia"/>
          </w:rPr>
          <w:t>的失败</w:t>
        </w:r>
      </w:ins>
      <w:r w:rsidR="00E5526A">
        <w:rPr>
          <w:rFonts w:hint="eastAsia"/>
        </w:rPr>
        <w:t>表现</w:t>
      </w:r>
      <w:del w:id="26" w:author="蔡长春" w:date="2017-04-19T13:53:00Z">
        <w:r w:rsidR="00E5526A" w:rsidDel="001B7FBD">
          <w:rPr>
            <w:rFonts w:hint="eastAsia"/>
          </w:rPr>
          <w:delText>失败，</w:delText>
        </w:r>
      </w:del>
      <w:ins w:id="27" w:author="蔡长春" w:date="2017-04-19T13:53:00Z">
        <w:r w:rsidR="001B7FBD">
          <w:rPr>
            <w:rFonts w:hint="eastAsia"/>
          </w:rPr>
          <w:t>后</w:t>
        </w:r>
      </w:ins>
      <w:ins w:id="28" w:author="蔡长春" w:date="2017-04-19T13:54:00Z">
        <w:r w:rsidR="001B7FBD">
          <w:rPr>
            <w:rFonts w:hint="eastAsia"/>
          </w:rPr>
          <w:t>，</w:t>
        </w:r>
      </w:ins>
      <w:del w:id="29" w:author="蔡长春" w:date="2017-04-19T13:54:00Z">
        <w:r w:rsidDel="001B7FBD">
          <w:rPr>
            <w:rFonts w:hint="eastAsia"/>
          </w:rPr>
          <w:delText>其</w:delText>
        </w:r>
      </w:del>
      <w:r>
        <w:rPr>
          <w:rFonts w:hint="eastAsia"/>
        </w:rPr>
        <w:t>行业今天</w:t>
      </w:r>
      <w:ins w:id="30" w:author="蔡长春" w:date="2017-04-19T13:54:00Z">
        <w:r w:rsidR="001B7FBD">
          <w:rPr>
            <w:rFonts w:hint="eastAsia"/>
          </w:rPr>
          <w:t>的状况</w:t>
        </w:r>
      </w:ins>
      <w:del w:id="31" w:author="蔡长春" w:date="2017-04-19T13:54:00Z">
        <w:r w:rsidDel="001B7FBD">
          <w:rPr>
            <w:rFonts w:hint="eastAsia"/>
          </w:rPr>
          <w:delText>处于</w:delText>
        </w:r>
        <w:r w:rsidR="00E5526A" w:rsidDel="001B7FBD">
          <w:rPr>
            <w:rFonts w:hint="eastAsia"/>
          </w:rPr>
          <w:delText>位置</w:delText>
        </w:r>
      </w:del>
      <w:r>
        <w:rPr>
          <w:rFonts w:hint="eastAsia"/>
        </w:rPr>
        <w:t>。我们的目标</w:t>
      </w:r>
      <w:ins w:id="32" w:author="蔡长春" w:date="2017-04-19T13:54:00Z">
        <w:r w:rsidR="001B7FBD">
          <w:rPr>
            <w:rFonts w:hint="eastAsia"/>
          </w:rPr>
          <w:t>包括</w:t>
        </w:r>
      </w:ins>
      <w:ins w:id="33" w:author="蔡长春" w:date="2017-04-19T15:06:00Z">
        <w:r w:rsidR="00A009EB">
          <w:rPr>
            <w:rFonts w:hint="eastAsia"/>
          </w:rPr>
          <w:t>：</w:t>
        </w:r>
      </w:ins>
      <w:del w:id="34" w:author="蔡长春" w:date="2017-04-19T13:54:00Z">
        <w:r w:rsidDel="001B7FBD">
          <w:rPr>
            <w:rFonts w:hint="eastAsia"/>
          </w:rPr>
          <w:delText>是</w:delText>
        </w:r>
      </w:del>
      <w:r w:rsidR="00E5526A">
        <w:rPr>
          <w:rFonts w:hint="eastAsia"/>
        </w:rPr>
        <w:t>为</w:t>
      </w:r>
      <w:del w:id="35" w:author="蔡长春" w:date="2017-04-19T14:03:00Z">
        <w:r w:rsidDel="00B13C5C">
          <w:rPr>
            <w:rFonts w:hint="eastAsia"/>
          </w:rPr>
          <w:delText>第一次</w:delText>
        </w:r>
      </w:del>
      <w:ins w:id="36" w:author="蔡长春" w:date="2017-04-19T14:03:00Z">
        <w:r w:rsidR="00B13C5C">
          <w:rPr>
            <w:rFonts w:hint="eastAsia"/>
          </w:rPr>
          <w:t>首次</w:t>
        </w:r>
      </w:ins>
      <w:r>
        <w:rPr>
          <w:rFonts w:hint="eastAsia"/>
        </w:rPr>
        <w:t>投资</w:t>
      </w:r>
      <w:r w:rsidR="00E5526A">
        <w:rPr>
          <w:rFonts w:hint="eastAsia"/>
        </w:rPr>
        <w:t>者提供</w:t>
      </w:r>
      <w:del w:id="37" w:author="蔡长春" w:date="2017-04-19T14:03:00Z">
        <w:r w:rsidDel="00B13C5C">
          <w:rPr>
            <w:rFonts w:hint="eastAsia"/>
          </w:rPr>
          <w:delText>寻找</w:delText>
        </w:r>
      </w:del>
      <w:r>
        <w:rPr>
          <w:rFonts w:hint="eastAsia"/>
        </w:rPr>
        <w:t>进入</w:t>
      </w:r>
      <w:ins w:id="38" w:author="蔡长春" w:date="2017-04-19T14:03:00Z">
        <w:r w:rsidR="00B13C5C">
          <w:rPr>
            <w:rFonts w:hint="eastAsia"/>
          </w:rPr>
          <w:t>这个</w:t>
        </w:r>
      </w:ins>
      <w:r>
        <w:rPr>
          <w:rFonts w:hint="eastAsia"/>
        </w:rPr>
        <w:t>古怪，野蛮，奇怪和令人兴奋的世界的入口</w:t>
      </w:r>
      <w:del w:id="39" w:author="蔡长春" w:date="2017-04-19T14:17:00Z">
        <w:r w:rsidDel="00C02A6B">
          <w:rPr>
            <w:rFonts w:hint="eastAsia"/>
          </w:rPr>
          <w:delText>点</w:delText>
        </w:r>
      </w:del>
      <w:ins w:id="40" w:author="蔡长春" w:date="2017-04-19T15:06:00Z">
        <w:r w:rsidR="00A009EB">
          <w:rPr>
            <w:rFonts w:hint="eastAsia"/>
          </w:rPr>
          <w:t>；</w:t>
        </w:r>
      </w:ins>
      <w:del w:id="41" w:author="蔡长春" w:date="2017-04-19T15:06:00Z">
        <w:r w:rsidR="00E5526A" w:rsidDel="00A009EB">
          <w:rPr>
            <w:rFonts w:hint="eastAsia"/>
          </w:rPr>
          <w:delText>，</w:delText>
        </w:r>
      </w:del>
      <w:r w:rsidR="00E5526A">
        <w:rPr>
          <w:rFonts w:hint="eastAsia"/>
        </w:rPr>
        <w:t>为</w:t>
      </w:r>
      <w:ins w:id="42" w:author="蔡长春" w:date="2017-04-19T15:10:00Z">
        <w:r w:rsidR="00A009EB">
          <w:rPr>
            <w:rFonts w:hint="eastAsia"/>
          </w:rPr>
          <w:t>有经验的投资者</w:t>
        </w:r>
      </w:ins>
      <w:ins w:id="43" w:author="蔡长春" w:date="2017-04-19T15:11:00Z">
        <w:r w:rsidR="00A009EB">
          <w:rPr>
            <w:rFonts w:hint="eastAsia"/>
          </w:rPr>
          <w:t>提供</w:t>
        </w:r>
      </w:ins>
      <w:ins w:id="44" w:author="蔡长春" w:date="2017-04-19T15:10:00Z">
        <w:r w:rsidR="00A009EB">
          <w:rPr>
            <w:rFonts w:hint="eastAsia"/>
          </w:rPr>
          <w:t>最佳资本配置的</w:t>
        </w:r>
      </w:ins>
      <w:ins w:id="45" w:author="蔡长春" w:date="2017-04-19T15:11:00Z">
        <w:r w:rsidR="00A009EB">
          <w:rPr>
            <w:rFonts w:hint="eastAsia"/>
          </w:rPr>
          <w:t>投资指南。</w:t>
        </w:r>
      </w:ins>
      <w:del w:id="46" w:author="蔡长春" w:date="2017-04-19T15:07:00Z">
        <w:r w:rsidDel="00A009EB">
          <w:rPr>
            <w:rFonts w:hint="eastAsia"/>
          </w:rPr>
          <w:delText>成熟的</w:delText>
        </w:r>
      </w:del>
      <w:del w:id="47" w:author="蔡长春" w:date="2017-04-19T15:11:00Z">
        <w:r w:rsidR="00E5526A" w:rsidDel="00A009EB">
          <w:rPr>
            <w:rFonts w:hint="eastAsia"/>
          </w:rPr>
          <w:delText>不确定什么是最佳的投资分配资产的</w:delText>
        </w:r>
        <w:r w:rsidDel="00A009EB">
          <w:rPr>
            <w:rFonts w:hint="eastAsia"/>
          </w:rPr>
          <w:delText>投资者</w:delText>
        </w:r>
        <w:r w:rsidR="00E5526A" w:rsidDel="00A009EB">
          <w:rPr>
            <w:rFonts w:hint="eastAsia"/>
          </w:rPr>
          <w:delText>提供</w:delText>
        </w:r>
        <w:r w:rsidDel="00A009EB">
          <w:rPr>
            <w:rFonts w:hint="eastAsia"/>
          </w:rPr>
          <w:delText>指南。</w:delText>
        </w:r>
      </w:del>
    </w:p>
    <w:p w:rsidR="001E795B" w:rsidRDefault="001E795B" w:rsidP="001E795B">
      <w:pPr>
        <w:rPr>
          <w:rFonts w:hint="eastAsia"/>
        </w:rPr>
      </w:pPr>
      <w:r>
        <w:rPr>
          <w:rFonts w:hint="eastAsia"/>
        </w:rPr>
        <w:t>根据我们的</w:t>
      </w:r>
      <w:ins w:id="48" w:author="蔡长春" w:date="2017-04-19T15:12:00Z">
        <w:r w:rsidR="00A009EB">
          <w:rPr>
            <w:rFonts w:hint="eastAsia"/>
          </w:rPr>
          <w:t>测算</w:t>
        </w:r>
      </w:ins>
      <w:del w:id="49" w:author="蔡长春" w:date="2017-04-19T15:12:00Z">
        <w:r w:rsidDel="00A009EB">
          <w:rPr>
            <w:rFonts w:hint="eastAsia"/>
          </w:rPr>
          <w:delText>计算</w:delText>
        </w:r>
      </w:del>
      <w:r>
        <w:rPr>
          <w:rFonts w:hint="eastAsia"/>
        </w:rPr>
        <w:t>，对冲基金行业</w:t>
      </w:r>
      <w:ins w:id="50" w:author="蔡长春" w:date="2017-04-19T15:12:00Z">
        <w:r w:rsidR="00A009EB">
          <w:rPr>
            <w:rFonts w:hint="eastAsia"/>
          </w:rPr>
          <w:t>的</w:t>
        </w:r>
      </w:ins>
      <w:r>
        <w:rPr>
          <w:rFonts w:hint="eastAsia"/>
        </w:rPr>
        <w:t>资产</w:t>
      </w:r>
      <w:ins w:id="51" w:author="蔡长春" w:date="2017-04-19T15:12:00Z">
        <w:r w:rsidR="00A009EB">
          <w:rPr>
            <w:rFonts w:hint="eastAsia"/>
          </w:rPr>
          <w:t>规模</w:t>
        </w:r>
      </w:ins>
      <w:ins w:id="52" w:author="蔡长春" w:date="2017-04-19T15:25:00Z">
        <w:r w:rsidR="00145BD4">
          <w:rPr>
            <w:rFonts w:hint="eastAsia"/>
          </w:rPr>
          <w:t>在</w:t>
        </w:r>
        <w:r w:rsidR="00145BD4">
          <w:rPr>
            <w:rFonts w:hint="eastAsia"/>
          </w:rPr>
          <w:t>2007</w:t>
        </w:r>
        <w:r w:rsidR="00145BD4">
          <w:rPr>
            <w:rFonts w:hint="eastAsia"/>
          </w:rPr>
          <w:t>年</w:t>
        </w:r>
      </w:ins>
      <w:r>
        <w:rPr>
          <w:rFonts w:hint="eastAsia"/>
        </w:rPr>
        <w:t>超过</w:t>
      </w:r>
      <w:r>
        <w:rPr>
          <w:rFonts w:hint="eastAsia"/>
        </w:rPr>
        <w:t>10</w:t>
      </w:r>
      <w:r>
        <w:rPr>
          <w:rFonts w:hint="eastAsia"/>
        </w:rPr>
        <w:t>万亿美元（或者</w:t>
      </w:r>
      <w:del w:id="53" w:author="蔡长春" w:date="2017-04-19T15:44:00Z">
        <w:r w:rsidDel="00C81B27">
          <w:rPr>
            <w:rFonts w:hint="eastAsia"/>
          </w:rPr>
          <w:delText>说真的</w:delText>
        </w:r>
      </w:del>
      <w:ins w:id="54" w:author="蔡长春" w:date="2017-04-19T15:44:00Z">
        <w:r w:rsidR="00C81B27">
          <w:rPr>
            <w:rFonts w:hint="eastAsia"/>
          </w:rPr>
          <w:t>真实数据</w:t>
        </w:r>
      </w:ins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万亿美元</w:t>
      </w:r>
      <w:ins w:id="55" w:author="蔡长春" w:date="2017-04-19T15:25:00Z">
        <w:r w:rsidR="00145BD4">
          <w:rPr>
            <w:rFonts w:hint="eastAsia"/>
          </w:rPr>
          <w:t>？</w:t>
        </w:r>
      </w:ins>
      <w:r>
        <w:rPr>
          <w:rFonts w:hint="eastAsia"/>
        </w:rPr>
        <w:t>），</w:t>
      </w:r>
      <w:del w:id="56" w:author="蔡长春" w:date="2017-04-19T15:26:00Z">
        <w:r w:rsidDel="00145BD4">
          <w:rPr>
            <w:rFonts w:hint="eastAsia"/>
          </w:rPr>
          <w:delText>2007</w:delText>
        </w:r>
        <w:r w:rsidDel="00145BD4">
          <w:rPr>
            <w:rFonts w:hint="eastAsia"/>
          </w:rPr>
          <w:delText>年年底</w:delText>
        </w:r>
        <w:r w:rsidR="00E5526A" w:rsidDel="00145BD4">
          <w:rPr>
            <w:rFonts w:hint="eastAsia"/>
          </w:rPr>
          <w:delText>到</w:delText>
        </w:r>
      </w:del>
      <w:r w:rsidR="00E5526A">
        <w:rPr>
          <w:rFonts w:hint="eastAsia"/>
        </w:rPr>
        <w:t>2008</w:t>
      </w:r>
      <w:r w:rsidR="00E5526A">
        <w:rPr>
          <w:rFonts w:hint="eastAsia"/>
        </w:rPr>
        <w:t>年底</w:t>
      </w:r>
      <w:del w:id="57" w:author="蔡长春" w:date="2017-04-19T15:26:00Z">
        <w:r w:rsidR="00E5526A" w:rsidDel="00145BD4">
          <w:rPr>
            <w:rFonts w:hint="eastAsia"/>
          </w:rPr>
          <w:delText>的</w:delText>
        </w:r>
      </w:del>
      <w:r>
        <w:rPr>
          <w:rFonts w:hint="eastAsia"/>
        </w:rPr>
        <w:t>下降</w:t>
      </w:r>
      <w:ins w:id="58" w:author="蔡长春" w:date="2017-04-19T15:26:00Z">
        <w:r w:rsidR="00145BD4">
          <w:rPr>
            <w:rFonts w:hint="eastAsia"/>
          </w:rPr>
          <w:t>到</w:t>
        </w:r>
      </w:ins>
      <w:r>
        <w:rPr>
          <w:rFonts w:hint="eastAsia"/>
        </w:rPr>
        <w:t>了</w:t>
      </w:r>
      <w:r>
        <w:rPr>
          <w:rFonts w:hint="eastAsia"/>
        </w:rPr>
        <w:t>6</w:t>
      </w:r>
      <w:r w:rsidR="00E5526A">
        <w:rPr>
          <w:rFonts w:hint="eastAsia"/>
        </w:rPr>
        <w:t>万亿美元（我们</w:t>
      </w:r>
      <w:ins w:id="59" w:author="蔡长春" w:date="2017-04-19T15:26:00Z">
        <w:r w:rsidR="00145BD4">
          <w:rPr>
            <w:rFonts w:hint="eastAsia"/>
          </w:rPr>
          <w:t>将</w:t>
        </w:r>
      </w:ins>
      <w:r w:rsidR="00E5526A">
        <w:rPr>
          <w:rFonts w:hint="eastAsia"/>
        </w:rPr>
        <w:t>在本书中</w:t>
      </w:r>
      <w:ins w:id="60" w:author="蔡长春" w:date="2017-04-19T15:26:00Z">
        <w:r w:rsidR="00145BD4">
          <w:rPr>
            <w:rFonts w:hint="eastAsia"/>
          </w:rPr>
          <w:t>进行</w:t>
        </w:r>
      </w:ins>
      <w:r w:rsidR="00E5526A">
        <w:rPr>
          <w:rFonts w:hint="eastAsia"/>
        </w:rPr>
        <w:t>讨论），快接近共同基金</w:t>
      </w:r>
      <w:r>
        <w:rPr>
          <w:rFonts w:hint="eastAsia"/>
        </w:rPr>
        <w:t>的资产</w:t>
      </w:r>
      <w:ins w:id="61" w:author="蔡长春" w:date="2017-04-19T15:26:00Z">
        <w:r w:rsidR="00145BD4">
          <w:rPr>
            <w:rFonts w:hint="eastAsia"/>
          </w:rPr>
          <w:t>规模</w:t>
        </w:r>
      </w:ins>
      <w:r>
        <w:rPr>
          <w:rFonts w:hint="eastAsia"/>
        </w:rPr>
        <w:t>。这本书会尽可能</w:t>
      </w:r>
      <w:del w:id="62" w:author="蔡长春" w:date="2017-04-19T15:29:00Z">
        <w:r w:rsidDel="00145BD4">
          <w:rPr>
            <w:rFonts w:hint="eastAsia"/>
          </w:rPr>
          <w:delText>简化事物</w:delText>
        </w:r>
      </w:del>
      <w:ins w:id="63" w:author="蔡长春" w:date="2017-04-19T15:29:00Z">
        <w:r w:rsidR="00145BD4">
          <w:rPr>
            <w:rFonts w:hint="eastAsia"/>
          </w:rPr>
          <w:t>把事情简单化</w:t>
        </w:r>
      </w:ins>
      <w:r>
        <w:rPr>
          <w:rFonts w:hint="eastAsia"/>
        </w:rPr>
        <w:t>，</w:t>
      </w:r>
      <w:del w:id="64" w:author="蔡长春" w:date="2017-04-19T15:29:00Z">
        <w:r w:rsidDel="00145BD4">
          <w:rPr>
            <w:rFonts w:hint="eastAsia"/>
          </w:rPr>
          <w:delText>并</w:delText>
        </w:r>
      </w:del>
      <w:r>
        <w:rPr>
          <w:rFonts w:hint="eastAsia"/>
        </w:rPr>
        <w:t>为您提供</w:t>
      </w:r>
      <w:ins w:id="65" w:author="蔡长春" w:date="2017-04-19T15:29:00Z">
        <w:r w:rsidR="00145BD4">
          <w:rPr>
            <w:rFonts w:hint="eastAsia"/>
          </w:rPr>
          <w:t>一个公平的环境以便做出决定</w:t>
        </w:r>
      </w:ins>
      <w:del w:id="66" w:author="蔡长春" w:date="2017-04-19T15:29:00Z">
        <w:r w:rsidR="00E5526A" w:rsidDel="00145BD4">
          <w:rPr>
            <w:rFonts w:hint="eastAsia"/>
          </w:rPr>
          <w:delText>简单的场景来</w:delText>
        </w:r>
        <w:r w:rsidDel="00145BD4">
          <w:rPr>
            <w:rFonts w:hint="eastAsia"/>
          </w:rPr>
          <w:delText>做出决定</w:delText>
        </w:r>
      </w:del>
      <w:r>
        <w:rPr>
          <w:rFonts w:hint="eastAsia"/>
        </w:rPr>
        <w:t>。</w:t>
      </w:r>
    </w:p>
    <w:p w:rsidR="001E795B" w:rsidRDefault="001E795B" w:rsidP="001E795B">
      <w:pPr>
        <w:rPr>
          <w:rFonts w:hint="eastAsia"/>
        </w:rPr>
      </w:pPr>
      <w:r>
        <w:rPr>
          <w:rFonts w:hint="eastAsia"/>
        </w:rPr>
        <w:t>对冲基金行业的资产增长</w:t>
      </w:r>
      <w:r w:rsidR="00E5526A">
        <w:rPr>
          <w:rFonts w:hint="eastAsia"/>
        </w:rPr>
        <w:t>由各式各样的投资者推动</w:t>
      </w:r>
      <w:r>
        <w:rPr>
          <w:rFonts w:hint="eastAsia"/>
        </w:rPr>
        <w:t>，包括养老金计划，捐赠</w:t>
      </w:r>
      <w:ins w:id="67" w:author="蔡长春" w:date="2017-04-19T15:46:00Z">
        <w:r w:rsidR="00C81B27">
          <w:rPr>
            <w:rFonts w:hint="eastAsia"/>
          </w:rPr>
          <w:t>基金</w:t>
        </w:r>
      </w:ins>
      <w:r>
        <w:rPr>
          <w:rFonts w:hint="eastAsia"/>
        </w:rPr>
        <w:t>，基金会，私人银行，家庭办公室</w:t>
      </w:r>
      <w:ins w:id="68" w:author="蔡长春" w:date="2017-04-19T15:47:00Z">
        <w:r w:rsidR="00C81B27">
          <w:rPr>
            <w:rFonts w:hint="eastAsia"/>
          </w:rPr>
          <w:t>以及那些</w:t>
        </w:r>
      </w:ins>
      <w:del w:id="69" w:author="蔡长春" w:date="2017-04-19T15:47:00Z">
        <w:r w:rsidDel="00C81B27">
          <w:rPr>
            <w:rFonts w:hint="eastAsia"/>
          </w:rPr>
          <w:delText>和</w:delText>
        </w:r>
      </w:del>
      <w:ins w:id="70" w:author="蔡长春" w:date="2017-04-19T15:48:00Z">
        <w:r w:rsidR="00C81B27">
          <w:rPr>
            <w:rFonts w:hint="eastAsia"/>
          </w:rPr>
          <w:t>寻求与传统</w:t>
        </w:r>
      </w:ins>
      <w:ins w:id="71" w:author="蔡长春" w:date="2017-04-19T16:40:00Z">
        <w:r w:rsidR="00502805">
          <w:rPr>
            <w:rFonts w:hint="eastAsia"/>
          </w:rPr>
          <w:t>多头</w:t>
        </w:r>
      </w:ins>
      <w:ins w:id="72" w:author="蔡长春" w:date="2017-04-19T15:48:00Z">
        <w:r w:rsidR="00C81B27">
          <w:rPr>
            <w:rFonts w:hint="eastAsia"/>
          </w:rPr>
          <w:t>投资不同回报的</w:t>
        </w:r>
      </w:ins>
      <w:r>
        <w:rPr>
          <w:rFonts w:hint="eastAsia"/>
        </w:rPr>
        <w:t>高净值个人</w:t>
      </w:r>
      <w:del w:id="73" w:author="蔡长春" w:date="2017-04-19T15:48:00Z">
        <w:r w:rsidDel="00C81B27">
          <w:rPr>
            <w:rFonts w:hint="eastAsia"/>
          </w:rPr>
          <w:delText>寻求回报</w:delText>
        </w:r>
        <w:r w:rsidR="00E5526A" w:rsidDel="00C81B27">
          <w:rPr>
            <w:rFonts w:hint="eastAsia"/>
          </w:rPr>
          <w:delText>，与传统的多头</w:delText>
        </w:r>
        <w:r w:rsidDel="00C81B27">
          <w:rPr>
            <w:rFonts w:hint="eastAsia"/>
          </w:rPr>
          <w:delText>投资不同</w:delText>
        </w:r>
      </w:del>
      <w:r>
        <w:rPr>
          <w:rFonts w:hint="eastAsia"/>
        </w:rPr>
        <w:t>。</w:t>
      </w:r>
      <w:ins w:id="74" w:author="蔡长春" w:date="2017-04-19T15:53:00Z">
        <w:r w:rsidR="00C81B27">
          <w:rPr>
            <w:rFonts w:hint="eastAsia"/>
          </w:rPr>
          <w:t>随着</w:t>
        </w:r>
      </w:ins>
      <w:r>
        <w:rPr>
          <w:rFonts w:hint="eastAsia"/>
        </w:rPr>
        <w:t>机构投资者及其</w:t>
      </w:r>
      <w:ins w:id="75" w:author="蔡长春" w:date="2017-04-19T15:59:00Z">
        <w:r w:rsidR="00167195">
          <w:rPr>
            <w:rFonts w:hint="eastAsia"/>
          </w:rPr>
          <w:t>资产配置</w:t>
        </w:r>
      </w:ins>
      <w:ins w:id="76" w:author="蔡长春" w:date="2017-04-19T16:06:00Z">
        <w:r w:rsidR="00167195">
          <w:rPr>
            <w:rFonts w:hint="eastAsia"/>
          </w:rPr>
          <w:t>寻求</w:t>
        </w:r>
      </w:ins>
      <w:ins w:id="77" w:author="蔡长春" w:date="2017-04-19T16:03:00Z">
        <w:r w:rsidR="00167195">
          <w:rPr>
            <w:rFonts w:hint="eastAsia"/>
          </w:rPr>
          <w:t>获取持续及未来资金</w:t>
        </w:r>
      </w:ins>
      <w:ins w:id="78" w:author="蔡长春" w:date="2017-04-19T16:04:00Z">
        <w:r w:rsidR="00167195">
          <w:rPr>
            <w:rFonts w:hint="eastAsia"/>
          </w:rPr>
          <w:t>需求</w:t>
        </w:r>
      </w:ins>
      <w:ins w:id="79" w:author="蔡长春" w:date="2017-04-19T16:06:00Z">
        <w:r w:rsidR="00167195">
          <w:rPr>
            <w:rFonts w:hint="eastAsia"/>
          </w:rPr>
          <w:t>的解决方案</w:t>
        </w:r>
      </w:ins>
      <w:ins w:id="80" w:author="蔡长春" w:date="2017-04-19T16:04:00Z">
        <w:r w:rsidR="00167195">
          <w:rPr>
            <w:rFonts w:hint="eastAsia"/>
          </w:rPr>
          <w:t>，很多已</w:t>
        </w:r>
      </w:ins>
      <w:del w:id="81" w:author="蔡长春" w:date="2017-04-19T16:04:00Z">
        <w:r w:rsidDel="00167195">
          <w:rPr>
            <w:rFonts w:hint="eastAsia"/>
          </w:rPr>
          <w:delText>分配者寻找解决方案和未来的资金需求，很多都转向</w:delText>
        </w:r>
      </w:del>
      <w:ins w:id="82" w:author="蔡长春" w:date="2017-04-19T16:04:00Z">
        <w:r w:rsidR="00167195">
          <w:rPr>
            <w:rFonts w:hint="eastAsia"/>
          </w:rPr>
          <w:t>都转向投资</w:t>
        </w:r>
      </w:ins>
      <w:r w:rsidR="00E5526A">
        <w:rPr>
          <w:rFonts w:hint="eastAsia"/>
        </w:rPr>
        <w:t>基金中的基金</w:t>
      </w:r>
      <w:r>
        <w:rPr>
          <w:rFonts w:hint="eastAsia"/>
        </w:rPr>
        <w:t>来满足</w:t>
      </w:r>
      <w:ins w:id="83" w:author="蔡长春" w:date="2017-04-19T16:05:00Z">
        <w:r w:rsidR="00167195">
          <w:rPr>
            <w:rFonts w:hint="eastAsia"/>
          </w:rPr>
          <w:t>其投资者的</w:t>
        </w:r>
      </w:ins>
      <w:r>
        <w:rPr>
          <w:rFonts w:hint="eastAsia"/>
        </w:rPr>
        <w:t>需求。</w:t>
      </w:r>
      <w:ins w:id="84" w:author="蔡长春" w:date="2017-04-19T16:23:00Z">
        <w:r w:rsidR="00136FAA">
          <w:rPr>
            <w:rFonts w:hint="eastAsia"/>
          </w:rPr>
          <w:t>由于总资产并不总是处于上升状况，</w:t>
        </w:r>
      </w:ins>
      <w:r>
        <w:rPr>
          <w:rFonts w:hint="eastAsia"/>
        </w:rPr>
        <w:t>对冲</w:t>
      </w:r>
      <w:r w:rsidR="00E5526A">
        <w:rPr>
          <w:rFonts w:hint="eastAsia"/>
        </w:rPr>
        <w:t>基金行业的迅速成长</w:t>
      </w:r>
      <w:ins w:id="85" w:author="蔡长春" w:date="2017-04-19T16:23:00Z">
        <w:r w:rsidR="00136FAA">
          <w:rPr>
            <w:rFonts w:hint="eastAsia"/>
          </w:rPr>
          <w:t>的驱动因素之一就是</w:t>
        </w:r>
      </w:ins>
      <w:del w:id="86" w:author="蔡长春" w:date="2017-04-19T16:24:00Z">
        <w:r w:rsidDel="00136FAA">
          <w:rPr>
            <w:rFonts w:hint="eastAsia"/>
          </w:rPr>
          <w:delText>，</w:delText>
        </w:r>
      </w:del>
      <w:r w:rsidR="00E60736">
        <w:rPr>
          <w:rFonts w:hint="eastAsia"/>
        </w:rPr>
        <w:t>基金中的基金</w:t>
      </w:r>
      <w:ins w:id="87" w:author="蔡长春" w:date="2017-04-19T16:24:00Z">
        <w:r w:rsidR="00136FAA">
          <w:rPr>
            <w:rFonts w:hint="eastAsia"/>
          </w:rPr>
          <w:t>的</w:t>
        </w:r>
      </w:ins>
      <w:r>
        <w:rPr>
          <w:rFonts w:hint="eastAsia"/>
        </w:rPr>
        <w:t>资产增长</w:t>
      </w:r>
      <w:del w:id="88" w:author="蔡长春" w:date="2017-04-19T16:24:00Z">
        <w:r w:rsidR="00E60736" w:rsidDel="00136FAA">
          <w:rPr>
            <w:rFonts w:hint="eastAsia"/>
          </w:rPr>
          <w:delText>也是</w:delText>
        </w:r>
        <w:r w:rsidDel="00136FAA">
          <w:rPr>
            <w:rFonts w:hint="eastAsia"/>
          </w:rPr>
          <w:delText>的驱动因素之一，</w:delText>
        </w:r>
        <w:r w:rsidR="00E60736" w:rsidDel="00136FAA">
          <w:rPr>
            <w:rFonts w:hint="eastAsia"/>
          </w:rPr>
          <w:delText>虽然总</w:delText>
        </w:r>
        <w:r w:rsidDel="00136FAA">
          <w:rPr>
            <w:rFonts w:hint="eastAsia"/>
          </w:rPr>
          <w:delText>资产不总是上升</w:delText>
        </w:r>
      </w:del>
      <w:r>
        <w:rPr>
          <w:rFonts w:hint="eastAsia"/>
        </w:rPr>
        <w:t>。</w:t>
      </w:r>
    </w:p>
    <w:p w:rsidR="001E795B" w:rsidRDefault="00D232F4" w:rsidP="001E795B">
      <w:pPr>
        <w:rPr>
          <w:rFonts w:hint="eastAsia"/>
        </w:rPr>
      </w:pPr>
      <w:ins w:id="89" w:author="蔡长春" w:date="2017-04-19T16:25:00Z">
        <w:r>
          <w:rPr>
            <w:rFonts w:hint="eastAsia"/>
          </w:rPr>
          <w:t>以</w:t>
        </w:r>
      </w:ins>
      <w:del w:id="90" w:author="蔡长春" w:date="2017-04-19T16:25:00Z">
        <w:r w:rsidR="00E60736" w:rsidDel="00D232F4">
          <w:rPr>
            <w:rFonts w:hint="eastAsia"/>
          </w:rPr>
          <w:delText>用</w:delText>
        </w:r>
      </w:del>
      <w:r w:rsidR="001E795B">
        <w:rPr>
          <w:rFonts w:hint="eastAsia"/>
        </w:rPr>
        <w:t>最简单的</w:t>
      </w:r>
      <w:ins w:id="91" w:author="蔡长春" w:date="2017-04-19T16:25:00Z">
        <w:r>
          <w:rPr>
            <w:rFonts w:hint="eastAsia"/>
          </w:rPr>
          <w:t>语言来描述</w:t>
        </w:r>
      </w:ins>
      <w:del w:id="92" w:author="蔡长春" w:date="2017-04-19T16:25:00Z">
        <w:r w:rsidR="001E795B" w:rsidDel="00D232F4">
          <w:rPr>
            <w:rFonts w:hint="eastAsia"/>
          </w:rPr>
          <w:delText>条款</w:delText>
        </w:r>
      </w:del>
      <w:r w:rsidR="001E795B">
        <w:rPr>
          <w:rFonts w:hint="eastAsia"/>
        </w:rPr>
        <w:t>，基金中的基金</w:t>
      </w:r>
      <w:ins w:id="93" w:author="蔡长春" w:date="2017-04-19T16:31:00Z">
        <w:r>
          <w:rPr>
            <w:rFonts w:hint="eastAsia"/>
          </w:rPr>
          <w:t>就是</w:t>
        </w:r>
      </w:ins>
      <w:r w:rsidR="001E795B">
        <w:rPr>
          <w:rFonts w:hint="eastAsia"/>
        </w:rPr>
        <w:t>直接投资于各种对冲基金</w:t>
      </w:r>
      <w:ins w:id="94" w:author="蔡长春" w:date="2017-04-19T16:31:00Z">
        <w:r>
          <w:rPr>
            <w:rFonts w:hint="eastAsia"/>
          </w:rPr>
          <w:t>的投资关系</w:t>
        </w:r>
      </w:ins>
      <w:r w:rsidR="001E795B">
        <w:rPr>
          <w:rFonts w:hint="eastAsia"/>
        </w:rPr>
        <w:t>。这让投资者</w:t>
      </w:r>
      <w:ins w:id="95" w:author="蔡长春" w:date="2017-04-19T16:33:00Z">
        <w:r>
          <w:rPr>
            <w:rFonts w:hint="eastAsia"/>
          </w:rPr>
          <w:t>可以通过</w:t>
        </w:r>
      </w:ins>
      <w:del w:id="96" w:author="蔡长春" w:date="2017-04-19T16:32:00Z">
        <w:r w:rsidR="001E795B" w:rsidDel="00D232F4">
          <w:rPr>
            <w:rFonts w:hint="eastAsia"/>
          </w:rPr>
          <w:delText>有</w:delText>
        </w:r>
      </w:del>
      <w:r w:rsidR="001E795B">
        <w:rPr>
          <w:rFonts w:hint="eastAsia"/>
        </w:rPr>
        <w:t>一个单一</w:t>
      </w:r>
      <w:ins w:id="97" w:author="蔡长春" w:date="2017-04-19T16:34:00Z">
        <w:r>
          <w:rPr>
            <w:rFonts w:hint="eastAsia"/>
          </w:rPr>
          <w:t>的</w:t>
        </w:r>
      </w:ins>
      <w:r w:rsidR="001E795B">
        <w:rPr>
          <w:rFonts w:hint="eastAsia"/>
        </w:rPr>
        <w:t>入口</w:t>
      </w:r>
      <w:del w:id="98" w:author="蔡长春" w:date="2017-04-19T16:32:00Z">
        <w:r w:rsidR="001E795B" w:rsidDel="00D232F4">
          <w:rPr>
            <w:rFonts w:hint="eastAsia"/>
          </w:rPr>
          <w:delText>点</w:delText>
        </w:r>
      </w:del>
      <w:ins w:id="99" w:author="蔡长春" w:date="2017-04-19T16:34:00Z">
        <w:r>
          <w:rPr>
            <w:rFonts w:hint="eastAsia"/>
          </w:rPr>
          <w:t>投资</w:t>
        </w:r>
      </w:ins>
      <w:del w:id="100" w:author="蔡长春" w:date="2017-04-19T16:34:00Z">
        <w:r w:rsidR="00E60736" w:rsidDel="00D232F4">
          <w:rPr>
            <w:rFonts w:hint="eastAsia"/>
          </w:rPr>
          <w:delText>投到</w:delText>
        </w:r>
        <w:r w:rsidR="001E795B" w:rsidDel="00D232F4">
          <w:rPr>
            <w:rFonts w:hint="eastAsia"/>
          </w:rPr>
          <w:delText>一个</w:delText>
        </w:r>
      </w:del>
      <w:r w:rsidR="001E795B">
        <w:rPr>
          <w:rFonts w:hint="eastAsia"/>
        </w:rPr>
        <w:t>多元化的对冲基金投资组合，而不</w:t>
      </w:r>
      <w:r w:rsidR="00E60736">
        <w:rPr>
          <w:rFonts w:hint="eastAsia"/>
        </w:rPr>
        <w:t>需要</w:t>
      </w:r>
      <w:r w:rsidR="001E795B">
        <w:rPr>
          <w:rFonts w:hint="eastAsia"/>
        </w:rPr>
        <w:t>创建他们自己的</w:t>
      </w:r>
      <w:del w:id="101" w:author="蔡长春" w:date="2017-04-19T16:35:00Z">
        <w:r w:rsidR="001E795B" w:rsidDel="00D232F4">
          <w:rPr>
            <w:rFonts w:hint="eastAsia"/>
          </w:rPr>
          <w:delText>投资组合</w:delText>
        </w:r>
        <w:r w:rsidR="00E60736" w:rsidDel="00D232F4">
          <w:rPr>
            <w:rFonts w:hint="eastAsia"/>
          </w:rPr>
          <w:delText>，</w:delText>
        </w:r>
        <w:r w:rsidR="001E795B" w:rsidDel="00D232F4">
          <w:rPr>
            <w:rFonts w:hint="eastAsia"/>
          </w:rPr>
          <w:delText>包括</w:delText>
        </w:r>
      </w:del>
      <w:ins w:id="102" w:author="蔡长春" w:date="2017-04-19T16:35:00Z">
        <w:r>
          <w:rPr>
            <w:rFonts w:hint="eastAsia"/>
          </w:rPr>
          <w:t>包含</w:t>
        </w:r>
      </w:ins>
      <w:r w:rsidR="001E795B">
        <w:rPr>
          <w:rFonts w:hint="eastAsia"/>
        </w:rPr>
        <w:t>一系列对冲基金</w:t>
      </w:r>
      <w:ins w:id="103" w:author="蔡长春" w:date="2017-04-19T16:39:00Z">
        <w:r w:rsidR="00502805">
          <w:rPr>
            <w:rFonts w:hint="eastAsia"/>
          </w:rPr>
          <w:t>的</w:t>
        </w:r>
      </w:ins>
      <w:r w:rsidR="001E795B">
        <w:rPr>
          <w:rFonts w:hint="eastAsia"/>
        </w:rPr>
        <w:t>投资</w:t>
      </w:r>
      <w:ins w:id="104" w:author="蔡长春" w:date="2017-04-19T16:35:00Z">
        <w:r>
          <w:rPr>
            <w:rFonts w:hint="eastAsia"/>
          </w:rPr>
          <w:t>组合</w:t>
        </w:r>
      </w:ins>
      <w:r w:rsidR="001E795B">
        <w:rPr>
          <w:rFonts w:hint="eastAsia"/>
        </w:rPr>
        <w:t>。</w:t>
      </w:r>
    </w:p>
    <w:p w:rsidR="001E795B" w:rsidRDefault="001E795B" w:rsidP="001E795B">
      <w:pPr>
        <w:rPr>
          <w:rFonts w:hint="eastAsia"/>
        </w:rPr>
      </w:pPr>
      <w:r>
        <w:rPr>
          <w:rFonts w:hint="eastAsia"/>
        </w:rPr>
        <w:t>对冲基金和</w:t>
      </w:r>
      <w:r w:rsidR="00E60736">
        <w:rPr>
          <w:rFonts w:hint="eastAsia"/>
        </w:rPr>
        <w:t>基金中的基金</w:t>
      </w:r>
      <w:ins w:id="105" w:author="蔡长春" w:date="2017-04-19T16:55:00Z">
        <w:r w:rsidR="00131134">
          <w:rPr>
            <w:rFonts w:hint="eastAsia"/>
          </w:rPr>
          <w:t>的基金</w:t>
        </w:r>
      </w:ins>
      <w:r>
        <w:rPr>
          <w:rFonts w:hint="eastAsia"/>
        </w:rPr>
        <w:t>经理</w:t>
      </w:r>
      <w:del w:id="106" w:author="蔡长春" w:date="2017-04-19T16:54:00Z">
        <w:r w:rsidDel="00131134">
          <w:rPr>
            <w:rFonts w:hint="eastAsia"/>
          </w:rPr>
          <w:delText>创</w:delText>
        </w:r>
      </w:del>
      <w:ins w:id="107" w:author="蔡长春" w:date="2017-04-19T16:54:00Z">
        <w:r w:rsidR="00131134">
          <w:rPr>
            <w:rFonts w:hint="eastAsia"/>
          </w:rPr>
          <w:t>建立</w:t>
        </w:r>
      </w:ins>
      <w:del w:id="108" w:author="蔡长春" w:date="2017-04-19T16:54:00Z">
        <w:r w:rsidDel="00131134">
          <w:rPr>
            <w:rFonts w:hint="eastAsia"/>
          </w:rPr>
          <w:delText>造</w:delText>
        </w:r>
      </w:del>
      <w:r>
        <w:rPr>
          <w:rFonts w:hint="eastAsia"/>
        </w:rPr>
        <w:t>了大型</w:t>
      </w:r>
      <w:r w:rsidR="00E60736">
        <w:rPr>
          <w:rFonts w:hint="eastAsia"/>
        </w:rPr>
        <w:t>机构综合体</w:t>
      </w:r>
      <w:r>
        <w:rPr>
          <w:rFonts w:hint="eastAsia"/>
        </w:rPr>
        <w:t>直接与</w:t>
      </w:r>
      <w:del w:id="109" w:author="蔡长春" w:date="2017-04-19T16:55:00Z">
        <w:r w:rsidDel="00131134">
          <w:rPr>
            <w:rFonts w:hint="eastAsia"/>
          </w:rPr>
          <w:delText>其</w:delText>
        </w:r>
      </w:del>
      <w:r>
        <w:rPr>
          <w:rFonts w:hint="eastAsia"/>
        </w:rPr>
        <w:t>传统的</w:t>
      </w:r>
      <w:r w:rsidR="00E60736">
        <w:rPr>
          <w:rFonts w:hint="eastAsia"/>
        </w:rPr>
        <w:t>多头</w:t>
      </w:r>
      <w:r>
        <w:rPr>
          <w:rFonts w:hint="eastAsia"/>
        </w:rPr>
        <w:t>资产管理</w:t>
      </w:r>
      <w:ins w:id="110" w:author="蔡长春" w:date="2017-04-19T16:57:00Z">
        <w:r w:rsidR="00131134">
          <w:rPr>
            <w:rFonts w:hint="eastAsia"/>
          </w:rPr>
          <w:t>同行进行</w:t>
        </w:r>
      </w:ins>
      <w:r w:rsidR="00E60736">
        <w:rPr>
          <w:rFonts w:hint="eastAsia"/>
        </w:rPr>
        <w:t>竞争</w:t>
      </w:r>
      <w:r>
        <w:rPr>
          <w:rFonts w:hint="eastAsia"/>
        </w:rPr>
        <w:t>。由于许多</w:t>
      </w:r>
      <w:ins w:id="111" w:author="蔡长春" w:date="2017-04-19T16:59:00Z">
        <w:r w:rsidR="00131134">
          <w:rPr>
            <w:rFonts w:hint="eastAsia"/>
          </w:rPr>
          <w:t>传统做多策略的投资回报</w:t>
        </w:r>
      </w:ins>
      <w:ins w:id="112" w:author="蔡长春" w:date="2017-04-19T21:33:00Z">
        <w:r w:rsidR="00FD1AA5">
          <w:rPr>
            <w:rFonts w:hint="eastAsia"/>
          </w:rPr>
          <w:t>率</w:t>
        </w:r>
      </w:ins>
      <w:ins w:id="113" w:author="蔡长春" w:date="2017-04-19T16:59:00Z">
        <w:r w:rsidR="00131134">
          <w:rPr>
            <w:rFonts w:hint="eastAsia"/>
          </w:rPr>
          <w:t>低于平均水平</w:t>
        </w:r>
      </w:ins>
      <w:del w:id="114" w:author="蔡长春" w:date="2017-04-19T16:59:00Z">
        <w:r w:rsidDel="00131134">
          <w:rPr>
            <w:rFonts w:hint="eastAsia"/>
          </w:rPr>
          <w:delText>长期战略的次优结果</w:delText>
        </w:r>
      </w:del>
      <w:r>
        <w:rPr>
          <w:rFonts w:hint="eastAsia"/>
        </w:rPr>
        <w:t>，“绝对回报”已成为</w:t>
      </w:r>
      <w:del w:id="115" w:author="蔡长春" w:date="2017-04-19T21:30:00Z">
        <w:r w:rsidDel="00FD1AA5">
          <w:rPr>
            <w:rFonts w:hint="eastAsia"/>
          </w:rPr>
          <w:delText>构建</w:delText>
        </w:r>
      </w:del>
      <w:r>
        <w:rPr>
          <w:rFonts w:hint="eastAsia"/>
        </w:rPr>
        <w:t>投资组合管理</w:t>
      </w:r>
      <w:ins w:id="116" w:author="蔡长春" w:date="2017-04-19T21:31:00Z">
        <w:r w:rsidR="00FD1AA5">
          <w:rPr>
            <w:rFonts w:hint="eastAsia"/>
          </w:rPr>
          <w:t>中</w:t>
        </w:r>
        <w:r w:rsidR="00FD1AA5">
          <w:rPr>
            <w:rFonts w:hint="eastAsia"/>
          </w:rPr>
          <w:t>结构化投资</w:t>
        </w:r>
      </w:ins>
      <w:del w:id="117" w:author="蔡长春" w:date="2017-04-19T21:31:00Z">
        <w:r w:rsidDel="00FD1AA5">
          <w:rPr>
            <w:rFonts w:hint="eastAsia"/>
          </w:rPr>
          <w:delText>投资</w:delText>
        </w:r>
      </w:del>
      <w:r>
        <w:rPr>
          <w:rFonts w:hint="eastAsia"/>
        </w:rPr>
        <w:t>方法的新</w:t>
      </w:r>
      <w:del w:id="118" w:author="蔡长春" w:date="2017-04-19T21:31:00Z">
        <w:r w:rsidDel="00FD1AA5">
          <w:rPr>
            <w:rFonts w:hint="eastAsia"/>
          </w:rPr>
          <w:delText>投资</w:delText>
        </w:r>
      </w:del>
      <w:r>
        <w:rPr>
          <w:rFonts w:hint="eastAsia"/>
        </w:rPr>
        <w:t>模式。同</w:t>
      </w:r>
      <w:del w:id="119" w:author="蔡长春" w:date="2017-04-19T21:33:00Z">
        <w:r w:rsidDel="00FD1AA5">
          <w:rPr>
            <w:rFonts w:hint="eastAsia"/>
          </w:rPr>
          <w:delText>样</w:delText>
        </w:r>
      </w:del>
      <w:r>
        <w:rPr>
          <w:rFonts w:hint="eastAsia"/>
        </w:rPr>
        <w:t>时</w:t>
      </w:r>
      <w:del w:id="120" w:author="蔡长春" w:date="2017-04-19T21:33:00Z">
        <w:r w:rsidDel="00FD1AA5">
          <w:rPr>
            <w:rFonts w:hint="eastAsia"/>
          </w:rPr>
          <w:delText>间</w:delText>
        </w:r>
      </w:del>
      <w:r>
        <w:rPr>
          <w:rFonts w:hint="eastAsia"/>
        </w:rPr>
        <w:t>，它</w:t>
      </w:r>
      <w:ins w:id="121" w:author="蔡长春" w:date="2017-04-19T21:34:00Z">
        <w:r w:rsidR="00FD1AA5">
          <w:rPr>
            <w:rFonts w:hint="eastAsia"/>
          </w:rPr>
          <w:t>也</w:t>
        </w:r>
      </w:ins>
      <w:r>
        <w:rPr>
          <w:rFonts w:hint="eastAsia"/>
        </w:rPr>
        <w:t>需要</w:t>
      </w:r>
      <w:ins w:id="122" w:author="蔡长春" w:date="2017-04-19T21:34:00Z">
        <w:r w:rsidR="00FD1AA5">
          <w:rPr>
            <w:rFonts w:hint="eastAsia"/>
          </w:rPr>
          <w:t>随时进行</w:t>
        </w:r>
      </w:ins>
      <w:r>
        <w:rPr>
          <w:rFonts w:hint="eastAsia"/>
        </w:rPr>
        <w:t>调整</w:t>
      </w:r>
      <w:ins w:id="123" w:author="蔡长春" w:date="2017-04-19T21:34:00Z">
        <w:r w:rsidR="00FD1AA5">
          <w:rPr>
            <w:rFonts w:hint="eastAsia"/>
          </w:rPr>
          <w:t>和</w:t>
        </w:r>
      </w:ins>
      <w:del w:id="124" w:author="蔡长春" w:date="2017-04-19T21:34:00Z">
        <w:r w:rsidDel="00FD1AA5">
          <w:rPr>
            <w:rFonts w:hint="eastAsia"/>
          </w:rPr>
          <w:delText>或</w:delText>
        </w:r>
      </w:del>
      <w:r>
        <w:rPr>
          <w:rFonts w:hint="eastAsia"/>
        </w:rPr>
        <w:t>改进</w:t>
      </w:r>
      <w:del w:id="125" w:author="蔡长春" w:date="2017-04-19T21:34:00Z">
        <w:r w:rsidDel="00FD1AA5">
          <w:rPr>
            <w:rFonts w:hint="eastAsia"/>
          </w:rPr>
          <w:delText>投资方法</w:delText>
        </w:r>
      </w:del>
      <w:r>
        <w:rPr>
          <w:rFonts w:hint="eastAsia"/>
        </w:rPr>
        <w:t>。</w:t>
      </w:r>
    </w:p>
    <w:p w:rsidR="001E795B" w:rsidRDefault="001E795B" w:rsidP="001E795B">
      <w:pPr>
        <w:rPr>
          <w:rFonts w:hint="eastAsia"/>
        </w:rPr>
      </w:pPr>
      <w:r w:rsidRPr="00A243D1">
        <w:rPr>
          <w:rFonts w:hint="eastAsia"/>
        </w:rPr>
        <w:t>随着资本市场变得更加高效，投资者已经</w:t>
      </w:r>
      <w:ins w:id="126" w:author="蔡长春" w:date="2017-04-19T21:38:00Z">
        <w:r w:rsidR="00C4290D">
          <w:rPr>
            <w:rFonts w:hint="eastAsia"/>
          </w:rPr>
          <w:t>获取</w:t>
        </w:r>
      </w:ins>
      <w:del w:id="127" w:author="蔡长春" w:date="2017-04-19T21:38:00Z">
        <w:r w:rsidRPr="00A243D1" w:rsidDel="00C4290D">
          <w:rPr>
            <w:rFonts w:hint="eastAsia"/>
          </w:rPr>
          <w:delText>经历</w:delText>
        </w:r>
      </w:del>
      <w:r w:rsidRPr="00A243D1">
        <w:rPr>
          <w:rFonts w:hint="eastAsia"/>
        </w:rPr>
        <w:t>了</w:t>
      </w:r>
      <w:ins w:id="128" w:author="蔡长春" w:date="2017-04-19T21:38:00Z">
        <w:r w:rsidR="00C4290D">
          <w:rPr>
            <w:rFonts w:hint="eastAsia"/>
          </w:rPr>
          <w:t>适度的</w:t>
        </w:r>
      </w:ins>
      <w:r w:rsidRPr="00A243D1">
        <w:rPr>
          <w:rFonts w:hint="eastAsia"/>
        </w:rPr>
        <w:t>回报的</w:t>
      </w:r>
      <w:del w:id="129" w:author="蔡长春" w:date="2017-04-19T21:35:00Z">
        <w:r w:rsidRPr="00A243D1" w:rsidDel="00FD1AA5">
          <w:rPr>
            <w:rFonts w:hint="eastAsia"/>
          </w:rPr>
          <w:delText>适度</w:delText>
        </w:r>
      </w:del>
      <w:r w:rsidRPr="00A243D1">
        <w:rPr>
          <w:rFonts w:hint="eastAsia"/>
        </w:rPr>
        <w:t>，留给他们的问题</w:t>
      </w:r>
      <w:r w:rsidR="00B36368" w:rsidRPr="00A243D1">
        <w:rPr>
          <w:rFonts w:hint="eastAsia"/>
        </w:rPr>
        <w:t>是</w:t>
      </w:r>
      <w:del w:id="130" w:author="蔡长春" w:date="2017-04-19T21:38:00Z">
        <w:r w:rsidR="00B36368" w:rsidRPr="00A243D1" w:rsidDel="00C4290D">
          <w:rPr>
            <w:rFonts w:hint="eastAsia"/>
          </w:rPr>
          <w:delText>如何</w:delText>
        </w:r>
      </w:del>
      <w:r w:rsidR="00B36368" w:rsidRPr="00A243D1">
        <w:rPr>
          <w:rFonts w:hint="eastAsia"/>
        </w:rPr>
        <w:t>在不增加风险的前提下</w:t>
      </w:r>
      <w:ins w:id="131" w:author="蔡长春" w:date="2017-04-19T21:39:00Z">
        <w:r w:rsidR="00C4290D" w:rsidRPr="00A243D1">
          <w:rPr>
            <w:rFonts w:hint="eastAsia"/>
          </w:rPr>
          <w:t>如何</w:t>
        </w:r>
      </w:ins>
      <w:r w:rsidR="00B36368" w:rsidRPr="00A243D1">
        <w:rPr>
          <w:rFonts w:hint="eastAsia"/>
        </w:rPr>
        <w:t>提高投资组合</w:t>
      </w:r>
      <w:ins w:id="132" w:author="蔡长春" w:date="2017-04-19T21:39:00Z">
        <w:r w:rsidR="00C4290D">
          <w:rPr>
            <w:rFonts w:hint="eastAsia"/>
          </w:rPr>
          <w:t>的</w:t>
        </w:r>
      </w:ins>
      <w:r w:rsidR="00B36368" w:rsidRPr="00A243D1">
        <w:rPr>
          <w:rFonts w:hint="eastAsia"/>
        </w:rPr>
        <w:t>业绩</w:t>
      </w:r>
      <w:r w:rsidR="00B36368" w:rsidRPr="00A243D1">
        <w:rPr>
          <w:rFonts w:hint="eastAsia"/>
        </w:rPr>
        <w:t xml:space="preserve"> </w:t>
      </w:r>
      <w:r w:rsidRPr="00A243D1">
        <w:rPr>
          <w:rFonts w:hint="eastAsia"/>
        </w:rPr>
        <w:t>。</w:t>
      </w:r>
      <w:ins w:id="133" w:author="蔡长春" w:date="2017-04-19T21:39:00Z">
        <w:r w:rsidR="00C4290D">
          <w:rPr>
            <w:rFonts w:hint="eastAsia"/>
          </w:rPr>
          <w:t>《</w:t>
        </w:r>
      </w:ins>
      <w:r w:rsidRPr="00A243D1">
        <w:rPr>
          <w:rFonts w:hint="eastAsia"/>
        </w:rPr>
        <w:t>基金</w:t>
      </w:r>
      <w:r w:rsidR="00B36368" w:rsidRPr="00A243D1">
        <w:rPr>
          <w:rFonts w:hint="eastAsia"/>
        </w:rPr>
        <w:t>中的</w:t>
      </w:r>
      <w:r w:rsidRPr="00A243D1">
        <w:rPr>
          <w:rFonts w:hint="eastAsia"/>
        </w:rPr>
        <w:t>基金投资：投资组合</w:t>
      </w:r>
      <w:r w:rsidRPr="00A243D1">
        <w:rPr>
          <w:rFonts w:hint="eastAsia"/>
        </w:rPr>
        <w:lastRenderedPageBreak/>
        <w:t>多元化</w:t>
      </w:r>
      <w:ins w:id="134" w:author="蔡长春" w:date="2017-04-19T21:39:00Z">
        <w:r w:rsidR="00C4290D">
          <w:rPr>
            <w:rFonts w:hint="eastAsia"/>
          </w:rPr>
          <w:t>路线图》</w:t>
        </w:r>
      </w:ins>
      <w:del w:id="135" w:author="蔡长春" w:date="2017-04-19T21:39:00Z">
        <w:r w:rsidR="00B36368" w:rsidRPr="00A243D1" w:rsidDel="00C4290D">
          <w:rPr>
            <w:rFonts w:hint="eastAsia"/>
          </w:rPr>
          <w:delText>指南</w:delText>
        </w:r>
      </w:del>
      <w:r w:rsidR="00B36368" w:rsidRPr="00A243D1">
        <w:rPr>
          <w:rFonts w:hint="eastAsia"/>
        </w:rPr>
        <w:t>，</w:t>
      </w:r>
      <w:r w:rsidRPr="00A243D1">
        <w:rPr>
          <w:rFonts w:hint="eastAsia"/>
        </w:rPr>
        <w:t>为投资者提供了一套</w:t>
      </w:r>
      <w:ins w:id="136" w:author="蔡长春" w:date="2017-04-19T21:40:00Z">
        <w:r w:rsidR="00C4290D">
          <w:rPr>
            <w:rFonts w:hint="eastAsia"/>
          </w:rPr>
          <w:t>路线图以及</w:t>
        </w:r>
      </w:ins>
      <w:r w:rsidRPr="00A243D1">
        <w:rPr>
          <w:rFonts w:hint="eastAsia"/>
        </w:rPr>
        <w:t>了解和评估投资的工具，</w:t>
      </w:r>
      <w:ins w:id="137" w:author="蔡长春" w:date="2017-04-19T21:40:00Z">
        <w:r w:rsidR="00C4290D">
          <w:rPr>
            <w:rFonts w:hint="eastAsia"/>
          </w:rPr>
          <w:t>以便</w:t>
        </w:r>
      </w:ins>
      <w:del w:id="138" w:author="蔡长春" w:date="2017-04-19T21:40:00Z">
        <w:r w:rsidRPr="00A243D1" w:rsidDel="00C4290D">
          <w:rPr>
            <w:rFonts w:hint="eastAsia"/>
          </w:rPr>
          <w:delText>以</w:delText>
        </w:r>
        <w:r w:rsidR="00A243D1" w:rsidRPr="00A243D1" w:rsidDel="00C4290D">
          <w:rPr>
            <w:rFonts w:hint="eastAsia"/>
          </w:rPr>
          <w:delText>变</w:delText>
        </w:r>
      </w:del>
      <w:r w:rsidRPr="00A243D1">
        <w:rPr>
          <w:rFonts w:hint="eastAsia"/>
        </w:rPr>
        <w:t>做出</w:t>
      </w:r>
      <w:r w:rsidR="00A243D1" w:rsidRPr="00A243D1">
        <w:rPr>
          <w:rFonts w:hint="eastAsia"/>
        </w:rPr>
        <w:t>考虑</w:t>
      </w:r>
      <w:r w:rsidRPr="00A243D1">
        <w:rPr>
          <w:rFonts w:hint="eastAsia"/>
        </w:rPr>
        <w:t>周</w:t>
      </w:r>
      <w:ins w:id="139" w:author="蔡长春" w:date="2017-04-19T21:41:00Z">
        <w:r w:rsidR="00C4290D">
          <w:rPr>
            <w:rFonts w:hint="eastAsia"/>
          </w:rPr>
          <w:t>全</w:t>
        </w:r>
      </w:ins>
      <w:del w:id="140" w:author="蔡长春" w:date="2017-04-19T21:41:00Z">
        <w:r w:rsidRPr="00A243D1" w:rsidDel="00C4290D">
          <w:rPr>
            <w:rFonts w:hint="eastAsia"/>
          </w:rPr>
          <w:delText>到</w:delText>
        </w:r>
      </w:del>
      <w:r w:rsidRPr="00A243D1">
        <w:rPr>
          <w:rFonts w:hint="eastAsia"/>
        </w:rPr>
        <w:t>的投资决策。</w:t>
      </w:r>
    </w:p>
    <w:p w:rsidR="001E795B" w:rsidRDefault="00C4290D" w:rsidP="001E795B">
      <w:pPr>
        <w:rPr>
          <w:rFonts w:hint="eastAsia"/>
        </w:rPr>
      </w:pPr>
      <w:ins w:id="141" w:author="蔡长春" w:date="2017-04-19T21:42:00Z">
        <w:r>
          <w:rPr>
            <w:rFonts w:hint="eastAsia"/>
          </w:rPr>
          <w:t>尽管</w:t>
        </w:r>
      </w:ins>
      <w:del w:id="142" w:author="蔡长春" w:date="2017-04-19T21:42:00Z">
        <w:r w:rsidR="001E795B" w:rsidDel="00C4290D">
          <w:rPr>
            <w:rFonts w:hint="eastAsia"/>
          </w:rPr>
          <w:delText>即使</w:delText>
        </w:r>
      </w:del>
      <w:r w:rsidR="001E795B">
        <w:rPr>
          <w:rFonts w:hint="eastAsia"/>
        </w:rPr>
        <w:t>司机已经习惯于依赖导航设备</w:t>
      </w:r>
      <w:r w:rsidR="00A243D1">
        <w:rPr>
          <w:rFonts w:hint="eastAsia"/>
        </w:rPr>
        <w:t>周游世界</w:t>
      </w:r>
      <w:r w:rsidR="001E795B">
        <w:rPr>
          <w:rFonts w:hint="eastAsia"/>
        </w:rPr>
        <w:t>，</w:t>
      </w:r>
      <w:ins w:id="143" w:author="蔡长春" w:date="2017-04-19T21:44:00Z">
        <w:r>
          <w:rPr>
            <w:rFonts w:hint="eastAsia"/>
          </w:rPr>
          <w:t>想</w:t>
        </w:r>
      </w:ins>
      <w:r w:rsidR="00A243D1">
        <w:rPr>
          <w:rFonts w:hint="eastAsia"/>
        </w:rPr>
        <w:t>从</w:t>
      </w:r>
      <w:del w:id="144" w:author="蔡长春" w:date="2017-04-19T21:44:00Z">
        <w:r w:rsidR="00A243D1" w:rsidDel="00C4290D">
          <w:rPr>
            <w:rFonts w:hint="eastAsia"/>
          </w:rPr>
          <w:delText>点</w:delText>
        </w:r>
      </w:del>
      <w:r w:rsidR="00A243D1">
        <w:rPr>
          <w:rFonts w:hint="eastAsia"/>
        </w:rPr>
        <w:t>“</w:t>
      </w:r>
      <w:r w:rsidR="00A243D1">
        <w:rPr>
          <w:rFonts w:hint="eastAsia"/>
        </w:rPr>
        <w:t>A</w:t>
      </w:r>
      <w:r w:rsidR="00A243D1">
        <w:rPr>
          <w:rFonts w:hint="eastAsia"/>
        </w:rPr>
        <w:t>”</w:t>
      </w:r>
      <w:ins w:id="145" w:author="蔡长春" w:date="2017-04-19T21:44:00Z">
        <w:r>
          <w:rPr>
            <w:rFonts w:hint="eastAsia"/>
          </w:rPr>
          <w:t>点</w:t>
        </w:r>
      </w:ins>
      <w:r w:rsidR="00A243D1">
        <w:rPr>
          <w:rFonts w:hint="eastAsia"/>
        </w:rPr>
        <w:t>到</w:t>
      </w:r>
      <w:ins w:id="146" w:author="蔡长春" w:date="2017-04-19T21:44:00Z">
        <w:r>
          <w:rPr>
            <w:rFonts w:hint="eastAsia"/>
          </w:rPr>
          <w:t>达</w:t>
        </w:r>
      </w:ins>
      <w:del w:id="147" w:author="蔡长春" w:date="2017-04-19T21:44:00Z">
        <w:r w:rsidR="00A243D1" w:rsidDel="00C4290D">
          <w:rPr>
            <w:rFonts w:hint="eastAsia"/>
          </w:rPr>
          <w:delText>点</w:delText>
        </w:r>
      </w:del>
      <w:r w:rsidR="00A243D1">
        <w:rPr>
          <w:rFonts w:hint="eastAsia"/>
        </w:rPr>
        <w:t>“</w:t>
      </w:r>
      <w:r w:rsidR="00A243D1">
        <w:rPr>
          <w:rFonts w:hint="eastAsia"/>
        </w:rPr>
        <w:t>B</w:t>
      </w:r>
      <w:r w:rsidR="00A243D1">
        <w:rPr>
          <w:rFonts w:hint="eastAsia"/>
        </w:rPr>
        <w:t>”</w:t>
      </w:r>
      <w:ins w:id="148" w:author="蔡长春" w:date="2017-04-19T21:44:00Z">
        <w:r>
          <w:rPr>
            <w:rFonts w:hint="eastAsia"/>
          </w:rPr>
          <w:t>点，还是</w:t>
        </w:r>
      </w:ins>
      <w:ins w:id="149" w:author="蔡长春" w:date="2017-04-19T21:45:00Z">
        <w:r>
          <w:rPr>
            <w:rFonts w:hint="eastAsia"/>
          </w:rPr>
          <w:t>没有</w:t>
        </w:r>
      </w:ins>
      <w:ins w:id="150" w:author="蔡长春" w:date="2017-04-19T21:44:00Z">
        <w:r>
          <w:rPr>
            <w:rFonts w:hint="eastAsia"/>
          </w:rPr>
          <w:t>任何工具会比</w:t>
        </w:r>
      </w:ins>
      <w:del w:id="151" w:author="蔡长春" w:date="2017-04-19T21:44:00Z">
        <w:r w:rsidR="001E795B" w:rsidDel="00C4290D">
          <w:rPr>
            <w:rFonts w:hint="eastAsia"/>
          </w:rPr>
          <w:delText>没有</w:delText>
        </w:r>
        <w:r w:rsidR="00A243D1" w:rsidDel="00C4290D">
          <w:rPr>
            <w:rFonts w:hint="eastAsia"/>
          </w:rPr>
          <w:delText>比</w:delText>
        </w:r>
        <w:r w:rsidR="001E795B" w:rsidDel="00C4290D">
          <w:rPr>
            <w:rFonts w:hint="eastAsia"/>
          </w:rPr>
          <w:delText>有</w:delText>
        </w:r>
      </w:del>
      <w:r w:rsidR="00A243D1">
        <w:rPr>
          <w:rFonts w:hint="eastAsia"/>
        </w:rPr>
        <w:t>拥有</w:t>
      </w:r>
      <w:r w:rsidR="001E795B">
        <w:rPr>
          <w:rFonts w:hint="eastAsia"/>
        </w:rPr>
        <w:t>地图和</w:t>
      </w:r>
      <w:ins w:id="152" w:author="蔡长春" w:date="2017-04-19T21:45:00Z">
        <w:r>
          <w:rPr>
            <w:rFonts w:hint="eastAsia"/>
          </w:rPr>
          <w:t>地理</w:t>
        </w:r>
      </w:ins>
      <w:del w:id="153" w:author="蔡长春" w:date="2017-04-19T21:45:00Z">
        <w:r w:rsidR="00A243D1" w:rsidDel="00C4290D">
          <w:rPr>
            <w:rFonts w:hint="eastAsia"/>
          </w:rPr>
          <w:delText>地形</w:delText>
        </w:r>
      </w:del>
      <w:r w:rsidR="001E795B">
        <w:rPr>
          <w:rFonts w:hint="eastAsia"/>
        </w:rPr>
        <w:t>知识</w:t>
      </w:r>
      <w:r w:rsidR="00A243D1">
        <w:rPr>
          <w:rFonts w:hint="eastAsia"/>
        </w:rPr>
        <w:t>更</w:t>
      </w:r>
      <w:ins w:id="154" w:author="蔡长春" w:date="2017-04-19T21:45:00Z">
        <w:r>
          <w:rPr>
            <w:rFonts w:hint="eastAsia"/>
          </w:rPr>
          <w:t>为</w:t>
        </w:r>
      </w:ins>
      <w:r w:rsidR="00A243D1">
        <w:rPr>
          <w:rFonts w:hint="eastAsia"/>
        </w:rPr>
        <w:t>有效</w:t>
      </w:r>
      <w:del w:id="155" w:author="蔡长春" w:date="2017-04-19T21:45:00Z">
        <w:r w:rsidR="00A243D1" w:rsidDel="00C4290D">
          <w:rPr>
            <w:rFonts w:hint="eastAsia"/>
          </w:rPr>
          <w:delText>的工具</w:delText>
        </w:r>
      </w:del>
      <w:r w:rsidR="001E795B">
        <w:rPr>
          <w:rFonts w:hint="eastAsia"/>
        </w:rPr>
        <w:t>。对冲基金投资也是如此。投资决策并不像在电子表格中插入数字</w:t>
      </w:r>
      <w:ins w:id="156" w:author="蔡长春" w:date="2017-04-19T21:45:00Z">
        <w:r>
          <w:rPr>
            <w:rFonts w:hint="eastAsia"/>
          </w:rPr>
          <w:t>并获得</w:t>
        </w:r>
      </w:ins>
      <w:ins w:id="157" w:author="蔡长春" w:date="2017-04-19T21:46:00Z">
        <w:r>
          <w:rPr>
            <w:rFonts w:hint="eastAsia"/>
          </w:rPr>
          <w:t>预想结果</w:t>
        </w:r>
      </w:ins>
      <w:r w:rsidR="001E795B">
        <w:rPr>
          <w:rFonts w:hint="eastAsia"/>
        </w:rPr>
        <w:t>那么简单</w:t>
      </w:r>
      <w:r w:rsidR="00A243D1">
        <w:rPr>
          <w:rFonts w:hint="eastAsia"/>
        </w:rPr>
        <w:t>。投资</w:t>
      </w:r>
      <w:del w:id="158" w:author="蔡长春" w:date="2017-04-19T21:46:00Z">
        <w:r w:rsidR="00A243D1" w:rsidDel="00C4290D">
          <w:rPr>
            <w:rFonts w:hint="eastAsia"/>
          </w:rPr>
          <w:delText>不是那么</w:delText>
        </w:r>
      </w:del>
      <w:ins w:id="159" w:author="蔡长春" w:date="2017-04-19T21:46:00Z">
        <w:r>
          <w:rPr>
            <w:rFonts w:hint="eastAsia"/>
          </w:rPr>
          <w:t>并不</w:t>
        </w:r>
      </w:ins>
      <w:r w:rsidR="00A243D1">
        <w:rPr>
          <w:rFonts w:hint="eastAsia"/>
        </w:rPr>
        <w:t>简单，</w:t>
      </w:r>
      <w:ins w:id="160" w:author="蔡长春" w:date="2017-04-19T21:46:00Z">
        <w:r>
          <w:rPr>
            <w:rFonts w:hint="eastAsia"/>
          </w:rPr>
          <w:t>绝</w:t>
        </w:r>
      </w:ins>
      <w:r w:rsidR="00A243D1">
        <w:rPr>
          <w:rFonts w:hint="eastAsia"/>
        </w:rPr>
        <w:t>不应该轻视</w:t>
      </w:r>
      <w:r w:rsidR="001E795B">
        <w:rPr>
          <w:rFonts w:hint="eastAsia"/>
        </w:rPr>
        <w:t>。</w:t>
      </w:r>
    </w:p>
    <w:p w:rsidR="001E795B" w:rsidRDefault="00C4290D" w:rsidP="001E795B">
      <w:pPr>
        <w:rPr>
          <w:rFonts w:hint="eastAsia"/>
        </w:rPr>
      </w:pPr>
      <w:ins w:id="161" w:author="蔡长春" w:date="2017-04-19T21:46:00Z">
        <w:r>
          <w:rPr>
            <w:rFonts w:hint="eastAsia"/>
          </w:rPr>
          <w:t>《</w:t>
        </w:r>
      </w:ins>
      <w:r w:rsidR="001E795B">
        <w:rPr>
          <w:rFonts w:hint="eastAsia"/>
        </w:rPr>
        <w:t>基金</w:t>
      </w:r>
      <w:r w:rsidR="00A243D1">
        <w:rPr>
          <w:rFonts w:hint="eastAsia"/>
        </w:rPr>
        <w:t>中</w:t>
      </w:r>
      <w:ins w:id="162" w:author="蔡长春" w:date="2017-04-19T21:46:00Z">
        <w:r>
          <w:rPr>
            <w:rFonts w:hint="eastAsia"/>
          </w:rPr>
          <w:t>的</w:t>
        </w:r>
      </w:ins>
      <w:r w:rsidR="001E795B">
        <w:rPr>
          <w:rFonts w:hint="eastAsia"/>
        </w:rPr>
        <w:t>基金</w:t>
      </w:r>
      <w:r w:rsidR="00A243D1">
        <w:rPr>
          <w:rFonts w:hint="eastAsia"/>
        </w:rPr>
        <w:t>的投资</w:t>
      </w:r>
      <w:r w:rsidR="001E795B">
        <w:rPr>
          <w:rFonts w:hint="eastAsia"/>
        </w:rPr>
        <w:t>：投资组合多元化</w:t>
      </w:r>
      <w:ins w:id="163" w:author="蔡长春" w:date="2017-04-19T21:47:00Z">
        <w:r>
          <w:rPr>
            <w:rFonts w:hint="eastAsia"/>
          </w:rPr>
          <w:t>路线图》</w:t>
        </w:r>
      </w:ins>
      <w:del w:id="164" w:author="蔡长春" w:date="2017-04-19T21:47:00Z">
        <w:r w:rsidR="009D640F" w:rsidDel="00C4290D">
          <w:rPr>
            <w:rFonts w:hint="eastAsia"/>
          </w:rPr>
          <w:delText>指南</w:delText>
        </w:r>
      </w:del>
      <w:r w:rsidR="009D640F">
        <w:rPr>
          <w:rFonts w:hint="eastAsia"/>
        </w:rPr>
        <w:t>，为</w:t>
      </w:r>
      <w:ins w:id="165" w:author="蔡长春" w:date="2017-04-19T21:49:00Z">
        <w:r w:rsidR="00DC2F6F">
          <w:rPr>
            <w:rFonts w:hint="eastAsia"/>
          </w:rPr>
          <w:t>这</w:t>
        </w:r>
      </w:ins>
      <w:del w:id="166" w:author="蔡长春" w:date="2017-04-19T21:49:00Z">
        <w:r w:rsidR="009D640F" w:rsidDel="00DC2F6F">
          <w:rPr>
            <w:rFonts w:hint="eastAsia"/>
          </w:rPr>
          <w:delText>一</w:delText>
        </w:r>
      </w:del>
      <w:r w:rsidR="009D640F">
        <w:rPr>
          <w:rFonts w:hint="eastAsia"/>
        </w:rPr>
        <w:t>个</w:t>
      </w:r>
      <w:ins w:id="167" w:author="蔡长春" w:date="2017-04-19T21:49:00Z">
        <w:r w:rsidR="00DC2F6F">
          <w:rPr>
            <w:rFonts w:hint="eastAsia"/>
          </w:rPr>
          <w:t>容易</w:t>
        </w:r>
      </w:ins>
      <w:r w:rsidR="009D640F">
        <w:rPr>
          <w:rFonts w:hint="eastAsia"/>
        </w:rPr>
        <w:t>被误解</w:t>
      </w:r>
      <w:ins w:id="168" w:author="蔡长春" w:date="2017-04-19T21:49:00Z">
        <w:r w:rsidR="00DC2F6F">
          <w:rPr>
            <w:rFonts w:hint="eastAsia"/>
          </w:rPr>
          <w:t>而且</w:t>
        </w:r>
      </w:ins>
      <w:del w:id="169" w:author="蔡长春" w:date="2017-04-19T21:49:00Z">
        <w:r w:rsidR="009D640F" w:rsidDel="00DC2F6F">
          <w:rPr>
            <w:rFonts w:hint="eastAsia"/>
          </w:rPr>
          <w:delText>和</w:delText>
        </w:r>
      </w:del>
      <w:r w:rsidR="009D640F">
        <w:rPr>
          <w:rFonts w:hint="eastAsia"/>
        </w:rPr>
        <w:t>不透明</w:t>
      </w:r>
      <w:ins w:id="170" w:author="蔡长春" w:date="2017-04-19T21:49:00Z">
        <w:r w:rsidR="00DC2F6F">
          <w:rPr>
            <w:rFonts w:hint="eastAsia"/>
          </w:rPr>
          <w:t>的</w:t>
        </w:r>
      </w:ins>
      <w:r w:rsidR="003D17E1">
        <w:rPr>
          <w:rFonts w:hint="eastAsia"/>
        </w:rPr>
        <w:t>投资领域</w:t>
      </w:r>
      <w:r w:rsidR="009D640F">
        <w:rPr>
          <w:rFonts w:hint="eastAsia"/>
        </w:rPr>
        <w:t>提供</w:t>
      </w:r>
      <w:ins w:id="171" w:author="蔡长春" w:date="2017-04-19T21:49:00Z">
        <w:r w:rsidR="00DC2F6F">
          <w:rPr>
            <w:rFonts w:hint="eastAsia"/>
          </w:rPr>
          <w:t>了</w:t>
        </w:r>
      </w:ins>
      <w:r w:rsidR="001E795B">
        <w:rPr>
          <w:rFonts w:hint="eastAsia"/>
        </w:rPr>
        <w:t>一个独特和</w:t>
      </w:r>
      <w:r w:rsidR="009D640F">
        <w:rPr>
          <w:rFonts w:hint="eastAsia"/>
        </w:rPr>
        <w:t>有</w:t>
      </w:r>
      <w:r w:rsidR="001E795B">
        <w:rPr>
          <w:rFonts w:hint="eastAsia"/>
        </w:rPr>
        <w:t>洞察</w:t>
      </w:r>
      <w:ins w:id="172" w:author="蔡长春" w:date="2017-04-19T21:50:00Z">
        <w:r w:rsidR="00DC2F6F">
          <w:rPr>
            <w:rFonts w:hint="eastAsia"/>
          </w:rPr>
          <w:t>力</w:t>
        </w:r>
      </w:ins>
      <w:r w:rsidR="001E795B">
        <w:rPr>
          <w:rFonts w:hint="eastAsia"/>
        </w:rPr>
        <w:t>的概述。通过一系列的高层</w:t>
      </w:r>
      <w:del w:id="173" w:author="蔡长春" w:date="2017-04-19T21:50:00Z">
        <w:r w:rsidR="001E795B" w:rsidDel="00DC2F6F">
          <w:rPr>
            <w:rFonts w:hint="eastAsia"/>
          </w:rPr>
          <w:delText>次采访</w:delText>
        </w:r>
      </w:del>
      <w:ins w:id="174" w:author="蔡长春" w:date="2017-04-19T21:50:00Z">
        <w:r w:rsidR="00DC2F6F">
          <w:rPr>
            <w:rFonts w:hint="eastAsia"/>
          </w:rPr>
          <w:t>访谈</w:t>
        </w:r>
      </w:ins>
      <w:r w:rsidR="001E795B">
        <w:rPr>
          <w:rFonts w:hint="eastAsia"/>
        </w:rPr>
        <w:t>以及直接的行业</w:t>
      </w:r>
      <w:ins w:id="175" w:author="蔡长春" w:date="2017-04-19T21:50:00Z">
        <w:r w:rsidR="00DC2F6F">
          <w:rPr>
            <w:rFonts w:hint="eastAsia"/>
          </w:rPr>
          <w:t>观察</w:t>
        </w:r>
      </w:ins>
      <w:del w:id="176" w:author="蔡长春" w:date="2017-04-19T21:50:00Z">
        <w:r w:rsidR="001E795B" w:rsidDel="00DC2F6F">
          <w:rPr>
            <w:rFonts w:hint="eastAsia"/>
          </w:rPr>
          <w:delText>洞察力</w:delText>
        </w:r>
      </w:del>
      <w:r w:rsidR="001E795B">
        <w:rPr>
          <w:rFonts w:hint="eastAsia"/>
        </w:rPr>
        <w:t>，我们努力</w:t>
      </w:r>
      <w:ins w:id="177" w:author="蔡长春" w:date="2017-04-19T21:51:00Z">
        <w:r w:rsidR="00DC2F6F">
          <w:rPr>
            <w:rFonts w:hint="eastAsia"/>
          </w:rPr>
          <w:t>让你进入</w:t>
        </w:r>
      </w:ins>
      <w:del w:id="178" w:author="蔡长春" w:date="2017-04-19T21:51:00Z">
        <w:r w:rsidR="003D17E1" w:rsidDel="00DC2F6F">
          <w:rPr>
            <w:rFonts w:hint="eastAsia"/>
          </w:rPr>
          <w:delText>提供</w:delText>
        </w:r>
      </w:del>
      <w:r w:rsidR="003D17E1">
        <w:rPr>
          <w:rFonts w:hint="eastAsia"/>
        </w:rPr>
        <w:t>这</w:t>
      </w:r>
      <w:ins w:id="179" w:author="蔡长春" w:date="2017-04-19T21:51:00Z">
        <w:r w:rsidR="00DC2F6F">
          <w:rPr>
            <w:rFonts w:hint="eastAsia"/>
          </w:rPr>
          <w:t>个一贯被认为是</w:t>
        </w:r>
      </w:ins>
      <w:del w:id="180" w:author="蔡长春" w:date="2017-04-19T21:51:00Z">
        <w:r w:rsidR="003D17E1" w:rsidDel="00DC2F6F">
          <w:rPr>
            <w:rFonts w:hint="eastAsia"/>
          </w:rPr>
          <w:delText>一</w:delText>
        </w:r>
      </w:del>
      <w:r w:rsidR="003D17E1">
        <w:rPr>
          <w:rFonts w:hint="eastAsia"/>
        </w:rPr>
        <w:t>封闭</w:t>
      </w:r>
      <w:ins w:id="181" w:author="蔡长春" w:date="2017-04-19T21:51:00Z">
        <w:r w:rsidR="00DC2F6F">
          <w:rPr>
            <w:rFonts w:hint="eastAsia"/>
          </w:rPr>
          <w:t>或者神秘的</w:t>
        </w:r>
      </w:ins>
      <w:del w:id="182" w:author="蔡长春" w:date="2017-04-19T21:51:00Z">
        <w:r w:rsidR="003D17E1" w:rsidDel="00DC2F6F">
          <w:rPr>
            <w:rFonts w:hint="eastAsia"/>
          </w:rPr>
          <w:delText>或</w:delText>
        </w:r>
      </w:del>
      <w:del w:id="183" w:author="蔡长春" w:date="2017-04-19T21:52:00Z">
        <w:r w:rsidR="003D17E1" w:rsidDel="00DC2F6F">
          <w:rPr>
            <w:rFonts w:hint="eastAsia"/>
          </w:rPr>
          <w:delText>秘密领域的</w:delText>
        </w:r>
      </w:del>
      <w:r w:rsidR="003D17E1">
        <w:rPr>
          <w:rFonts w:hint="eastAsia"/>
        </w:rPr>
        <w:t>投资市场</w:t>
      </w:r>
      <w:ins w:id="184" w:author="蔡长春" w:date="2017-04-19T21:52:00Z">
        <w:r w:rsidR="00DC2F6F">
          <w:rPr>
            <w:rFonts w:hint="eastAsia"/>
          </w:rPr>
          <w:t>领域</w:t>
        </w:r>
      </w:ins>
      <w:del w:id="185" w:author="蔡长春" w:date="2017-04-19T21:52:00Z">
        <w:r w:rsidR="003D17E1" w:rsidDel="00DC2F6F">
          <w:rPr>
            <w:rFonts w:hint="eastAsia"/>
          </w:rPr>
          <w:delText>的知识</w:delText>
        </w:r>
      </w:del>
      <w:r w:rsidR="001E795B">
        <w:rPr>
          <w:rFonts w:hint="eastAsia"/>
        </w:rPr>
        <w:t>。我们的目标是为您提供您</w:t>
      </w:r>
      <w:r w:rsidR="003D17E1">
        <w:rPr>
          <w:rFonts w:hint="eastAsia"/>
        </w:rPr>
        <w:t>可以用来做</w:t>
      </w:r>
      <w:r w:rsidR="001E795B">
        <w:rPr>
          <w:rFonts w:hint="eastAsia"/>
        </w:rPr>
        <w:t>投资决策</w:t>
      </w:r>
      <w:r w:rsidR="003D17E1">
        <w:rPr>
          <w:rFonts w:hint="eastAsia"/>
        </w:rPr>
        <w:t>的信息</w:t>
      </w:r>
      <w:r w:rsidR="001E795B">
        <w:rPr>
          <w:rFonts w:hint="eastAsia"/>
        </w:rPr>
        <w:t>。</w:t>
      </w:r>
    </w:p>
    <w:p w:rsidR="001E795B" w:rsidRDefault="001E795B" w:rsidP="001E795B">
      <w:pPr>
        <w:rPr>
          <w:rFonts w:hint="eastAsia"/>
        </w:rPr>
      </w:pPr>
      <w:r>
        <w:rPr>
          <w:rFonts w:hint="eastAsia"/>
        </w:rPr>
        <w:t>在下面的</w:t>
      </w:r>
      <w:r w:rsidR="003D17E1">
        <w:rPr>
          <w:rFonts w:hint="eastAsia"/>
        </w:rPr>
        <w:t>篇幅</w:t>
      </w:r>
      <w:r>
        <w:rPr>
          <w:rFonts w:hint="eastAsia"/>
        </w:rPr>
        <w:t>中，我们将解释基金</w:t>
      </w:r>
      <w:r w:rsidR="003D17E1">
        <w:rPr>
          <w:rFonts w:hint="eastAsia"/>
        </w:rPr>
        <w:t>中的</w:t>
      </w:r>
      <w:r>
        <w:rPr>
          <w:rFonts w:hint="eastAsia"/>
        </w:rPr>
        <w:t>基金如何以及为什么投资。我们的目的不是提供投资建议，而是</w:t>
      </w:r>
      <w:r w:rsidR="003D17E1">
        <w:rPr>
          <w:rFonts w:hint="eastAsia"/>
        </w:rPr>
        <w:t>为</w:t>
      </w:r>
      <w:r>
        <w:rPr>
          <w:rFonts w:hint="eastAsia"/>
        </w:rPr>
        <w:t>你做出良好的投资决策</w:t>
      </w:r>
      <w:r>
        <w:rPr>
          <w:rFonts w:hint="eastAsia"/>
        </w:rPr>
        <w:t xml:space="preserve"> - </w:t>
      </w:r>
      <w:r>
        <w:rPr>
          <w:rFonts w:hint="eastAsia"/>
        </w:rPr>
        <w:t>更</w:t>
      </w:r>
      <w:ins w:id="186" w:author="蔡长春" w:date="2017-04-19T21:53:00Z">
        <w:r w:rsidR="00DC2F6F">
          <w:rPr>
            <w:rFonts w:hint="eastAsia"/>
          </w:rPr>
          <w:t>聪明</w:t>
        </w:r>
      </w:ins>
      <w:del w:id="187" w:author="蔡长春" w:date="2017-04-19T21:53:00Z">
        <w:r w:rsidDel="00DC2F6F">
          <w:rPr>
            <w:rFonts w:hint="eastAsia"/>
          </w:rPr>
          <w:delText>智能</w:delText>
        </w:r>
      </w:del>
      <w:r>
        <w:rPr>
          <w:rFonts w:hint="eastAsia"/>
        </w:rPr>
        <w:t>的投资决策</w:t>
      </w:r>
      <w:r w:rsidR="003D17E1">
        <w:rPr>
          <w:rFonts w:hint="eastAsia"/>
        </w:rPr>
        <w:t>提供信息</w:t>
      </w:r>
      <w:r>
        <w:rPr>
          <w:rFonts w:hint="eastAsia"/>
        </w:rPr>
        <w:t>。我们希望您</w:t>
      </w:r>
      <w:ins w:id="188" w:author="蔡长春" w:date="2017-04-19T21:54:00Z">
        <w:r w:rsidR="00DC2F6F">
          <w:rPr>
            <w:rFonts w:hint="eastAsia"/>
          </w:rPr>
          <w:t>将</w:t>
        </w:r>
      </w:ins>
      <w:del w:id="189" w:author="蔡长春" w:date="2017-04-19T21:54:00Z">
        <w:r w:rsidDel="00DC2F6F">
          <w:rPr>
            <w:rFonts w:hint="eastAsia"/>
          </w:rPr>
          <w:delText>能使用这</w:delText>
        </w:r>
      </w:del>
      <w:r>
        <w:rPr>
          <w:rFonts w:hint="eastAsia"/>
        </w:rPr>
        <w:t>本书</w:t>
      </w:r>
      <w:ins w:id="190" w:author="蔡长春" w:date="2017-04-19T21:54:00Z">
        <w:r w:rsidR="00DC2F6F">
          <w:rPr>
            <w:rFonts w:hint="eastAsia"/>
          </w:rPr>
          <w:t>用</w:t>
        </w:r>
      </w:ins>
      <w:r>
        <w:rPr>
          <w:rFonts w:hint="eastAsia"/>
        </w:rPr>
        <w:t>作</w:t>
      </w:r>
      <w:del w:id="191" w:author="蔡长春" w:date="2017-04-19T21:54:00Z">
        <w:r w:rsidDel="00DC2F6F">
          <w:rPr>
            <w:rFonts w:hint="eastAsia"/>
          </w:rPr>
          <w:delText>为</w:delText>
        </w:r>
      </w:del>
      <w:r w:rsidR="003D17E1">
        <w:rPr>
          <w:rFonts w:hint="eastAsia"/>
        </w:rPr>
        <w:t>投资</w:t>
      </w:r>
      <w:del w:id="192" w:author="蔡长春" w:date="2017-04-19T21:54:00Z">
        <w:r w:rsidDel="00DC2F6F">
          <w:rPr>
            <w:rFonts w:hint="eastAsia"/>
          </w:rPr>
          <w:delText>基金</w:delText>
        </w:r>
        <w:r w:rsidR="003D17E1" w:rsidDel="00DC2F6F">
          <w:rPr>
            <w:rFonts w:hint="eastAsia"/>
          </w:rPr>
          <w:delText>中基金</w:delText>
        </w:r>
      </w:del>
      <w:ins w:id="193" w:author="蔡长春" w:date="2017-04-19T21:55:00Z">
        <w:r w:rsidR="00DC2F6F">
          <w:rPr>
            <w:rFonts w:hint="eastAsia"/>
          </w:rPr>
          <w:t>FOF</w:t>
        </w:r>
      </w:ins>
      <w:r>
        <w:rPr>
          <w:rFonts w:hint="eastAsia"/>
        </w:rPr>
        <w:t>的指南。</w:t>
      </w:r>
      <w:ins w:id="194" w:author="蔡长春" w:date="2017-04-19T21:55:00Z">
        <w:r w:rsidR="00DC2F6F">
          <w:rPr>
            <w:rFonts w:hint="eastAsia"/>
          </w:rPr>
          <w:t>将其视作</w:t>
        </w:r>
      </w:ins>
      <w:ins w:id="195" w:author="蔡长春" w:date="2017-04-19T21:56:00Z">
        <w:r w:rsidR="00DC2F6F">
          <w:rPr>
            <w:rFonts w:hint="eastAsia"/>
          </w:rPr>
          <w:t>一种成为更好投资者的可以反复参考的资源</w:t>
        </w:r>
      </w:ins>
      <w:del w:id="196" w:author="蔡长春" w:date="2017-04-19T21:57:00Z">
        <w:r w:rsidR="003D17E1" w:rsidDel="00DC2F6F">
          <w:rPr>
            <w:rFonts w:hint="eastAsia"/>
          </w:rPr>
          <w:delText>希望这本书可以成为</w:delText>
        </w:r>
        <w:r w:rsidDel="00DC2F6F">
          <w:rPr>
            <w:rFonts w:hint="eastAsia"/>
          </w:rPr>
          <w:delText>你</w:delText>
        </w:r>
        <w:r w:rsidR="003D17E1" w:rsidDel="00DC2F6F">
          <w:rPr>
            <w:rFonts w:hint="eastAsia"/>
          </w:rPr>
          <w:delText>反复使用</w:delText>
        </w:r>
        <w:r w:rsidDel="00DC2F6F">
          <w:rPr>
            <w:rFonts w:hint="eastAsia"/>
          </w:rPr>
          <w:delText>的资源</w:delText>
        </w:r>
        <w:r w:rsidR="003D17E1" w:rsidDel="00DC2F6F">
          <w:rPr>
            <w:rFonts w:hint="eastAsia"/>
          </w:rPr>
          <w:delText>，从而</w:delText>
        </w:r>
        <w:r w:rsidDel="00DC2F6F">
          <w:rPr>
            <w:rFonts w:hint="eastAsia"/>
          </w:rPr>
          <w:delText>成为更好的投资者</w:delText>
        </w:r>
      </w:del>
      <w:bookmarkStart w:id="197" w:name="_GoBack"/>
      <w:bookmarkEnd w:id="197"/>
      <w:r>
        <w:rPr>
          <w:rFonts w:hint="eastAsia"/>
        </w:rPr>
        <w:t>。</w:t>
      </w:r>
    </w:p>
    <w:p w:rsidR="001E795B" w:rsidRDefault="001E795B" w:rsidP="001E795B">
      <w:pPr>
        <w:rPr>
          <w:rFonts w:hint="eastAsia"/>
        </w:rPr>
      </w:pPr>
    </w:p>
    <w:p w:rsidR="001E795B" w:rsidRDefault="001E795B" w:rsidP="001E795B">
      <w:pPr>
        <w:autoSpaceDE w:val="0"/>
        <w:autoSpaceDN w:val="0"/>
        <w:adjustRightInd w:val="0"/>
        <w:spacing w:after="0" w:line="240" w:lineRule="auto"/>
        <w:jc w:val="right"/>
        <w:rPr>
          <w:rFonts w:ascii="AdvP45DC7B" w:hAnsi="AdvP45DC7B" w:cs="AdvP45DC7B"/>
          <w:sz w:val="20"/>
          <w:szCs w:val="20"/>
        </w:rPr>
      </w:pPr>
      <w:r>
        <w:rPr>
          <w:rFonts w:ascii="AdvP45DC7B" w:hAnsi="AdvP45DC7B" w:cs="AdvP45DC7B"/>
          <w:sz w:val="20"/>
          <w:szCs w:val="20"/>
        </w:rPr>
        <w:t>Daniel Strachman</w:t>
      </w:r>
    </w:p>
    <w:p w:rsidR="001E795B" w:rsidRDefault="001E795B" w:rsidP="001E795B">
      <w:pPr>
        <w:jc w:val="right"/>
      </w:pPr>
      <w:r>
        <w:rPr>
          <w:rFonts w:ascii="AdvP45DC7B" w:hAnsi="AdvP45DC7B" w:cs="AdvP45DC7B"/>
          <w:sz w:val="20"/>
          <w:szCs w:val="20"/>
        </w:rPr>
        <w:t>Richard Bookbinder</w:t>
      </w:r>
    </w:p>
    <w:sectPr w:rsidR="001E795B" w:rsidSect="00581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D25" w:rsidRDefault="00DB0D25" w:rsidP="00121E3C">
      <w:pPr>
        <w:spacing w:after="0" w:line="240" w:lineRule="auto"/>
      </w:pPr>
      <w:r>
        <w:separator/>
      </w:r>
    </w:p>
  </w:endnote>
  <w:endnote w:type="continuationSeparator" w:id="0">
    <w:p w:rsidR="00DB0D25" w:rsidRDefault="00DB0D25" w:rsidP="0012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91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5DC7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D25" w:rsidRDefault="00DB0D25" w:rsidP="00121E3C">
      <w:pPr>
        <w:spacing w:after="0" w:line="240" w:lineRule="auto"/>
      </w:pPr>
      <w:r>
        <w:separator/>
      </w:r>
    </w:p>
  </w:footnote>
  <w:footnote w:type="continuationSeparator" w:id="0">
    <w:p w:rsidR="00DB0D25" w:rsidRDefault="00DB0D25" w:rsidP="00121E3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5B"/>
    <w:rsid w:val="00121E3C"/>
    <w:rsid w:val="00131134"/>
    <w:rsid w:val="00136FAA"/>
    <w:rsid w:val="00145BD4"/>
    <w:rsid w:val="00167195"/>
    <w:rsid w:val="001B7FBD"/>
    <w:rsid w:val="001E795B"/>
    <w:rsid w:val="003D17E1"/>
    <w:rsid w:val="00446B42"/>
    <w:rsid w:val="004E1543"/>
    <w:rsid w:val="00502805"/>
    <w:rsid w:val="00581B13"/>
    <w:rsid w:val="00812399"/>
    <w:rsid w:val="00991171"/>
    <w:rsid w:val="009D640F"/>
    <w:rsid w:val="00A009EB"/>
    <w:rsid w:val="00A243D1"/>
    <w:rsid w:val="00B13C5C"/>
    <w:rsid w:val="00B36368"/>
    <w:rsid w:val="00C02A6B"/>
    <w:rsid w:val="00C4290D"/>
    <w:rsid w:val="00C81B27"/>
    <w:rsid w:val="00D232F4"/>
    <w:rsid w:val="00DB0D25"/>
    <w:rsid w:val="00DC2F6F"/>
    <w:rsid w:val="00E33FAC"/>
    <w:rsid w:val="00E5526A"/>
    <w:rsid w:val="00E60736"/>
    <w:rsid w:val="00FA578B"/>
    <w:rsid w:val="00F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8676C-C904-44D4-B840-A7D98721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1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21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E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21E3C"/>
    <w:rPr>
      <w:sz w:val="18"/>
      <w:szCs w:val="18"/>
    </w:rPr>
  </w:style>
  <w:style w:type="paragraph" w:styleId="a5">
    <w:name w:val="Revision"/>
    <w:hidden/>
    <w:uiPriority w:val="99"/>
    <w:semiHidden/>
    <w:rsid w:val="00FD1AA5"/>
    <w:rPr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FD1AA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1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3</cp:revision>
  <dcterms:created xsi:type="dcterms:W3CDTF">2017-04-19T13:04:00Z</dcterms:created>
  <dcterms:modified xsi:type="dcterms:W3CDTF">2017-04-19T13:57:00Z</dcterms:modified>
</cp:coreProperties>
</file>