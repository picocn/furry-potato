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00" w:rsidRDefault="008B6D00">
      <w:pPr>
        <w:ind w:firstLine="480"/>
      </w:pPr>
      <w:ins w:id="0" w:author="蔡长春" w:date="2017-05-08T20:52:00Z">
        <w:r>
          <w:rPr>
            <w:rFonts w:hint="eastAsia"/>
          </w:rPr>
          <w:t>第</w:t>
        </w:r>
        <w:r>
          <w:rPr>
            <w:rFonts w:hint="eastAsia"/>
          </w:rPr>
          <w:t>15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结论</w:t>
        </w:r>
      </w:ins>
    </w:p>
    <w:p w:rsidR="003D1EED" w:rsidRDefault="00E235E7">
      <w:pPr>
        <w:ind w:firstLine="480"/>
      </w:pPr>
      <w:r w:rsidRPr="00E235E7">
        <w:rPr>
          <w:rFonts w:hint="eastAsia"/>
        </w:rPr>
        <w:t>如果</w:t>
      </w:r>
      <w:del w:id="1" w:author="蔡长春" w:date="2017-05-08T20:52:00Z">
        <w:r w:rsidRPr="00E235E7" w:rsidDel="008B6D00">
          <w:rPr>
            <w:rFonts w:hint="eastAsia"/>
          </w:rPr>
          <w:delText>你</w:delText>
        </w:r>
      </w:del>
      <w:ins w:id="2" w:author="蔡长春" w:date="2017-05-08T20:53:00Z">
        <w:r w:rsidR="008B6D00">
          <w:rPr>
            <w:rFonts w:hint="eastAsia"/>
          </w:rPr>
          <w:t>在</w:t>
        </w:r>
        <w:r w:rsidR="008B6D00">
          <w:rPr>
            <w:rFonts w:hint="eastAsia"/>
          </w:rPr>
          <w:t>2008</w:t>
        </w:r>
        <w:r w:rsidR="008B6D00">
          <w:rPr>
            <w:rFonts w:hint="eastAsia"/>
          </w:rPr>
          <w:t>年到</w:t>
        </w:r>
        <w:r w:rsidR="008B6D00">
          <w:rPr>
            <w:rFonts w:hint="eastAsia"/>
          </w:rPr>
          <w:t>2009</w:t>
        </w:r>
        <w:r w:rsidR="008B6D00">
          <w:rPr>
            <w:rFonts w:hint="eastAsia"/>
          </w:rPr>
          <w:t>年初期间，你</w:t>
        </w:r>
      </w:ins>
      <w:r w:rsidRPr="00E235E7">
        <w:rPr>
          <w:rFonts w:hint="eastAsia"/>
        </w:rPr>
        <w:t>不是躲在岩</w:t>
      </w:r>
      <w:r w:rsidR="002567E5">
        <w:rPr>
          <w:rFonts w:hint="eastAsia"/>
        </w:rPr>
        <w:t>石下，</w:t>
      </w:r>
      <w:r w:rsidRPr="00E235E7">
        <w:rPr>
          <w:rFonts w:hint="eastAsia"/>
        </w:rPr>
        <w:t>住在洞穴里</w:t>
      </w:r>
      <w:r w:rsidR="0062372F">
        <w:rPr>
          <w:rFonts w:hint="eastAsia"/>
        </w:rPr>
        <w:t>，</w:t>
      </w:r>
      <w:r w:rsidRPr="00E235E7">
        <w:rPr>
          <w:rFonts w:hint="eastAsia"/>
        </w:rPr>
        <w:t>或呆在斐济</w:t>
      </w:r>
      <w:proofErr w:type="gramStart"/>
      <w:r w:rsidRPr="00E235E7">
        <w:rPr>
          <w:rFonts w:hint="eastAsia"/>
        </w:rPr>
        <w:t>岛以西</w:t>
      </w:r>
      <w:proofErr w:type="gramEnd"/>
      <w:del w:id="3" w:author="蔡长春" w:date="2017-05-08T20:53:00Z">
        <w:r w:rsidR="0042256D" w:rsidDel="008B6D00">
          <w:rPr>
            <w:rFonts w:hint="eastAsia"/>
          </w:rPr>
          <w:delText>的</w:delText>
        </w:r>
      </w:del>
      <w:r w:rsidRPr="00E235E7">
        <w:rPr>
          <w:rFonts w:hint="eastAsia"/>
        </w:rPr>
        <w:t>300</w:t>
      </w:r>
      <w:r w:rsidRPr="00E235E7">
        <w:rPr>
          <w:rFonts w:hint="eastAsia"/>
        </w:rPr>
        <w:t>英里</w:t>
      </w:r>
      <w:r w:rsidR="0042256D">
        <w:rPr>
          <w:rFonts w:hint="eastAsia"/>
        </w:rPr>
        <w:t>外，</w:t>
      </w:r>
      <w:del w:id="4" w:author="蔡长春" w:date="2017-05-08T20:53:00Z">
        <w:r w:rsidR="0042256D" w:rsidDel="008B6D00">
          <w:rPr>
            <w:rFonts w:hint="eastAsia"/>
          </w:rPr>
          <w:delText>那么</w:delText>
        </w:r>
        <w:r w:rsidRPr="00E235E7" w:rsidDel="008B6D00">
          <w:rPr>
            <w:rFonts w:hint="eastAsia"/>
          </w:rPr>
          <w:delText>在</w:delText>
        </w:r>
        <w:r w:rsidRPr="00E235E7" w:rsidDel="008B6D00">
          <w:rPr>
            <w:rFonts w:hint="eastAsia"/>
          </w:rPr>
          <w:delText>2008</w:delText>
        </w:r>
        <w:r w:rsidRPr="00E235E7" w:rsidDel="008B6D00">
          <w:rPr>
            <w:rFonts w:hint="eastAsia"/>
          </w:rPr>
          <w:delText>年</w:delText>
        </w:r>
        <w:r w:rsidR="00A17E67" w:rsidDel="008B6D00">
          <w:rPr>
            <w:rFonts w:hint="eastAsia"/>
          </w:rPr>
          <w:delText>间</w:delText>
        </w:r>
        <w:r w:rsidRPr="00E235E7" w:rsidDel="008B6D00">
          <w:rPr>
            <w:rFonts w:hint="eastAsia"/>
          </w:rPr>
          <w:delText>和</w:delText>
        </w:r>
        <w:r w:rsidRPr="00E235E7" w:rsidDel="008B6D00">
          <w:rPr>
            <w:rFonts w:hint="eastAsia"/>
          </w:rPr>
          <w:delText>2009</w:delText>
        </w:r>
        <w:r w:rsidRPr="00E235E7" w:rsidDel="008B6D00">
          <w:rPr>
            <w:rFonts w:hint="eastAsia"/>
          </w:rPr>
          <w:delText>年初</w:delText>
        </w:r>
        <w:r w:rsidR="0062372F" w:rsidDel="008B6D00">
          <w:rPr>
            <w:rFonts w:hint="eastAsia"/>
          </w:rPr>
          <w:delText>，</w:delText>
        </w:r>
        <w:r w:rsidRPr="00E235E7" w:rsidDel="008B6D00">
          <w:rPr>
            <w:rFonts w:hint="eastAsia"/>
          </w:rPr>
          <w:delText>你</w:delText>
        </w:r>
        <w:r w:rsidR="0042256D" w:rsidDel="008B6D00">
          <w:rPr>
            <w:rFonts w:hint="eastAsia"/>
          </w:rPr>
          <w:delText>就</w:delText>
        </w:r>
      </w:del>
      <w:ins w:id="5" w:author="蔡长春" w:date="2017-05-08T20:54:00Z">
        <w:r w:rsidR="008B6D00">
          <w:rPr>
            <w:rFonts w:hint="eastAsia"/>
          </w:rPr>
          <w:t>你很有</w:t>
        </w:r>
      </w:ins>
      <w:r w:rsidRPr="00E235E7">
        <w:rPr>
          <w:rFonts w:hint="eastAsia"/>
        </w:rPr>
        <w:t>可能</w:t>
      </w:r>
      <w:ins w:id="6" w:author="蔡长春" w:date="2017-05-08T20:54:00Z">
        <w:r w:rsidR="008B6D00">
          <w:rPr>
            <w:rFonts w:hint="eastAsia"/>
          </w:rPr>
          <w:t>会相信</w:t>
        </w:r>
      </w:ins>
      <w:del w:id="7" w:author="蔡长春" w:date="2017-05-08T20:54:00Z">
        <w:r w:rsidRPr="00E235E7" w:rsidDel="008B6D00">
          <w:rPr>
            <w:rFonts w:hint="eastAsia"/>
          </w:rPr>
          <w:delText>认为</w:delText>
        </w:r>
      </w:del>
      <w:r w:rsidRPr="00E235E7">
        <w:rPr>
          <w:rFonts w:hint="eastAsia"/>
        </w:rPr>
        <w:t>对冲基金行业</w:t>
      </w:r>
      <w:r w:rsidR="0042256D">
        <w:rPr>
          <w:rFonts w:hint="eastAsia"/>
        </w:rPr>
        <w:t>、</w:t>
      </w:r>
      <w:r w:rsidR="002567E5">
        <w:rPr>
          <w:rFonts w:hint="eastAsia"/>
        </w:rPr>
        <w:t>FOF</w:t>
      </w:r>
      <w:r w:rsidR="0042256D">
        <w:rPr>
          <w:rFonts w:hint="eastAsia"/>
        </w:rPr>
        <w:t>行业</w:t>
      </w:r>
      <w:ins w:id="8" w:author="蔡长春" w:date="2017-05-08T20:54:00Z">
        <w:r w:rsidR="008B6D00">
          <w:rPr>
            <w:rFonts w:hint="eastAsia"/>
          </w:rPr>
          <w:t>以及</w:t>
        </w:r>
      </w:ins>
      <w:del w:id="9" w:author="蔡长春" w:date="2017-05-08T20:54:00Z">
        <w:r w:rsidR="0042256D" w:rsidDel="008B6D00">
          <w:rPr>
            <w:rFonts w:hint="eastAsia"/>
          </w:rPr>
          <w:delText>和</w:delText>
        </w:r>
      </w:del>
      <w:r w:rsidR="0042256D">
        <w:rPr>
          <w:rFonts w:hint="eastAsia"/>
        </w:rPr>
        <w:t>华尔街</w:t>
      </w:r>
      <w:ins w:id="10" w:author="蔡长春" w:date="2017-05-08T20:54:00Z">
        <w:r w:rsidR="008B6D00">
          <w:rPr>
            <w:rFonts w:hint="eastAsia"/>
          </w:rPr>
          <w:t>相关</w:t>
        </w:r>
      </w:ins>
      <w:ins w:id="11" w:author="蔡长春" w:date="2017-05-08T20:55:00Z">
        <w:r w:rsidR="008B6D00">
          <w:rPr>
            <w:rFonts w:hint="eastAsia"/>
          </w:rPr>
          <w:t>业务</w:t>
        </w:r>
      </w:ins>
      <w:r w:rsidR="0042256D">
        <w:rPr>
          <w:rFonts w:hint="eastAsia"/>
        </w:rPr>
        <w:t>都</w:t>
      </w:r>
      <w:ins w:id="12" w:author="蔡长春" w:date="2017-05-08T20:55:00Z">
        <w:r w:rsidR="008B6D00">
          <w:rPr>
            <w:rFonts w:hint="eastAsia"/>
          </w:rPr>
          <w:t>已经</w:t>
        </w:r>
      </w:ins>
      <w:del w:id="13" w:author="蔡长春" w:date="2017-05-08T20:55:00Z">
        <w:r w:rsidR="0042256D" w:rsidDel="008B6D00">
          <w:rPr>
            <w:rFonts w:hint="eastAsia"/>
          </w:rPr>
          <w:delText>可能会</w:delText>
        </w:r>
      </w:del>
      <w:r w:rsidR="0042256D">
        <w:rPr>
          <w:rFonts w:hint="eastAsia"/>
        </w:rPr>
        <w:t>走到</w:t>
      </w:r>
      <w:ins w:id="14" w:author="蔡长春" w:date="2017-05-08T20:55:00Z">
        <w:r w:rsidR="008B6D00">
          <w:rPr>
            <w:rFonts w:hint="eastAsia"/>
          </w:rPr>
          <w:t>了</w:t>
        </w:r>
      </w:ins>
      <w:r w:rsidR="0042256D">
        <w:rPr>
          <w:rFonts w:hint="eastAsia"/>
        </w:rPr>
        <w:t>尽头。这也是当时</w:t>
      </w:r>
      <w:r w:rsidRPr="00E235E7">
        <w:rPr>
          <w:rFonts w:hint="eastAsia"/>
        </w:rPr>
        <w:t>每一篇文章</w:t>
      </w:r>
      <w:r w:rsidR="0042256D">
        <w:rPr>
          <w:rFonts w:hint="eastAsia"/>
        </w:rPr>
        <w:t>、</w:t>
      </w:r>
      <w:r w:rsidRPr="00E235E7">
        <w:rPr>
          <w:rFonts w:hint="eastAsia"/>
        </w:rPr>
        <w:t>新闻公告</w:t>
      </w:r>
      <w:r w:rsidR="0042256D">
        <w:rPr>
          <w:rFonts w:hint="eastAsia"/>
        </w:rPr>
        <w:t>、大众媒体的</w:t>
      </w:r>
      <w:ins w:id="15" w:author="蔡长春" w:date="2017-05-08T21:09:00Z">
        <w:r w:rsidR="004921C0">
          <w:rPr>
            <w:rFonts w:hint="eastAsia"/>
          </w:rPr>
          <w:t>共同</w:t>
        </w:r>
      </w:ins>
      <w:r w:rsidR="0042256D">
        <w:rPr>
          <w:rFonts w:hint="eastAsia"/>
        </w:rPr>
        <w:t>基调</w:t>
      </w:r>
      <w:r w:rsidRPr="00E235E7">
        <w:rPr>
          <w:rFonts w:hint="eastAsia"/>
        </w:rPr>
        <w:t>。似乎毫无疑问</w:t>
      </w:r>
      <w:r w:rsidR="0062372F">
        <w:rPr>
          <w:rFonts w:hint="eastAsia"/>
        </w:rPr>
        <w:t>，末日</w:t>
      </w:r>
      <w:r w:rsidR="00A35FA8">
        <w:rPr>
          <w:rFonts w:hint="eastAsia"/>
        </w:rPr>
        <w:t>即将来临</w:t>
      </w:r>
      <w:ins w:id="16" w:author="蔡长春" w:date="2017-05-08T21:10:00Z">
        <w:r w:rsidR="004921C0">
          <w:rPr>
            <w:rFonts w:hint="eastAsia"/>
          </w:rPr>
          <w:t>甚至已经</w:t>
        </w:r>
      </w:ins>
      <w:del w:id="17" w:author="蔡长春" w:date="2017-05-08T21:10:00Z">
        <w:r w:rsidR="0042256D" w:rsidDel="004921C0">
          <w:rPr>
            <w:rFonts w:hint="eastAsia"/>
          </w:rPr>
          <w:delText>或者说马上</w:delText>
        </w:r>
      </w:del>
      <w:r w:rsidR="0042256D">
        <w:rPr>
          <w:rFonts w:hint="eastAsia"/>
        </w:rPr>
        <w:t>降临到我们身上</w:t>
      </w:r>
      <w:r w:rsidR="0062372F">
        <w:rPr>
          <w:rFonts w:hint="eastAsia"/>
        </w:rPr>
        <w:t>。</w:t>
      </w:r>
      <w:r w:rsidR="0062372F" w:rsidRPr="00E235E7">
        <w:rPr>
          <w:rFonts w:hint="eastAsia"/>
        </w:rPr>
        <w:t>在此期间</w:t>
      </w:r>
      <w:r w:rsidR="0062372F">
        <w:rPr>
          <w:rFonts w:hint="eastAsia"/>
        </w:rPr>
        <w:t>，雷曼兄弟</w:t>
      </w:r>
      <w:ins w:id="18" w:author="蔡长春" w:date="2017-05-08T21:12:00Z">
        <w:r w:rsidR="004921C0">
          <w:rPr>
            <w:rFonts w:hint="eastAsia"/>
          </w:rPr>
          <w:t>的倒闭</w:t>
        </w:r>
      </w:ins>
      <w:del w:id="19" w:author="蔡长春" w:date="2017-05-08T21:12:00Z">
        <w:r w:rsidR="0062372F" w:rsidDel="004921C0">
          <w:rPr>
            <w:rFonts w:hint="eastAsia"/>
          </w:rPr>
          <w:delText>破产</w:delText>
        </w:r>
      </w:del>
      <w:r w:rsidR="0062372F">
        <w:rPr>
          <w:rFonts w:hint="eastAsia"/>
        </w:rPr>
        <w:t>、</w:t>
      </w:r>
      <w:r w:rsidRPr="00E235E7">
        <w:rPr>
          <w:rFonts w:hint="eastAsia"/>
        </w:rPr>
        <w:t>贝尔斯登和美林</w:t>
      </w:r>
      <w:ins w:id="20" w:author="蔡长春" w:date="2017-05-08T21:12:00Z">
        <w:r w:rsidR="004921C0">
          <w:rPr>
            <w:rFonts w:hint="eastAsia"/>
          </w:rPr>
          <w:t>证券</w:t>
        </w:r>
      </w:ins>
      <w:r w:rsidR="0062372F">
        <w:rPr>
          <w:rFonts w:hint="eastAsia"/>
        </w:rPr>
        <w:t>的减价出售以及成百上千的对冲基金</w:t>
      </w:r>
      <w:ins w:id="21" w:author="蔡长春" w:date="2017-05-08T21:13:00Z">
        <w:r w:rsidR="004921C0">
          <w:rPr>
            <w:rFonts w:hint="eastAsia"/>
          </w:rPr>
          <w:t>的</w:t>
        </w:r>
      </w:ins>
      <w:r w:rsidR="0062372F">
        <w:rPr>
          <w:rFonts w:hint="eastAsia"/>
        </w:rPr>
        <w:t>关闭</w:t>
      </w:r>
      <w:ins w:id="22" w:author="蔡长春" w:date="2017-05-08T21:13:00Z">
        <w:r w:rsidR="004921C0">
          <w:rPr>
            <w:rFonts w:hint="eastAsia"/>
          </w:rPr>
          <w:t>或歇业，</w:t>
        </w:r>
      </w:ins>
      <w:del w:id="23" w:author="蔡长春" w:date="2017-05-08T21:13:00Z">
        <w:r w:rsidR="0062372F" w:rsidDel="004921C0">
          <w:rPr>
            <w:rFonts w:hint="eastAsia"/>
          </w:rPr>
          <w:delText>，</w:delText>
        </w:r>
      </w:del>
      <w:ins w:id="24" w:author="蔡长春" w:date="2017-05-08T21:16:00Z">
        <w:r w:rsidR="004921C0">
          <w:rPr>
            <w:rFonts w:hint="eastAsia"/>
          </w:rPr>
          <w:t>像海啸般席卷全球</w:t>
        </w:r>
      </w:ins>
      <w:del w:id="25" w:author="蔡长春" w:date="2017-05-08T21:16:00Z">
        <w:r w:rsidR="0062372F" w:rsidDel="004921C0">
          <w:rPr>
            <w:rFonts w:hint="eastAsia"/>
          </w:rPr>
          <w:delText>这些系统性风险使得走出去业务也遭受</w:delText>
        </w:r>
        <w:r w:rsidRPr="00E235E7" w:rsidDel="004921C0">
          <w:rPr>
            <w:rFonts w:hint="eastAsia"/>
          </w:rPr>
          <w:delText>了不小的冲击</w:delText>
        </w:r>
      </w:del>
      <w:r w:rsidRPr="00E235E7">
        <w:rPr>
          <w:rFonts w:hint="eastAsia"/>
        </w:rPr>
        <w:t>。这</w:t>
      </w:r>
      <w:del w:id="26" w:author="蔡长春" w:date="2017-05-08T21:17:00Z">
        <w:r w:rsidRPr="00E235E7" w:rsidDel="004921C0">
          <w:rPr>
            <w:rFonts w:hint="eastAsia"/>
          </w:rPr>
          <w:delText>些行为造成了许多人百思不得其解</w:delText>
        </w:r>
      </w:del>
      <w:ins w:id="27" w:author="蔡长春" w:date="2017-05-08T21:17:00Z">
        <w:r w:rsidR="004921C0">
          <w:rPr>
            <w:rFonts w:hint="eastAsia"/>
          </w:rPr>
          <w:t>使很多人开始挠头思考</w:t>
        </w:r>
      </w:ins>
      <w:r w:rsidR="0062372F">
        <w:rPr>
          <w:rFonts w:hint="eastAsia"/>
        </w:rPr>
        <w:t>，</w:t>
      </w:r>
      <w:del w:id="28" w:author="蔡长春" w:date="2017-05-08T21:18:00Z">
        <w:r w:rsidRPr="00E235E7" w:rsidDel="004921C0">
          <w:rPr>
            <w:rFonts w:hint="eastAsia"/>
          </w:rPr>
          <w:delText>想知道</w:delText>
        </w:r>
        <w:r w:rsidR="0062372F" w:rsidDel="004921C0">
          <w:rPr>
            <w:rFonts w:hint="eastAsia"/>
          </w:rPr>
          <w:delText>，</w:delText>
        </w:r>
      </w:del>
      <w:r w:rsidRPr="00E235E7">
        <w:rPr>
          <w:rFonts w:hint="eastAsia"/>
        </w:rPr>
        <w:t>如果</w:t>
      </w:r>
      <w:ins w:id="29" w:author="蔡长春" w:date="2017-05-08T21:18:00Z">
        <w:r w:rsidR="004921C0">
          <w:rPr>
            <w:rFonts w:hint="eastAsia"/>
          </w:rPr>
          <w:t>还有未来的话，未来会在哪里？</w:t>
        </w:r>
      </w:ins>
      <w:del w:id="30" w:author="蔡长春" w:date="2017-05-08T21:18:00Z">
        <w:r w:rsidR="00A35FA8" w:rsidDel="004921C0">
          <w:rPr>
            <w:rFonts w:hint="eastAsia"/>
          </w:rPr>
          <w:delText>（对冲基金行业）还能存在</w:delText>
        </w:r>
        <w:r w:rsidRPr="00E235E7" w:rsidDel="004921C0">
          <w:rPr>
            <w:rFonts w:hint="eastAsia"/>
          </w:rPr>
          <w:delText>的话</w:delText>
        </w:r>
        <w:r w:rsidR="0062372F" w:rsidDel="004921C0">
          <w:rPr>
            <w:rFonts w:hint="eastAsia"/>
          </w:rPr>
          <w:delText>，未来是怎么样的</w:delText>
        </w:r>
        <w:r w:rsidRPr="00E235E7" w:rsidDel="004921C0">
          <w:rPr>
            <w:rFonts w:hint="eastAsia"/>
          </w:rPr>
          <w:delText>?</w:delText>
        </w:r>
      </w:del>
      <w:del w:id="31" w:author="蔡长春" w:date="2017-05-08T21:19:00Z">
        <w:r w:rsidR="0062372F" w:rsidDel="00E853FB">
          <w:rPr>
            <w:rFonts w:hint="eastAsia"/>
          </w:rPr>
          <w:delText>甚至</w:delText>
        </w:r>
      </w:del>
      <w:ins w:id="32" w:author="蔡长春" w:date="2017-05-08T21:20:00Z">
        <w:r w:rsidR="00E853FB">
          <w:rPr>
            <w:rFonts w:hint="eastAsia"/>
          </w:rPr>
          <w:t>实际上，</w:t>
        </w:r>
      </w:ins>
      <w:r w:rsidR="0062372F">
        <w:rPr>
          <w:rFonts w:hint="eastAsia"/>
        </w:rPr>
        <w:t>在麦道</w:t>
      </w:r>
      <w:r w:rsidR="0062372F" w:rsidRPr="00E235E7">
        <w:rPr>
          <w:rFonts w:hint="eastAsia"/>
        </w:rPr>
        <w:t>夫</w:t>
      </w:r>
      <w:ins w:id="33" w:author="蔡长春" w:date="2017-05-08T21:19:00Z">
        <w:r w:rsidR="00E853FB">
          <w:rPr>
            <w:rFonts w:hint="eastAsia"/>
          </w:rPr>
          <w:t>事件爆发</w:t>
        </w:r>
      </w:ins>
      <w:del w:id="34" w:author="蔡长春" w:date="2017-05-08T21:19:00Z">
        <w:r w:rsidR="0062372F" w:rsidRPr="00E235E7" w:rsidDel="00E853FB">
          <w:rPr>
            <w:rFonts w:hint="eastAsia"/>
          </w:rPr>
          <w:delText>启示</w:delText>
        </w:r>
      </w:del>
      <w:r w:rsidR="0062372F">
        <w:rPr>
          <w:rFonts w:hint="eastAsia"/>
        </w:rPr>
        <w:t>之前，</w:t>
      </w:r>
      <w:r w:rsidRPr="00E235E7">
        <w:rPr>
          <w:rFonts w:hint="eastAsia"/>
        </w:rPr>
        <w:t>大多数人</w:t>
      </w:r>
      <w:ins w:id="35" w:author="蔡长春" w:date="2017-05-08T21:20:00Z">
        <w:r w:rsidR="00E853FB">
          <w:rPr>
            <w:rFonts w:hint="eastAsia"/>
          </w:rPr>
          <w:t>已经</w:t>
        </w:r>
      </w:ins>
      <w:del w:id="36" w:author="蔡长春" w:date="2017-05-08T21:20:00Z">
        <w:r w:rsidRPr="00E235E7" w:rsidDel="00E853FB">
          <w:rPr>
            <w:rFonts w:hint="eastAsia"/>
          </w:rPr>
          <w:delText>都</w:delText>
        </w:r>
      </w:del>
      <w:r w:rsidRPr="00E235E7">
        <w:rPr>
          <w:rFonts w:hint="eastAsia"/>
        </w:rPr>
        <w:t>有</w:t>
      </w:r>
      <w:r w:rsidR="00476A06">
        <w:rPr>
          <w:rFonts w:hint="eastAsia"/>
        </w:rPr>
        <w:t>了</w:t>
      </w:r>
      <w:r w:rsidRPr="00E235E7">
        <w:rPr>
          <w:rFonts w:hint="eastAsia"/>
        </w:rPr>
        <w:t>这种感觉</w:t>
      </w:r>
      <w:r w:rsidR="0062372F">
        <w:rPr>
          <w:rFonts w:hint="eastAsia"/>
        </w:rPr>
        <w:t>，</w:t>
      </w:r>
      <w:ins w:id="37" w:author="蔡长春" w:date="2017-05-08T21:20:00Z">
        <w:r w:rsidR="00E853FB">
          <w:rPr>
            <w:rFonts w:hint="eastAsia"/>
          </w:rPr>
          <w:t>麦道夫案只是为这火</w:t>
        </w:r>
      </w:ins>
      <w:ins w:id="38" w:author="蔡长春" w:date="2017-05-08T21:21:00Z">
        <w:r w:rsidR="00E853FB">
          <w:rPr>
            <w:rFonts w:hint="eastAsia"/>
          </w:rPr>
          <w:t>添了一把柴</w:t>
        </w:r>
      </w:ins>
      <w:del w:id="39" w:author="蔡长春" w:date="2017-05-08T21:21:00Z">
        <w:r w:rsidRPr="00E235E7" w:rsidDel="00E853FB">
          <w:rPr>
            <w:rFonts w:hint="eastAsia"/>
          </w:rPr>
          <w:delText>只有更多的燃料添加到火</w:delText>
        </w:r>
        <w:r w:rsidR="00476A06" w:rsidDel="00E853FB">
          <w:rPr>
            <w:rFonts w:hint="eastAsia"/>
          </w:rPr>
          <w:delText>中</w:delText>
        </w:r>
        <w:r w:rsidR="0062372F" w:rsidDel="00E853FB">
          <w:rPr>
            <w:rFonts w:hint="eastAsia"/>
          </w:rPr>
          <w:delText>，</w:delText>
        </w:r>
      </w:del>
      <w:ins w:id="40" w:author="蔡长春" w:date="2017-05-08T21:22:00Z">
        <w:r w:rsidR="00E853FB">
          <w:rPr>
            <w:rFonts w:hint="eastAsia"/>
          </w:rPr>
          <w:t>使得</w:t>
        </w:r>
      </w:ins>
      <w:r w:rsidRPr="00E235E7">
        <w:rPr>
          <w:rFonts w:hint="eastAsia"/>
        </w:rPr>
        <w:t>很多人害怕</w:t>
      </w:r>
      <w:r w:rsidR="00476A06">
        <w:rPr>
          <w:rFonts w:hint="eastAsia"/>
        </w:rPr>
        <w:t>、惶恐</w:t>
      </w:r>
      <w:r w:rsidR="0062372F">
        <w:rPr>
          <w:rFonts w:hint="eastAsia"/>
        </w:rPr>
        <w:t>，</w:t>
      </w:r>
      <w:ins w:id="41" w:author="蔡长春" w:date="2017-05-08T21:22:00Z">
        <w:r w:rsidR="00E853FB">
          <w:rPr>
            <w:rFonts w:hint="eastAsia"/>
          </w:rPr>
          <w:t>不知道</w:t>
        </w:r>
      </w:ins>
      <w:del w:id="42" w:author="蔡长春" w:date="2017-05-08T21:22:00Z">
        <w:r w:rsidRPr="00E235E7" w:rsidDel="00E853FB">
          <w:rPr>
            <w:rFonts w:hint="eastAsia"/>
          </w:rPr>
          <w:delText>问</w:delText>
        </w:r>
      </w:del>
      <w:r w:rsidRPr="00E235E7">
        <w:rPr>
          <w:rFonts w:hint="eastAsia"/>
        </w:rPr>
        <w:t>为什么</w:t>
      </w:r>
      <w:ins w:id="43" w:author="蔡长春" w:date="2017-05-08T21:22:00Z">
        <w:r w:rsidR="00E853FB">
          <w:rPr>
            <w:rFonts w:hint="eastAsia"/>
          </w:rPr>
          <w:t>会这样</w:t>
        </w:r>
      </w:ins>
      <w:r w:rsidR="0062372F">
        <w:rPr>
          <w:rFonts w:hint="eastAsia"/>
        </w:rPr>
        <w:t>，</w:t>
      </w:r>
      <w:del w:id="44" w:author="蔡长春" w:date="2017-05-08T21:22:00Z">
        <w:r w:rsidR="00476A06" w:rsidDel="00E853FB">
          <w:rPr>
            <w:rFonts w:hint="eastAsia"/>
          </w:rPr>
          <w:delText>以及</w:delText>
        </w:r>
      </w:del>
      <w:r w:rsidRPr="00E235E7">
        <w:rPr>
          <w:rFonts w:hint="eastAsia"/>
        </w:rPr>
        <w:t>接下来会发生什么。</w:t>
      </w:r>
    </w:p>
    <w:p w:rsidR="00E235E7" w:rsidRPr="0055401C" w:rsidRDefault="00E235E7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我们能达成</w:t>
      </w:r>
      <w:ins w:id="45" w:author="蔡长春" w:date="2017-05-08T21:23:00Z">
        <w:r w:rsidR="00E853FB">
          <w:rPr>
            <w:rFonts w:hint="eastAsia"/>
            <w:b/>
            <w:sz w:val="28"/>
          </w:rPr>
          <w:t>什么共识</w:t>
        </w:r>
      </w:ins>
      <w:del w:id="46" w:author="蔡长春" w:date="2017-05-08T21:23:00Z">
        <w:r w:rsidRPr="0055401C" w:rsidDel="00E853FB">
          <w:rPr>
            <w:rFonts w:hint="eastAsia"/>
            <w:b/>
            <w:sz w:val="28"/>
          </w:rPr>
          <w:delText>一致</w:delText>
        </w:r>
      </w:del>
    </w:p>
    <w:p w:rsidR="0047408D" w:rsidRDefault="0047408D">
      <w:pPr>
        <w:ind w:firstLine="480"/>
      </w:pPr>
      <w:r w:rsidRPr="00F462D3">
        <w:rPr>
          <w:rFonts w:hint="eastAsia"/>
        </w:rPr>
        <w:t>在</w:t>
      </w:r>
      <w:r w:rsidRPr="00F462D3">
        <w:rPr>
          <w:rFonts w:hint="eastAsia"/>
        </w:rPr>
        <w:t>2007</w:t>
      </w:r>
      <w:r w:rsidRPr="00F462D3">
        <w:rPr>
          <w:rFonts w:hint="eastAsia"/>
        </w:rPr>
        <w:t>年末和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年初</w:t>
      </w:r>
      <w:r w:rsidR="0062372F">
        <w:rPr>
          <w:rFonts w:hint="eastAsia"/>
        </w:rPr>
        <w:t>，</w:t>
      </w:r>
      <w:del w:id="47" w:author="蔡长春" w:date="2017-05-08T21:24:00Z">
        <w:r w:rsidR="00F462D3" w:rsidRPr="00F462D3" w:rsidDel="00261E76">
          <w:rPr>
            <w:rFonts w:hint="eastAsia"/>
          </w:rPr>
          <w:delText>作者</w:delText>
        </w:r>
        <w:r w:rsidDel="00261E76">
          <w:rPr>
            <w:rFonts w:hint="eastAsia"/>
          </w:rPr>
          <w:delText>们</w:delText>
        </w:r>
      </w:del>
      <w:ins w:id="48" w:author="蔡长春" w:date="2017-05-08T21:24:00Z">
        <w:r w:rsidR="00261E76">
          <w:rPr>
            <w:rFonts w:hint="eastAsia"/>
          </w:rPr>
          <w:t>我们</w:t>
        </w:r>
      </w:ins>
      <w:r w:rsidRPr="00F462D3">
        <w:rPr>
          <w:rFonts w:hint="eastAsia"/>
        </w:rPr>
        <w:t>不止</w:t>
      </w:r>
      <w:ins w:id="49" w:author="蔡长春" w:date="2017-05-08T21:24:00Z">
        <w:r w:rsidR="00261E76">
          <w:rPr>
            <w:rFonts w:hint="eastAsia"/>
          </w:rPr>
          <w:t>在一个场合说过，</w:t>
        </w:r>
      </w:ins>
      <w:del w:id="50" w:author="蔡长春" w:date="2017-05-08T21:24:00Z">
        <w:r w:rsidRPr="00F462D3" w:rsidDel="00261E76">
          <w:rPr>
            <w:rFonts w:hint="eastAsia"/>
          </w:rPr>
          <w:delText>一次</w:delText>
        </w:r>
        <w:r w:rsidDel="00261E76">
          <w:rPr>
            <w:rFonts w:hint="eastAsia"/>
          </w:rPr>
          <w:delText>地</w:delText>
        </w:r>
        <w:r w:rsidR="00A35FA8" w:rsidDel="00261E76">
          <w:rPr>
            <w:rFonts w:hint="eastAsia"/>
          </w:rPr>
          <w:delText>认同</w:delText>
        </w:r>
        <w:r w:rsidR="0062372F" w:rsidDel="00261E76">
          <w:rPr>
            <w:rFonts w:hint="eastAsia"/>
          </w:rPr>
          <w:delText>，</w:delText>
        </w:r>
      </w:del>
      <w:r>
        <w:rPr>
          <w:rFonts w:hint="eastAsia"/>
        </w:rPr>
        <w:t>总会有一个贝尔斯登。</w:t>
      </w:r>
      <w:r w:rsidRPr="00F462D3">
        <w:rPr>
          <w:rFonts w:hint="eastAsia"/>
        </w:rPr>
        <w:t>在</w:t>
      </w:r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>
        <w:rPr>
          <w:rFonts w:hint="eastAsia"/>
        </w:rPr>
        <w:t>，</w:t>
      </w:r>
      <w:r w:rsidRPr="00F462D3">
        <w:rPr>
          <w:rFonts w:hint="eastAsia"/>
        </w:rPr>
        <w:t>我们</w:t>
      </w:r>
      <w:ins w:id="51" w:author="蔡长春" w:date="2017-05-08T21:27:00Z">
        <w:r w:rsidR="00702254">
          <w:rPr>
            <w:rFonts w:hint="eastAsia"/>
          </w:rPr>
          <w:t>同样</w:t>
        </w:r>
      </w:ins>
      <w:r>
        <w:rPr>
          <w:rFonts w:hint="eastAsia"/>
        </w:rPr>
        <w:t>不止</w:t>
      </w:r>
      <w:ins w:id="52" w:author="蔡长春" w:date="2017-05-08T21:27:00Z">
        <w:r w:rsidR="00702254">
          <w:rPr>
            <w:rFonts w:hint="eastAsia"/>
          </w:rPr>
          <w:t>在一个场合说过，</w:t>
        </w:r>
      </w:ins>
      <w:del w:id="53" w:author="蔡长春" w:date="2017-05-08T21:27:00Z">
        <w:r w:rsidR="00F462D3" w:rsidRPr="00F462D3" w:rsidDel="00702254">
          <w:rPr>
            <w:rFonts w:hint="eastAsia"/>
          </w:rPr>
          <w:delText>一次</w:delText>
        </w:r>
        <w:r w:rsidDel="00702254">
          <w:rPr>
            <w:rFonts w:hint="eastAsia"/>
          </w:rPr>
          <w:delText>地</w:delText>
        </w:r>
        <w:r w:rsidR="00F462D3" w:rsidRPr="00F462D3" w:rsidDel="00702254">
          <w:rPr>
            <w:rFonts w:hint="eastAsia"/>
          </w:rPr>
          <w:delText>认为</w:delText>
        </w:r>
        <w:r w:rsidR="0062372F" w:rsidDel="00702254">
          <w:rPr>
            <w:rFonts w:hint="eastAsia"/>
          </w:rPr>
          <w:delText>，</w:delText>
        </w:r>
      </w:del>
      <w:r w:rsidR="00F462D3" w:rsidRPr="00F462D3">
        <w:rPr>
          <w:rFonts w:hint="eastAsia"/>
        </w:rPr>
        <w:t>雷曼将</w:t>
      </w:r>
      <w:ins w:id="54" w:author="蔡长春" w:date="2017-05-08T21:27:00Z">
        <w:r w:rsidR="00702254">
          <w:rPr>
            <w:rFonts w:hint="eastAsia"/>
          </w:rPr>
          <w:t>会</w:t>
        </w:r>
      </w:ins>
      <w:r w:rsidR="00F462D3" w:rsidRPr="00F462D3">
        <w:rPr>
          <w:rFonts w:hint="eastAsia"/>
        </w:rPr>
        <w:t>被出售</w:t>
      </w:r>
      <w:r>
        <w:rPr>
          <w:rFonts w:hint="eastAsia"/>
        </w:rPr>
        <w:t>，但</w:t>
      </w:r>
      <w:r w:rsidR="00F462D3" w:rsidRPr="00F462D3">
        <w:rPr>
          <w:rFonts w:hint="eastAsia"/>
        </w:rPr>
        <w:t>不会破产</w:t>
      </w:r>
      <w:ins w:id="55" w:author="蔡长春" w:date="2017-05-08T21:28:00Z">
        <w:r w:rsidR="00702254">
          <w:t>，</w:t>
        </w:r>
      </w:ins>
      <w:del w:id="56" w:author="蔡长春" w:date="2017-05-08T21:28:00Z">
        <w:r w:rsidDel="00702254">
          <w:rPr>
            <w:rFonts w:hint="eastAsia"/>
          </w:rPr>
          <w:delText>。</w:delText>
        </w:r>
      </w:del>
      <w:r w:rsidRPr="00F462D3">
        <w:rPr>
          <w:rFonts w:hint="eastAsia"/>
        </w:rPr>
        <w:t>2008</w:t>
      </w:r>
      <w:r w:rsidRPr="00F462D3">
        <w:rPr>
          <w:rFonts w:hint="eastAsia"/>
        </w:rPr>
        <w:t>年</w:t>
      </w:r>
      <w:r w:rsidR="00F462D3" w:rsidRPr="00F462D3">
        <w:rPr>
          <w:rFonts w:hint="eastAsia"/>
        </w:rPr>
        <w:t>12</w:t>
      </w:r>
      <w:r w:rsidR="00F462D3" w:rsidRPr="00F462D3">
        <w:rPr>
          <w:rFonts w:hint="eastAsia"/>
        </w:rPr>
        <w:t>月</w:t>
      </w:r>
      <w:r w:rsidR="00F462D3" w:rsidRPr="00F462D3">
        <w:rPr>
          <w:rFonts w:hint="eastAsia"/>
        </w:rPr>
        <w:t>11</w:t>
      </w:r>
      <w:r w:rsidR="00F462D3" w:rsidRPr="00F462D3">
        <w:rPr>
          <w:rFonts w:hint="eastAsia"/>
        </w:rPr>
        <w:t>日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我们都一致认为</w:t>
      </w:r>
      <w:r w:rsidR="0062372F">
        <w:rPr>
          <w:rFonts w:hint="eastAsia"/>
        </w:rPr>
        <w:t>，</w:t>
      </w:r>
      <w:ins w:id="57" w:author="蔡长春" w:date="2017-05-08T21:30:00Z">
        <w:r w:rsidR="00407CCA">
          <w:rPr>
            <w:rFonts w:hint="eastAsia"/>
          </w:rPr>
          <w:t>如果不是缺乏</w:t>
        </w:r>
      </w:ins>
      <w:ins w:id="58" w:author="蔡长春" w:date="2017-05-08T21:31:00Z">
        <w:r w:rsidR="00407CCA">
          <w:rPr>
            <w:rFonts w:hint="eastAsia"/>
          </w:rPr>
          <w:t>尽职调查和懒惰，没有理由会被</w:t>
        </w:r>
      </w:ins>
      <w:r w:rsidR="00F462D3" w:rsidRPr="00F462D3">
        <w:rPr>
          <w:rFonts w:hint="eastAsia"/>
        </w:rPr>
        <w:t>麦道夫</w:t>
      </w:r>
      <w:ins w:id="59" w:author="蔡长春" w:date="2017-05-08T21:31:00Z">
        <w:r w:rsidR="00407CCA">
          <w:rPr>
            <w:rFonts w:hint="eastAsia"/>
          </w:rPr>
          <w:t>欺骗</w:t>
        </w:r>
      </w:ins>
      <w:del w:id="60" w:author="蔡长春" w:date="2017-05-08T21:31:00Z">
        <w:r w:rsidDel="00407CCA">
          <w:rPr>
            <w:rFonts w:hint="eastAsia"/>
          </w:rPr>
          <w:delText>再</w:delText>
        </w:r>
        <w:r w:rsidRPr="00F462D3" w:rsidDel="00407CCA">
          <w:rPr>
            <w:rFonts w:hint="eastAsia"/>
          </w:rPr>
          <w:delText>没有</w:delText>
        </w:r>
        <w:r w:rsidDel="00407CCA">
          <w:rPr>
            <w:rFonts w:hint="eastAsia"/>
          </w:rPr>
          <w:delText>别的</w:delText>
        </w:r>
        <w:r w:rsidRPr="00F462D3" w:rsidDel="00407CCA">
          <w:rPr>
            <w:rFonts w:hint="eastAsia"/>
          </w:rPr>
          <w:delText>理由</w:delText>
        </w:r>
        <w:r w:rsidDel="00407CCA">
          <w:rPr>
            <w:rFonts w:hint="eastAsia"/>
          </w:rPr>
          <w:delText>被带走，除了他缺乏</w:delText>
        </w:r>
        <w:r w:rsidR="00F462D3" w:rsidRPr="00F462D3" w:rsidDel="00407CCA">
          <w:rPr>
            <w:rFonts w:hint="eastAsia"/>
          </w:rPr>
          <w:delText>尽职调查和</w:delText>
        </w:r>
        <w:r w:rsidR="00A35FA8" w:rsidDel="00407CCA">
          <w:rPr>
            <w:rFonts w:hint="eastAsia"/>
          </w:rPr>
          <w:delText>有些懒惰。</w:delText>
        </w:r>
      </w:del>
      <w:ins w:id="61" w:author="蔡长春" w:date="2017-05-08T21:31:00Z">
        <w:r w:rsidR="00407CCA">
          <w:rPr>
            <w:rFonts w:hint="eastAsia"/>
          </w:rPr>
          <w:t>。</w:t>
        </w:r>
      </w:ins>
      <w:del w:id="62" w:author="蔡长春" w:date="2017-05-08T21:38:00Z">
        <w:r w:rsidR="00A35FA8" w:rsidDel="00407CCA">
          <w:rPr>
            <w:rFonts w:hint="eastAsia"/>
          </w:rPr>
          <w:delText>我们认为的</w:delText>
        </w:r>
      </w:del>
      <w:r w:rsidR="00A35FA8">
        <w:rPr>
          <w:rFonts w:hint="eastAsia"/>
        </w:rPr>
        <w:t>这三件事</w:t>
      </w:r>
      <w:ins w:id="63" w:author="蔡长春" w:date="2017-05-08T21:38:00Z">
        <w:r w:rsidR="00407CCA">
          <w:rPr>
            <w:rFonts w:hint="eastAsia"/>
          </w:rPr>
          <w:t>我们说</w:t>
        </w:r>
      </w:ins>
      <w:r w:rsidR="00A35FA8">
        <w:rPr>
          <w:rFonts w:hint="eastAsia"/>
        </w:rPr>
        <w:t>对了一件</w:t>
      </w:r>
      <w:r w:rsidR="00F462D3" w:rsidRPr="00F462D3">
        <w:rPr>
          <w:rFonts w:hint="eastAsia"/>
        </w:rPr>
        <w:t>。</w:t>
      </w:r>
    </w:p>
    <w:p w:rsidR="00E235E7" w:rsidRDefault="0047408D">
      <w:pPr>
        <w:ind w:firstLine="480"/>
      </w:pPr>
      <w:r>
        <w:rPr>
          <w:rFonts w:hint="eastAsia"/>
        </w:rPr>
        <w:t>即使</w:t>
      </w:r>
      <w:ins w:id="64" w:author="蔡长春" w:date="2017-05-08T22:04:00Z">
        <w:r w:rsidR="003609DA">
          <w:rPr>
            <w:rFonts w:hint="eastAsia"/>
          </w:rPr>
          <w:t>面</w:t>
        </w:r>
      </w:ins>
      <w:ins w:id="65" w:author="蔡长春" w:date="2017-05-08T22:31:00Z">
        <w:r w:rsidR="00D50C24">
          <w:rPr>
            <w:rFonts w:hint="eastAsia"/>
          </w:rPr>
          <w:t>对</w:t>
        </w:r>
      </w:ins>
      <w:del w:id="66" w:author="蔡长春" w:date="2017-05-08T22:31:00Z">
        <w:r w:rsidDel="00D50C24">
          <w:rPr>
            <w:rFonts w:hint="eastAsia"/>
          </w:rPr>
          <w:delText>所有的</w:delText>
        </w:r>
      </w:del>
      <w:r>
        <w:rPr>
          <w:rFonts w:hint="eastAsia"/>
        </w:rPr>
        <w:t>上述银行</w:t>
      </w:r>
      <w:ins w:id="67" w:author="蔡长春" w:date="2017-05-08T22:31:00Z">
        <w:r w:rsidR="00D50C24">
          <w:rPr>
            <w:rFonts w:hint="eastAsia"/>
          </w:rPr>
          <w:t>崩溃，</w:t>
        </w:r>
      </w:ins>
      <w:del w:id="68" w:author="蔡长春" w:date="2017-05-08T21:39:00Z">
        <w:r w:rsidDel="00407CCA">
          <w:rPr>
            <w:rFonts w:hint="eastAsia"/>
          </w:rPr>
          <w:delText>都</w:delText>
        </w:r>
        <w:r w:rsidRPr="0047408D" w:rsidDel="00407CCA">
          <w:rPr>
            <w:rFonts w:hint="eastAsia"/>
          </w:rPr>
          <w:delText>崩溃以及</w:delText>
        </w:r>
      </w:del>
      <w:ins w:id="69" w:author="蔡长春" w:date="2017-05-08T21:39:00Z">
        <w:r w:rsidR="00407CCA">
          <w:rPr>
            <w:rFonts w:hint="eastAsia"/>
          </w:rPr>
          <w:t>连同</w:t>
        </w:r>
      </w:ins>
      <w:r w:rsidRPr="0047408D">
        <w:rPr>
          <w:rFonts w:hint="eastAsia"/>
        </w:rPr>
        <w:t>房利美和房地美</w:t>
      </w:r>
      <w:ins w:id="70" w:author="蔡长春" w:date="2017-05-08T21:39:00Z">
        <w:r w:rsidR="00407CCA">
          <w:rPr>
            <w:rFonts w:hint="eastAsia"/>
          </w:rPr>
          <w:t>倒闭，</w:t>
        </w:r>
      </w:ins>
      <w:del w:id="71" w:author="蔡长春" w:date="2017-05-08T22:31:00Z">
        <w:r w:rsidRPr="0047408D" w:rsidDel="00D50C24">
          <w:rPr>
            <w:rFonts w:hint="eastAsia"/>
          </w:rPr>
          <w:delText>对</w:delText>
        </w:r>
      </w:del>
      <w:r w:rsidRPr="0047408D">
        <w:rPr>
          <w:rFonts w:hint="eastAsia"/>
        </w:rPr>
        <w:t>汽车工业</w:t>
      </w:r>
      <w:ins w:id="72" w:author="蔡长春" w:date="2017-05-08T22:31:00Z">
        <w:r w:rsidR="00D50C24">
          <w:rPr>
            <w:rFonts w:hint="eastAsia"/>
          </w:rPr>
          <w:t>需要</w:t>
        </w:r>
      </w:ins>
      <w:del w:id="73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救助</w:t>
      </w:r>
      <w:r w:rsidR="00A60813">
        <w:rPr>
          <w:rFonts w:hint="eastAsia"/>
        </w:rPr>
        <w:t>，</w:t>
      </w:r>
      <w:r w:rsidRPr="0047408D">
        <w:rPr>
          <w:rFonts w:hint="eastAsia"/>
        </w:rPr>
        <w:t>以及各种规模的投资者遭受</w:t>
      </w:r>
      <w:del w:id="74" w:author="蔡长春" w:date="2017-05-08T22:31:00Z">
        <w:r w:rsidRPr="0047408D" w:rsidDel="00D50C24">
          <w:rPr>
            <w:rFonts w:hint="eastAsia"/>
          </w:rPr>
          <w:delText>的</w:delText>
        </w:r>
      </w:del>
      <w:r w:rsidRPr="0047408D">
        <w:rPr>
          <w:rFonts w:hint="eastAsia"/>
        </w:rPr>
        <w:t>巨大损失</w:t>
      </w:r>
      <w:ins w:id="75" w:author="蔡长春" w:date="2017-05-08T22:31:00Z">
        <w:r w:rsidR="00D50C24">
          <w:rPr>
            <w:rFonts w:hint="eastAsia"/>
          </w:rPr>
          <w:t>的情况</w:t>
        </w:r>
      </w:ins>
      <w:r w:rsidR="00A60813">
        <w:rPr>
          <w:rFonts w:hint="eastAsia"/>
        </w:rPr>
        <w:t>，</w:t>
      </w:r>
      <w:r w:rsidRPr="0047408D">
        <w:rPr>
          <w:rFonts w:hint="eastAsia"/>
        </w:rPr>
        <w:t>我们</w:t>
      </w:r>
      <w:ins w:id="76" w:author="蔡长春" w:date="2017-05-08T22:32:00Z">
        <w:r w:rsidR="00D50C24">
          <w:rPr>
            <w:rFonts w:hint="eastAsia"/>
          </w:rPr>
          <w:t>依然</w:t>
        </w:r>
      </w:ins>
      <w:del w:id="77" w:author="蔡长春" w:date="2017-05-08T22:31:00Z">
        <w:r w:rsidRPr="0047408D" w:rsidDel="00D50C24">
          <w:rPr>
            <w:rFonts w:hint="eastAsia"/>
          </w:rPr>
          <w:delText>都</w:delText>
        </w:r>
      </w:del>
      <w:r w:rsidRPr="0047408D">
        <w:rPr>
          <w:rFonts w:hint="eastAsia"/>
        </w:rPr>
        <w:t>相信对冲基金</w:t>
      </w:r>
      <w:r w:rsidR="004E3D43">
        <w:rPr>
          <w:rFonts w:hint="eastAsia"/>
        </w:rPr>
        <w:t>、</w:t>
      </w:r>
      <w:r w:rsidR="002567E5">
        <w:rPr>
          <w:rFonts w:hint="eastAsia"/>
        </w:rPr>
        <w:t>FOF</w:t>
      </w:r>
      <w:r w:rsidR="004E3D43">
        <w:rPr>
          <w:rFonts w:hint="eastAsia"/>
        </w:rPr>
        <w:t>、</w:t>
      </w:r>
      <w:r w:rsidRPr="0047408D">
        <w:rPr>
          <w:rFonts w:hint="eastAsia"/>
        </w:rPr>
        <w:t>华尔街将</w:t>
      </w:r>
      <w:ins w:id="78" w:author="蔡长春" w:date="2017-05-08T22:32:00Z">
        <w:r w:rsidR="00D50C24">
          <w:rPr>
            <w:rFonts w:hint="eastAsia"/>
          </w:rPr>
          <w:t>将继续存在</w:t>
        </w:r>
      </w:ins>
      <w:del w:id="79" w:author="蔡长春" w:date="2017-05-08T22:32:00Z">
        <w:r w:rsidRPr="0047408D" w:rsidDel="00D50C24">
          <w:rPr>
            <w:rFonts w:hint="eastAsia"/>
          </w:rPr>
          <w:delText>生存</w:delText>
        </w:r>
      </w:del>
      <w:r w:rsidRPr="0047408D">
        <w:rPr>
          <w:rFonts w:hint="eastAsia"/>
        </w:rPr>
        <w:t>。</w:t>
      </w:r>
      <w:r w:rsidR="00F462D3" w:rsidRPr="00F462D3">
        <w:rPr>
          <w:rFonts w:hint="eastAsia"/>
        </w:rPr>
        <w:t>更重要的是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我们相信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美国和世界其他地方将</w:t>
      </w:r>
      <w:ins w:id="80" w:author="蔡长春" w:date="2017-05-08T22:33:00Z">
        <w:r w:rsidR="00D50C24">
          <w:rPr>
            <w:rFonts w:hint="eastAsia"/>
          </w:rPr>
          <w:t>从</w:t>
        </w:r>
      </w:ins>
      <w:del w:id="81" w:author="蔡长春" w:date="2017-05-08T22:33:00Z">
        <w:r w:rsidR="00F462D3" w:rsidRPr="00F462D3" w:rsidDel="00D50C24">
          <w:rPr>
            <w:rFonts w:hint="eastAsia"/>
          </w:rPr>
          <w:delText>度过</w:delText>
        </w:r>
      </w:del>
      <w:r w:rsidR="00F462D3" w:rsidRPr="00F462D3">
        <w:rPr>
          <w:rFonts w:hint="eastAsia"/>
        </w:rPr>
        <w:t>信贷危机和经济危机</w:t>
      </w:r>
      <w:ins w:id="82" w:author="蔡长春" w:date="2017-05-08T22:33:00Z">
        <w:r w:rsidR="00D50C24">
          <w:rPr>
            <w:rFonts w:hint="eastAsia"/>
          </w:rPr>
          <w:t>中恢复过来</w:t>
        </w:r>
      </w:ins>
      <w:r w:rsidR="0062372F">
        <w:rPr>
          <w:rFonts w:hint="eastAsia"/>
        </w:rPr>
        <w:t>，</w:t>
      </w:r>
      <w:ins w:id="83" w:author="蔡长春" w:date="2017-05-08T22:34:00Z">
        <w:r w:rsidR="00D50C24">
          <w:rPr>
            <w:rFonts w:hint="eastAsia"/>
          </w:rPr>
          <w:t>一旦</w:t>
        </w:r>
      </w:ins>
      <w:r w:rsidR="00247576">
        <w:rPr>
          <w:rFonts w:hint="eastAsia"/>
        </w:rPr>
        <w:t>我们从所有的这些困境中走出，</w:t>
      </w:r>
      <w:r w:rsidR="00F462D3" w:rsidRPr="00F462D3">
        <w:rPr>
          <w:rFonts w:hint="eastAsia"/>
        </w:rPr>
        <w:t>我们会</w:t>
      </w:r>
      <w:ins w:id="84" w:author="蔡长春" w:date="2017-05-08T22:34:00Z">
        <w:r w:rsidR="00D50C24">
          <w:rPr>
            <w:rFonts w:hint="eastAsia"/>
          </w:rPr>
          <w:t>变得</w:t>
        </w:r>
      </w:ins>
      <w:r w:rsidR="00F462D3" w:rsidRPr="00F462D3">
        <w:rPr>
          <w:rFonts w:hint="eastAsia"/>
        </w:rPr>
        <w:t>更</w:t>
      </w:r>
      <w:ins w:id="85" w:author="蔡长春" w:date="2017-05-08T22:34:00Z">
        <w:r w:rsidR="00D50C24">
          <w:rPr>
            <w:rFonts w:hint="eastAsia"/>
          </w:rPr>
          <w:t>加</w:t>
        </w:r>
      </w:ins>
      <w:r w:rsidR="00F462D3" w:rsidRPr="00F462D3">
        <w:rPr>
          <w:rFonts w:hint="eastAsia"/>
        </w:rPr>
        <w:t>强</w:t>
      </w:r>
      <w:ins w:id="86" w:author="蔡长春" w:date="2017-05-08T22:34:00Z">
        <w:r w:rsidR="00D50C24">
          <w:rPr>
            <w:rFonts w:hint="eastAsia"/>
          </w:rPr>
          <w:t>大</w:t>
        </w:r>
      </w:ins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能更好地在</w:t>
      </w:r>
      <w:del w:id="87" w:author="蔡长春" w:date="2017-05-08T22:35:00Z">
        <w:r w:rsidR="00F462D3" w:rsidRPr="00F462D3" w:rsidDel="00D50C24">
          <w:rPr>
            <w:rFonts w:hint="eastAsia"/>
          </w:rPr>
          <w:delText>未来天气</w:delText>
        </w:r>
        <w:r w:rsidR="00247576" w:rsidDel="00D50C24">
          <w:rPr>
            <w:rFonts w:hint="eastAsia"/>
          </w:rPr>
          <w:delText>里</w:delText>
        </w:r>
      </w:del>
      <w:r w:rsidR="00247576">
        <w:rPr>
          <w:rFonts w:hint="eastAsia"/>
        </w:rPr>
        <w:t>承受</w:t>
      </w:r>
      <w:r w:rsidR="00F462D3" w:rsidRPr="00F462D3">
        <w:rPr>
          <w:rFonts w:hint="eastAsia"/>
        </w:rPr>
        <w:t>这样的风暴。</w:t>
      </w:r>
    </w:p>
    <w:p w:rsidR="00F462D3" w:rsidRDefault="006E0320" w:rsidP="006E0320">
      <w:pPr>
        <w:ind w:firstLine="480"/>
      </w:pPr>
      <w:r>
        <w:rPr>
          <w:rFonts w:hint="eastAsia"/>
        </w:rPr>
        <w:t>再重复一次，华尔街</w:t>
      </w:r>
      <w:del w:id="88" w:author="蔡长春" w:date="2017-05-08T22:35:00Z">
        <w:r w:rsidDel="00D50C24">
          <w:rPr>
            <w:rFonts w:hint="eastAsia"/>
          </w:rPr>
          <w:delText>不会灭亡</w:delText>
        </w:r>
      </w:del>
      <w:ins w:id="89" w:author="蔡长春" w:date="2017-05-08T22:35:00Z">
        <w:r w:rsidR="00D50C24">
          <w:rPr>
            <w:rFonts w:hint="eastAsia"/>
          </w:rPr>
          <w:t>没有死去</w:t>
        </w:r>
      </w:ins>
      <w:r>
        <w:rPr>
          <w:rFonts w:hint="eastAsia"/>
        </w:rPr>
        <w:t>，对冲基金</w:t>
      </w:r>
      <w:ins w:id="90" w:author="蔡长春" w:date="2017-05-08T22:35:00Z">
        <w:r w:rsidR="00D50C24">
          <w:rPr>
            <w:rFonts w:hint="eastAsia"/>
          </w:rPr>
          <w:t>也</w:t>
        </w:r>
      </w:ins>
      <w:r>
        <w:rPr>
          <w:rFonts w:hint="eastAsia"/>
        </w:rPr>
        <w:t>不会</w:t>
      </w:r>
      <w:ins w:id="91" w:author="蔡长春" w:date="2017-05-08T22:35:00Z">
        <w:r w:rsidR="00D50C24">
          <w:rPr>
            <w:rFonts w:hint="eastAsia"/>
          </w:rPr>
          <w:t>死去</w:t>
        </w:r>
      </w:ins>
      <w:del w:id="92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，</w:t>
      </w:r>
      <w:r w:rsidR="002567E5">
        <w:rPr>
          <w:rFonts w:hint="eastAsia"/>
        </w:rPr>
        <w:t>FOF</w:t>
      </w:r>
      <w:r>
        <w:rPr>
          <w:rFonts w:hint="eastAsia"/>
        </w:rPr>
        <w:t>也不会</w:t>
      </w:r>
      <w:ins w:id="93" w:author="蔡长春" w:date="2017-05-08T22:35:00Z">
        <w:r w:rsidR="00D50C24">
          <w:rPr>
            <w:rFonts w:hint="eastAsia"/>
          </w:rPr>
          <w:t>死去</w:t>
        </w:r>
      </w:ins>
      <w:del w:id="94" w:author="蔡长春" w:date="2017-05-08T22:35:00Z">
        <w:r w:rsidDel="00D50C24">
          <w:rPr>
            <w:rFonts w:hint="eastAsia"/>
          </w:rPr>
          <w:delText>灭亡</w:delText>
        </w:r>
      </w:del>
      <w:r>
        <w:rPr>
          <w:rFonts w:hint="eastAsia"/>
        </w:rPr>
        <w:t>。</w:t>
      </w:r>
      <w:r w:rsidR="00F462D3" w:rsidRPr="00F462D3">
        <w:rPr>
          <w:rFonts w:hint="eastAsia"/>
        </w:rPr>
        <w:t>在未来几周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</w:t>
      </w:r>
      <w:del w:id="95" w:author="蔡长春" w:date="2017-05-08T22:37:00Z">
        <w:r w:rsidR="00F462D3" w:rsidRPr="00F462D3" w:rsidDel="00D50C24">
          <w:rPr>
            <w:rFonts w:hint="eastAsia"/>
          </w:rPr>
          <w:delText>个</w:delText>
        </w:r>
      </w:del>
      <w:r w:rsidR="00F462D3" w:rsidRPr="00F462D3">
        <w:rPr>
          <w:rFonts w:hint="eastAsia"/>
        </w:rPr>
        <w:t>月</w:t>
      </w:r>
      <w:r>
        <w:rPr>
          <w:rFonts w:hint="eastAsia"/>
        </w:rPr>
        <w:t>、</w:t>
      </w:r>
      <w:r w:rsidR="00F462D3" w:rsidRPr="00F462D3">
        <w:rPr>
          <w:rFonts w:hint="eastAsia"/>
        </w:rPr>
        <w:t>几年</w:t>
      </w:r>
      <w:ins w:id="96" w:author="蔡长春" w:date="2017-05-08T22:37:00Z">
        <w:r w:rsidR="00D50C24">
          <w:rPr>
            <w:rFonts w:hint="eastAsia"/>
          </w:rPr>
          <w:t>后</w:t>
        </w:r>
      </w:ins>
      <w:r w:rsidR="0062372F">
        <w:rPr>
          <w:rFonts w:hint="eastAsia"/>
        </w:rPr>
        <w:t>，</w:t>
      </w:r>
      <w:ins w:id="97" w:author="蔡长春" w:date="2017-05-08T22:37:00Z">
        <w:r w:rsidR="00D50C24">
          <w:rPr>
            <w:rFonts w:hint="eastAsia"/>
          </w:rPr>
          <w:t>它们</w:t>
        </w:r>
      </w:ins>
      <w:r w:rsidR="00F462D3" w:rsidRPr="00F462D3">
        <w:rPr>
          <w:rFonts w:hint="eastAsia"/>
        </w:rPr>
        <w:t>将</w:t>
      </w:r>
      <w:ins w:id="98" w:author="蔡长春" w:date="2017-05-08T22:37:00Z">
        <w:r w:rsidR="00D50C24">
          <w:rPr>
            <w:rFonts w:hint="eastAsia"/>
          </w:rPr>
          <w:t>依然坚强。</w:t>
        </w:r>
      </w:ins>
      <w:del w:id="99" w:author="蔡长春" w:date="2017-05-08T22:37:00Z">
        <w:r w:rsidR="00F462D3" w:rsidRPr="00F462D3" w:rsidDel="00D50C24">
          <w:rPr>
            <w:rFonts w:hint="eastAsia"/>
          </w:rPr>
          <w:delText>会有持续的整合</w:delText>
        </w:r>
        <w:r w:rsidDel="00D50C24">
          <w:rPr>
            <w:rFonts w:hint="eastAsia"/>
          </w:rPr>
          <w:delText>。</w:delText>
        </w:r>
      </w:del>
      <w:ins w:id="100" w:author="蔡长春" w:date="2017-05-08T22:37:00Z">
        <w:r w:rsidR="00D50C24">
          <w:rPr>
            <w:rFonts w:hint="eastAsia"/>
          </w:rPr>
          <w:t>请</w:t>
        </w:r>
      </w:ins>
      <w:del w:id="101" w:author="蔡长春" w:date="2017-05-08T22:37:00Z">
        <w:r w:rsidR="00F462D3" w:rsidRPr="00F462D3" w:rsidDel="00D50C24">
          <w:rPr>
            <w:rFonts w:hint="eastAsia"/>
          </w:rPr>
          <w:delText>但</w:delText>
        </w:r>
      </w:del>
      <w:r w:rsidR="00F462D3" w:rsidRPr="00F462D3">
        <w:rPr>
          <w:rFonts w:hint="eastAsia"/>
        </w:rPr>
        <w:t>记住我们的话</w:t>
      </w:r>
      <w:r>
        <w:rPr>
          <w:rFonts w:hint="eastAsia"/>
        </w:rPr>
        <w:t>：</w:t>
      </w:r>
      <w:r w:rsidR="00F462D3" w:rsidRPr="00F462D3">
        <w:rPr>
          <w:rFonts w:hint="eastAsia"/>
        </w:rPr>
        <w:t>5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10</w:t>
      </w:r>
      <w:r>
        <w:rPr>
          <w:rFonts w:hint="eastAsia"/>
        </w:rPr>
        <w:t>年</w:t>
      </w:r>
      <w:r w:rsidR="00F462D3" w:rsidRPr="00F462D3">
        <w:rPr>
          <w:rFonts w:hint="eastAsia"/>
        </w:rPr>
        <w:t>、</w:t>
      </w:r>
      <w:r w:rsidR="00F462D3" w:rsidRPr="00F462D3">
        <w:rPr>
          <w:rFonts w:hint="eastAsia"/>
        </w:rPr>
        <w:t>15</w:t>
      </w:r>
      <w:r w:rsidR="00F462D3" w:rsidRPr="00F462D3">
        <w:rPr>
          <w:rFonts w:hint="eastAsia"/>
        </w:rPr>
        <w:t>年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甚至</w:t>
      </w:r>
      <w:r w:rsidR="00F462D3" w:rsidRPr="00F462D3">
        <w:rPr>
          <w:rFonts w:hint="eastAsia"/>
        </w:rPr>
        <w:t>20</w:t>
      </w:r>
      <w:r w:rsidR="00F462D3" w:rsidRPr="00F462D3">
        <w:rPr>
          <w:rFonts w:hint="eastAsia"/>
        </w:rPr>
        <w:t>年以后</w:t>
      </w:r>
      <w:r w:rsidR="0062372F">
        <w:rPr>
          <w:rFonts w:hint="eastAsia"/>
        </w:rPr>
        <w:t>，</w:t>
      </w:r>
      <w:r w:rsidR="00F462D3" w:rsidRPr="00F462D3">
        <w:rPr>
          <w:rFonts w:hint="eastAsia"/>
        </w:rPr>
        <w:t>将</w:t>
      </w:r>
      <w:ins w:id="102" w:author="蔡长春" w:date="2017-05-08T22:37:00Z">
        <w:r w:rsidR="00D50C24">
          <w:rPr>
            <w:rFonts w:hint="eastAsia"/>
          </w:rPr>
          <w:t>仍然</w:t>
        </w:r>
      </w:ins>
      <w:r w:rsidR="00F462D3" w:rsidRPr="00F462D3">
        <w:rPr>
          <w:rFonts w:hint="eastAsia"/>
        </w:rPr>
        <w:t>会有对冲基金</w:t>
      </w:r>
      <w:r w:rsidR="00A35FA8">
        <w:rPr>
          <w:rFonts w:hint="eastAsia"/>
        </w:rPr>
        <w:t>、</w:t>
      </w:r>
      <w:r w:rsidR="002567E5">
        <w:rPr>
          <w:rFonts w:hint="eastAsia"/>
        </w:rPr>
        <w:t>FOF</w:t>
      </w:r>
      <w:r>
        <w:rPr>
          <w:rFonts w:hint="eastAsia"/>
        </w:rPr>
        <w:t>和</w:t>
      </w:r>
      <w:ins w:id="103" w:author="蔡长春" w:date="2017-05-08T22:37:00Z">
        <w:r w:rsidR="00D50C24">
          <w:rPr>
            <w:rFonts w:hint="eastAsia"/>
          </w:rPr>
          <w:t>以及</w:t>
        </w:r>
      </w:ins>
      <w:r w:rsidR="00F462D3" w:rsidRPr="00F462D3">
        <w:rPr>
          <w:rFonts w:hint="eastAsia"/>
        </w:rPr>
        <w:t>一</w:t>
      </w:r>
      <w:r>
        <w:rPr>
          <w:rFonts w:hint="eastAsia"/>
        </w:rPr>
        <w:t>个</w:t>
      </w:r>
      <w:proofErr w:type="gramStart"/>
      <w:r w:rsidRPr="00F462D3">
        <w:rPr>
          <w:rFonts w:hint="eastAsia"/>
        </w:rPr>
        <w:t>叫</w:t>
      </w:r>
      <w:ins w:id="104" w:author="蔡长春" w:date="2017-05-08T22:37:00Z">
        <w:r w:rsidR="00D50C24">
          <w:rPr>
            <w:rFonts w:hint="eastAsia"/>
          </w:rPr>
          <w:t>作</w:t>
        </w:r>
      </w:ins>
      <w:proofErr w:type="gramEnd"/>
      <w:r w:rsidRPr="00F462D3">
        <w:rPr>
          <w:rFonts w:hint="eastAsia"/>
        </w:rPr>
        <w:t>华尔街</w:t>
      </w:r>
      <w:r>
        <w:rPr>
          <w:rFonts w:hint="eastAsia"/>
        </w:rPr>
        <w:t>的</w:t>
      </w:r>
      <w:r w:rsidR="00F462D3" w:rsidRPr="00F462D3">
        <w:rPr>
          <w:rFonts w:hint="eastAsia"/>
        </w:rPr>
        <w:t>神秘</w:t>
      </w:r>
      <w:del w:id="105" w:author="蔡长春" w:date="2017-05-08T22:37:00Z">
        <w:r w:rsidR="00F462D3" w:rsidRPr="00F462D3" w:rsidDel="00D50C24">
          <w:rPr>
            <w:rFonts w:hint="eastAsia"/>
          </w:rPr>
          <w:delText>的</w:delText>
        </w:r>
      </w:del>
      <w:r w:rsidR="00F462D3" w:rsidRPr="00F462D3">
        <w:rPr>
          <w:rFonts w:hint="eastAsia"/>
        </w:rPr>
        <w:t>地方。</w:t>
      </w:r>
    </w:p>
    <w:p w:rsidR="00970684" w:rsidRPr="0055401C" w:rsidRDefault="00970684" w:rsidP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持续增长</w:t>
      </w:r>
    </w:p>
    <w:p w:rsidR="006E0320" w:rsidRDefault="00970684" w:rsidP="00970684">
      <w:pPr>
        <w:ind w:firstLine="480"/>
      </w:pPr>
      <w:r>
        <w:rPr>
          <w:rFonts w:hint="eastAsia"/>
        </w:rPr>
        <w:t>在短期内</w:t>
      </w:r>
      <w:r w:rsidR="00A60813">
        <w:rPr>
          <w:rFonts w:hint="eastAsia"/>
        </w:rPr>
        <w:t>，</w:t>
      </w:r>
      <w:ins w:id="106" w:author="蔡长春" w:date="2017-05-08T22:43:00Z">
        <w:r w:rsidR="001A5272">
          <w:rPr>
            <w:rFonts w:hint="eastAsia"/>
          </w:rPr>
          <w:t>比</w:t>
        </w:r>
      </w:ins>
      <w:r>
        <w:rPr>
          <w:rFonts w:hint="eastAsia"/>
        </w:rPr>
        <w:t>如</w:t>
      </w:r>
      <w:del w:id="107" w:author="蔡长春" w:date="2017-05-08T22:43:00Z">
        <w:r w:rsidDel="001A5272">
          <w:rPr>
            <w:rFonts w:hint="eastAsia"/>
          </w:rPr>
          <w:delText>在</w:delText>
        </w:r>
      </w:del>
      <w:ins w:id="108" w:author="蔡长春" w:date="2017-05-08T22:43:00Z">
        <w:r w:rsidR="001A5272">
          <w:rPr>
            <w:rFonts w:hint="eastAsia"/>
          </w:rPr>
          <w:t>到</w:t>
        </w:r>
      </w:ins>
      <w:r>
        <w:rPr>
          <w:rFonts w:hint="eastAsia"/>
        </w:rPr>
        <w:t>2010</w:t>
      </w:r>
      <w:r>
        <w:rPr>
          <w:rFonts w:hint="eastAsia"/>
        </w:rPr>
        <w:t>年初</w:t>
      </w:r>
      <w:r w:rsidR="00A60813">
        <w:rPr>
          <w:rFonts w:hint="eastAsia"/>
        </w:rPr>
        <w:t>，</w:t>
      </w:r>
      <w:r w:rsidR="0055401C">
        <w:rPr>
          <w:rFonts w:hint="eastAsia"/>
        </w:rPr>
        <w:t>我们期望新基金发行</w:t>
      </w:r>
      <w:ins w:id="109" w:author="蔡长春" w:date="2017-05-08T22:43:00Z">
        <w:r w:rsidR="001A5272">
          <w:rPr>
            <w:rFonts w:hint="eastAsia"/>
          </w:rPr>
          <w:t>速度</w:t>
        </w:r>
      </w:ins>
      <w:r w:rsidR="0055401C">
        <w:rPr>
          <w:rFonts w:hint="eastAsia"/>
        </w:rPr>
        <w:t>可以</w:t>
      </w:r>
      <w:r w:rsidR="00515645">
        <w:rPr>
          <w:rFonts w:hint="eastAsia"/>
        </w:rPr>
        <w:t>恢复增长。我们认为会</w:t>
      </w:r>
      <w:ins w:id="110" w:author="蔡长春" w:date="2017-05-08T22:45:00Z">
        <w:r w:rsidR="001A5272">
          <w:rPr>
            <w:rFonts w:hint="eastAsia"/>
          </w:rPr>
          <w:t>出现</w:t>
        </w:r>
      </w:ins>
      <w:del w:id="111" w:author="蔡长春" w:date="2017-05-08T22:45:00Z">
        <w:r w:rsidR="00515645" w:rsidDel="001A5272">
          <w:rPr>
            <w:rFonts w:hint="eastAsia"/>
          </w:rPr>
          <w:delText>有</w:delText>
        </w:r>
      </w:del>
      <w:r w:rsidR="00515645">
        <w:rPr>
          <w:rFonts w:hint="eastAsia"/>
        </w:rPr>
        <w:t>整合，</w:t>
      </w:r>
      <w:del w:id="112" w:author="蔡长春" w:date="2017-05-08T22:45:00Z">
        <w:r w:rsidR="00515645" w:rsidDel="001A5272">
          <w:rPr>
            <w:rFonts w:hint="eastAsia"/>
          </w:rPr>
          <w:delText>以及会有</w:delText>
        </w:r>
      </w:del>
      <w:r w:rsidR="00515645">
        <w:rPr>
          <w:rFonts w:hint="eastAsia"/>
        </w:rPr>
        <w:t>更多的传统资产管理公司将</w:t>
      </w:r>
      <w:del w:id="113" w:author="蔡长春" w:date="2017-05-08T22:46:00Z">
        <w:r w:rsidR="00515645" w:rsidDel="001A5272">
          <w:rPr>
            <w:rFonts w:hint="eastAsia"/>
          </w:rPr>
          <w:delText>发现这种方式</w:delText>
        </w:r>
      </w:del>
      <w:ins w:id="114" w:author="蔡长春" w:date="2017-05-08T22:46:00Z">
        <w:r w:rsidR="001A5272">
          <w:rPr>
            <w:rFonts w:hint="eastAsia"/>
          </w:rPr>
          <w:t>会寻找</w:t>
        </w:r>
      </w:ins>
      <w:ins w:id="115" w:author="蔡长春" w:date="2017-05-08T22:47:00Z">
        <w:r w:rsidR="001A5272">
          <w:rPr>
            <w:rFonts w:hint="eastAsia"/>
          </w:rPr>
          <w:t>新的途径</w:t>
        </w:r>
      </w:ins>
      <w:r w:rsidR="00A35FA8">
        <w:rPr>
          <w:rFonts w:hint="eastAsia"/>
        </w:rPr>
        <w:t>——</w:t>
      </w:r>
      <w:r>
        <w:rPr>
          <w:rFonts w:hint="eastAsia"/>
        </w:rPr>
        <w:t>主要通过收购</w:t>
      </w:r>
      <w:r w:rsidR="00515645">
        <w:rPr>
          <w:rFonts w:hint="eastAsia"/>
        </w:rPr>
        <w:t>来</w:t>
      </w:r>
      <w:r>
        <w:rPr>
          <w:rFonts w:hint="eastAsia"/>
        </w:rPr>
        <w:t>进入另类投资业务。我们相信</w:t>
      </w:r>
      <w:r>
        <w:rPr>
          <w:rFonts w:hint="eastAsia"/>
        </w:rPr>
        <w:t>2010</w:t>
      </w:r>
      <w:r w:rsidR="00515645">
        <w:rPr>
          <w:rFonts w:hint="eastAsia"/>
        </w:rPr>
        <w:t>年将是一个基金经理</w:t>
      </w:r>
      <w:r>
        <w:rPr>
          <w:rFonts w:hint="eastAsia"/>
        </w:rPr>
        <w:t>开发新策略</w:t>
      </w:r>
      <w:r w:rsidR="00515645">
        <w:rPr>
          <w:rFonts w:hint="eastAsia"/>
        </w:rPr>
        <w:t>的一年</w:t>
      </w:r>
      <w:del w:id="116" w:author="蔡长春" w:date="2017-05-08T22:47:00Z">
        <w:r w:rsidR="00A35FA8" w:rsidDel="001A5272">
          <w:rPr>
            <w:rFonts w:hint="eastAsia"/>
          </w:rPr>
          <w:delText>，</w:delText>
        </w:r>
      </w:del>
      <w:ins w:id="117" w:author="蔡长春" w:date="2017-05-08T22:47:00Z">
        <w:r w:rsidR="001A5272">
          <w:rPr>
            <w:rFonts w:hint="eastAsia"/>
          </w:rPr>
          <w:t>。</w:t>
        </w:r>
      </w:ins>
      <w:r>
        <w:rPr>
          <w:rFonts w:hint="eastAsia"/>
        </w:rPr>
        <w:t>它将是</w:t>
      </w:r>
      <w:r w:rsidR="00B40B3A">
        <w:rPr>
          <w:rFonts w:hint="eastAsia"/>
        </w:rPr>
        <w:t>基金经理</w:t>
      </w:r>
      <w:ins w:id="118" w:author="蔡长春" w:date="2017-05-08T22:54:00Z">
        <w:r w:rsidR="00655BE0">
          <w:rPr>
            <w:rFonts w:hint="eastAsia"/>
          </w:rPr>
          <w:t>进行</w:t>
        </w:r>
      </w:ins>
      <w:ins w:id="119" w:author="蔡长春" w:date="2017-05-08T22:51:00Z">
        <w:r w:rsidR="001A5272">
          <w:rPr>
            <w:rFonts w:hint="eastAsia"/>
          </w:rPr>
          <w:t>革新</w:t>
        </w:r>
      </w:ins>
      <w:del w:id="120" w:author="蔡长春" w:date="2017-05-08T22:51:00Z">
        <w:r w:rsidDel="001A5272">
          <w:rPr>
            <w:rFonts w:hint="eastAsia"/>
          </w:rPr>
          <w:delText>重组</w:delText>
        </w:r>
      </w:del>
      <w:r w:rsidR="00B40B3A">
        <w:rPr>
          <w:rFonts w:hint="eastAsia"/>
        </w:rPr>
        <w:t>、</w:t>
      </w:r>
      <w:r>
        <w:rPr>
          <w:rFonts w:hint="eastAsia"/>
        </w:rPr>
        <w:t>重建</w:t>
      </w:r>
      <w:r w:rsidR="00B40B3A">
        <w:rPr>
          <w:rFonts w:hint="eastAsia"/>
        </w:rPr>
        <w:t>、重</w:t>
      </w:r>
      <w:ins w:id="121" w:author="蔡长春" w:date="2017-05-08T22:51:00Z">
        <w:r w:rsidR="001A5272">
          <w:rPr>
            <w:rFonts w:hint="eastAsia"/>
          </w:rPr>
          <w:t>振</w:t>
        </w:r>
      </w:ins>
      <w:del w:id="122" w:author="蔡长春" w:date="2017-05-08T22:51:00Z">
        <w:r w:rsidR="00A35FA8" w:rsidDel="001A5272">
          <w:rPr>
            <w:rFonts w:hint="eastAsia"/>
          </w:rPr>
          <w:delText>燃</w:delText>
        </w:r>
      </w:del>
      <w:r w:rsidR="00A35FA8">
        <w:rPr>
          <w:rFonts w:hint="eastAsia"/>
        </w:rPr>
        <w:t>他们在市场上的执行</w:t>
      </w:r>
      <w:r>
        <w:rPr>
          <w:rFonts w:hint="eastAsia"/>
        </w:rPr>
        <w:t>能力</w:t>
      </w:r>
      <w:r w:rsidR="00A60813">
        <w:rPr>
          <w:rFonts w:hint="eastAsia"/>
        </w:rPr>
        <w:t>，</w:t>
      </w:r>
      <w:ins w:id="123" w:author="蔡长春" w:date="2017-05-08T22:53:00Z">
        <w:r w:rsidR="00655BE0">
          <w:rPr>
            <w:rFonts w:hint="eastAsia"/>
          </w:rPr>
          <w:t>业务</w:t>
        </w:r>
      </w:ins>
      <w:ins w:id="124" w:author="蔡长春" w:date="2017-05-08T22:54:00Z">
        <w:r w:rsidR="00655BE0">
          <w:rPr>
            <w:rFonts w:hint="eastAsia"/>
          </w:rPr>
          <w:t>也将</w:t>
        </w:r>
      </w:ins>
      <w:del w:id="125" w:author="蔡长春" w:date="2017-05-08T22:54:00Z">
        <w:r w:rsidR="00B40B3A" w:rsidDel="00655BE0">
          <w:rPr>
            <w:rFonts w:hint="eastAsia"/>
          </w:rPr>
          <w:delText>并</w:delText>
        </w:r>
      </w:del>
      <w:del w:id="126" w:author="蔡长春" w:date="2017-05-08T22:53:00Z">
        <w:r w:rsidR="00B40B3A" w:rsidDel="00655BE0">
          <w:rPr>
            <w:rFonts w:hint="eastAsia"/>
          </w:rPr>
          <w:delText>且在市场上业务</w:delText>
        </w:r>
        <w:r w:rsidDel="00655BE0">
          <w:rPr>
            <w:rFonts w:hint="eastAsia"/>
          </w:rPr>
          <w:delText>发展</w:delText>
        </w:r>
        <w:r w:rsidR="00B40B3A" w:rsidDel="00655BE0">
          <w:rPr>
            <w:rFonts w:hint="eastAsia"/>
          </w:rPr>
          <w:delText>得</w:delText>
        </w:r>
      </w:del>
      <w:r w:rsidR="00B40B3A">
        <w:rPr>
          <w:rFonts w:hint="eastAsia"/>
        </w:rPr>
        <w:t>越来越大</w:t>
      </w:r>
      <w:r w:rsidR="00A35FA8">
        <w:rPr>
          <w:rFonts w:hint="eastAsia"/>
        </w:rPr>
        <w:t>的一年</w:t>
      </w:r>
      <w:r>
        <w:rPr>
          <w:rFonts w:hint="eastAsia"/>
        </w:rPr>
        <w:t>。</w:t>
      </w:r>
    </w:p>
    <w:p w:rsidR="00970684" w:rsidRPr="006E0320" w:rsidRDefault="00225809" w:rsidP="00970684">
      <w:pPr>
        <w:ind w:firstLine="480"/>
      </w:pPr>
      <w:r>
        <w:rPr>
          <w:rFonts w:hint="eastAsia"/>
        </w:rPr>
        <w:t>在写这本书期间</w:t>
      </w:r>
      <w:r w:rsidR="00A60813">
        <w:rPr>
          <w:rFonts w:hint="eastAsia"/>
        </w:rPr>
        <w:t>，</w:t>
      </w:r>
      <w:del w:id="127" w:author="蔡长春" w:date="2017-05-08T22:56:00Z">
        <w:r w:rsidDel="00C97BFF">
          <w:rPr>
            <w:rFonts w:hint="eastAsia"/>
          </w:rPr>
          <w:delText>有</w:delText>
        </w:r>
      </w:del>
      <w:r w:rsidR="00970684" w:rsidRPr="00970684">
        <w:rPr>
          <w:rFonts w:hint="eastAsia"/>
        </w:rPr>
        <w:t>一些基金</w:t>
      </w:r>
      <w:del w:id="128" w:author="蔡长春" w:date="2017-05-08T22:55:00Z">
        <w:r w:rsidR="00970684" w:rsidRPr="00970684" w:rsidDel="00C97BFF">
          <w:rPr>
            <w:rFonts w:hint="eastAsia"/>
          </w:rPr>
          <w:delText>破产</w:delText>
        </w:r>
        <w:r w:rsidDel="00C97BFF">
          <w:rPr>
            <w:rFonts w:hint="eastAsia"/>
          </w:rPr>
          <w:delText>了</w:delText>
        </w:r>
        <w:r w:rsidR="00A60813" w:rsidDel="00C97BFF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因为</w:t>
      </w:r>
      <w:del w:id="129" w:author="蔡长春" w:date="2017-05-08T22:55:00Z">
        <w:r w:rsidR="00970684" w:rsidRPr="00970684" w:rsidDel="00C97BFF">
          <w:rPr>
            <w:rFonts w:hint="eastAsia"/>
          </w:rPr>
          <w:delText>他们</w:delText>
        </w:r>
      </w:del>
      <w:r w:rsidR="00970684" w:rsidRPr="00970684">
        <w:rPr>
          <w:rFonts w:hint="eastAsia"/>
        </w:rPr>
        <w:t>无法执行和应对流动性问题</w:t>
      </w:r>
      <w:ins w:id="130" w:author="蔡长春" w:date="2017-05-08T22:55:00Z">
        <w:r w:rsidR="00C97BFF">
          <w:rPr>
            <w:rFonts w:hint="eastAsia"/>
          </w:rPr>
          <w:t>而</w:t>
        </w:r>
      </w:ins>
      <w:ins w:id="131" w:author="蔡长春" w:date="2017-05-08T22:56:00Z">
        <w:r w:rsidR="00C97BFF">
          <w:rPr>
            <w:rFonts w:hint="eastAsia"/>
          </w:rPr>
          <w:t>生意萧条</w:t>
        </w:r>
      </w:ins>
      <w:r w:rsidR="00970684" w:rsidRPr="00970684">
        <w:rPr>
          <w:rFonts w:hint="eastAsia"/>
        </w:rPr>
        <w:t>。一些基金</w:t>
      </w:r>
      <w:del w:id="132" w:author="蔡长春" w:date="2017-05-08T22:56:00Z">
        <w:r w:rsidR="00970684" w:rsidRPr="00970684" w:rsidDel="00C97BFF">
          <w:rPr>
            <w:rFonts w:hint="eastAsia"/>
          </w:rPr>
          <w:delText>失败了</w:delText>
        </w:r>
        <w:r w:rsidR="00A60813" w:rsidDel="00C97BFF">
          <w:rPr>
            <w:rFonts w:hint="eastAsia"/>
          </w:rPr>
          <w:delText>，</w:delText>
        </w:r>
      </w:del>
      <w:r>
        <w:rPr>
          <w:rFonts w:hint="eastAsia"/>
        </w:rPr>
        <w:t>因为</w:t>
      </w:r>
      <w:del w:id="133" w:author="蔡长春" w:date="2017-05-08T22:56:00Z">
        <w:r w:rsidDel="00C97BFF">
          <w:rPr>
            <w:rFonts w:hint="eastAsia"/>
          </w:rPr>
          <w:delText>他们</w:delText>
        </w:r>
      </w:del>
      <w:r>
        <w:rPr>
          <w:rFonts w:hint="eastAsia"/>
        </w:rPr>
        <w:t>不能适应市场变化</w:t>
      </w:r>
      <w:ins w:id="134" w:author="蔡长春" w:date="2017-05-08T22:56:00Z">
        <w:r w:rsidR="00C97BFF">
          <w:rPr>
            <w:rFonts w:hint="eastAsia"/>
          </w:rPr>
          <w:t>而破产</w:t>
        </w:r>
      </w:ins>
      <w:r>
        <w:rPr>
          <w:rFonts w:hint="eastAsia"/>
        </w:rPr>
        <w:t>。一些</w:t>
      </w:r>
      <w:del w:id="135" w:author="蔡长春" w:date="2017-05-08T22:59:00Z">
        <w:r w:rsidDel="00C97BFF">
          <w:rPr>
            <w:rFonts w:hint="eastAsia"/>
          </w:rPr>
          <w:delText>非常大的</w:delText>
        </w:r>
      </w:del>
      <w:r>
        <w:rPr>
          <w:rFonts w:hint="eastAsia"/>
        </w:rPr>
        <w:t>受人尊敬的</w:t>
      </w:r>
      <w:ins w:id="136" w:author="蔡长春" w:date="2017-05-08T22:59:00Z">
        <w:r w:rsidR="00C97BFF">
          <w:rPr>
            <w:rFonts w:hint="eastAsia"/>
          </w:rPr>
          <w:t>大型</w:t>
        </w:r>
      </w:ins>
      <w:r w:rsidR="002567E5">
        <w:rPr>
          <w:rFonts w:hint="eastAsia"/>
        </w:rPr>
        <w:t>FOF</w:t>
      </w:r>
      <w:r w:rsidR="00A60813">
        <w:rPr>
          <w:rFonts w:hint="eastAsia"/>
        </w:rPr>
        <w:t>，</w:t>
      </w:r>
      <w:del w:id="137" w:author="蔡长春" w:date="2017-05-08T22:59:00Z">
        <w:r w:rsidR="00970684" w:rsidRPr="00970684" w:rsidDel="00C97BFF">
          <w:rPr>
            <w:rFonts w:hint="eastAsia"/>
          </w:rPr>
          <w:delText>如</w:delText>
        </w:r>
      </w:del>
      <w:ins w:id="138" w:author="蔡长春" w:date="2017-05-08T22:59:00Z">
        <w:r w:rsidR="00C97BFF" w:rsidRPr="00C97BFF">
          <w:rPr>
            <w:rFonts w:hint="eastAsia"/>
          </w:rPr>
          <w:t>如费尔菲尔德</w:t>
        </w:r>
        <w:r w:rsidR="00C97BFF">
          <w:rPr>
            <w:rFonts w:hint="eastAsia"/>
          </w:rPr>
          <w:t>.</w:t>
        </w:r>
        <w:r w:rsidR="00C97BFF" w:rsidRPr="00C97BFF">
          <w:rPr>
            <w:rFonts w:hint="eastAsia"/>
          </w:rPr>
          <w:t>格林威治，特雷蒙特和马克西姆</w:t>
        </w:r>
      </w:ins>
      <w:del w:id="139" w:author="蔡长春" w:date="2017-05-08T23:00:00Z">
        <w:r w:rsidRPr="00225809" w:rsidDel="00C97BFF">
          <w:rPr>
            <w:rFonts w:hint="eastAsia"/>
          </w:rPr>
          <w:delText>费尔菲尔德</w:delText>
        </w:r>
        <w:r w:rsidDel="00C97BFF">
          <w:rPr>
            <w:rFonts w:hint="eastAsia"/>
          </w:rPr>
          <w:delText>、</w:delText>
        </w:r>
        <w:r w:rsidR="00970684" w:rsidRPr="00970684" w:rsidDel="00C97BFF">
          <w:rPr>
            <w:rFonts w:hint="eastAsia"/>
          </w:rPr>
          <w:delText>蒙特</w:delText>
        </w:r>
        <w:r w:rsidDel="00C97BFF">
          <w:rPr>
            <w:rFonts w:hint="eastAsia"/>
          </w:rPr>
          <w:delText>和格言</w:delText>
        </w:r>
      </w:del>
      <w:r>
        <w:rPr>
          <w:rFonts w:hint="eastAsia"/>
        </w:rPr>
        <w:t>因为</w:t>
      </w:r>
      <w:ins w:id="140" w:author="蔡长春" w:date="2017-05-08T23:00:00Z">
        <w:r w:rsidR="00C97BFF">
          <w:rPr>
            <w:rFonts w:hint="eastAsia"/>
          </w:rPr>
          <w:t>受</w:t>
        </w:r>
      </w:ins>
      <w:del w:id="141" w:author="蔡长春" w:date="2017-05-08T23:00:00Z">
        <w:r w:rsidR="00970684" w:rsidRPr="00970684" w:rsidDel="00C97BFF">
          <w:rPr>
            <w:rFonts w:hint="eastAsia"/>
          </w:rPr>
          <w:delText>他们接触</w:delText>
        </w:r>
      </w:del>
      <w:r w:rsidR="00970684" w:rsidRPr="00970684">
        <w:rPr>
          <w:rFonts w:hint="eastAsia"/>
        </w:rPr>
        <w:t>麦道夫</w:t>
      </w:r>
      <w:ins w:id="142" w:author="蔡长春" w:date="2017-05-08T23:00:00Z">
        <w:r w:rsidR="00C97BFF">
          <w:rPr>
            <w:rFonts w:hint="eastAsia"/>
          </w:rPr>
          <w:t>牵连而备受打击</w:t>
        </w:r>
      </w:ins>
      <w:del w:id="143" w:author="蔡长春" w:date="2017-05-08T23:00:00Z">
        <w:r w:rsidDel="00C97BFF">
          <w:rPr>
            <w:rFonts w:hint="eastAsia"/>
          </w:rPr>
          <w:delText>而受到致命一击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而其他</w:t>
      </w:r>
      <w:ins w:id="144" w:author="蔡长春" w:date="2017-05-08T23:02:00Z">
        <w:r w:rsidR="00C97BFF">
          <w:rPr>
            <w:rFonts w:hint="eastAsia"/>
          </w:rPr>
          <w:t>公司</w:t>
        </w:r>
      </w:ins>
      <w:del w:id="145" w:author="蔡长春" w:date="2017-05-08T23:02:00Z">
        <w:r w:rsidR="00970684" w:rsidRPr="00970684" w:rsidDel="00C97BFF">
          <w:rPr>
            <w:rFonts w:hint="eastAsia"/>
          </w:rPr>
          <w:delText>人</w:delText>
        </w:r>
      </w:del>
      <w:r w:rsidR="00970684" w:rsidRPr="00970684">
        <w:rPr>
          <w:rFonts w:hint="eastAsia"/>
        </w:rPr>
        <w:t>则</w:t>
      </w:r>
      <w:del w:id="146" w:author="蔡长春" w:date="2017-05-08T23:01:00Z">
        <w:r w:rsidR="00970684" w:rsidRPr="00970684" w:rsidDel="00C97BFF">
          <w:rPr>
            <w:rFonts w:hint="eastAsia"/>
          </w:rPr>
          <w:delText>看到了</w:delText>
        </w:r>
        <w:r w:rsidDel="00C97BFF">
          <w:rPr>
            <w:rFonts w:hint="eastAsia"/>
          </w:rPr>
          <w:delText>这些就</w:delText>
        </w:r>
      </w:del>
      <w:r w:rsidR="00970684" w:rsidRPr="00970684">
        <w:rPr>
          <w:rFonts w:hint="eastAsia"/>
        </w:rPr>
        <w:t>需要彻底改变他们的商业模式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因为投资者撤</w:t>
      </w:r>
      <w:ins w:id="147" w:author="蔡长春" w:date="2017-05-08T23:02:00Z">
        <w:r w:rsidR="00C97BFF">
          <w:rPr>
            <w:rFonts w:hint="eastAsia"/>
          </w:rPr>
          <w:t>走了他们手头剩余的资产</w:t>
        </w:r>
      </w:ins>
      <w:del w:id="148" w:author="蔡长春" w:date="2017-05-08T23:02:00Z">
        <w:r w:rsidR="00970684" w:rsidRPr="00970684" w:rsidDel="00C97BFF">
          <w:rPr>
            <w:rFonts w:hint="eastAsia"/>
          </w:rPr>
          <w:delText>出</w:delText>
        </w:r>
        <w:r w:rsidDel="00C97BFF">
          <w:rPr>
            <w:rFonts w:hint="eastAsia"/>
          </w:rPr>
          <w:delText>会拿走他们的</w:delText>
        </w:r>
        <w:r w:rsidR="00970684" w:rsidRPr="00970684" w:rsidDel="00C97BFF">
          <w:rPr>
            <w:rFonts w:hint="eastAsia"/>
          </w:rPr>
          <w:delText>资产</w:delText>
        </w:r>
      </w:del>
      <w:r w:rsidR="00970684" w:rsidRPr="00970684">
        <w:rPr>
          <w:rFonts w:hint="eastAsia"/>
        </w:rPr>
        <w:t>。</w:t>
      </w:r>
    </w:p>
    <w:p w:rsidR="00F462D3" w:rsidRDefault="00225809" w:rsidP="00225809">
      <w:pPr>
        <w:ind w:firstLine="480"/>
      </w:pPr>
      <w:r>
        <w:rPr>
          <w:rFonts w:hint="eastAsia"/>
        </w:rPr>
        <w:t>这</w:t>
      </w:r>
      <w:del w:id="149" w:author="蔡长春" w:date="2017-05-08T23:03:00Z">
        <w:r w:rsidDel="00CB6A2A">
          <w:rPr>
            <w:rFonts w:hint="eastAsia"/>
          </w:rPr>
          <w:delText>当然是可以的</w:delText>
        </w:r>
      </w:del>
      <w:ins w:id="150" w:author="蔡长春" w:date="2017-05-08T23:03:00Z">
        <w:r w:rsidR="00CB6A2A">
          <w:rPr>
            <w:rFonts w:hint="eastAsia"/>
          </w:rPr>
          <w:t>没什么问题</w:t>
        </w:r>
      </w:ins>
      <w:r>
        <w:rPr>
          <w:rFonts w:hint="eastAsia"/>
        </w:rPr>
        <w:t>，</w:t>
      </w:r>
      <w:ins w:id="151" w:author="蔡长春" w:date="2017-05-08T23:03:00Z">
        <w:r w:rsidR="00CB6A2A">
          <w:rPr>
            <w:rFonts w:hint="eastAsia"/>
          </w:rPr>
          <w:t>它</w:t>
        </w:r>
      </w:ins>
      <w:del w:id="152" w:author="蔡长春" w:date="2017-05-08T23:03:00Z">
        <w:r w:rsidDel="00CB6A2A">
          <w:rPr>
            <w:rFonts w:hint="eastAsia"/>
          </w:rPr>
          <w:delText>这是</w:delText>
        </w:r>
      </w:del>
      <w:r>
        <w:rPr>
          <w:rFonts w:hint="eastAsia"/>
        </w:rPr>
        <w:t>符合</w:t>
      </w:r>
      <w:ins w:id="153" w:author="蔡长春" w:date="2017-05-08T23:04:00Z">
        <w:r w:rsidR="00CB6A2A">
          <w:rPr>
            <w:rFonts w:hint="eastAsia"/>
          </w:rPr>
          <w:t>预期，也是</w:t>
        </w:r>
      </w:ins>
      <w:del w:id="154" w:author="蔡长春" w:date="2017-05-08T23:03:00Z">
        <w:r w:rsidDel="00CB6A2A">
          <w:rPr>
            <w:rFonts w:hint="eastAsia"/>
          </w:rPr>
          <w:delText>期望的</w:delText>
        </w:r>
      </w:del>
      <w:del w:id="155" w:author="蔡长春" w:date="2017-05-08T23:04:00Z">
        <w:r w:rsidDel="00CB6A2A">
          <w:rPr>
            <w:rFonts w:hint="eastAsia"/>
          </w:rPr>
          <w:delText>、</w:delText>
        </w:r>
      </w:del>
      <w:r>
        <w:rPr>
          <w:rFonts w:hint="eastAsia"/>
        </w:rPr>
        <w:t>必要的，</w:t>
      </w:r>
      <w:del w:id="156" w:author="蔡长春" w:date="2017-05-08T23:04:00Z">
        <w:r w:rsidDel="00CB6A2A">
          <w:rPr>
            <w:rFonts w:hint="eastAsia"/>
          </w:rPr>
          <w:delText>也</w:delText>
        </w:r>
      </w:del>
      <w:r>
        <w:rPr>
          <w:rFonts w:hint="eastAsia"/>
        </w:rPr>
        <w:t>是市场必须做出</w:t>
      </w:r>
      <w:ins w:id="157" w:author="蔡长春" w:date="2017-05-08T23:04:00Z">
        <w:r w:rsidR="00CB6A2A">
          <w:rPr>
            <w:rFonts w:hint="eastAsia"/>
          </w:rPr>
          <w:t>的自我修复并继续前行的必要措施</w:t>
        </w:r>
      </w:ins>
      <w:del w:id="158" w:author="蔡长春" w:date="2017-05-08T23:04:00Z">
        <w:r w:rsidDel="00CB6A2A">
          <w:rPr>
            <w:rFonts w:hint="eastAsia"/>
          </w:rPr>
          <w:delText>些什么来解决的，才能继续前进</w:delText>
        </w:r>
      </w:del>
      <w:r>
        <w:rPr>
          <w:rFonts w:hint="eastAsia"/>
        </w:rPr>
        <w:t>。</w:t>
      </w:r>
      <w:r w:rsidR="00A35FA8">
        <w:rPr>
          <w:rFonts w:hint="eastAsia"/>
        </w:rPr>
        <w:lastRenderedPageBreak/>
        <w:t>这些事情</w:t>
      </w:r>
      <w:ins w:id="159" w:author="蔡长春" w:date="2017-05-08T23:07:00Z">
        <w:r w:rsidR="00CB6A2A">
          <w:rPr>
            <w:rFonts w:hint="eastAsia"/>
          </w:rPr>
          <w:t>是自然</w:t>
        </w:r>
      </w:ins>
      <w:ins w:id="160" w:author="蔡长春" w:date="2017-05-08T23:08:00Z">
        <w:r w:rsidR="00CB6A2A">
          <w:rPr>
            <w:rFonts w:hint="eastAsia"/>
          </w:rPr>
          <w:t>而然的，毕竟，这就是市场的力量</w:t>
        </w:r>
      </w:ins>
      <w:del w:id="161" w:author="蔡长春" w:date="2017-05-08T23:08:00Z">
        <w:r w:rsidR="00A35FA8" w:rsidDel="00CB6A2A">
          <w:rPr>
            <w:rFonts w:hint="eastAsia"/>
          </w:rPr>
          <w:delText>证明了</w:delText>
        </w:r>
        <w:r w:rsidR="00B0470A" w:rsidDel="00CB6A2A">
          <w:rPr>
            <w:rFonts w:hint="eastAsia"/>
          </w:rPr>
          <w:delText>市场的自我调控</w:delText>
        </w:r>
      </w:del>
      <w:r w:rsidR="00B0470A">
        <w:rPr>
          <w:rFonts w:hint="eastAsia"/>
        </w:rPr>
        <w:t>。</w:t>
      </w:r>
      <w:r w:rsidR="00970684" w:rsidRPr="00970684">
        <w:rPr>
          <w:rFonts w:hint="eastAsia"/>
        </w:rPr>
        <w:t>2008</w:t>
      </w:r>
      <w:r>
        <w:rPr>
          <w:rFonts w:hint="eastAsia"/>
        </w:rPr>
        <w:t>年标志着</w:t>
      </w:r>
      <w:r w:rsidR="00970684" w:rsidRPr="00970684">
        <w:rPr>
          <w:rFonts w:hint="eastAsia"/>
        </w:rPr>
        <w:t>对冲基金行业</w:t>
      </w:r>
      <w:r>
        <w:rPr>
          <w:rFonts w:hint="eastAsia"/>
        </w:rPr>
        <w:t>的首次</w:t>
      </w:r>
      <w:r w:rsidRPr="00970684">
        <w:rPr>
          <w:rFonts w:hint="eastAsia"/>
        </w:rPr>
        <w:t>重大</w:t>
      </w:r>
      <w:ins w:id="162" w:author="蔡长春" w:date="2017-05-08T23:08:00Z">
        <w:r w:rsidR="00CB6A2A">
          <w:rPr>
            <w:rFonts w:hint="eastAsia"/>
          </w:rPr>
          <w:t>收</w:t>
        </w:r>
      </w:ins>
      <w:del w:id="163" w:author="蔡长春" w:date="2017-05-08T23:08:00Z">
        <w:r w:rsidRPr="00970684" w:rsidDel="00CB6A2A">
          <w:rPr>
            <w:rFonts w:hint="eastAsia"/>
          </w:rPr>
          <w:delText>紧</w:delText>
        </w:r>
      </w:del>
      <w:r w:rsidRPr="00970684">
        <w:rPr>
          <w:rFonts w:hint="eastAsia"/>
        </w:rPr>
        <w:t>缩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不幸的是</w:t>
      </w:r>
      <w:r w:rsidR="00B0470A">
        <w:rPr>
          <w:rFonts w:hint="eastAsia"/>
        </w:rPr>
        <w:t>，</w:t>
      </w:r>
      <w:r w:rsidR="00225809">
        <w:rPr>
          <w:rFonts w:hint="eastAsia"/>
        </w:rPr>
        <w:t>现在</w:t>
      </w:r>
      <w:del w:id="164" w:author="蔡长春" w:date="2017-05-08T23:11:00Z">
        <w:r w:rsidR="00225809" w:rsidDel="00CB6A2A">
          <w:rPr>
            <w:rFonts w:hint="eastAsia"/>
          </w:rPr>
          <w:delText>在</w:delText>
        </w:r>
      </w:del>
      <w:r w:rsidR="00225809">
        <w:rPr>
          <w:rFonts w:hint="eastAsia"/>
        </w:rPr>
        <w:t>华尔街</w:t>
      </w:r>
      <w:del w:id="165" w:author="蔡长春" w:date="2017-05-08T23:11:00Z">
        <w:r w:rsidR="00225809" w:rsidDel="00CB6A2A">
          <w:rPr>
            <w:rFonts w:hint="eastAsia"/>
          </w:rPr>
          <w:delText>、主街</w:delText>
        </w:r>
      </w:del>
      <w:ins w:id="166" w:author="蔡长春" w:date="2017-05-08T23:11:00Z">
        <w:r w:rsidR="00CB6A2A">
          <w:rPr>
            <w:rFonts w:hint="eastAsia"/>
          </w:rPr>
          <w:t>与公众间存在着巨大的怨恨，到处都是</w:t>
        </w:r>
      </w:ins>
      <w:del w:id="167" w:author="蔡长春" w:date="2017-05-08T23:11:00Z">
        <w:r w:rsidR="00225809" w:rsidDel="00CB6A2A">
          <w:rPr>
            <w:rFonts w:hint="eastAsia"/>
          </w:rPr>
          <w:delText>及</w:delText>
        </w:r>
        <w:r w:rsidR="00B0470A" w:rsidDel="00CB6A2A">
          <w:rPr>
            <w:rFonts w:hint="eastAsia"/>
          </w:rPr>
          <w:delText>世界各地似乎有着大量的怨恨</w:delText>
        </w:r>
      </w:del>
      <w:r w:rsidRPr="00970684">
        <w:rPr>
          <w:rFonts w:hint="eastAsia"/>
        </w:rPr>
        <w:t>。希望在未来一年左右</w:t>
      </w:r>
      <w:r w:rsidR="00A35FA8">
        <w:rPr>
          <w:rFonts w:hint="eastAsia"/>
        </w:rPr>
        <w:t>时间，市场状况将改善、</w:t>
      </w:r>
      <w:r w:rsidR="00B0470A">
        <w:rPr>
          <w:rFonts w:hint="eastAsia"/>
        </w:rPr>
        <w:t>信心将</w:t>
      </w:r>
      <w:r w:rsidR="00B0470A" w:rsidRPr="00970684">
        <w:rPr>
          <w:rFonts w:hint="eastAsia"/>
        </w:rPr>
        <w:t>恢复</w:t>
      </w:r>
      <w:r w:rsidR="00A35FA8">
        <w:rPr>
          <w:rFonts w:hint="eastAsia"/>
        </w:rPr>
        <w:t>。时间是良药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能够治愈一切伤痛。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不要忽视尽职调查</w:t>
      </w:r>
    </w:p>
    <w:p w:rsidR="00970684" w:rsidRDefault="00970684">
      <w:pPr>
        <w:ind w:firstLine="480"/>
      </w:pPr>
      <w:r w:rsidRPr="00970684">
        <w:rPr>
          <w:rFonts w:hint="eastAsia"/>
        </w:rPr>
        <w:t>回顾</w:t>
      </w:r>
      <w:r w:rsidRPr="00970684">
        <w:rPr>
          <w:rFonts w:hint="eastAsia"/>
        </w:rPr>
        <w:t>2007 - 2008</w:t>
      </w:r>
      <w:r w:rsidRPr="00970684">
        <w:rPr>
          <w:rFonts w:hint="eastAsia"/>
        </w:rPr>
        <w:t>年发生的事件</w:t>
      </w:r>
      <w:r w:rsidR="00A60813">
        <w:rPr>
          <w:rFonts w:hint="eastAsia"/>
        </w:rPr>
        <w:t>，我们都明白</w:t>
      </w:r>
      <w:r w:rsidRPr="00970684">
        <w:rPr>
          <w:rFonts w:hint="eastAsia"/>
        </w:rPr>
        <w:t>的一件事是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尽职调查不容忽视。这是一个严肃、细致、深思熟虑的过程。麦道夫</w:t>
      </w:r>
      <w:ins w:id="168" w:author="蔡长春" w:date="2017-05-08T23:15:00Z">
        <w:r w:rsidR="00610415">
          <w:rPr>
            <w:rFonts w:hint="eastAsia"/>
          </w:rPr>
          <w:t>事件</w:t>
        </w:r>
      </w:ins>
      <w:del w:id="169" w:author="蔡长春" w:date="2017-05-08T23:15:00Z">
        <w:r w:rsidRPr="00970684" w:rsidDel="00610415">
          <w:rPr>
            <w:rFonts w:hint="eastAsia"/>
          </w:rPr>
          <w:delText>被</w:delText>
        </w:r>
      </w:del>
      <w:r w:rsidRPr="00970684">
        <w:rPr>
          <w:rFonts w:hint="eastAsia"/>
        </w:rPr>
        <w:t>曝光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不是</w:t>
      </w:r>
      <w:del w:id="170" w:author="蔡长春" w:date="2017-05-08T23:15:00Z">
        <w:r w:rsidRPr="00970684" w:rsidDel="00610415">
          <w:rPr>
            <w:rFonts w:hint="eastAsia"/>
          </w:rPr>
          <w:delText>因为他</w:delText>
        </w:r>
      </w:del>
      <w:r w:rsidRPr="00970684">
        <w:rPr>
          <w:rFonts w:hint="eastAsia"/>
        </w:rPr>
        <w:t>被尽职</w:t>
      </w:r>
      <w:ins w:id="171" w:author="蔡长春" w:date="2017-05-08T23:16:00Z">
        <w:r w:rsidR="00610415">
          <w:rPr>
            <w:rFonts w:hint="eastAsia"/>
          </w:rPr>
          <w:t>调查查出，</w:t>
        </w:r>
      </w:ins>
      <w:del w:id="172" w:author="蔡长春" w:date="2017-05-08T23:16:00Z">
        <w:r w:rsidRPr="00970684" w:rsidDel="00610415">
          <w:rPr>
            <w:rFonts w:hint="eastAsia"/>
          </w:rPr>
          <w:delText>审查</w:delText>
        </w:r>
        <w:r w:rsidR="00A60813" w:rsidDel="00610415">
          <w:rPr>
            <w:rFonts w:hint="eastAsia"/>
          </w:rPr>
          <w:delText>，</w:delText>
        </w:r>
      </w:del>
      <w:r w:rsidR="00A60813">
        <w:rPr>
          <w:rFonts w:hint="eastAsia"/>
        </w:rPr>
        <w:t>而是</w:t>
      </w:r>
      <w:r w:rsidRPr="00970684">
        <w:rPr>
          <w:rFonts w:hint="eastAsia"/>
        </w:rPr>
        <w:t>因为市场</w:t>
      </w:r>
      <w:ins w:id="173" w:author="蔡长春" w:date="2017-05-08T23:17:00Z">
        <w:r w:rsidR="00610415">
          <w:rPr>
            <w:rFonts w:hint="eastAsia"/>
          </w:rPr>
          <w:t>恶化</w:t>
        </w:r>
      </w:ins>
      <w:r w:rsidRPr="00970684">
        <w:rPr>
          <w:rFonts w:hint="eastAsia"/>
        </w:rPr>
        <w:t>迫使投资者撤出</w:t>
      </w:r>
      <w:r w:rsidR="00A60813">
        <w:rPr>
          <w:rFonts w:hint="eastAsia"/>
        </w:rPr>
        <w:t>，</w:t>
      </w:r>
      <w:ins w:id="174" w:author="蔡长春" w:date="2017-05-08T23:17:00Z">
        <w:r w:rsidR="00610415">
          <w:rPr>
            <w:rFonts w:hint="eastAsia"/>
          </w:rPr>
          <w:t>从而导致不能喂饱</w:t>
        </w:r>
      </w:ins>
      <w:r w:rsidRPr="00970684">
        <w:rPr>
          <w:rFonts w:hint="eastAsia"/>
        </w:rPr>
        <w:t>他</w:t>
      </w:r>
      <w:ins w:id="175" w:author="蔡长春" w:date="2017-05-08T23:17:00Z">
        <w:r w:rsidR="00610415">
          <w:rPr>
            <w:rFonts w:hint="eastAsia"/>
          </w:rPr>
          <w:t>的</w:t>
        </w:r>
      </w:ins>
      <w:ins w:id="176" w:author="蔡长春" w:date="2017-05-08T23:18:00Z">
        <w:r w:rsidR="00610415">
          <w:rPr>
            <w:rFonts w:hint="eastAsia"/>
          </w:rPr>
          <w:t>贪婪或需求</w:t>
        </w:r>
      </w:ins>
      <w:del w:id="177" w:author="蔡长春" w:date="2017-05-08T23:18:00Z">
        <w:r w:rsidRPr="00970684" w:rsidDel="00610415">
          <w:rPr>
            <w:rFonts w:hint="eastAsia"/>
          </w:rPr>
          <w:delText>再也不能养活他的贪婪或需要</w:delText>
        </w:r>
      </w:del>
      <w:r w:rsidRPr="00970684">
        <w:rPr>
          <w:rFonts w:hint="eastAsia"/>
        </w:rPr>
        <w:t>。虽然</w:t>
      </w:r>
      <w:ins w:id="178" w:author="蔡长春" w:date="2017-05-08T23:20:00Z">
        <w:r w:rsidR="00610415">
          <w:rPr>
            <w:rFonts w:hint="eastAsia"/>
          </w:rPr>
          <w:t>没人会相信</w:t>
        </w:r>
      </w:ins>
      <w:del w:id="179" w:author="蔡长春" w:date="2017-05-08T23:20:00Z">
        <w:r w:rsidRPr="00970684" w:rsidDel="00610415">
          <w:rPr>
            <w:rFonts w:hint="eastAsia"/>
          </w:rPr>
          <w:delText>我们都相信</w:delText>
        </w:r>
      </w:del>
      <w:r w:rsidRPr="00970684">
        <w:rPr>
          <w:rFonts w:hint="eastAsia"/>
        </w:rPr>
        <w:t>有效市场理论</w:t>
      </w:r>
      <w:r w:rsidR="00A60813">
        <w:rPr>
          <w:rFonts w:hint="eastAsia"/>
        </w:rPr>
        <w:t>，</w:t>
      </w:r>
      <w:ins w:id="180" w:author="蔡长春" w:date="2017-05-08T23:22:00Z">
        <w:r w:rsidR="00610415">
          <w:rPr>
            <w:rFonts w:hint="eastAsia"/>
          </w:rPr>
          <w:t>但</w:t>
        </w:r>
      </w:ins>
      <w:r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</w:t>
      </w:r>
      <w:ins w:id="181" w:author="蔡长春" w:date="2017-05-08T23:22:00Z">
        <w:r w:rsidR="00610415">
          <w:rPr>
            <w:rFonts w:hint="eastAsia"/>
          </w:rPr>
          <w:t>的效率</w:t>
        </w:r>
      </w:ins>
      <w:r w:rsidRPr="00970684">
        <w:rPr>
          <w:rFonts w:hint="eastAsia"/>
        </w:rPr>
        <w:t>最终</w:t>
      </w:r>
      <w:ins w:id="182" w:author="蔡长春" w:date="2017-05-08T23:22:00Z">
        <w:r w:rsidR="00610415">
          <w:rPr>
            <w:rFonts w:hint="eastAsia"/>
          </w:rPr>
          <w:t>还是</w:t>
        </w:r>
      </w:ins>
      <w:r w:rsidRPr="00970684">
        <w:rPr>
          <w:rFonts w:hint="eastAsia"/>
        </w:rPr>
        <w:t>赶上了麦道夫</w:t>
      </w:r>
      <w:del w:id="183" w:author="蔡长春" w:date="2017-05-08T23:22:00Z">
        <w:r w:rsidRPr="00970684" w:rsidDel="00610415">
          <w:rPr>
            <w:rFonts w:hint="eastAsia"/>
          </w:rPr>
          <w:delText>的效率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如果麦道夫的投资者进行全面、深入的尽职调查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欺诈</w:t>
      </w:r>
      <w:r w:rsidR="00A60813">
        <w:rPr>
          <w:rFonts w:hint="eastAsia"/>
        </w:rPr>
        <w:t>就</w:t>
      </w:r>
      <w:r w:rsidRPr="00970684">
        <w:rPr>
          <w:rFonts w:hint="eastAsia"/>
        </w:rPr>
        <w:t>会提前暴露。显然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市场允许一些基金成功和</w:t>
      </w:r>
      <w:ins w:id="184" w:author="蔡长春" w:date="2017-05-08T23:24:00Z">
        <w:r w:rsidR="00B70C97">
          <w:rPr>
            <w:rFonts w:hint="eastAsia"/>
          </w:rPr>
          <w:t>也允许一些基金</w:t>
        </w:r>
      </w:ins>
      <w:r w:rsidRPr="00970684">
        <w:rPr>
          <w:rFonts w:hint="eastAsia"/>
        </w:rPr>
        <w:t>失败。但对聪明的投资者来说</w:t>
      </w:r>
      <w:r w:rsidR="00A60813">
        <w:rPr>
          <w:rFonts w:hint="eastAsia"/>
        </w:rPr>
        <w:t>，</w:t>
      </w:r>
      <w:del w:id="185" w:author="蔡长春" w:date="2017-05-08T23:26:00Z">
        <w:r w:rsidR="00A60813" w:rsidDel="00B70C97">
          <w:rPr>
            <w:rFonts w:hint="eastAsia"/>
          </w:rPr>
          <w:delText>不能</w:delText>
        </w:r>
      </w:del>
      <w:del w:id="186" w:author="蔡长春" w:date="2017-05-08T23:25:00Z">
        <w:r w:rsidR="00A60813" w:rsidDel="00B70C97">
          <w:rPr>
            <w:rFonts w:hint="eastAsia"/>
          </w:rPr>
          <w:delText>都依靠市场自我优胜劣汰来</w:delText>
        </w:r>
      </w:del>
      <w:ins w:id="187" w:author="蔡长春" w:date="2017-05-08T23:26:00Z">
        <w:r w:rsidR="00B70C97">
          <w:rPr>
            <w:rFonts w:hint="eastAsia"/>
          </w:rPr>
          <w:t>这不是</w:t>
        </w:r>
      </w:ins>
      <w:r w:rsidRPr="00970684">
        <w:rPr>
          <w:rFonts w:hint="eastAsia"/>
        </w:rPr>
        <w:t>做出投资决策</w:t>
      </w:r>
      <w:ins w:id="188" w:author="蔡长春" w:date="2017-05-08T23:26:00Z">
        <w:r w:rsidR="00B70C97">
          <w:rPr>
            <w:rFonts w:hint="eastAsia"/>
          </w:rPr>
          <w:t>的方法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更不用说</w:t>
      </w:r>
      <w:ins w:id="189" w:author="蔡长春" w:date="2017-05-08T23:26:00Z">
        <w:r w:rsidR="00B70C97">
          <w:rPr>
            <w:rFonts w:hint="eastAsia"/>
          </w:rPr>
          <w:t>将</w:t>
        </w:r>
      </w:ins>
      <w:del w:id="190" w:author="蔡长春" w:date="2017-05-08T23:26:00Z">
        <w:r w:rsidRPr="00970684" w:rsidDel="00B70C97">
          <w:rPr>
            <w:rFonts w:hint="eastAsia"/>
          </w:rPr>
          <w:delText>使用</w:delText>
        </w:r>
      </w:del>
      <w:r w:rsidR="00A60813">
        <w:rPr>
          <w:rFonts w:hint="eastAsia"/>
        </w:rPr>
        <w:t>其</w:t>
      </w:r>
      <w:r w:rsidRPr="00970684">
        <w:rPr>
          <w:rFonts w:hint="eastAsia"/>
        </w:rPr>
        <w:t>作为投资理论或计划</w:t>
      </w:r>
      <w:ins w:id="191" w:author="蔡长春" w:date="2017-05-08T23:27:00Z">
        <w:r w:rsidR="00B70C97">
          <w:rPr>
            <w:rFonts w:hint="eastAsia"/>
          </w:rPr>
          <w:t>了</w:t>
        </w:r>
      </w:ins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这段时间教会我们</w:t>
      </w:r>
      <w:r w:rsidR="00A60813">
        <w:rPr>
          <w:rFonts w:hint="eastAsia"/>
        </w:rPr>
        <w:t>，</w:t>
      </w:r>
      <w:r w:rsidRPr="00970684">
        <w:rPr>
          <w:rFonts w:hint="eastAsia"/>
        </w:rPr>
        <w:t>选择管理者和了解资金</w:t>
      </w:r>
      <w:r w:rsidR="00A60813">
        <w:rPr>
          <w:rFonts w:hint="eastAsia"/>
        </w:rPr>
        <w:t>是如何</w:t>
      </w:r>
      <w:r w:rsidRPr="00970684">
        <w:rPr>
          <w:rFonts w:hint="eastAsia"/>
        </w:rPr>
        <w:t>管理</w:t>
      </w:r>
      <w:r w:rsidR="00A60813">
        <w:rPr>
          <w:rFonts w:hint="eastAsia"/>
        </w:rPr>
        <w:t>的、</w:t>
      </w:r>
      <w:r w:rsidRPr="00970684">
        <w:rPr>
          <w:rFonts w:hint="eastAsia"/>
        </w:rPr>
        <w:t>财富</w:t>
      </w:r>
      <w:r w:rsidR="00A60813">
        <w:rPr>
          <w:rFonts w:hint="eastAsia"/>
        </w:rPr>
        <w:t>是如何创造的、</w:t>
      </w:r>
      <w:r w:rsidRPr="00970684">
        <w:rPr>
          <w:rFonts w:hint="eastAsia"/>
        </w:rPr>
        <w:t>机会是如何</w:t>
      </w:r>
      <w:ins w:id="192" w:author="蔡长春" w:date="2017-05-08T23:27:00Z">
        <w:r w:rsidR="00B70C97">
          <w:rPr>
            <w:rFonts w:hint="eastAsia"/>
          </w:rPr>
          <w:t>挖掘</w:t>
        </w:r>
      </w:ins>
      <w:del w:id="193" w:author="蔡长春" w:date="2017-05-08T23:27:00Z">
        <w:r w:rsidRPr="00970684" w:rsidDel="00B70C97">
          <w:rPr>
            <w:rFonts w:hint="eastAsia"/>
          </w:rPr>
          <w:delText>利用</w:delText>
        </w:r>
      </w:del>
      <w:r w:rsidR="00A60813">
        <w:rPr>
          <w:rFonts w:hint="eastAsia"/>
        </w:rPr>
        <w:t>的</w:t>
      </w:r>
      <w:r w:rsidRPr="00970684">
        <w:rPr>
          <w:rFonts w:hint="eastAsia"/>
        </w:rPr>
        <w:t>是非常重要的。</w:t>
      </w:r>
      <w:r w:rsidR="00A60813">
        <w:rPr>
          <w:rFonts w:hint="eastAsia"/>
        </w:rPr>
        <w:t>这</w:t>
      </w:r>
      <w:r w:rsidRPr="00970684">
        <w:rPr>
          <w:rFonts w:hint="eastAsia"/>
        </w:rPr>
        <w:t>没有</w:t>
      </w:r>
      <w:r w:rsidR="00A60813">
        <w:rPr>
          <w:rFonts w:hint="eastAsia"/>
        </w:rPr>
        <w:t>任何</w:t>
      </w:r>
      <w:r w:rsidRPr="00970684">
        <w:rPr>
          <w:rFonts w:hint="eastAsia"/>
        </w:rPr>
        <w:t>捷径。我们认为</w:t>
      </w:r>
      <w:r w:rsidR="001508DE">
        <w:rPr>
          <w:rFonts w:hint="eastAsia"/>
        </w:rPr>
        <w:t>我们从信贷危机、</w:t>
      </w:r>
      <w:r w:rsidR="00A60813">
        <w:rPr>
          <w:rFonts w:hint="eastAsia"/>
        </w:rPr>
        <w:t>麦道夫诈骗</w:t>
      </w:r>
      <w:r w:rsidRPr="00970684">
        <w:rPr>
          <w:rFonts w:hint="eastAsia"/>
        </w:rPr>
        <w:t>和</w:t>
      </w:r>
      <w:r w:rsidR="00A60813">
        <w:rPr>
          <w:rFonts w:hint="eastAsia"/>
        </w:rPr>
        <w:t>小的麦道夫</w:t>
      </w:r>
      <w:r w:rsidRPr="00970684">
        <w:rPr>
          <w:rFonts w:hint="eastAsia"/>
        </w:rPr>
        <w:t>欺诈</w:t>
      </w:r>
      <w:r w:rsidR="001508DE">
        <w:rPr>
          <w:rFonts w:hint="eastAsia"/>
        </w:rPr>
        <w:t>、</w:t>
      </w:r>
      <w:r w:rsidRPr="00970684">
        <w:rPr>
          <w:rFonts w:hint="eastAsia"/>
        </w:rPr>
        <w:t>猖獗的市场波动</w:t>
      </w:r>
      <w:r w:rsidR="001508DE">
        <w:rPr>
          <w:rFonts w:hint="eastAsia"/>
        </w:rPr>
        <w:t>中学到的最为重要的</w:t>
      </w:r>
      <w:del w:id="194" w:author="蔡长春" w:date="2017-05-08T23:29:00Z">
        <w:r w:rsidR="001508DE" w:rsidDel="00B70C97">
          <w:rPr>
            <w:rFonts w:hint="eastAsia"/>
          </w:rPr>
          <w:delText>一课</w:delText>
        </w:r>
      </w:del>
      <w:ins w:id="195" w:author="蔡长春" w:date="2017-05-08T23:29:00Z">
        <w:r w:rsidR="00B70C97">
          <w:rPr>
            <w:rFonts w:hint="eastAsia"/>
          </w:rPr>
          <w:t>教训就</w:t>
        </w:r>
      </w:ins>
      <w:r w:rsidR="001508DE">
        <w:rPr>
          <w:rFonts w:hint="eastAsia"/>
        </w:rPr>
        <w:t>是</w:t>
      </w:r>
      <w:r w:rsidR="00A60813">
        <w:rPr>
          <w:rFonts w:hint="eastAsia"/>
        </w:rPr>
        <w:t>好的、</w:t>
      </w:r>
      <w:del w:id="196" w:author="蔡长春" w:date="2017-05-08T23:29:00Z">
        <w:r w:rsidR="00A60813" w:rsidDel="00B70C97">
          <w:rPr>
            <w:rFonts w:hint="eastAsia"/>
          </w:rPr>
          <w:delText>稳固</w:delText>
        </w:r>
      </w:del>
      <w:ins w:id="197" w:author="蔡长春" w:date="2017-05-08T23:29:00Z">
        <w:r w:rsidR="00B70C97">
          <w:rPr>
            <w:rFonts w:hint="eastAsia"/>
          </w:rPr>
          <w:t>全面</w:t>
        </w:r>
      </w:ins>
      <w:r w:rsidR="00A60813">
        <w:rPr>
          <w:rFonts w:hint="eastAsia"/>
        </w:rPr>
        <w:t>的、</w:t>
      </w:r>
      <w:r w:rsidRPr="00970684">
        <w:rPr>
          <w:rFonts w:hint="eastAsia"/>
        </w:rPr>
        <w:t>深思熟虑的</w:t>
      </w:r>
      <w:ins w:id="198" w:author="蔡长春" w:date="2017-05-08T23:30:00Z">
        <w:r w:rsidR="00B70C97">
          <w:rPr>
            <w:rFonts w:hint="eastAsia"/>
          </w:rPr>
          <w:t>尽职调查</w:t>
        </w:r>
      </w:ins>
      <w:ins w:id="199" w:author="蔡长春" w:date="2017-05-08T23:31:00Z">
        <w:r w:rsidR="00B70C97">
          <w:rPr>
            <w:rFonts w:hint="eastAsia"/>
          </w:rPr>
          <w:t>不管</w:t>
        </w:r>
      </w:ins>
      <w:ins w:id="200" w:author="蔡长春" w:date="2017-05-08T23:30:00Z">
        <w:r w:rsidR="00B70C97">
          <w:rPr>
            <w:rFonts w:hint="eastAsia"/>
          </w:rPr>
          <w:t>在</w:t>
        </w:r>
      </w:ins>
      <w:r w:rsidR="00A60813" w:rsidRPr="00970684">
        <w:rPr>
          <w:rFonts w:hint="eastAsia"/>
        </w:rPr>
        <w:t>投资</w:t>
      </w:r>
      <w:ins w:id="201" w:author="蔡长春" w:date="2017-05-08T23:31:00Z">
        <w:r w:rsidR="00B70C97">
          <w:rPr>
            <w:rFonts w:hint="eastAsia"/>
          </w:rPr>
          <w:t>前还是投资</w:t>
        </w:r>
      </w:ins>
      <w:r w:rsidR="00A60813" w:rsidRPr="00970684">
        <w:rPr>
          <w:rFonts w:hint="eastAsia"/>
        </w:rPr>
        <w:t>过程</w:t>
      </w:r>
      <w:del w:id="202" w:author="蔡长春" w:date="2017-05-08T23:31:00Z">
        <w:r w:rsidR="00A60813" w:rsidDel="00B70C97">
          <w:rPr>
            <w:rFonts w:hint="eastAsia"/>
          </w:rPr>
          <w:delText>前</w:delText>
        </w:r>
      </w:del>
      <w:r w:rsidR="00A60813">
        <w:rPr>
          <w:rFonts w:hint="eastAsia"/>
        </w:rPr>
        <w:t>中</w:t>
      </w:r>
      <w:del w:id="203" w:author="蔡长春" w:date="2017-05-08T23:30:00Z">
        <w:r w:rsidR="00A60813" w:rsidDel="00B70C97">
          <w:rPr>
            <w:rFonts w:hint="eastAsia"/>
          </w:rPr>
          <w:delText>后期的</w:delText>
        </w:r>
        <w:r w:rsidRPr="00970684" w:rsidDel="00B70C97">
          <w:rPr>
            <w:rFonts w:hint="eastAsia"/>
          </w:rPr>
          <w:delText>尽职调查</w:delText>
        </w:r>
      </w:del>
      <w:ins w:id="204" w:author="蔡长春" w:date="2017-05-08T23:30:00Z">
        <w:r w:rsidR="00B70C97">
          <w:rPr>
            <w:rFonts w:hint="eastAsia"/>
          </w:rPr>
          <w:t>都</w:t>
        </w:r>
      </w:ins>
      <w:r w:rsidR="001508DE">
        <w:rPr>
          <w:rFonts w:hint="eastAsia"/>
        </w:rPr>
        <w:t>是无可替代的</w:t>
      </w:r>
      <w:r w:rsidRPr="00970684">
        <w:rPr>
          <w:rFonts w:hint="eastAsia"/>
        </w:rPr>
        <w:t>。</w:t>
      </w:r>
    </w:p>
    <w:p w:rsidR="00970684" w:rsidRDefault="001508DE" w:rsidP="001508DE">
      <w:pPr>
        <w:ind w:firstLine="480"/>
      </w:pPr>
      <w:r>
        <w:rPr>
          <w:rFonts w:hint="eastAsia"/>
        </w:rPr>
        <w:t>许多投资者了解到，尽管太晚了，许多对冲基金经理都有相同的交易方向，当一个出现损失，那么其余的也都会损失。许多对冲基金经理</w:t>
      </w:r>
      <w:ins w:id="205" w:author="蔡长春" w:date="2017-05-08T23:38:00Z">
        <w:r w:rsidR="00C11C54">
          <w:rPr>
            <w:rFonts w:hint="eastAsia"/>
          </w:rPr>
          <w:t>都</w:t>
        </w:r>
      </w:ins>
      <w:r w:rsidR="00970684" w:rsidRPr="00970684">
        <w:rPr>
          <w:rFonts w:hint="eastAsia"/>
        </w:rPr>
        <w:t>在同一</w:t>
      </w:r>
      <w:ins w:id="206" w:author="蔡长春" w:date="2017-05-08T23:39:00Z">
        <w:r w:rsidR="00C11C54">
          <w:rPr>
            <w:rFonts w:hint="eastAsia"/>
          </w:rPr>
          <w:t>类</w:t>
        </w:r>
      </w:ins>
      <w:del w:id="207" w:author="蔡长春" w:date="2017-05-08T23:40:00Z">
        <w:r w:rsidR="00970684" w:rsidRPr="00970684" w:rsidDel="009C2379">
          <w:rPr>
            <w:rFonts w:hint="eastAsia"/>
          </w:rPr>
          <w:delText>拥挤的交易</w:delText>
        </w:r>
        <w:r w:rsidDel="009C2379">
          <w:rPr>
            <w:rFonts w:hint="eastAsia"/>
          </w:rPr>
          <w:delText>中</w:delText>
        </w:r>
      </w:del>
      <w:del w:id="208" w:author="蔡长春" w:date="2017-05-08T23:38:00Z">
        <w:r w:rsidDel="00C11C54">
          <w:rPr>
            <w:rFonts w:hint="eastAsia"/>
          </w:rPr>
          <w:delText>寻找位置</w:delText>
        </w:r>
      </w:del>
      <w:ins w:id="209" w:author="蔡长春" w:date="2017-05-08T23:38:00Z">
        <w:r w:rsidR="00C11C54">
          <w:rPr>
            <w:rFonts w:hint="eastAsia"/>
          </w:rPr>
          <w:t>进行建仓</w:t>
        </w:r>
      </w:ins>
      <w:r w:rsidR="00970684" w:rsidRPr="00970684">
        <w:rPr>
          <w:rFonts w:hint="eastAsia"/>
        </w:rPr>
        <w:t>。</w:t>
      </w:r>
      <w:ins w:id="210" w:author="蔡长春" w:date="2017-05-08T23:40:00Z">
        <w:r w:rsidR="009C2379">
          <w:rPr>
            <w:rFonts w:hint="eastAsia"/>
          </w:rPr>
          <w:t>当</w:t>
        </w:r>
      </w:ins>
      <w:r w:rsidR="00970684" w:rsidRPr="00970684">
        <w:rPr>
          <w:rFonts w:hint="eastAsia"/>
        </w:rPr>
        <w:t>组合遭遇重大损失</w:t>
      </w:r>
      <w:ins w:id="211" w:author="蔡长春" w:date="2017-05-08T23:40:00Z">
        <w:r w:rsidR="009C2379">
          <w:rPr>
            <w:rFonts w:hint="eastAsia"/>
          </w:rPr>
          <w:t>时</w:t>
        </w:r>
      </w:ins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因为没人可以</w:t>
      </w:r>
      <w:r w:rsidR="002957A6">
        <w:rPr>
          <w:rFonts w:hint="eastAsia"/>
        </w:rPr>
        <w:t>及时</w:t>
      </w:r>
      <w:del w:id="212" w:author="蔡长春" w:date="2017-05-09T00:12:00Z">
        <w:r w:rsidR="002957A6" w:rsidDel="00190F53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出售</w:t>
      </w:r>
      <w:ins w:id="213" w:author="蔡长春" w:date="2017-05-09T00:13:00Z">
        <w:r w:rsidR="00190F53">
          <w:rPr>
            <w:rFonts w:hint="eastAsia"/>
          </w:rPr>
          <w:t>或逃离，</w:t>
        </w:r>
      </w:ins>
      <w:ins w:id="214" w:author="蔡长春" w:date="2017-05-09T00:15:00Z">
        <w:r w:rsidR="00190F53">
          <w:rPr>
            <w:rFonts w:hint="eastAsia"/>
          </w:rPr>
          <w:t>也不知道很多</w:t>
        </w:r>
      </w:ins>
      <w:r w:rsidR="002957A6">
        <w:rPr>
          <w:rFonts w:hint="eastAsia"/>
        </w:rPr>
        <w:t>证券</w:t>
      </w:r>
      <w:ins w:id="215" w:author="蔡长春" w:date="2017-05-09T00:16:00Z">
        <w:r w:rsidR="00190F53">
          <w:rPr>
            <w:rFonts w:hint="eastAsia"/>
          </w:rPr>
          <w:t>其实是有价值的</w:t>
        </w:r>
      </w:ins>
      <w:del w:id="216" w:author="蔡长春" w:date="2017-05-09T00:16:00Z">
        <w:r w:rsidR="00970684" w:rsidRPr="00970684" w:rsidDel="00190F53">
          <w:rPr>
            <w:rFonts w:hint="eastAsia"/>
          </w:rPr>
          <w:delText>或</w:delText>
        </w:r>
        <w:r w:rsidR="002957A6" w:rsidDel="00190F53">
          <w:rPr>
            <w:rFonts w:hint="eastAsia"/>
          </w:rPr>
          <w:delText>者知道许多证券的价值</w:delText>
        </w:r>
      </w:del>
      <w:r w:rsidR="002957A6">
        <w:rPr>
          <w:rFonts w:hint="eastAsia"/>
        </w:rPr>
        <w:t>。我们不知道这是否</w:t>
      </w:r>
      <w:r w:rsidR="00970684" w:rsidRPr="00970684">
        <w:rPr>
          <w:rFonts w:hint="eastAsia"/>
        </w:rPr>
        <w:t>是可以避免的</w:t>
      </w:r>
      <w:r w:rsidR="00A60813">
        <w:rPr>
          <w:rFonts w:hint="eastAsia"/>
        </w:rPr>
        <w:t>，</w:t>
      </w:r>
      <w:r w:rsidR="00C67F77">
        <w:rPr>
          <w:rFonts w:hint="eastAsia"/>
        </w:rPr>
        <w:t>但是我们知道许多投资者根本没有做到足够的尽职调查</w:t>
      </w:r>
      <w:r w:rsidR="002957A6">
        <w:rPr>
          <w:rFonts w:hint="eastAsia"/>
        </w:rPr>
        <w:t>，</w:t>
      </w:r>
      <w:del w:id="217" w:author="蔡长春" w:date="2017-05-09T00:17:00Z">
        <w:r w:rsidR="00C67F77" w:rsidDel="00190F53">
          <w:rPr>
            <w:rFonts w:hint="eastAsia"/>
          </w:rPr>
          <w:delText>和</w:delText>
        </w:r>
        <w:r w:rsidR="00970684" w:rsidRPr="00970684" w:rsidDel="00190F53">
          <w:rPr>
            <w:rFonts w:hint="eastAsia"/>
          </w:rPr>
          <w:delText>坦率地说</w:delText>
        </w:r>
      </w:del>
      <w:ins w:id="218" w:author="蔡长春" w:date="2017-05-09T00:17:00Z">
        <w:r w:rsidR="00190F53">
          <w:rPr>
            <w:rFonts w:hint="eastAsia"/>
          </w:rPr>
          <w:t>也完全</w:t>
        </w:r>
      </w:ins>
      <w:r w:rsidR="00970684" w:rsidRPr="00970684">
        <w:rPr>
          <w:rFonts w:hint="eastAsia"/>
        </w:rPr>
        <w:t>不知道他们的投资经理投资</w:t>
      </w:r>
      <w:r w:rsidR="002957A6">
        <w:rPr>
          <w:rFonts w:hint="eastAsia"/>
        </w:rPr>
        <w:t>了什么。他们只是相信</w:t>
      </w:r>
      <w:ins w:id="219" w:author="蔡长春" w:date="2017-05-09T00:17:00Z">
        <w:r w:rsidR="00190F53">
          <w:rPr>
            <w:rFonts w:hint="eastAsia"/>
          </w:rPr>
          <w:t>基金</w:t>
        </w:r>
      </w:ins>
      <w:r w:rsidR="002957A6">
        <w:rPr>
          <w:rFonts w:hint="eastAsia"/>
        </w:rPr>
        <w:t>经理、</w:t>
      </w:r>
      <w:del w:id="220" w:author="蔡长春" w:date="2017-05-09T00:18:00Z">
        <w:r w:rsidR="00C67F77" w:rsidDel="00190F53">
          <w:rPr>
            <w:rFonts w:hint="eastAsia"/>
          </w:rPr>
          <w:delText>以及他说的</w:delText>
        </w:r>
      </w:del>
      <w:r w:rsidR="002957A6">
        <w:rPr>
          <w:rFonts w:hint="eastAsia"/>
        </w:rPr>
        <w:t>回报、</w:t>
      </w:r>
      <w:r w:rsidR="00970684" w:rsidRPr="00970684">
        <w:rPr>
          <w:rFonts w:hint="eastAsia"/>
        </w:rPr>
        <w:t>他或她的经验</w:t>
      </w:r>
      <w:r w:rsidR="00A60813">
        <w:rPr>
          <w:rFonts w:hint="eastAsia"/>
        </w:rPr>
        <w:t>，</w:t>
      </w:r>
      <w:r w:rsidR="002957A6">
        <w:rPr>
          <w:rFonts w:hint="eastAsia"/>
        </w:rPr>
        <w:t>而</w:t>
      </w:r>
      <w:ins w:id="221" w:author="蔡长春" w:date="2017-05-09T00:18:00Z">
        <w:r w:rsidR="00190F53">
          <w:rPr>
            <w:rFonts w:hint="eastAsia"/>
          </w:rPr>
          <w:t>根本不会去询问</w:t>
        </w:r>
      </w:ins>
      <w:del w:id="222" w:author="蔡长春" w:date="2017-05-09T00:18:00Z">
        <w:r w:rsidR="00970684" w:rsidRPr="00970684" w:rsidDel="00190F53">
          <w:rPr>
            <w:rFonts w:hint="eastAsia"/>
          </w:rPr>
          <w:delText>没有</w:delText>
        </w:r>
      </w:del>
      <w:r w:rsidR="00970684" w:rsidRPr="00970684">
        <w:rPr>
          <w:rFonts w:hint="eastAsia"/>
        </w:rPr>
        <w:t>足够</w:t>
      </w:r>
      <w:ins w:id="223" w:author="蔡长春" w:date="2017-05-09T00:18:00Z">
        <w:r w:rsidR="00190F53">
          <w:rPr>
            <w:rFonts w:hint="eastAsia"/>
          </w:rPr>
          <w:t>多的问题</w:t>
        </w:r>
      </w:ins>
      <w:del w:id="224" w:author="蔡长春" w:date="2017-05-09T00:18:00Z">
        <w:r w:rsidR="00970684" w:rsidRPr="00970684" w:rsidDel="00190F53">
          <w:rPr>
            <w:rFonts w:hint="eastAsia"/>
          </w:rPr>
          <w:delText>的提问</w:delText>
        </w:r>
      </w:del>
      <w:r w:rsidR="00970684" w:rsidRPr="00970684">
        <w:rPr>
          <w:rFonts w:hint="eastAsia"/>
        </w:rPr>
        <w:t>。</w:t>
      </w:r>
      <w:ins w:id="225" w:author="蔡长春" w:date="2017-05-09T00:21:00Z">
        <w:r w:rsidR="00190F53">
          <w:rPr>
            <w:rFonts w:hint="eastAsia"/>
          </w:rPr>
          <w:t>考虑到</w:t>
        </w:r>
      </w:ins>
      <w:del w:id="226" w:author="蔡长春" w:date="2017-05-09T00:21:00Z">
        <w:r w:rsidR="002957A6" w:rsidDel="00190F53">
          <w:rPr>
            <w:rFonts w:hint="eastAsia"/>
          </w:rPr>
          <w:delText>假</w:delText>
        </w:r>
      </w:del>
      <w:del w:id="227" w:author="蔡长春" w:date="2017-05-09T00:19:00Z">
        <w:r w:rsidR="002957A6" w:rsidDel="00190F53">
          <w:rPr>
            <w:rFonts w:hint="eastAsia"/>
          </w:rPr>
          <w:delText>定</w:delText>
        </w:r>
      </w:del>
      <w:r w:rsidR="002957A6" w:rsidRPr="00970684">
        <w:rPr>
          <w:rFonts w:hint="eastAsia"/>
        </w:rPr>
        <w:t>投资者将</w:t>
      </w:r>
      <w:ins w:id="228" w:author="蔡长春" w:date="2017-05-09T00:21:00Z">
        <w:r w:rsidR="00190F53">
          <w:rPr>
            <w:rFonts w:hint="eastAsia"/>
          </w:rPr>
          <w:t>那么多的资金投</w:t>
        </w:r>
      </w:ins>
      <w:ins w:id="229" w:author="蔡长春" w:date="2017-05-09T00:22:00Z">
        <w:r w:rsidR="00190F53">
          <w:rPr>
            <w:rFonts w:hint="eastAsia"/>
          </w:rPr>
          <w:t>向了相同的交易</w:t>
        </w:r>
      </w:ins>
      <w:del w:id="230" w:author="蔡长春" w:date="2017-05-09T00:22:00Z">
        <w:r w:rsidR="002957A6" w:rsidRPr="00970684" w:rsidDel="00190F53">
          <w:rPr>
            <w:rFonts w:hint="eastAsia"/>
          </w:rPr>
          <w:delText>在相同的贸易</w:delText>
        </w:r>
        <w:r w:rsidR="002957A6" w:rsidDel="00190F53">
          <w:rPr>
            <w:rFonts w:hint="eastAsia"/>
          </w:rPr>
          <w:delText>中</w:delText>
        </w:r>
        <w:r w:rsidR="002957A6" w:rsidRPr="00970684" w:rsidDel="00190F53">
          <w:rPr>
            <w:rFonts w:hint="eastAsia"/>
          </w:rPr>
          <w:delText>使用很多基金</w:delText>
        </w:r>
        <w:r w:rsidR="002957A6" w:rsidDel="00190F53">
          <w:rPr>
            <w:rFonts w:hint="eastAsia"/>
          </w:rPr>
          <w:delText>，</w:delText>
        </w:r>
      </w:del>
      <w:ins w:id="231" w:author="蔡长春" w:date="2017-05-09T00:22:00Z">
        <w:r w:rsidR="00190F53">
          <w:rPr>
            <w:rFonts w:hint="eastAsia"/>
          </w:rPr>
          <w:t>，如果提出更多、不同的疑问，</w:t>
        </w:r>
      </w:ins>
      <w:ins w:id="232" w:author="蔡长春" w:date="2017-05-09T00:23:00Z">
        <w:r w:rsidR="000E5C8E">
          <w:rPr>
            <w:rFonts w:hint="eastAsia"/>
          </w:rPr>
          <w:t>个案的</w:t>
        </w:r>
      </w:ins>
      <w:del w:id="233" w:author="蔡长春" w:date="2017-05-09T00:22:00Z">
        <w:r w:rsidR="002957A6" w:rsidRPr="00970684" w:rsidDel="00190F53">
          <w:rPr>
            <w:rFonts w:hint="eastAsia"/>
          </w:rPr>
          <w:delText>问</w:delText>
        </w:r>
      </w:del>
      <w:del w:id="234" w:author="蔡长春" w:date="2017-05-09T00:23:00Z">
        <w:r w:rsidR="002957A6" w:rsidDel="000E5C8E">
          <w:rPr>
            <w:rFonts w:hint="eastAsia"/>
          </w:rPr>
          <w:delText>很多的、</w:delText>
        </w:r>
        <w:r w:rsidR="002957A6" w:rsidRPr="00970684" w:rsidDel="000E5C8E">
          <w:rPr>
            <w:rFonts w:hint="eastAsia"/>
          </w:rPr>
          <w:delText>不同的问题</w:delText>
        </w:r>
        <w:r w:rsidR="002957A6" w:rsidDel="000E5C8E">
          <w:rPr>
            <w:rFonts w:hint="eastAsia"/>
          </w:rPr>
          <w:delText>，</w:delText>
        </w:r>
        <w:r w:rsidR="00970684" w:rsidRPr="00970684" w:rsidDel="000E5C8E">
          <w:rPr>
            <w:rFonts w:hint="eastAsia"/>
          </w:rPr>
          <w:delText>个人的</w:delText>
        </w:r>
      </w:del>
      <w:r w:rsidR="00970684" w:rsidRPr="00970684">
        <w:rPr>
          <w:rFonts w:hint="eastAsia"/>
        </w:rPr>
        <w:t>结果</w:t>
      </w:r>
      <w:ins w:id="235" w:author="蔡长春" w:date="2017-05-09T00:23:00Z">
        <w:r w:rsidR="000E5C8E">
          <w:rPr>
            <w:rFonts w:hint="eastAsia"/>
          </w:rPr>
          <w:t>可能</w:t>
        </w:r>
      </w:ins>
      <w:r w:rsidR="00970684" w:rsidRPr="00970684">
        <w:rPr>
          <w:rFonts w:hint="eastAsia"/>
        </w:rPr>
        <w:t>就</w:t>
      </w:r>
      <w:r w:rsidR="002957A6">
        <w:rPr>
          <w:rFonts w:hint="eastAsia"/>
        </w:rPr>
        <w:t>会</w:t>
      </w:r>
      <w:r w:rsidR="00970684" w:rsidRPr="00970684">
        <w:rPr>
          <w:rFonts w:hint="eastAsia"/>
        </w:rPr>
        <w:t>不同了。</w:t>
      </w:r>
    </w:p>
    <w:p w:rsidR="00970684" w:rsidRPr="0055401C" w:rsidRDefault="00970684">
      <w:pPr>
        <w:ind w:firstLine="562"/>
        <w:rPr>
          <w:b/>
          <w:sz w:val="28"/>
        </w:rPr>
      </w:pPr>
      <w:r w:rsidRPr="0055401C">
        <w:rPr>
          <w:rFonts w:hint="eastAsia"/>
          <w:b/>
          <w:sz w:val="28"/>
        </w:rPr>
        <w:t>尽职调查有助于避免损失</w:t>
      </w:r>
    </w:p>
    <w:p w:rsidR="00970684" w:rsidRDefault="00C2492B">
      <w:pPr>
        <w:ind w:firstLine="480"/>
      </w:pPr>
      <w:r>
        <w:rPr>
          <w:rFonts w:hint="eastAsia"/>
        </w:rPr>
        <w:t>好的尽职调查将有助于一些投资者减少或避免</w:t>
      </w:r>
      <w:r w:rsidR="00970684" w:rsidRPr="00970684">
        <w:rPr>
          <w:rFonts w:hint="eastAsia"/>
        </w:rPr>
        <w:t>损失。</w:t>
      </w:r>
      <w:ins w:id="236" w:author="蔡长春" w:date="2017-05-09T09:18:00Z">
        <w:r w:rsidR="008522C0">
          <w:rPr>
            <w:rFonts w:hint="eastAsia"/>
          </w:rPr>
          <w:t>如果</w:t>
        </w:r>
      </w:ins>
      <w:r>
        <w:rPr>
          <w:rFonts w:hint="eastAsia"/>
        </w:rPr>
        <w:t>曾经</w:t>
      </w:r>
      <w:r w:rsidR="00970684" w:rsidRPr="00970684">
        <w:rPr>
          <w:rFonts w:hint="eastAsia"/>
        </w:rPr>
        <w:t>有投资者花</w:t>
      </w:r>
      <w:ins w:id="237" w:author="蔡长春" w:date="2017-05-09T09:18:00Z">
        <w:r w:rsidR="008522C0">
          <w:rPr>
            <w:rFonts w:hint="eastAsia"/>
          </w:rPr>
          <w:t>点</w:t>
        </w:r>
      </w:ins>
      <w:r w:rsidR="00970684" w:rsidRPr="00970684">
        <w:rPr>
          <w:rFonts w:hint="eastAsia"/>
        </w:rPr>
        <w:t>时间</w:t>
      </w:r>
      <w:r>
        <w:rPr>
          <w:rFonts w:hint="eastAsia"/>
        </w:rPr>
        <w:t>对</w:t>
      </w:r>
      <w:r w:rsidRPr="00970684">
        <w:rPr>
          <w:rFonts w:hint="eastAsia"/>
        </w:rPr>
        <w:t>麦道夫</w:t>
      </w:r>
      <w:ins w:id="238" w:author="蔡长春" w:date="2017-05-09T09:18:00Z">
        <w:r w:rsidR="008522C0">
          <w:rPr>
            <w:rFonts w:hint="eastAsia"/>
          </w:rPr>
          <w:t>、阿加佩及其他</w:t>
        </w:r>
      </w:ins>
      <w:ins w:id="239" w:author="蔡长春" w:date="2017-05-09T09:29:00Z">
        <w:r w:rsidR="00DB217D">
          <w:rPr>
            <w:rFonts w:hint="eastAsia"/>
          </w:rPr>
          <w:t>管理人</w:t>
        </w:r>
      </w:ins>
      <w:r w:rsidR="00970684" w:rsidRPr="00970684">
        <w:rPr>
          <w:rFonts w:hint="eastAsia"/>
        </w:rPr>
        <w:t>进行尽职调查</w:t>
      </w:r>
      <w:ins w:id="240" w:author="蔡长春" w:date="2017-05-09T09:29:00Z">
        <w:r w:rsidR="00DB217D">
          <w:rPr>
            <w:rFonts w:hint="eastAsia"/>
          </w:rPr>
          <w:t>的话</w:t>
        </w:r>
      </w:ins>
      <w:r w:rsidR="00A60813">
        <w:rPr>
          <w:rFonts w:hint="eastAsia"/>
        </w:rPr>
        <w:t>，</w:t>
      </w:r>
      <w:del w:id="241" w:author="蔡长春" w:date="2017-05-09T09:29:00Z">
        <w:r w:rsidDel="00DB217D">
          <w:rPr>
            <w:rFonts w:hint="eastAsia"/>
          </w:rPr>
          <w:delText>结果</w:delText>
        </w:r>
        <w:r w:rsidR="00970684" w:rsidRPr="00970684" w:rsidDel="00DB217D">
          <w:rPr>
            <w:rFonts w:hint="eastAsia"/>
          </w:rPr>
          <w:delText>目瞪口呆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对</w:delText>
        </w:r>
        <w:r w:rsidR="00970684" w:rsidRPr="00970684" w:rsidDel="00DB217D">
          <w:rPr>
            <w:rFonts w:hint="eastAsia"/>
          </w:rPr>
          <w:delText>其他人来说</w:delText>
        </w:r>
        <w:r w:rsidR="00A60813" w:rsidDel="00DB217D">
          <w:rPr>
            <w:rFonts w:hint="eastAsia"/>
          </w:rPr>
          <w:delText>，</w:delText>
        </w:r>
      </w:del>
      <w:ins w:id="242" w:author="蔡长春" w:date="2017-05-09T09:31:00Z">
        <w:r w:rsidR="00DB217D">
          <w:rPr>
            <w:rFonts w:hint="eastAsia"/>
          </w:rPr>
          <w:t>至少</w:t>
        </w:r>
      </w:ins>
      <w:r w:rsidR="00970684" w:rsidRPr="00970684">
        <w:rPr>
          <w:rFonts w:hint="eastAsia"/>
        </w:rPr>
        <w:t>他</w:t>
      </w:r>
      <w:r w:rsidR="006270D0">
        <w:rPr>
          <w:rFonts w:hint="eastAsia"/>
        </w:rPr>
        <w:t>们</w:t>
      </w:r>
      <w:ins w:id="243" w:author="蔡长春" w:date="2017-05-09T09:31:00Z">
        <w:r w:rsidR="00DB217D">
          <w:rPr>
            <w:rFonts w:hint="eastAsia"/>
          </w:rPr>
          <w:t>自己，</w:t>
        </w:r>
      </w:ins>
      <w:del w:id="244" w:author="蔡长春" w:date="2017-05-09T09:31:00Z">
        <w:r w:rsidR="006270D0" w:rsidDel="00DB217D">
          <w:rPr>
            <w:rFonts w:hint="eastAsia"/>
          </w:rPr>
          <w:delText>很</w:delText>
        </w:r>
      </w:del>
      <w:ins w:id="245" w:author="蔡长春" w:date="2017-05-09T09:30:00Z">
        <w:r w:rsidR="00DB217D">
          <w:rPr>
            <w:rFonts w:hint="eastAsia"/>
          </w:rPr>
          <w:t>有很大可能性</w:t>
        </w:r>
      </w:ins>
      <w:del w:id="246" w:author="蔡长春" w:date="2017-05-09T09:30:00Z">
        <w:r w:rsidR="00970684" w:rsidRPr="00970684" w:rsidDel="00DB217D">
          <w:rPr>
            <w:rFonts w:hint="eastAsia"/>
          </w:rPr>
          <w:delText>可能</w:delText>
        </w:r>
      </w:del>
      <w:ins w:id="247" w:author="蔡长春" w:date="2017-05-09T09:29:00Z">
        <w:r w:rsidR="00DB217D">
          <w:rPr>
            <w:rFonts w:hint="eastAsia"/>
          </w:rPr>
          <w:t>可以避免</w:t>
        </w:r>
      </w:ins>
      <w:del w:id="248" w:author="蔡长春" w:date="2017-05-09T09:29:00Z">
        <w:r w:rsidR="00970684" w:rsidRPr="00970684" w:rsidDel="00DB217D">
          <w:rPr>
            <w:rFonts w:hint="eastAsia"/>
          </w:rPr>
          <w:delText>会</w:delText>
        </w:r>
      </w:del>
      <w:del w:id="249" w:author="蔡长春" w:date="2017-05-09T09:30:00Z">
        <w:r w:rsidR="00970684" w:rsidRPr="00970684" w:rsidDel="00DB217D">
          <w:rPr>
            <w:rFonts w:hint="eastAsia"/>
          </w:rPr>
          <w:delText>淘汰</w:delText>
        </w:r>
      </w:del>
      <w:r w:rsidR="00970684" w:rsidRPr="00970684">
        <w:rPr>
          <w:rFonts w:hint="eastAsia"/>
        </w:rPr>
        <w:t>欺诈</w:t>
      </w:r>
      <w:r w:rsidR="00A60813">
        <w:rPr>
          <w:rFonts w:hint="eastAsia"/>
        </w:rPr>
        <w:t>，</w:t>
      </w:r>
      <w:ins w:id="250" w:author="蔡长春" w:date="2017-05-09T09:30:00Z">
        <w:r w:rsidR="00DB217D">
          <w:rPr>
            <w:rFonts w:hint="eastAsia"/>
          </w:rPr>
          <w:t>甚至</w:t>
        </w:r>
      </w:ins>
      <w:ins w:id="251" w:author="蔡长春" w:date="2017-05-09T09:32:00Z">
        <w:r w:rsidR="00DB217D">
          <w:rPr>
            <w:rFonts w:hint="eastAsia"/>
          </w:rPr>
          <w:t>大多数人都有可能</w:t>
        </w:r>
      </w:ins>
      <w:ins w:id="252" w:author="蔡长春" w:date="2017-05-09T09:30:00Z">
        <w:r w:rsidR="00DB217D">
          <w:rPr>
            <w:rFonts w:hint="eastAsia"/>
          </w:rPr>
          <w:t>可以避免</w:t>
        </w:r>
      </w:ins>
      <w:ins w:id="253" w:author="蔡长春" w:date="2017-05-09T09:32:00Z">
        <w:r w:rsidR="00DB217D">
          <w:rPr>
            <w:rFonts w:hint="eastAsia"/>
          </w:rPr>
          <w:t>欺诈</w:t>
        </w:r>
      </w:ins>
      <w:del w:id="254" w:author="蔡长春" w:date="2017-05-09T09:32:00Z">
        <w:r w:rsidR="00970684" w:rsidRPr="00970684" w:rsidDel="00DB217D">
          <w:rPr>
            <w:rFonts w:hint="eastAsia"/>
          </w:rPr>
          <w:delText>至少对自己</w:delText>
        </w:r>
        <w:r w:rsidDel="00DB217D">
          <w:rPr>
            <w:rFonts w:hint="eastAsia"/>
          </w:rPr>
          <w:delText>来说</w:delText>
        </w:r>
        <w:r w:rsidR="00A60813" w:rsidDel="00DB217D">
          <w:rPr>
            <w:rFonts w:hint="eastAsia"/>
          </w:rPr>
          <w:delText>，</w:delText>
        </w:r>
        <w:r w:rsidR="006270D0" w:rsidDel="00DB217D">
          <w:rPr>
            <w:rFonts w:hint="eastAsia"/>
          </w:rPr>
          <w:delText>可能遭受重大</w:delText>
        </w:r>
        <w:r w:rsidDel="00DB217D">
          <w:rPr>
            <w:rFonts w:hint="eastAsia"/>
          </w:rPr>
          <w:delText>的损失</w:delText>
        </w:r>
      </w:del>
      <w:r w:rsidR="00970684"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proofErr w:type="gramStart"/>
      <w:ins w:id="255" w:author="蔡长春" w:date="2017-05-09T09:32:00Z">
        <w:r w:rsidR="00DB217D">
          <w:rPr>
            <w:rFonts w:hint="eastAsia"/>
          </w:rPr>
          <w:t>尽调</w:t>
        </w:r>
      </w:ins>
      <w:proofErr w:type="gramEnd"/>
      <w:del w:id="256" w:author="蔡长春" w:date="2017-05-09T09:32:00Z">
        <w:r w:rsidR="00970684" w:rsidRPr="00970684" w:rsidDel="00DB217D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</w:t>
      </w:r>
      <w:r>
        <w:rPr>
          <w:rFonts w:hint="eastAsia"/>
        </w:rPr>
        <w:t>一项</w:t>
      </w:r>
      <w:r w:rsidR="00970684" w:rsidRPr="00970684">
        <w:rPr>
          <w:rFonts w:hint="eastAsia"/>
        </w:rPr>
        <w:t>艰苦的工作</w:t>
      </w:r>
      <w:r w:rsidR="00A60813">
        <w:rPr>
          <w:rFonts w:hint="eastAsia"/>
        </w:rPr>
        <w:t>，</w:t>
      </w:r>
      <w:r>
        <w:rPr>
          <w:rFonts w:hint="eastAsia"/>
        </w:rPr>
        <w:t>它并</w:t>
      </w:r>
      <w:r w:rsidR="00970684" w:rsidRPr="00970684">
        <w:rPr>
          <w:rFonts w:hint="eastAsia"/>
        </w:rPr>
        <w:t>不迷人</w:t>
      </w:r>
      <w:r w:rsidR="00A60813">
        <w:rPr>
          <w:rFonts w:hint="eastAsia"/>
        </w:rPr>
        <w:t>，</w:t>
      </w:r>
      <w:ins w:id="257" w:author="蔡长春" w:date="2017-05-09T09:33:00Z">
        <w:r w:rsidR="00DB217D">
          <w:rPr>
            <w:rFonts w:hint="eastAsia"/>
          </w:rPr>
          <w:t>严格来说</w:t>
        </w:r>
      </w:ins>
      <w:r w:rsidR="006270D0">
        <w:rPr>
          <w:rFonts w:hint="eastAsia"/>
        </w:rPr>
        <w:t>这</w:t>
      </w:r>
      <w:ins w:id="258" w:author="蔡长春" w:date="2017-05-09T09:33:00Z">
        <w:r w:rsidR="00DB217D">
          <w:rPr>
            <w:rFonts w:hint="eastAsia"/>
          </w:rPr>
          <w:t>只</w:t>
        </w:r>
      </w:ins>
      <w:r w:rsidR="006270D0">
        <w:rPr>
          <w:rFonts w:hint="eastAsia"/>
        </w:rPr>
        <w:t>是一项艰巨的任务。</w:t>
      </w:r>
      <w:del w:id="259" w:author="蔡长春" w:date="2017-05-09T09:36:00Z">
        <w:r w:rsidR="006270D0" w:rsidDel="00DB217D">
          <w:rPr>
            <w:rFonts w:hint="eastAsia"/>
          </w:rPr>
          <w:delText>麦道</w:delText>
        </w:r>
        <w:r w:rsidR="00970684" w:rsidRPr="00970684" w:rsidDel="00DB217D">
          <w:rPr>
            <w:rFonts w:hint="eastAsia"/>
          </w:rPr>
          <w:delText>夫</w:delText>
        </w:r>
        <w:r w:rsidR="00A60813" w:rsidDel="00DB217D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或者我们应该说的是</w:t>
      </w:r>
      <w:r w:rsidR="00A60813">
        <w:rPr>
          <w:rFonts w:hint="eastAsia"/>
        </w:rPr>
        <w:t>，</w:t>
      </w:r>
      <w:ins w:id="260" w:author="蔡长春" w:date="2017-05-09T09:37:00Z">
        <w:r w:rsidR="00DB217D">
          <w:rPr>
            <w:rFonts w:hint="eastAsia"/>
          </w:rPr>
          <w:t>麦道夫就是一个主推手</w:t>
        </w:r>
      </w:ins>
      <w:del w:id="261" w:author="蔡长春" w:date="2017-05-09T09:37:00Z">
        <w:r w:rsidR="00970684" w:rsidRPr="00970684" w:rsidDel="00DB217D">
          <w:rPr>
            <w:rFonts w:hint="eastAsia"/>
          </w:rPr>
          <w:delText>主机械手</w:delText>
        </w:r>
      </w:del>
      <w:r w:rsidR="00970684" w:rsidRPr="00970684">
        <w:rPr>
          <w:rFonts w:hint="eastAsia"/>
        </w:rPr>
        <w:t>。他</w:t>
      </w:r>
      <w:ins w:id="262" w:author="蔡长春" w:date="2017-05-09T09:37:00Z">
        <w:r w:rsidR="00DB217D">
          <w:rPr>
            <w:rFonts w:hint="eastAsia"/>
          </w:rPr>
          <w:t>通过大众</w:t>
        </w:r>
      </w:ins>
      <w:del w:id="263" w:author="蔡长春" w:date="2017-05-09T09:37:00Z">
        <w:r w:rsidR="00970684" w:rsidRPr="00970684" w:rsidDel="00DB217D">
          <w:rPr>
            <w:rFonts w:hint="eastAsia"/>
          </w:rPr>
          <w:delText>捕食</w:delText>
        </w:r>
      </w:del>
      <w:r w:rsidR="00970684" w:rsidRPr="00970684">
        <w:rPr>
          <w:rFonts w:hint="eastAsia"/>
        </w:rPr>
        <w:t>的情绪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贪婪</w:t>
      </w:r>
      <w:r w:rsidR="006270D0">
        <w:rPr>
          <w:rFonts w:hint="eastAsia"/>
        </w:rPr>
        <w:t>、</w:t>
      </w:r>
      <w:r w:rsidR="00970684" w:rsidRPr="00970684">
        <w:rPr>
          <w:rFonts w:hint="eastAsia"/>
        </w:rPr>
        <w:t>嫉妒</w:t>
      </w:r>
      <w:ins w:id="264" w:author="蔡长春" w:date="2017-05-09T09:37:00Z">
        <w:r w:rsidR="00DB217D">
          <w:rPr>
            <w:rFonts w:hint="eastAsia"/>
          </w:rPr>
          <w:t>进行掠夺</w:t>
        </w:r>
      </w:ins>
      <w:r w:rsidR="00A60813">
        <w:rPr>
          <w:rFonts w:hint="eastAsia"/>
        </w:rPr>
        <w:t>，</w:t>
      </w:r>
      <w:ins w:id="265" w:author="蔡长春" w:date="2017-05-09T09:37:00Z">
        <w:r w:rsidR="00DB217D">
          <w:rPr>
            <w:rFonts w:hint="eastAsia"/>
          </w:rPr>
          <w:t>通过这些手段</w:t>
        </w:r>
      </w:ins>
      <w:del w:id="266" w:author="蔡长春" w:date="2017-05-09T09:37:00Z">
        <w:r w:rsidR="006270D0" w:rsidDel="00DB217D">
          <w:rPr>
            <w:rFonts w:hint="eastAsia"/>
          </w:rPr>
          <w:delText>这样</w:delText>
        </w:r>
        <w:r w:rsidR="00970684" w:rsidRPr="00970684" w:rsidDel="00DB217D">
          <w:rPr>
            <w:rFonts w:hint="eastAsia"/>
          </w:rPr>
          <w:delText>让他诈骗</w:delText>
        </w:r>
      </w:del>
      <w:ins w:id="267" w:author="蔡长春" w:date="2017-05-09T09:37:00Z">
        <w:r w:rsidR="00DB217D">
          <w:rPr>
            <w:rFonts w:hint="eastAsia"/>
          </w:rPr>
          <w:t>他欺骗</w:t>
        </w:r>
      </w:ins>
      <w:r w:rsidR="006270D0">
        <w:rPr>
          <w:rFonts w:hint="eastAsia"/>
        </w:rPr>
        <w:t>了别</w:t>
      </w:r>
      <w:r w:rsidR="00970684" w:rsidRPr="00970684">
        <w:rPr>
          <w:rFonts w:hint="eastAsia"/>
        </w:rPr>
        <w:t>人</w:t>
      </w:r>
      <w:r w:rsidR="00970684" w:rsidRPr="00970684">
        <w:rPr>
          <w:rFonts w:hint="eastAsia"/>
        </w:rPr>
        <w:t>30</w:t>
      </w:r>
      <w:r w:rsidR="006270D0">
        <w:rPr>
          <w:rFonts w:hint="eastAsia"/>
        </w:rPr>
        <w:t>年</w:t>
      </w:r>
      <w:r w:rsidR="00970684" w:rsidRPr="00970684">
        <w:rPr>
          <w:rFonts w:hint="eastAsia"/>
        </w:rPr>
        <w:t>。当然</w:t>
      </w:r>
      <w:r w:rsidR="00A60813">
        <w:rPr>
          <w:rFonts w:hint="eastAsia"/>
        </w:rPr>
        <w:t>，</w:t>
      </w:r>
      <w:ins w:id="268" w:author="蔡长春" w:date="2017-05-09T09:42:00Z">
        <w:r w:rsidR="002013D4" w:rsidRPr="002013D4">
          <w:t xml:space="preserve">Harry </w:t>
        </w:r>
        <w:proofErr w:type="spellStart"/>
        <w:r w:rsidR="002013D4" w:rsidRPr="002013D4">
          <w:t>Markopolos</w:t>
        </w:r>
        <w:proofErr w:type="spellEnd"/>
        <w:r w:rsidR="002013D4">
          <w:rPr>
            <w:rFonts w:hint="eastAsia"/>
          </w:rPr>
          <w:t>及其他一些人</w:t>
        </w:r>
      </w:ins>
      <w:ins w:id="269" w:author="蔡长春" w:date="2017-05-09T09:43:00Z">
        <w:r w:rsidR="002013D4">
          <w:rPr>
            <w:rFonts w:hint="eastAsia"/>
          </w:rPr>
          <w:t>多年前</w:t>
        </w:r>
      </w:ins>
      <w:ins w:id="270" w:author="蔡长春" w:date="2017-05-09T09:42:00Z">
        <w:r w:rsidR="002013D4">
          <w:rPr>
            <w:rFonts w:hint="eastAsia"/>
          </w:rPr>
          <w:t>曾经举报过麦道夫，</w:t>
        </w:r>
      </w:ins>
      <w:del w:id="271" w:author="蔡长春" w:date="2017-05-09T09:42:00Z">
        <w:r w:rsidR="006270D0" w:rsidDel="002013D4">
          <w:rPr>
            <w:rFonts w:hint="eastAsia"/>
          </w:rPr>
          <w:delText>华润和其他一些人掉进</w:delText>
        </w:r>
        <w:r w:rsidR="00970684" w:rsidRPr="00970684" w:rsidDel="002013D4">
          <w:rPr>
            <w:rFonts w:hint="eastAsia"/>
          </w:rPr>
          <w:delText>麦道夫</w:delText>
        </w:r>
        <w:r w:rsidR="006270D0" w:rsidDel="002013D4">
          <w:rPr>
            <w:rFonts w:hint="eastAsia"/>
          </w:rPr>
          <w:delText>的陷阱里很多年</w:delText>
        </w:r>
        <w:r w:rsidR="00A60813" w:rsidDel="002013D4">
          <w:rPr>
            <w:rFonts w:hint="eastAsia"/>
          </w:rPr>
          <w:delText>，</w:delText>
        </w:r>
      </w:del>
      <w:r w:rsidR="006270D0">
        <w:rPr>
          <w:rFonts w:hint="eastAsia"/>
        </w:rPr>
        <w:t>但是</w:t>
      </w:r>
      <w:r w:rsidR="006270D0" w:rsidRPr="00970684">
        <w:rPr>
          <w:rFonts w:hint="eastAsia"/>
        </w:rPr>
        <w:t>麦道夫</w:t>
      </w:r>
      <w:r w:rsidR="00C67F77">
        <w:rPr>
          <w:rFonts w:hint="eastAsia"/>
        </w:rPr>
        <w:t>太善于</w:t>
      </w:r>
      <w:ins w:id="272" w:author="蔡长春" w:date="2017-05-09T09:43:00Z">
        <w:r w:rsidR="002013D4">
          <w:rPr>
            <w:rFonts w:hint="eastAsia"/>
          </w:rPr>
          <w:t>欺骗了</w:t>
        </w:r>
      </w:ins>
      <w:del w:id="273" w:author="蔡长春" w:date="2017-05-09T09:43:00Z">
        <w:r w:rsidR="00C67F77" w:rsidDel="002013D4">
          <w:rPr>
            <w:rFonts w:hint="eastAsia"/>
          </w:rPr>
          <w:delText>欺诈</w:delText>
        </w:r>
      </w:del>
      <w:r w:rsidR="00C67F77">
        <w:rPr>
          <w:rFonts w:hint="eastAsia"/>
        </w:rPr>
        <w:t>以至于没被</w:t>
      </w:r>
      <w:r w:rsidR="006270D0">
        <w:rPr>
          <w:rFonts w:hint="eastAsia"/>
        </w:rPr>
        <w:t>抓住把柄</w:t>
      </w:r>
      <w:r w:rsidR="00970684" w:rsidRPr="00970684">
        <w:rPr>
          <w:rFonts w:hint="eastAsia"/>
        </w:rPr>
        <w:t>。</w:t>
      </w:r>
      <w:ins w:id="274" w:author="蔡长春" w:date="2017-05-09T09:43:00Z">
        <w:r w:rsidR="002013D4">
          <w:rPr>
            <w:rFonts w:hint="eastAsia"/>
          </w:rPr>
          <w:t>进行尽职调查</w:t>
        </w:r>
      </w:ins>
      <w:del w:id="275" w:author="蔡长春" w:date="2017-05-09T09:43:00Z">
        <w:r w:rsidR="00970684" w:rsidRPr="00970684" w:rsidDel="002013D4">
          <w:rPr>
            <w:rFonts w:hint="eastAsia"/>
          </w:rPr>
          <w:delText>这</w:delText>
        </w:r>
      </w:del>
      <w:r w:rsidR="00970684" w:rsidRPr="00970684">
        <w:rPr>
          <w:rFonts w:hint="eastAsia"/>
        </w:rPr>
        <w:t>是我们</w:t>
      </w:r>
      <w:r w:rsidR="006270D0">
        <w:rPr>
          <w:rFonts w:hint="eastAsia"/>
        </w:rPr>
        <w:t>投资者</w:t>
      </w:r>
      <w:r w:rsidR="00970684" w:rsidRPr="00970684">
        <w:rPr>
          <w:rFonts w:hint="eastAsia"/>
        </w:rPr>
        <w:t>的责任</w:t>
      </w:r>
      <w:r w:rsidR="00A60813">
        <w:rPr>
          <w:rFonts w:hint="eastAsia"/>
        </w:rPr>
        <w:t>，</w:t>
      </w:r>
      <w:del w:id="276" w:author="蔡长春" w:date="2017-05-09T09:43:00Z">
        <w:r w:rsidR="006270D0" w:rsidDel="002013D4">
          <w:rPr>
            <w:rFonts w:hint="eastAsia"/>
          </w:rPr>
          <w:delText>因为我们要执行尽职调查，并</w:delText>
        </w:r>
      </w:del>
      <w:r w:rsidR="00970684" w:rsidRPr="00970684">
        <w:rPr>
          <w:rFonts w:hint="eastAsia"/>
        </w:rPr>
        <w:t>永远</w:t>
      </w:r>
      <w:ins w:id="277" w:author="蔡长春" w:date="2017-05-09T09:44:00Z">
        <w:r w:rsidR="002013D4">
          <w:rPr>
            <w:rFonts w:hint="eastAsia"/>
          </w:rPr>
          <w:t>要</w:t>
        </w:r>
      </w:ins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del w:id="278" w:author="蔡长春" w:date="2017-05-09T09:44:00Z">
        <w:r w:rsidR="00970684" w:rsidRPr="00970684" w:rsidDel="002013D4">
          <w:rPr>
            <w:rFonts w:hint="eastAsia"/>
          </w:rPr>
          <w:delText>似乎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好</w:delText>
        </w:r>
      </w:del>
      <w:ins w:id="279" w:author="蔡长春" w:date="2017-05-09T09:44:00Z">
        <w:r w:rsidR="002013D4">
          <w:rPr>
            <w:rFonts w:hint="eastAsia"/>
          </w:rPr>
          <w:t>看上去好</w:t>
        </w:r>
      </w:ins>
      <w:r w:rsidR="00970684" w:rsidRPr="00970684">
        <w:rPr>
          <w:rFonts w:hint="eastAsia"/>
        </w:rPr>
        <w:t>得</w:t>
      </w:r>
      <w:del w:id="280" w:author="蔡长春" w:date="2017-05-09T09:44:00Z">
        <w:r w:rsidR="00970684" w:rsidRPr="00970684" w:rsidDel="002013D4">
          <w:rPr>
            <w:rFonts w:hint="eastAsia"/>
          </w:rPr>
          <w:delText>令人</w:delText>
        </w:r>
      </w:del>
      <w:r w:rsidR="00970684" w:rsidRPr="00970684">
        <w:rPr>
          <w:rFonts w:hint="eastAsia"/>
        </w:rPr>
        <w:t>难以置信</w:t>
      </w:r>
      <w:ins w:id="281" w:author="蔡长春" w:date="2017-05-09T09:44:00Z">
        <w:r w:rsidR="002013D4">
          <w:rPr>
            <w:rFonts w:hint="eastAsia"/>
          </w:rPr>
          <w:t>的</w:t>
        </w:r>
      </w:ins>
      <w:r w:rsidR="00A60813">
        <w:rPr>
          <w:rFonts w:hint="eastAsia"/>
        </w:rPr>
        <w:t>，</w:t>
      </w:r>
      <w:ins w:id="282" w:author="蔡长春" w:date="2017-05-09T09:44:00Z">
        <w:r w:rsidR="002013D4">
          <w:rPr>
            <w:rFonts w:hint="eastAsia"/>
          </w:rPr>
          <w:t>往往就是假的</w:t>
        </w:r>
      </w:ins>
      <w:del w:id="283" w:author="蔡长春" w:date="2017-05-09T09:44:00Z">
        <w:r w:rsidR="00970684" w:rsidRPr="00970684" w:rsidDel="002013D4">
          <w:rPr>
            <w:rFonts w:hint="eastAsia"/>
          </w:rPr>
          <w:delText>它</w:delText>
        </w:r>
        <w:r w:rsidR="006270D0" w:rsidDel="002013D4">
          <w:rPr>
            <w:rFonts w:hint="eastAsia"/>
          </w:rPr>
          <w:delText>越</w:delText>
        </w:r>
        <w:r w:rsidR="00970684" w:rsidRPr="00970684" w:rsidDel="002013D4">
          <w:rPr>
            <w:rFonts w:hint="eastAsia"/>
          </w:rPr>
          <w:delText>可能是</w:delText>
        </w:r>
        <w:r w:rsidR="006270D0" w:rsidDel="002013D4">
          <w:rPr>
            <w:rFonts w:hint="eastAsia"/>
          </w:rPr>
          <w:delText>诈骗</w:delText>
        </w:r>
      </w:del>
      <w:r w:rsidR="00970684" w:rsidRPr="00970684">
        <w:rPr>
          <w:rFonts w:hint="eastAsia"/>
        </w:rPr>
        <w:t>。</w:t>
      </w:r>
      <w:r w:rsidR="006270D0">
        <w:rPr>
          <w:rFonts w:hint="eastAsia"/>
        </w:rPr>
        <w:t>想想</w:t>
      </w:r>
      <w:ins w:id="284" w:author="蔡长春" w:date="2017-05-09T09:45:00Z">
        <w:r w:rsidR="002013D4">
          <w:rPr>
            <w:rFonts w:hint="eastAsia"/>
          </w:rPr>
          <w:t>看，</w:t>
        </w:r>
      </w:ins>
      <w:r w:rsidR="00970684" w:rsidRPr="00970684">
        <w:rPr>
          <w:rFonts w:hint="eastAsia"/>
        </w:rPr>
        <w:lastRenderedPageBreak/>
        <w:t>如果</w:t>
      </w:r>
      <w:ins w:id="285" w:author="蔡长春" w:date="2017-05-09T09:45:00Z">
        <w:r w:rsidR="002013D4">
          <w:rPr>
            <w:rFonts w:hint="eastAsia"/>
          </w:rPr>
          <w:t>那些</w:t>
        </w:r>
      </w:ins>
      <w:r w:rsidR="00970684" w:rsidRPr="00970684">
        <w:rPr>
          <w:rFonts w:hint="eastAsia"/>
        </w:rPr>
        <w:t>麦道夫</w:t>
      </w:r>
      <w:r w:rsidR="006270D0">
        <w:rPr>
          <w:rFonts w:hint="eastAsia"/>
        </w:rPr>
        <w:t>的</w:t>
      </w:r>
      <w:r w:rsidR="00970684" w:rsidRPr="00970684">
        <w:rPr>
          <w:rFonts w:hint="eastAsia"/>
        </w:rPr>
        <w:t>专业投资者</w:t>
      </w:r>
      <w:r w:rsidR="006270D0">
        <w:rPr>
          <w:rFonts w:hint="eastAsia"/>
        </w:rPr>
        <w:t>能够</w:t>
      </w:r>
      <w:r w:rsidR="00970684" w:rsidRPr="00970684">
        <w:rPr>
          <w:rFonts w:hint="eastAsia"/>
        </w:rPr>
        <w:t>实践他们</w:t>
      </w:r>
      <w:ins w:id="286" w:author="蔡长春" w:date="2017-05-09T09:46:00Z">
        <w:r w:rsidR="002013D4">
          <w:rPr>
            <w:rFonts w:hint="eastAsia"/>
          </w:rPr>
          <w:t>自己</w:t>
        </w:r>
      </w:ins>
      <w:r w:rsidR="00970684" w:rsidRPr="00970684">
        <w:rPr>
          <w:rFonts w:hint="eastAsia"/>
        </w:rPr>
        <w:t>所讲的</w:t>
      </w:r>
      <w:r w:rsidR="006270D0">
        <w:rPr>
          <w:rFonts w:hint="eastAsia"/>
        </w:rPr>
        <w:t>，那将会挽</w:t>
      </w:r>
      <w:ins w:id="287" w:author="蔡长春" w:date="2017-05-09T09:46:00Z">
        <w:r w:rsidR="002013D4">
          <w:rPr>
            <w:rFonts w:hint="eastAsia"/>
          </w:rPr>
          <w:t>回</w:t>
        </w:r>
      </w:ins>
      <w:del w:id="288" w:author="蔡长春" w:date="2017-05-09T09:46:00Z">
        <w:r w:rsidR="006270D0" w:rsidDel="002013D4">
          <w:rPr>
            <w:rFonts w:hint="eastAsia"/>
          </w:rPr>
          <w:delText>救</w:delText>
        </w:r>
      </w:del>
      <w:r w:rsidR="006270D0">
        <w:rPr>
          <w:rFonts w:hint="eastAsia"/>
        </w:rPr>
        <w:t>多少</w:t>
      </w:r>
      <w:r w:rsidR="006270D0" w:rsidRPr="006270D0">
        <w:rPr>
          <w:rFonts w:hint="eastAsia"/>
        </w:rPr>
        <w:t>亿美元</w:t>
      </w:r>
      <w:r w:rsidR="006270D0">
        <w:rPr>
          <w:rFonts w:hint="eastAsia"/>
        </w:rPr>
        <w:t>的损失</w:t>
      </w:r>
      <w:r w:rsidR="00970684" w:rsidRPr="00970684">
        <w:rPr>
          <w:rFonts w:hint="eastAsia"/>
        </w:rPr>
        <w:t>。</w:t>
      </w:r>
      <w:r w:rsidR="006270D0" w:rsidRPr="00970684">
        <w:rPr>
          <w:rFonts w:hint="eastAsia"/>
        </w:rPr>
        <w:t>数</w:t>
      </w:r>
      <w:ins w:id="289" w:author="蔡长春" w:date="2017-05-09T09:47:00Z">
        <w:r w:rsidR="002013D4">
          <w:rPr>
            <w:rFonts w:hint="eastAsia"/>
          </w:rPr>
          <w:t>字</w:t>
        </w:r>
      </w:ins>
      <w:del w:id="290" w:author="蔡长春" w:date="2017-05-09T09:47:00Z">
        <w:r w:rsidR="006270D0" w:rsidRPr="00970684" w:rsidDel="002013D4">
          <w:rPr>
            <w:rFonts w:hint="eastAsia"/>
          </w:rPr>
          <w:delText>量</w:delText>
        </w:r>
        <w:r w:rsidR="006270D0" w:rsidDel="002013D4">
          <w:rPr>
            <w:rFonts w:hint="eastAsia"/>
          </w:rPr>
          <w:delText>肯定</w:delText>
        </w:r>
      </w:del>
      <w:r w:rsidR="00970684" w:rsidRPr="00970684">
        <w:rPr>
          <w:rFonts w:hint="eastAsia"/>
        </w:rPr>
        <w:t>是令人难以置信的。在这种情况下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贪婪和嫉妒</w:t>
      </w:r>
      <w:ins w:id="291" w:author="蔡长春" w:date="2017-05-09T09:48:00Z">
        <w:r w:rsidR="002013D4">
          <w:rPr>
            <w:rFonts w:hint="eastAsia"/>
          </w:rPr>
          <w:t>已被证明</w:t>
        </w:r>
      </w:ins>
      <w:del w:id="292" w:author="蔡长春" w:date="2017-05-09T09:48:00Z">
        <w:r w:rsidR="00970684" w:rsidRPr="00970684" w:rsidDel="002013D4">
          <w:rPr>
            <w:rFonts w:hint="eastAsia"/>
          </w:rPr>
          <w:delText>证明不适合任何人</w:delText>
        </w:r>
      </w:del>
      <w:ins w:id="293" w:author="蔡长春" w:date="2017-05-09T09:48:00Z">
        <w:r w:rsidR="002013D4">
          <w:rPr>
            <w:rFonts w:hint="eastAsia"/>
          </w:rPr>
          <w:t>对谁都不好</w:t>
        </w:r>
      </w:ins>
      <w:r w:rsidR="00970684" w:rsidRPr="00970684">
        <w:rPr>
          <w:rFonts w:hint="eastAsia"/>
        </w:rPr>
        <w:t>。</w:t>
      </w:r>
    </w:p>
    <w:p w:rsidR="00970684" w:rsidRDefault="006270D0">
      <w:pPr>
        <w:ind w:firstLine="480"/>
      </w:pPr>
      <w:r>
        <w:rPr>
          <w:rFonts w:hint="eastAsia"/>
        </w:rPr>
        <w:t>有很多人说他们对麦道夫</w:t>
      </w:r>
      <w:ins w:id="294" w:author="蔡长春" w:date="2017-05-09T09:56:00Z">
        <w:r w:rsidR="00FA024D">
          <w:rPr>
            <w:rFonts w:hint="eastAsia"/>
          </w:rPr>
          <w:t>进行</w:t>
        </w:r>
      </w:ins>
      <w:del w:id="295" w:author="蔡长春" w:date="2017-05-09T09:56:00Z">
        <w:r w:rsidDel="00FA024D">
          <w:rPr>
            <w:rFonts w:hint="eastAsia"/>
          </w:rPr>
          <w:delText>执行</w:delText>
        </w:r>
      </w:del>
      <w:r>
        <w:rPr>
          <w:rFonts w:hint="eastAsia"/>
        </w:rPr>
        <w:t>了尽职调查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他们只是被骗</w:t>
      </w:r>
      <w:r>
        <w:rPr>
          <w:rFonts w:hint="eastAsia"/>
        </w:rPr>
        <w:t>了。</w:t>
      </w:r>
      <w:ins w:id="296" w:author="蔡长春" w:date="2017-05-09T10:10:00Z">
        <w:r w:rsidR="0064184E">
          <w:rPr>
            <w:rFonts w:hint="eastAsia"/>
          </w:rPr>
          <w:t>这只是联接基金</w:t>
        </w:r>
      </w:ins>
      <w:r w:rsidR="00970684" w:rsidRPr="00970684">
        <w:rPr>
          <w:rFonts w:hint="eastAsia"/>
        </w:rPr>
        <w:t>针对投资者的诉讼</w:t>
      </w:r>
      <w:del w:id="297" w:author="蔡长春" w:date="2017-05-09T10:11:00Z">
        <w:r w:rsidR="00DE0635" w:rsidDel="0064184E">
          <w:rPr>
            <w:rFonts w:hint="eastAsia"/>
          </w:rPr>
          <w:delText>他们</w:delText>
        </w:r>
      </w:del>
      <w:r w:rsidR="00DE0635">
        <w:rPr>
          <w:rFonts w:hint="eastAsia"/>
        </w:rPr>
        <w:t>做出</w:t>
      </w:r>
      <w:ins w:id="298" w:author="蔡长春" w:date="2017-05-09T10:11:00Z">
        <w:r w:rsidR="0064184E">
          <w:rPr>
            <w:rFonts w:hint="eastAsia"/>
          </w:rPr>
          <w:t>的辩护</w:t>
        </w:r>
      </w:ins>
      <w:del w:id="299" w:author="蔡长春" w:date="2017-05-09T10:11:00Z">
        <w:r w:rsidR="00DE0635" w:rsidDel="0064184E">
          <w:rPr>
            <w:rFonts w:hint="eastAsia"/>
          </w:rPr>
          <w:delText>了防御</w:delText>
        </w:r>
      </w:del>
      <w:r w:rsidR="00DE0635">
        <w:rPr>
          <w:rFonts w:hint="eastAsia"/>
        </w:rPr>
        <w:t>。法院将决定</w:t>
      </w:r>
      <w:r w:rsidR="00970684" w:rsidRPr="00970684">
        <w:rPr>
          <w:rFonts w:hint="eastAsia"/>
        </w:rPr>
        <w:t>这些</w:t>
      </w:r>
      <w:del w:id="300" w:author="蔡长春" w:date="2017-05-09T10:16:00Z">
        <w:r w:rsidR="00970684" w:rsidRPr="00970684" w:rsidDel="0064184E">
          <w:rPr>
            <w:rFonts w:hint="eastAsia"/>
          </w:rPr>
          <w:delText>说法</w:delText>
        </w:r>
      </w:del>
      <w:ins w:id="301" w:author="蔡长春" w:date="2017-05-09T10:16:00Z">
        <w:r w:rsidR="0064184E">
          <w:rPr>
            <w:rFonts w:hint="eastAsia"/>
          </w:rPr>
          <w:t>主张</w:t>
        </w:r>
      </w:ins>
      <w:r w:rsidR="00970684" w:rsidRPr="00970684">
        <w:rPr>
          <w:rFonts w:hint="eastAsia"/>
        </w:rPr>
        <w:t>是</w:t>
      </w:r>
      <w:r w:rsidR="00DE0635">
        <w:rPr>
          <w:rFonts w:hint="eastAsia"/>
        </w:rPr>
        <w:t>否是</w:t>
      </w:r>
      <w:r w:rsidR="00970684" w:rsidRPr="00970684">
        <w:rPr>
          <w:rFonts w:hint="eastAsia"/>
        </w:rPr>
        <w:t>正确的。然而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我们相信</w:t>
      </w:r>
      <w:r w:rsidR="00A60813">
        <w:rPr>
          <w:rFonts w:hint="eastAsia"/>
        </w:rPr>
        <w:t>，</w:t>
      </w:r>
      <w:r w:rsidR="00DE0635">
        <w:rPr>
          <w:rFonts w:hint="eastAsia"/>
        </w:rPr>
        <w:t>有</w:t>
      </w:r>
      <w:r w:rsidR="00970684" w:rsidRPr="00970684">
        <w:rPr>
          <w:rFonts w:hint="eastAsia"/>
        </w:rPr>
        <w:t>一种方式</w:t>
      </w:r>
      <w:r w:rsidR="00DE0635">
        <w:rPr>
          <w:rFonts w:hint="eastAsia"/>
        </w:rPr>
        <w:t>可以使</w:t>
      </w:r>
      <w:r w:rsidR="00DE0635" w:rsidRPr="00970684">
        <w:rPr>
          <w:rFonts w:hint="eastAsia"/>
        </w:rPr>
        <w:t>同样的错误</w:t>
      </w:r>
      <w:r w:rsidR="00970684" w:rsidRPr="00970684">
        <w:rPr>
          <w:rFonts w:hint="eastAsia"/>
        </w:rPr>
        <w:t>避免犯两次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甚至是</w:t>
      </w:r>
      <w:r w:rsidR="00970684" w:rsidRPr="00970684">
        <w:rPr>
          <w:rFonts w:hint="eastAsia"/>
        </w:rPr>
        <w:t>第一次</w:t>
      </w:r>
      <w:r w:rsidR="00A60813">
        <w:rPr>
          <w:rFonts w:hint="eastAsia"/>
        </w:rPr>
        <w:t>，</w:t>
      </w:r>
      <w:r w:rsidR="00DE0635">
        <w:rPr>
          <w:rFonts w:hint="eastAsia"/>
        </w:rPr>
        <w:t>那就是关注经理如何管理资产。在尽职调查过程中</w:t>
      </w:r>
      <w:del w:id="302" w:author="蔡长春" w:date="2017-05-09T10:35:00Z">
        <w:r w:rsidR="00DE0635" w:rsidDel="00602F05">
          <w:rPr>
            <w:rFonts w:hint="eastAsia"/>
          </w:rPr>
          <w:delText>有一个</w:delText>
        </w:r>
      </w:del>
      <w:r w:rsidR="00970684" w:rsidRPr="00970684">
        <w:rPr>
          <w:rFonts w:hint="eastAsia"/>
        </w:rPr>
        <w:t>很重要的</w:t>
      </w:r>
      <w:ins w:id="303" w:author="蔡长春" w:date="2017-05-09T10:35:00Z">
        <w:r w:rsidR="00602F05">
          <w:rPr>
            <w:rFonts w:hint="eastAsia"/>
          </w:rPr>
          <w:t>一</w:t>
        </w:r>
      </w:ins>
      <w:r w:rsidR="00DE0635">
        <w:rPr>
          <w:rFonts w:hint="eastAsia"/>
        </w:rPr>
        <w:t>点就是要知道是</w:t>
      </w:r>
      <w:r w:rsidR="00970684" w:rsidRPr="00970684">
        <w:rPr>
          <w:rFonts w:hint="eastAsia"/>
        </w:rPr>
        <w:t>如何投资</w:t>
      </w:r>
      <w:r w:rsidR="00DE0635">
        <w:rPr>
          <w:rFonts w:hint="eastAsia"/>
        </w:rPr>
        <w:t>的，而不是</w:t>
      </w:r>
      <w:r w:rsidR="00970684" w:rsidRPr="00970684">
        <w:rPr>
          <w:rFonts w:hint="eastAsia"/>
        </w:rPr>
        <w:t>简单</w:t>
      </w:r>
      <w:r w:rsidR="00DE0635">
        <w:rPr>
          <w:rFonts w:hint="eastAsia"/>
        </w:rPr>
        <w:t>地关注</w:t>
      </w:r>
      <w:del w:id="304" w:author="蔡长春" w:date="2017-05-09T10:35:00Z">
        <w:r w:rsidR="00DE0635" w:rsidDel="00602F05">
          <w:rPr>
            <w:rFonts w:hint="eastAsia"/>
          </w:rPr>
          <w:delText>，</w:delText>
        </w:r>
      </w:del>
      <w:r w:rsidR="00DE0635">
        <w:rPr>
          <w:rFonts w:hint="eastAsia"/>
        </w:rPr>
        <w:t>交易对手</w:t>
      </w:r>
      <w:ins w:id="305" w:author="蔡长春" w:date="2017-05-09T10:36:00Z">
        <w:r w:rsidR="00602F05">
          <w:rPr>
            <w:rFonts w:hint="eastAsia"/>
          </w:rPr>
          <w:t>是谁</w:t>
        </w:r>
      </w:ins>
      <w:del w:id="306" w:author="蔡长春" w:date="2017-05-09T10:36:00Z">
        <w:r w:rsidR="00DE0635" w:rsidDel="00602F05">
          <w:rPr>
            <w:rFonts w:hint="eastAsia"/>
          </w:rPr>
          <w:delText>用什么来</w:delText>
        </w:r>
        <w:r w:rsidR="00970684" w:rsidRPr="00970684" w:rsidDel="00602F05">
          <w:rPr>
            <w:rFonts w:hint="eastAsia"/>
          </w:rPr>
          <w:delText>执行命令</w:delText>
        </w:r>
      </w:del>
      <w:r w:rsidR="00A60813">
        <w:rPr>
          <w:rFonts w:hint="eastAsia"/>
        </w:rPr>
        <w:t>，</w:t>
      </w:r>
      <w:r w:rsidR="00DE0635">
        <w:rPr>
          <w:rFonts w:hint="eastAsia"/>
        </w:rPr>
        <w:t>而是要关注</w:t>
      </w:r>
      <w:r w:rsidR="00970684" w:rsidRPr="00970684">
        <w:rPr>
          <w:rFonts w:hint="eastAsia"/>
        </w:rPr>
        <w:t>决策背后的过程。很明显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每个在华尔街的人都在互相</w:t>
      </w:r>
      <w:ins w:id="307" w:author="蔡长春" w:date="2017-05-09T10:42:00Z">
        <w:r w:rsidR="00602F05">
          <w:rPr>
            <w:rFonts w:hint="eastAsia"/>
          </w:rPr>
          <w:t>交流</w:t>
        </w:r>
      </w:ins>
      <w:del w:id="308" w:author="蔡长春" w:date="2017-05-09T10:42:00Z">
        <w:r w:rsidR="00DE0635" w:rsidDel="00602F05">
          <w:rPr>
            <w:rFonts w:hint="eastAsia"/>
          </w:rPr>
          <w:delText>谈论</w:delText>
        </w:r>
      </w:del>
      <w:r w:rsidR="00DE0635">
        <w:rPr>
          <w:rFonts w:hint="eastAsia"/>
        </w:rPr>
        <w:t>。</w:t>
      </w:r>
      <w:r w:rsidR="00970684" w:rsidRPr="00970684">
        <w:rPr>
          <w:rFonts w:hint="eastAsia"/>
        </w:rPr>
        <w:t>很明显</w:t>
      </w:r>
      <w:r w:rsidR="00A60813">
        <w:rPr>
          <w:rFonts w:hint="eastAsia"/>
        </w:rPr>
        <w:t>，</w:t>
      </w:r>
      <w:r w:rsidR="00DE0635">
        <w:rPr>
          <w:rFonts w:hint="eastAsia"/>
        </w:rPr>
        <w:t>很多人</w:t>
      </w:r>
      <w:ins w:id="309" w:author="蔡长春" w:date="2017-05-09T10:54:00Z">
        <w:r w:rsidR="00707BCA">
          <w:rPr>
            <w:rFonts w:hint="eastAsia"/>
          </w:rPr>
          <w:t>（即使不是全部</w:t>
        </w:r>
      </w:ins>
      <w:ins w:id="310" w:author="蔡长春" w:date="2017-05-09T10:55:00Z">
        <w:r w:rsidR="00707BCA">
          <w:rPr>
            <w:rFonts w:hint="eastAsia"/>
          </w:rPr>
          <w:t>）</w:t>
        </w:r>
      </w:ins>
      <w:r w:rsidR="00DE0635">
        <w:rPr>
          <w:rFonts w:hint="eastAsia"/>
        </w:rPr>
        <w:t>都</w:t>
      </w:r>
      <w:r w:rsidR="00970684" w:rsidRPr="00970684">
        <w:rPr>
          <w:rFonts w:hint="eastAsia"/>
        </w:rPr>
        <w:t>使用</w:t>
      </w:r>
      <w:r w:rsidR="00DE0635">
        <w:rPr>
          <w:rFonts w:hint="eastAsia"/>
        </w:rPr>
        <w:t>了</w:t>
      </w:r>
      <w:ins w:id="311" w:author="蔡长春" w:date="2017-05-09T10:55:00Z">
        <w:r w:rsidR="00707BCA">
          <w:rPr>
            <w:rFonts w:hint="eastAsia"/>
          </w:rPr>
          <w:t>相同的</w:t>
        </w:r>
      </w:ins>
      <w:r w:rsidR="00970684" w:rsidRPr="00970684">
        <w:rPr>
          <w:rFonts w:hint="eastAsia"/>
        </w:rPr>
        <w:t>一些</w:t>
      </w:r>
      <w:r w:rsidR="00DE0635">
        <w:rPr>
          <w:rFonts w:hint="eastAsia"/>
        </w:rPr>
        <w:t>交易策略，</w:t>
      </w:r>
      <w:del w:id="312" w:author="蔡长春" w:date="2017-05-09T10:55:00Z">
        <w:r w:rsidR="00DE0635" w:rsidDel="00707BCA">
          <w:rPr>
            <w:rFonts w:hint="eastAsia"/>
          </w:rPr>
          <w:delText>但</w:delText>
        </w:r>
        <w:r w:rsidR="00970684" w:rsidRPr="00970684" w:rsidDel="00707BCA">
          <w:rPr>
            <w:rFonts w:hint="eastAsia"/>
          </w:rPr>
          <w:delText>如果不是全部相同的交易策略</w:delText>
        </w:r>
        <w:r w:rsidR="00A60813" w:rsidDel="00707BCA">
          <w:rPr>
            <w:rFonts w:hint="eastAsia"/>
          </w:rPr>
          <w:delText>，</w:delText>
        </w:r>
      </w:del>
      <w:r w:rsidR="00970684" w:rsidRPr="00970684">
        <w:rPr>
          <w:rFonts w:hint="eastAsia"/>
        </w:rPr>
        <w:t>你</w:t>
      </w:r>
      <w:del w:id="313" w:author="蔡长春" w:date="2017-05-09T10:55:00Z">
        <w:r w:rsidR="00DE0635" w:rsidDel="00707BCA">
          <w:rPr>
            <w:rFonts w:hint="eastAsia"/>
          </w:rPr>
          <w:delText>就</w:delText>
        </w:r>
      </w:del>
      <w:r w:rsidR="00970684" w:rsidRPr="00970684">
        <w:rPr>
          <w:rFonts w:hint="eastAsia"/>
        </w:rPr>
        <w:t>需要知道</w:t>
      </w:r>
      <w:r w:rsidR="00DE0635">
        <w:rPr>
          <w:rFonts w:hint="eastAsia"/>
        </w:rPr>
        <w:t>具体的情况</w:t>
      </w:r>
      <w:r w:rsidR="00A60813">
        <w:rPr>
          <w:rFonts w:hint="eastAsia"/>
        </w:rPr>
        <w:t>，</w:t>
      </w:r>
      <w:r w:rsidR="00DE0635">
        <w:rPr>
          <w:rFonts w:hint="eastAsia"/>
        </w:rPr>
        <w:t>你要</w:t>
      </w:r>
      <w:ins w:id="314" w:author="蔡长春" w:date="2017-05-09T10:59:00Z">
        <w:r w:rsidR="005A6667">
          <w:rPr>
            <w:rFonts w:hint="eastAsia"/>
          </w:rPr>
          <w:t>明确得到</w:t>
        </w:r>
      </w:ins>
      <w:del w:id="315" w:author="蔡长春" w:date="2017-05-09T10:59:00Z">
        <w:r w:rsidR="00DE0635" w:rsidDel="005A6667">
          <w:rPr>
            <w:rFonts w:hint="eastAsia"/>
          </w:rPr>
          <w:delText>寻求</w:delText>
        </w:r>
      </w:del>
      <w:ins w:id="316" w:author="蔡长春" w:date="2017-05-09T10:59:00Z">
        <w:r w:rsidR="005A6667">
          <w:rPr>
            <w:rFonts w:hint="eastAsia"/>
          </w:rPr>
          <w:t>这些问题</w:t>
        </w:r>
      </w:ins>
      <w:r w:rsidR="00970684" w:rsidRPr="00970684">
        <w:rPr>
          <w:rFonts w:hint="eastAsia"/>
        </w:rPr>
        <w:t>答案。</w:t>
      </w:r>
    </w:p>
    <w:p w:rsidR="00970684" w:rsidRPr="00C67F77" w:rsidRDefault="00970684" w:rsidP="00C67F77">
      <w:pPr>
        <w:ind w:firstLine="562"/>
        <w:rPr>
          <w:b/>
          <w:sz w:val="28"/>
        </w:rPr>
      </w:pPr>
      <w:r w:rsidRPr="00C67F77">
        <w:rPr>
          <w:rFonts w:hint="eastAsia"/>
          <w:b/>
          <w:sz w:val="28"/>
        </w:rPr>
        <w:t>事后</w:t>
      </w:r>
      <w:del w:id="317" w:author="蔡长春" w:date="2017-05-09T16:07:00Z">
        <w:r w:rsidRPr="00C67F77" w:rsidDel="00CE6537">
          <w:rPr>
            <w:rFonts w:hint="eastAsia"/>
            <w:b/>
            <w:sz w:val="28"/>
          </w:rPr>
          <w:delText>是</w:delText>
        </w:r>
        <w:r w:rsidRPr="00C67F77" w:rsidDel="00CE6537">
          <w:rPr>
            <w:rFonts w:hint="eastAsia"/>
            <w:b/>
            <w:sz w:val="28"/>
          </w:rPr>
          <w:delText>20/20</w:delText>
        </w:r>
      </w:del>
      <w:ins w:id="318" w:author="蔡长春" w:date="2017-05-09T16:07:00Z">
        <w:r w:rsidR="00CE6537">
          <w:rPr>
            <w:rFonts w:hint="eastAsia"/>
            <w:b/>
            <w:sz w:val="28"/>
          </w:rPr>
          <w:t>诸葛亮</w:t>
        </w:r>
      </w:ins>
    </w:p>
    <w:p w:rsidR="00970684" w:rsidRDefault="00D11A3B">
      <w:pPr>
        <w:ind w:firstLine="480"/>
      </w:pPr>
      <w:r>
        <w:t>2007</w:t>
      </w:r>
      <w:r>
        <w:rPr>
          <w:rFonts w:hint="eastAsia"/>
        </w:rPr>
        <w:t>年和</w:t>
      </w:r>
      <w:r>
        <w:rPr>
          <w:rFonts w:hint="eastAsia"/>
        </w:rPr>
        <w:t>2008</w:t>
      </w:r>
      <w:r w:rsidR="00C67F77">
        <w:rPr>
          <w:rFonts w:hint="eastAsia"/>
        </w:rPr>
        <w:t>年</w:t>
      </w:r>
      <w:r w:rsidR="002567E5">
        <w:rPr>
          <w:rFonts w:hint="eastAsia"/>
        </w:rPr>
        <w:t>FOF</w:t>
      </w:r>
      <w:r>
        <w:rPr>
          <w:rFonts w:hint="eastAsia"/>
        </w:rPr>
        <w:t>行业的损失向我们表明了</w:t>
      </w:r>
      <w:r w:rsidR="00C67F77">
        <w:rPr>
          <w:rFonts w:hint="eastAsia"/>
        </w:rPr>
        <w:t>，</w:t>
      </w:r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不是像他们声明的那样</w:t>
      </w:r>
      <w:del w:id="319" w:author="蔡长春" w:date="2017-05-09T11:01:00Z">
        <w:r w:rsidDel="005A6667">
          <w:rPr>
            <w:rFonts w:hint="eastAsia"/>
          </w:rPr>
          <w:delText>多样化</w:delText>
        </w:r>
      </w:del>
      <w:ins w:id="320" w:author="蔡长春" w:date="2017-05-09T11:01:00Z">
        <w:r w:rsidR="005A6667">
          <w:rPr>
            <w:rFonts w:hint="eastAsia"/>
          </w:rPr>
          <w:t>多元化或者</w:t>
        </w:r>
      </w:ins>
      <w:del w:id="321" w:author="蔡长春" w:date="2017-05-09T11:01:00Z">
        <w:r w:rsidDel="005A6667">
          <w:rPr>
            <w:rFonts w:hint="eastAsia"/>
          </w:rPr>
          <w:delText>和完全</w:delText>
        </w:r>
      </w:del>
      <w:ins w:id="322" w:author="蔡长春" w:date="2017-05-09T11:01:00Z">
        <w:r w:rsidR="005A6667">
          <w:rPr>
            <w:rFonts w:hint="eastAsia"/>
          </w:rPr>
          <w:t>具有</w:t>
        </w:r>
      </w:ins>
      <w:r>
        <w:rPr>
          <w:rFonts w:hint="eastAsia"/>
        </w:rPr>
        <w:t>不相关，</w:t>
      </w:r>
      <w:del w:id="323" w:author="蔡长春" w:date="2017-05-09T11:03:00Z">
        <w:r w:rsidDel="005A6667">
          <w:rPr>
            <w:rFonts w:hint="eastAsia"/>
          </w:rPr>
          <w:delText>并且</w:delText>
        </w:r>
      </w:del>
      <w:ins w:id="324" w:author="蔡长春" w:date="2017-05-09T11:03:00Z">
        <w:r w:rsidR="005A6667">
          <w:rPr>
            <w:rFonts w:hint="eastAsia"/>
          </w:rPr>
          <w:t>而且</w:t>
        </w:r>
      </w:ins>
      <w:r>
        <w:rPr>
          <w:rFonts w:hint="eastAsia"/>
        </w:rPr>
        <w:t>一些</w:t>
      </w:r>
      <w:r w:rsidR="002567E5">
        <w:rPr>
          <w:rFonts w:hint="eastAsia"/>
        </w:rPr>
        <w:t>FOF</w:t>
      </w:r>
      <w:r>
        <w:rPr>
          <w:rFonts w:hint="eastAsia"/>
        </w:rPr>
        <w:t>并没有达到</w:t>
      </w:r>
      <w:ins w:id="325" w:author="蔡长春" w:date="2017-05-09T11:03:00Z">
        <w:r w:rsidR="005A6667">
          <w:rPr>
            <w:rFonts w:hint="eastAsia"/>
          </w:rPr>
          <w:t>所要求的</w:t>
        </w:r>
      </w:ins>
      <w:r>
        <w:rPr>
          <w:rFonts w:hint="eastAsia"/>
        </w:rPr>
        <w:t>尽职调查</w:t>
      </w:r>
      <w:del w:id="326" w:author="蔡长春" w:date="2017-05-09T11:03:00Z">
        <w:r w:rsidDel="005A6667">
          <w:rPr>
            <w:rFonts w:hint="eastAsia"/>
          </w:rPr>
          <w:delText>所要求的水平</w:delText>
        </w:r>
      </w:del>
      <w:r>
        <w:rPr>
          <w:rFonts w:hint="eastAsia"/>
        </w:rPr>
        <w:t>，</w:t>
      </w:r>
      <w:r w:rsidR="00970684" w:rsidRPr="00970684">
        <w:rPr>
          <w:rFonts w:hint="eastAsia"/>
        </w:rPr>
        <w:t>以避免别人经历的问题。</w:t>
      </w:r>
      <w:r w:rsidR="00970684" w:rsidRPr="00970684">
        <w:rPr>
          <w:rFonts w:hint="eastAsia"/>
        </w:rPr>
        <w:t>2007</w:t>
      </w:r>
      <w:r w:rsidR="00970684" w:rsidRPr="00970684">
        <w:rPr>
          <w:rFonts w:hint="eastAsia"/>
        </w:rPr>
        <w:t>年和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年发生的事件表明</w:t>
      </w:r>
      <w:r w:rsidR="00A60813">
        <w:rPr>
          <w:rFonts w:hint="eastAsia"/>
        </w:rPr>
        <w:t>，</w:t>
      </w:r>
      <w:r>
        <w:rPr>
          <w:rFonts w:hint="eastAsia"/>
        </w:rPr>
        <w:t>投资</w:t>
      </w:r>
      <w:r w:rsidR="00970684" w:rsidRPr="00970684">
        <w:rPr>
          <w:rFonts w:hint="eastAsia"/>
        </w:rPr>
        <w:t>策略</w:t>
      </w:r>
      <w:ins w:id="327" w:author="蔡长春" w:date="2017-05-09T14:46:00Z">
        <w:r w:rsidR="0029422A">
          <w:rPr>
            <w:rFonts w:hint="eastAsia"/>
          </w:rPr>
          <w:t>本来</w:t>
        </w:r>
      </w:ins>
      <w:r w:rsidR="00970684" w:rsidRPr="00970684">
        <w:rPr>
          <w:rFonts w:hint="eastAsia"/>
        </w:rPr>
        <w:t>应该是</w:t>
      </w:r>
      <w:ins w:id="328" w:author="蔡长春" w:date="2017-05-09T14:48:00Z">
        <w:r w:rsidR="0029422A">
          <w:rPr>
            <w:rFonts w:hint="eastAsia"/>
          </w:rPr>
          <w:t>与市场</w:t>
        </w:r>
      </w:ins>
      <w:ins w:id="329" w:author="蔡长春" w:date="2017-05-09T14:47:00Z">
        <w:r w:rsidR="0029422A">
          <w:rPr>
            <w:rFonts w:hint="eastAsia"/>
          </w:rPr>
          <w:t>非</w:t>
        </w:r>
      </w:ins>
      <w:del w:id="330" w:author="蔡长春" w:date="2017-05-09T14:47:00Z">
        <w:r w:rsidDel="0029422A">
          <w:rPr>
            <w:rFonts w:hint="eastAsia"/>
          </w:rPr>
          <w:delText>不</w:delText>
        </w:r>
      </w:del>
      <w:r>
        <w:rPr>
          <w:rFonts w:hint="eastAsia"/>
        </w:rPr>
        <w:t>相关的</w:t>
      </w:r>
      <w:r w:rsidR="00A60813">
        <w:rPr>
          <w:rFonts w:hint="eastAsia"/>
        </w:rPr>
        <w:t>，</w:t>
      </w:r>
      <w:ins w:id="331" w:author="蔡长春" w:date="2017-05-09T14:48:00Z">
        <w:r w:rsidR="0029422A">
          <w:rPr>
            <w:rFonts w:hint="eastAsia"/>
          </w:rPr>
          <w:t>但</w:t>
        </w:r>
      </w:ins>
      <w:r w:rsidR="00970684" w:rsidRPr="00970684">
        <w:rPr>
          <w:rFonts w:hint="eastAsia"/>
        </w:rPr>
        <w:t>事实上</w:t>
      </w:r>
      <w:r w:rsidR="00A60813">
        <w:rPr>
          <w:rFonts w:hint="eastAsia"/>
        </w:rPr>
        <w:t>，</w:t>
      </w:r>
      <w:proofErr w:type="gramStart"/>
      <w:r>
        <w:rPr>
          <w:rFonts w:hint="eastAsia"/>
        </w:rPr>
        <w:t>却</w:t>
      </w:r>
      <w:r w:rsidR="00970684" w:rsidRPr="00970684">
        <w:rPr>
          <w:rFonts w:hint="eastAsia"/>
        </w:rPr>
        <w:t>相关</w:t>
      </w:r>
      <w:proofErr w:type="gramEnd"/>
      <w:r>
        <w:rPr>
          <w:rFonts w:hint="eastAsia"/>
        </w:rPr>
        <w:t>了</w:t>
      </w:r>
      <w:r w:rsidR="00A60813">
        <w:rPr>
          <w:rFonts w:hint="eastAsia"/>
        </w:rPr>
        <w:t>，</w:t>
      </w:r>
      <w:r>
        <w:rPr>
          <w:rFonts w:hint="eastAsia"/>
        </w:rPr>
        <w:t>当市场停止运作时，</w:t>
      </w:r>
      <w:ins w:id="332" w:author="蔡长春" w:date="2017-05-09T14:48:00Z">
        <w:r w:rsidR="0029422A">
          <w:rPr>
            <w:rFonts w:hint="eastAsia"/>
          </w:rPr>
          <w:t>风险就暴露了</w:t>
        </w:r>
      </w:ins>
      <w:del w:id="333" w:author="蔡长春" w:date="2017-05-09T14:48:00Z">
        <w:r w:rsidDel="0029422A">
          <w:rPr>
            <w:rFonts w:hint="eastAsia"/>
          </w:rPr>
          <w:delText>经理就暴露了</w:delText>
        </w:r>
      </w:del>
      <w:r w:rsidR="00970684" w:rsidRPr="00970684">
        <w:rPr>
          <w:rFonts w:hint="eastAsia"/>
        </w:rPr>
        <w:t>。交易发生</w:t>
      </w:r>
      <w:r>
        <w:rPr>
          <w:rFonts w:hint="eastAsia"/>
        </w:rPr>
        <w:t>了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但不是在合理</w:t>
      </w:r>
      <w:r>
        <w:rPr>
          <w:rFonts w:hint="eastAsia"/>
        </w:rPr>
        <w:t>的</w:t>
      </w:r>
      <w:r w:rsidR="00970684" w:rsidRPr="00970684">
        <w:rPr>
          <w:rFonts w:hint="eastAsia"/>
        </w:rPr>
        <w:t>水平。我们相信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许多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都没有</w:t>
      </w:r>
      <w:r>
        <w:rPr>
          <w:rFonts w:hint="eastAsia"/>
        </w:rPr>
        <w:t>针对组合管理做足够的研究</w:t>
      </w:r>
      <w:r w:rsidR="00A60813">
        <w:rPr>
          <w:rFonts w:hint="eastAsia"/>
        </w:rPr>
        <w:t>，</w:t>
      </w:r>
      <w:r>
        <w:rPr>
          <w:rFonts w:hint="eastAsia"/>
        </w:rPr>
        <w:t>所以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他们的</w:t>
      </w:r>
      <w:del w:id="334" w:author="蔡长春" w:date="2017-05-09T14:50:00Z">
        <w:r w:rsidR="00970684" w:rsidRPr="00970684" w:rsidDel="0029422A">
          <w:rPr>
            <w:rFonts w:hint="eastAsia"/>
          </w:rPr>
          <w:delText>表现没有</w:delText>
        </w:r>
      </w:del>
      <w:ins w:id="335" w:author="蔡长春" w:date="2017-05-09T14:50:00Z">
        <w:r w:rsidR="0029422A">
          <w:rPr>
            <w:rFonts w:hint="eastAsia"/>
          </w:rPr>
          <w:t>不能</w:t>
        </w:r>
      </w:ins>
      <w:r>
        <w:rPr>
          <w:rFonts w:hint="eastAsia"/>
        </w:rPr>
        <w:t>像</w:t>
      </w:r>
      <w:del w:id="336" w:author="蔡长春" w:date="2017-05-09T14:51:00Z">
        <w:r w:rsidDel="0029422A">
          <w:rPr>
            <w:rFonts w:hint="eastAsia"/>
          </w:rPr>
          <w:delText>他们</w:delText>
        </w:r>
      </w:del>
      <w:r>
        <w:rPr>
          <w:rFonts w:hint="eastAsia"/>
        </w:rPr>
        <w:t>曾经</w:t>
      </w:r>
      <w:del w:id="337" w:author="蔡长春" w:date="2017-05-09T14:51:00Z">
        <w:r w:rsidDel="0029422A">
          <w:rPr>
            <w:rFonts w:hint="eastAsia"/>
          </w:rPr>
          <w:delText>表现的</w:delText>
        </w:r>
      </w:del>
      <w:r>
        <w:rPr>
          <w:rFonts w:hint="eastAsia"/>
        </w:rPr>
        <w:t>那样</w:t>
      </w:r>
      <w:r w:rsidR="00970684" w:rsidRPr="00970684">
        <w:rPr>
          <w:rFonts w:hint="eastAsia"/>
        </w:rPr>
        <w:t>提供稳定的</w:t>
      </w:r>
      <w:ins w:id="338" w:author="蔡长春" w:date="2017-05-09T14:51:00Z">
        <w:r w:rsidR="0029422A">
          <w:rPr>
            <w:rFonts w:hint="eastAsia"/>
          </w:rPr>
          <w:t>收益</w:t>
        </w:r>
      </w:ins>
      <w:del w:id="339" w:author="蔡长春" w:date="2017-05-09T14:51:00Z">
        <w:r w:rsidR="00970684" w:rsidRPr="00970684" w:rsidDel="0029422A">
          <w:rPr>
            <w:rFonts w:hint="eastAsia"/>
          </w:rPr>
          <w:delText>结果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但是</w:t>
      </w:r>
      <w:r w:rsidR="00A60813">
        <w:rPr>
          <w:rFonts w:hint="eastAsia"/>
        </w:rPr>
        <w:t>，</w:t>
      </w:r>
      <w:r>
        <w:rPr>
          <w:rFonts w:hint="eastAsia"/>
        </w:rPr>
        <w:t>请</w:t>
      </w:r>
      <w:r w:rsidR="00970684" w:rsidRPr="00970684">
        <w:rPr>
          <w:rFonts w:hint="eastAsia"/>
        </w:rPr>
        <w:t>记住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一个</w:t>
      </w:r>
      <w:ins w:id="340" w:author="蔡长春" w:date="2017-05-09T14:53:00Z">
        <w:r w:rsidR="0029422A">
          <w:rPr>
            <w:rFonts w:hint="eastAsia"/>
          </w:rPr>
          <w:t>烂</w:t>
        </w:r>
      </w:ins>
      <w:del w:id="341" w:author="蔡长春" w:date="2017-05-09T14:53:00Z">
        <w:r w:rsidR="00970684" w:rsidRPr="00970684" w:rsidDel="0029422A">
          <w:rPr>
            <w:rFonts w:hint="eastAsia"/>
          </w:rPr>
          <w:delText>坏</w:delText>
        </w:r>
      </w:del>
      <w:r w:rsidR="00970684" w:rsidRPr="00970684">
        <w:rPr>
          <w:rFonts w:hint="eastAsia"/>
        </w:rPr>
        <w:t>苹果</w:t>
      </w:r>
      <w:ins w:id="342" w:author="蔡长春" w:date="2017-05-09T14:55:00Z">
        <w:r w:rsidR="0029422A">
          <w:rPr>
            <w:rFonts w:hint="eastAsia"/>
          </w:rPr>
          <w:t>并</w:t>
        </w:r>
      </w:ins>
      <w:r w:rsidR="00970684" w:rsidRPr="00970684">
        <w:rPr>
          <w:rFonts w:hint="eastAsia"/>
        </w:rPr>
        <w:t>不</w:t>
      </w:r>
      <w:ins w:id="343" w:author="蔡长春" w:date="2017-05-09T14:55:00Z">
        <w:r w:rsidR="0029422A">
          <w:rPr>
            <w:rFonts w:hint="eastAsia"/>
          </w:rPr>
          <w:t>会坏了一大堆</w:t>
        </w:r>
      </w:ins>
      <w:del w:id="344" w:author="蔡长春" w:date="2017-05-09T14:55:00Z">
        <w:r w:rsidDel="0029422A">
          <w:rPr>
            <w:rFonts w:hint="eastAsia"/>
          </w:rPr>
          <w:delText>能破坏一串</w:delText>
        </w:r>
      </w:del>
      <w:r w:rsidR="00A60813">
        <w:rPr>
          <w:rFonts w:hint="eastAsia"/>
        </w:rPr>
        <w:t>，</w:t>
      </w:r>
      <w:ins w:id="345" w:author="蔡长春" w:date="2017-05-09T14:56:00Z">
        <w:r w:rsidR="0029422A">
          <w:rPr>
            <w:rFonts w:hint="eastAsia"/>
          </w:rPr>
          <w:t>同样，麦道夫的诈骗，</w:t>
        </w:r>
      </w:ins>
      <w:r>
        <w:rPr>
          <w:rFonts w:hint="eastAsia"/>
        </w:rPr>
        <w:t>也不意味着整个行业都是坏的。</w:t>
      </w:r>
      <w:ins w:id="346" w:author="蔡长春" w:date="2017-05-09T14:57:00Z">
        <w:r w:rsidR="000439BB">
          <w:rPr>
            <w:rFonts w:hint="eastAsia"/>
          </w:rPr>
          <w:t>切切</w:t>
        </w:r>
      </w:ins>
      <w:r w:rsidR="00970684" w:rsidRPr="00970684">
        <w:rPr>
          <w:rFonts w:hint="eastAsia"/>
        </w:rPr>
        <w:t>相反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970684" w:rsidRPr="00970684">
        <w:rPr>
          <w:rFonts w:hint="eastAsia"/>
        </w:rPr>
        <w:t>行业</w:t>
      </w:r>
      <w:r>
        <w:rPr>
          <w:rFonts w:hint="eastAsia"/>
        </w:rPr>
        <w:t>在危机过后</w:t>
      </w:r>
      <w:ins w:id="347" w:author="蔡长春" w:date="2017-05-09T14:57:00Z">
        <w:r w:rsidR="000439BB">
          <w:rPr>
            <w:rFonts w:hint="eastAsia"/>
          </w:rPr>
          <w:t>得到了</w:t>
        </w:r>
      </w:ins>
      <w:del w:id="348" w:author="蔡长春" w:date="2017-05-09T14:57:00Z">
        <w:r w:rsidDel="000439BB">
          <w:rPr>
            <w:rFonts w:hint="eastAsia"/>
          </w:rPr>
          <w:delText>是</w:delText>
        </w:r>
      </w:del>
      <w:r>
        <w:rPr>
          <w:rFonts w:hint="eastAsia"/>
        </w:rPr>
        <w:t>蓬勃发展的</w:t>
      </w:r>
      <w:r w:rsidR="00970684" w:rsidRPr="00970684">
        <w:rPr>
          <w:rFonts w:hint="eastAsia"/>
        </w:rPr>
        <w:t>。这就是对冲基金行业</w:t>
      </w:r>
      <w:r w:rsidR="00F10A9F">
        <w:rPr>
          <w:rFonts w:hint="eastAsia"/>
        </w:rPr>
        <w:t>的美妙之处</w:t>
      </w:r>
      <w:r w:rsidR="00970684"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使用另一个类比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</w:t>
      </w:r>
      <w:del w:id="349" w:author="蔡长春" w:date="2017-05-09T14:58:00Z">
        <w:r w:rsidRPr="00970684" w:rsidDel="000439BB">
          <w:rPr>
            <w:rFonts w:hint="eastAsia"/>
          </w:rPr>
          <w:delText>一层层</w:delText>
        </w:r>
      </w:del>
      <w:r w:rsidRPr="00970684">
        <w:rPr>
          <w:rFonts w:hint="eastAsia"/>
        </w:rPr>
        <w:t>剥开一个洋葱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</w:t>
      </w:r>
      <w:r w:rsidR="00807135">
        <w:rPr>
          <w:rFonts w:hint="eastAsia"/>
        </w:rPr>
        <w:t>会</w:t>
      </w:r>
      <w:r w:rsidRPr="00970684">
        <w:rPr>
          <w:rFonts w:hint="eastAsia"/>
        </w:rPr>
        <w:t>发现</w:t>
      </w:r>
      <w:ins w:id="350" w:author="蔡长春" w:date="2017-05-09T14:58:00Z">
        <w:r w:rsidR="000439BB">
          <w:rPr>
            <w:rFonts w:hint="eastAsia"/>
          </w:rPr>
          <w:t>剥开一层又出现一</w:t>
        </w:r>
      </w:ins>
      <w:del w:id="351" w:author="蔡长春" w:date="2017-05-09T14:58:00Z">
        <w:r w:rsidRPr="00970684" w:rsidDel="000439BB">
          <w:rPr>
            <w:rFonts w:hint="eastAsia"/>
          </w:rPr>
          <w:delText>各</w:delText>
        </w:r>
      </w:del>
      <w:r w:rsidRPr="00970684">
        <w:rPr>
          <w:rFonts w:hint="eastAsia"/>
        </w:rPr>
        <w:t>层</w:t>
      </w:r>
      <w:r w:rsidR="00A60813">
        <w:rPr>
          <w:rFonts w:hint="eastAsia"/>
        </w:rPr>
        <w:t>，</w:t>
      </w:r>
      <w:del w:id="352" w:author="蔡长春" w:date="2017-05-09T14:59:00Z">
        <w:r w:rsidRPr="00970684" w:rsidDel="000439BB">
          <w:rPr>
            <w:rFonts w:hint="eastAsia"/>
          </w:rPr>
          <w:delText>一个接一个</w:delText>
        </w:r>
        <w:r w:rsidR="00A60813" w:rsidDel="000439BB">
          <w:rPr>
            <w:rFonts w:hint="eastAsia"/>
          </w:rPr>
          <w:delText>，</w:delText>
        </w:r>
      </w:del>
      <w:r w:rsidR="00807135">
        <w:rPr>
          <w:rFonts w:hint="eastAsia"/>
        </w:rPr>
        <w:t>直到你最后</w:t>
      </w:r>
      <w:del w:id="353" w:author="蔡长春" w:date="2017-05-09T14:59:00Z">
        <w:r w:rsidR="00807135" w:rsidDel="000439BB">
          <w:rPr>
            <w:rFonts w:hint="eastAsia"/>
          </w:rPr>
          <w:delText>达到的</w:delText>
        </w:r>
      </w:del>
      <w:ins w:id="354" w:author="蔡长春" w:date="2017-05-09T14:59:00Z">
        <w:r w:rsidR="000439BB">
          <w:rPr>
            <w:rFonts w:hint="eastAsia"/>
          </w:rPr>
          <w:t>到达</w:t>
        </w:r>
      </w:ins>
      <w:r w:rsidR="00807135">
        <w:rPr>
          <w:rFonts w:hint="eastAsia"/>
        </w:rPr>
        <w:t>核心。</w:t>
      </w:r>
      <w:r w:rsidR="002567E5">
        <w:rPr>
          <w:rFonts w:hint="eastAsia"/>
        </w:rPr>
        <w:t>FOF</w:t>
      </w:r>
      <w:r w:rsidRPr="00970684">
        <w:rPr>
          <w:rFonts w:hint="eastAsia"/>
        </w:rPr>
        <w:t>行业</w:t>
      </w:r>
      <w:r w:rsidR="00807135">
        <w:rPr>
          <w:rFonts w:hint="eastAsia"/>
        </w:rPr>
        <w:t>也是如此</w:t>
      </w:r>
      <w:r w:rsidRPr="00970684">
        <w:rPr>
          <w:rFonts w:hint="eastAsia"/>
        </w:rPr>
        <w:t>。尽职调查是一把刀</w:t>
      </w:r>
      <w:r w:rsidR="00A60813">
        <w:rPr>
          <w:rFonts w:hint="eastAsia"/>
        </w:rPr>
        <w:t>，</w:t>
      </w:r>
      <w:r w:rsidR="00C67F77">
        <w:rPr>
          <w:rFonts w:hint="eastAsia"/>
        </w:rPr>
        <w:t>让你直达核心，</w:t>
      </w:r>
      <w:r w:rsidR="00F27928">
        <w:rPr>
          <w:rFonts w:hint="eastAsia"/>
        </w:rPr>
        <w:t>并</w:t>
      </w:r>
      <w:r w:rsidRPr="00970684">
        <w:rPr>
          <w:rFonts w:hint="eastAsia"/>
        </w:rPr>
        <w:t>找到</w:t>
      </w:r>
      <w:ins w:id="355" w:author="蔡长春" w:date="2017-05-09T15:00:00Z">
        <w:r w:rsidR="000439BB">
          <w:rPr>
            <w:rFonts w:hint="eastAsia"/>
          </w:rPr>
          <w:t>符合</w:t>
        </w:r>
      </w:ins>
      <w:del w:id="356" w:author="蔡长春" w:date="2017-05-09T15:00:00Z">
        <w:r w:rsidR="00C67F77" w:rsidDel="000439BB">
          <w:rPr>
            <w:rFonts w:hint="eastAsia"/>
          </w:rPr>
          <w:delText>满足你</w:delText>
        </w:r>
      </w:del>
      <w:r w:rsidR="00F27928" w:rsidRPr="00970684">
        <w:rPr>
          <w:rFonts w:hint="eastAsia"/>
        </w:rPr>
        <w:t>特定需求</w:t>
      </w:r>
      <w:r w:rsidR="00F27928">
        <w:rPr>
          <w:rFonts w:hint="eastAsia"/>
        </w:rPr>
        <w:t>的那个基金</w:t>
      </w:r>
      <w:r w:rsidRPr="00970684">
        <w:rPr>
          <w:rFonts w:hint="eastAsia"/>
        </w:rPr>
        <w:t>。对冲基金行业也是多层次的。</w:t>
      </w:r>
      <w:ins w:id="357" w:author="蔡长春" w:date="2017-05-09T15:03:00Z">
        <w:r w:rsidR="000439BB" w:rsidRPr="000439BB">
          <w:rPr>
            <w:rFonts w:hint="eastAsia"/>
            <w:rPrChange w:id="358" w:author="蔡长春" w:date="2017-05-09T15:03:00Z">
              <w:rPr>
                <w:rFonts w:ascii="Arial" w:hAnsi="Arial" w:cs="Arial" w:hint="eastAsia"/>
                <w:b/>
                <w:bCs/>
                <w:color w:val="2B2B2B"/>
                <w:sz w:val="27"/>
                <w:szCs w:val="27"/>
                <w:shd w:val="clear" w:color="auto" w:fill="F8F8F8"/>
              </w:rPr>
            </w:rPrChange>
          </w:rPr>
          <w:t>它确实为每一个投资者提供了一些东西，不管其资产水平如何。</w:t>
        </w:r>
      </w:ins>
      <w:del w:id="359" w:author="蔡长春" w:date="2017-05-09T15:06:00Z">
        <w:r w:rsidRPr="00970684" w:rsidDel="000439BB">
          <w:rPr>
            <w:rFonts w:hint="eastAsia"/>
          </w:rPr>
          <w:delText>它真正提供给每一个投资者</w:delText>
        </w:r>
        <w:r w:rsidR="00F27928" w:rsidRPr="00970684" w:rsidDel="000439BB">
          <w:rPr>
            <w:rFonts w:hint="eastAsia"/>
          </w:rPr>
          <w:delText>一个单独的帐户产品</w:delText>
        </w:r>
        <w:r w:rsidR="00F27928" w:rsidDel="000439BB">
          <w:rPr>
            <w:rFonts w:hint="eastAsia"/>
          </w:rPr>
          <w:delText>，一个基础部门或多样化的</w:delText>
        </w:r>
        <w:r w:rsidR="002567E5" w:rsidDel="000439BB">
          <w:rPr>
            <w:rFonts w:hint="eastAsia"/>
          </w:rPr>
          <w:delText>FOF</w:delText>
        </w:r>
        <w:r w:rsidR="00F27928" w:rsidDel="000439BB">
          <w:rPr>
            <w:rFonts w:hint="eastAsia"/>
          </w:rPr>
          <w:delText>，甚至</w:delText>
        </w:r>
        <w:r w:rsidR="00F27928" w:rsidRPr="00970684" w:rsidDel="000439BB">
          <w:rPr>
            <w:rFonts w:hint="eastAsia"/>
          </w:rPr>
          <w:delText>多</w:delText>
        </w:r>
        <w:r w:rsidR="00F27928" w:rsidDel="000439BB">
          <w:rPr>
            <w:rFonts w:hint="eastAsia"/>
          </w:rPr>
          <w:delText>个不同的单个经理人</w:delText>
        </w:r>
        <w:r w:rsidR="00F27928" w:rsidRPr="00970684" w:rsidDel="000439BB">
          <w:rPr>
            <w:rFonts w:hint="eastAsia"/>
          </w:rPr>
          <w:delText>产品</w:delText>
        </w:r>
        <w:r w:rsidR="00F27928" w:rsidDel="000439BB">
          <w:rPr>
            <w:rFonts w:hint="eastAsia"/>
          </w:rPr>
          <w:delText>，</w:delText>
        </w:r>
        <w:r w:rsidRPr="00970684" w:rsidDel="000439BB">
          <w:rPr>
            <w:rFonts w:hint="eastAsia"/>
          </w:rPr>
          <w:delText>无论</w:delText>
        </w:r>
        <w:r w:rsidR="00F27928" w:rsidDel="000439BB">
          <w:rPr>
            <w:rFonts w:hint="eastAsia"/>
          </w:rPr>
          <w:delText>投资者的</w:delText>
        </w:r>
        <w:r w:rsidRPr="00970684" w:rsidDel="000439BB">
          <w:rPr>
            <w:rFonts w:hint="eastAsia"/>
          </w:rPr>
          <w:delText>资产水平</w:delText>
        </w:r>
        <w:r w:rsidR="00F27928" w:rsidDel="000439BB">
          <w:rPr>
            <w:rFonts w:hint="eastAsia"/>
          </w:rPr>
          <w:delText>如何，</w:delText>
        </w:r>
        <w:r w:rsidRPr="00970684" w:rsidDel="000439BB">
          <w:rPr>
            <w:rFonts w:hint="eastAsia"/>
          </w:rPr>
          <w:delText>是</w:delText>
        </w:r>
        <w:r w:rsidR="00F27928" w:rsidDel="000439BB">
          <w:rPr>
            <w:rFonts w:hint="eastAsia"/>
          </w:rPr>
          <w:delText>不是一个</w:delText>
        </w:r>
        <w:r w:rsidRPr="00970684" w:rsidDel="000439BB">
          <w:rPr>
            <w:rFonts w:hint="eastAsia"/>
          </w:rPr>
          <w:delText>多策略基金</w:delText>
        </w:r>
        <w:r w:rsidR="00F27928" w:rsidDel="000439BB">
          <w:rPr>
            <w:rFonts w:hint="eastAsia"/>
          </w:rPr>
          <w:delText>。</w:delText>
        </w:r>
      </w:del>
      <w:ins w:id="360" w:author="蔡长春" w:date="2017-05-09T15:06:00Z">
        <w:r w:rsidR="00CD07D1">
          <w:rPr>
            <w:rFonts w:hint="eastAsia"/>
          </w:rPr>
          <w:t>不论它是一个多策略基金，专户产品，基于</w:t>
        </w:r>
      </w:ins>
      <w:ins w:id="361" w:author="蔡长春" w:date="2017-05-09T15:10:00Z">
        <w:r w:rsidR="00CD07D1">
          <w:rPr>
            <w:rFonts w:hint="eastAsia"/>
          </w:rPr>
          <w:t>产业</w:t>
        </w:r>
      </w:ins>
      <w:ins w:id="362" w:author="蔡长春" w:date="2017-05-09T15:06:00Z">
        <w:r w:rsidR="000439BB">
          <w:rPr>
            <w:rFonts w:hint="eastAsia"/>
          </w:rPr>
          <w:t>或多元化的</w:t>
        </w:r>
      </w:ins>
      <w:ins w:id="363" w:author="蔡长春" w:date="2017-05-09T15:10:00Z">
        <w:r w:rsidR="00CD07D1">
          <w:rPr>
            <w:rFonts w:hint="eastAsia"/>
          </w:rPr>
          <w:t>FOF</w:t>
        </w:r>
      </w:ins>
      <w:ins w:id="364" w:author="蔡长春" w:date="2017-05-09T15:06:00Z">
        <w:r w:rsidR="000439BB">
          <w:rPr>
            <w:rFonts w:hint="eastAsia"/>
          </w:rPr>
          <w:t>，</w:t>
        </w:r>
        <w:r w:rsidR="00CD07D1">
          <w:rPr>
            <w:rFonts w:hint="eastAsia"/>
          </w:rPr>
          <w:t>甚至只是</w:t>
        </w:r>
      </w:ins>
      <w:ins w:id="365" w:author="蔡长春" w:date="2017-05-09T15:17:00Z">
        <w:r w:rsidR="00004D9A">
          <w:rPr>
            <w:rFonts w:hint="eastAsia"/>
          </w:rPr>
          <w:t>许多单经理产品，</w:t>
        </w:r>
      </w:ins>
      <w:r w:rsidR="00F27928">
        <w:rPr>
          <w:rFonts w:hint="eastAsia"/>
        </w:rPr>
        <w:t>这个行业</w:t>
      </w:r>
      <w:ins w:id="366" w:author="蔡长春" w:date="2017-05-09T15:17:00Z">
        <w:r w:rsidR="00004D9A">
          <w:rPr>
            <w:rFonts w:hint="eastAsia"/>
          </w:rPr>
          <w:t>总有一些</w:t>
        </w:r>
      </w:ins>
      <w:ins w:id="367" w:author="蔡长春" w:date="2017-05-09T15:18:00Z">
        <w:r w:rsidR="00004D9A">
          <w:rPr>
            <w:rFonts w:hint="eastAsia"/>
          </w:rPr>
          <w:t>东西</w:t>
        </w:r>
      </w:ins>
      <w:r w:rsidR="00F27928">
        <w:rPr>
          <w:rFonts w:hint="eastAsia"/>
        </w:rPr>
        <w:t>可以满足每一个人</w:t>
      </w:r>
      <w:ins w:id="368" w:author="蔡长春" w:date="2017-05-09T15:18:00Z">
        <w:r w:rsidR="00004D9A">
          <w:rPr>
            <w:rFonts w:hint="eastAsia"/>
          </w:rPr>
          <w:t>。</w:t>
        </w:r>
      </w:ins>
      <w:del w:id="369" w:author="蔡长春" w:date="2017-05-09T15:18:00Z">
        <w:r w:rsidR="00F27928" w:rsidDel="00004D9A">
          <w:rPr>
            <w:rFonts w:hint="eastAsia"/>
          </w:rPr>
          <w:delText>，</w:delText>
        </w:r>
      </w:del>
      <w:r w:rsidRPr="00970684">
        <w:rPr>
          <w:rFonts w:hint="eastAsia"/>
        </w:rPr>
        <w:t>问题是</w:t>
      </w:r>
      <w:r w:rsidR="00F27928">
        <w:rPr>
          <w:rFonts w:hint="eastAsia"/>
        </w:rPr>
        <w:t>要找出适合你自己的。</w:t>
      </w:r>
      <w:del w:id="370" w:author="蔡长春" w:date="2017-05-09T15:19:00Z">
        <w:r w:rsidR="00F27928" w:rsidDel="00004D9A">
          <w:rPr>
            <w:rFonts w:hint="eastAsia"/>
          </w:rPr>
          <w:delText>不要满足于单纯</w:delText>
        </w:r>
      </w:del>
      <w:ins w:id="371" w:author="蔡长春" w:date="2017-05-09T15:19:00Z">
        <w:r w:rsidR="00004D9A">
          <w:rPr>
            <w:rFonts w:hint="eastAsia"/>
          </w:rPr>
          <w:t>对简单</w:t>
        </w:r>
      </w:ins>
      <w:r w:rsidR="00F27928">
        <w:rPr>
          <w:rFonts w:hint="eastAsia"/>
        </w:rPr>
        <w:t>的尽职调查或</w:t>
      </w:r>
      <w:ins w:id="372" w:author="蔡长春" w:date="2017-05-09T15:19:00Z">
        <w:r w:rsidR="00004D9A">
          <w:rPr>
            <w:rFonts w:hint="eastAsia"/>
          </w:rPr>
          <w:t>粗糙的</w:t>
        </w:r>
      </w:ins>
      <w:r w:rsidR="00F27928">
        <w:rPr>
          <w:rFonts w:hint="eastAsia"/>
        </w:rPr>
        <w:t>经理选择过程</w:t>
      </w:r>
      <w:ins w:id="373" w:author="蔡长春" w:date="2017-05-09T15:19:00Z">
        <w:r w:rsidR="00004D9A">
          <w:rPr>
            <w:rFonts w:hint="eastAsia"/>
          </w:rPr>
          <w:t>永远都不用迁就</w:t>
        </w:r>
      </w:ins>
      <w:r w:rsidR="00F27928">
        <w:rPr>
          <w:rFonts w:hint="eastAsia"/>
        </w:rPr>
        <w:t>。</w:t>
      </w:r>
      <w:ins w:id="374" w:author="蔡长春" w:date="2017-05-09T15:20:00Z">
        <w:r w:rsidR="00004D9A">
          <w:rPr>
            <w:rFonts w:hint="eastAsia"/>
          </w:rPr>
          <w:t>它</w:t>
        </w:r>
      </w:ins>
      <w:del w:id="375" w:author="蔡长春" w:date="2017-05-09T15:20:00Z">
        <w:r w:rsidR="00F27928" w:rsidDel="00004D9A">
          <w:rPr>
            <w:rFonts w:hint="eastAsia"/>
          </w:rPr>
          <w:delText>他</w:delText>
        </w:r>
      </w:del>
      <w:r w:rsidR="00F27928">
        <w:rPr>
          <w:rFonts w:hint="eastAsia"/>
        </w:rPr>
        <w:t>们会</w:t>
      </w:r>
      <w:ins w:id="376" w:author="蔡长春" w:date="2017-05-09T15:20:00Z">
        <w:r w:rsidR="00004D9A">
          <w:rPr>
            <w:rFonts w:hint="eastAsia"/>
          </w:rPr>
          <w:t>害了你</w:t>
        </w:r>
      </w:ins>
      <w:del w:id="377" w:author="蔡长春" w:date="2017-05-09T15:20:00Z">
        <w:r w:rsidR="00F27928" w:rsidDel="00004D9A">
          <w:rPr>
            <w:rFonts w:hint="eastAsia"/>
          </w:rPr>
          <w:delText>把你卷入进来</w:delText>
        </w:r>
      </w:del>
      <w:r w:rsidRPr="00970684">
        <w:rPr>
          <w:rFonts w:hint="eastAsia"/>
        </w:rPr>
        <w:t>。</w:t>
      </w:r>
    </w:p>
    <w:p w:rsidR="00970684" w:rsidRPr="008F6112" w:rsidRDefault="00970684">
      <w:pPr>
        <w:ind w:firstLine="562"/>
        <w:rPr>
          <w:b/>
          <w:sz w:val="28"/>
        </w:rPr>
      </w:pPr>
      <w:r w:rsidRPr="008F6112">
        <w:rPr>
          <w:rFonts w:hint="eastAsia"/>
          <w:b/>
          <w:sz w:val="28"/>
        </w:rPr>
        <w:t>双</w:t>
      </w:r>
      <w:del w:id="378" w:author="蔡长春" w:date="2017-05-09T15:20:00Z">
        <w:r w:rsidRPr="008F6112" w:rsidDel="00004D9A">
          <w:rPr>
            <w:rFonts w:hint="eastAsia"/>
            <w:b/>
            <w:sz w:val="28"/>
          </w:rPr>
          <w:delText>方</w:delText>
        </w:r>
        <w:r w:rsidR="008F6112" w:rsidRPr="008F6112" w:rsidDel="00004D9A">
          <w:rPr>
            <w:rFonts w:hint="eastAsia"/>
            <w:b/>
            <w:sz w:val="28"/>
          </w:rPr>
          <w:delText>较量</w:delText>
        </w:r>
      </w:del>
      <w:ins w:id="379" w:author="蔡长春" w:date="2017-05-09T15:20:00Z">
        <w:r w:rsidR="00004D9A">
          <w:rPr>
            <w:rFonts w:hint="eastAsia"/>
            <w:b/>
            <w:sz w:val="28"/>
          </w:rPr>
          <w:t>方面入手</w:t>
        </w:r>
      </w:ins>
    </w:p>
    <w:p w:rsidR="00970684" w:rsidRDefault="00970684">
      <w:pPr>
        <w:ind w:firstLine="480"/>
      </w:pPr>
      <w:r w:rsidRPr="00970684">
        <w:rPr>
          <w:rFonts w:hint="eastAsia"/>
        </w:rPr>
        <w:t>投资者理解</w:t>
      </w:r>
      <w:del w:id="380" w:author="蔡长春" w:date="2017-05-09T15:22:00Z">
        <w:r w:rsidRPr="00970684" w:rsidDel="00004D9A">
          <w:rPr>
            <w:rFonts w:hint="eastAsia"/>
          </w:rPr>
          <w:delText>的价值主张可以</w:delText>
        </w:r>
        <w:r w:rsidR="008B6014" w:rsidDel="00004D9A">
          <w:rPr>
            <w:rFonts w:hint="eastAsia"/>
          </w:rPr>
          <w:delText>买入</w:delText>
        </w:r>
      </w:del>
      <w:ins w:id="381" w:author="蔡长春" w:date="2017-05-09T15:22:00Z">
        <w:r w:rsidR="00004D9A">
          <w:rPr>
            <w:rFonts w:hint="eastAsia"/>
          </w:rPr>
          <w:t>做多</w:t>
        </w:r>
      </w:ins>
      <w:r w:rsidR="008B6014">
        <w:rPr>
          <w:rFonts w:hint="eastAsia"/>
        </w:rPr>
        <w:t>和做空市场</w:t>
      </w:r>
      <w:ins w:id="382" w:author="蔡长春" w:date="2017-05-09T15:22:00Z">
        <w:r w:rsidR="00004D9A">
          <w:rPr>
            <w:rFonts w:hint="eastAsia"/>
          </w:rPr>
          <w:t>能力的价值</w:t>
        </w:r>
      </w:ins>
      <w:r w:rsidR="008B6014">
        <w:rPr>
          <w:rFonts w:hint="eastAsia"/>
        </w:rPr>
        <w:t>。这</w:t>
      </w:r>
      <w:r w:rsidR="00C67F77">
        <w:rPr>
          <w:rFonts w:hint="eastAsia"/>
        </w:rPr>
        <w:t>里有</w:t>
      </w:r>
      <w:r w:rsidR="008B6014">
        <w:rPr>
          <w:rFonts w:hint="eastAsia"/>
        </w:rPr>
        <w:t>个每一位投资者都</w:t>
      </w:r>
      <w:ins w:id="383" w:author="蔡长春" w:date="2017-05-09T15:23:00Z">
        <w:r w:rsidR="00004D9A">
          <w:rPr>
            <w:rFonts w:hint="eastAsia"/>
          </w:rPr>
          <w:t>明白</w:t>
        </w:r>
      </w:ins>
      <w:del w:id="384" w:author="蔡长春" w:date="2017-05-09T15:23:00Z">
        <w:r w:rsidR="008B6014" w:rsidDel="00004D9A">
          <w:rPr>
            <w:rFonts w:hint="eastAsia"/>
          </w:rPr>
          <w:delText>懂的</w:delText>
        </w:r>
      </w:del>
      <w:r w:rsidR="008B6014">
        <w:rPr>
          <w:rFonts w:hint="eastAsia"/>
        </w:rPr>
        <w:t>的简单真理：</w:t>
      </w:r>
      <w:r w:rsidRPr="00970684">
        <w:rPr>
          <w:rFonts w:hint="eastAsia"/>
        </w:rPr>
        <w:t>市场</w:t>
      </w:r>
      <w:proofErr w:type="gramStart"/>
      <w:r w:rsidRPr="00970684">
        <w:rPr>
          <w:rFonts w:hint="eastAsia"/>
        </w:rPr>
        <w:t>不</w:t>
      </w:r>
      <w:proofErr w:type="gramEnd"/>
      <w:r w:rsidRPr="00970684">
        <w:rPr>
          <w:rFonts w:hint="eastAsia"/>
        </w:rPr>
        <w:t>总是上涨</w:t>
      </w:r>
      <w:r w:rsidR="008B6014">
        <w:rPr>
          <w:rFonts w:hint="eastAsia"/>
        </w:rPr>
        <w:t>的</w:t>
      </w:r>
      <w:r w:rsidRPr="00970684">
        <w:rPr>
          <w:rFonts w:hint="eastAsia"/>
        </w:rPr>
        <w:t>。</w:t>
      </w:r>
      <w:r w:rsidR="008B6014">
        <w:rPr>
          <w:rFonts w:hint="eastAsia"/>
        </w:rPr>
        <w:t>当市场上升或者下降时，人们</w:t>
      </w:r>
      <w:ins w:id="385" w:author="蔡长春" w:date="2017-05-09T15:23:00Z">
        <w:r w:rsidR="00004D9A">
          <w:rPr>
            <w:rFonts w:hint="eastAsia"/>
          </w:rPr>
          <w:t>做好</w:t>
        </w:r>
      </w:ins>
      <w:del w:id="386" w:author="蔡长春" w:date="2017-05-09T15:23:00Z">
        <w:r w:rsidRPr="00970684" w:rsidDel="00004D9A">
          <w:rPr>
            <w:rFonts w:hint="eastAsia"/>
          </w:rPr>
          <w:delText>需要准备</w:delText>
        </w:r>
        <w:r w:rsidR="008B6014" w:rsidDel="00004D9A">
          <w:rPr>
            <w:rFonts w:hint="eastAsia"/>
          </w:rPr>
          <w:delText>去</w:delText>
        </w:r>
      </w:del>
      <w:r w:rsidRPr="00970684">
        <w:rPr>
          <w:rFonts w:hint="eastAsia"/>
        </w:rPr>
        <w:t>赚钱</w:t>
      </w:r>
      <w:ins w:id="387" w:author="蔡长春" w:date="2017-05-09T15:23:00Z">
        <w:r w:rsidR="00004D9A">
          <w:rPr>
            <w:rFonts w:hint="eastAsia"/>
          </w:rPr>
          <w:t>的准备</w:t>
        </w:r>
      </w:ins>
      <w:r w:rsidRPr="00970684">
        <w:rPr>
          <w:rFonts w:hint="eastAsia"/>
        </w:rPr>
        <w:t>。对冲基金应该</w:t>
      </w:r>
      <w:r w:rsidR="00C67F77">
        <w:rPr>
          <w:rFonts w:hint="eastAsia"/>
        </w:rPr>
        <w:t>是</w:t>
      </w:r>
      <w:ins w:id="388" w:author="蔡长春" w:date="2017-05-09T15:24:00Z">
        <w:r w:rsidR="00004D9A">
          <w:rPr>
            <w:rFonts w:hint="eastAsia"/>
          </w:rPr>
          <w:t>实现这种</w:t>
        </w:r>
      </w:ins>
      <w:del w:id="389" w:author="蔡长春" w:date="2017-05-09T15:24:00Z">
        <w:r w:rsidR="008B6014" w:rsidDel="00004D9A">
          <w:rPr>
            <w:rFonts w:hint="eastAsia"/>
          </w:rPr>
          <w:delText>提供</w:delText>
        </w:r>
      </w:del>
      <w:r w:rsidR="008B6014">
        <w:rPr>
          <w:rFonts w:hint="eastAsia"/>
        </w:rPr>
        <w:t>需求和履行</w:t>
      </w:r>
      <w:r w:rsidR="008B6014" w:rsidRPr="00970684">
        <w:rPr>
          <w:rFonts w:hint="eastAsia"/>
        </w:rPr>
        <w:t>承诺</w:t>
      </w:r>
      <w:r w:rsidR="008B6014">
        <w:rPr>
          <w:rFonts w:hint="eastAsia"/>
        </w:rPr>
        <w:t>的</w:t>
      </w:r>
      <w:r w:rsidRPr="00970684">
        <w:rPr>
          <w:rFonts w:hint="eastAsia"/>
        </w:rPr>
        <w:t>工具</w:t>
      </w:r>
      <w:r w:rsidRPr="002F01E1">
        <w:rPr>
          <w:rFonts w:hint="eastAsia"/>
        </w:rPr>
        <w:t>。</w:t>
      </w:r>
      <w:r w:rsidR="002567E5">
        <w:rPr>
          <w:rFonts w:hint="eastAsia"/>
        </w:rPr>
        <w:t>FOF</w:t>
      </w:r>
      <w:ins w:id="390" w:author="蔡长春" w:date="2017-05-09T15:25:00Z">
        <w:r w:rsidR="00004D9A">
          <w:rPr>
            <w:rFonts w:hint="eastAsia"/>
          </w:rPr>
          <w:t>应该用于</w:t>
        </w:r>
      </w:ins>
      <w:del w:id="391" w:author="蔡长春" w:date="2017-05-09T15:24:00Z">
        <w:r w:rsidRPr="002F01E1" w:rsidDel="00004D9A">
          <w:rPr>
            <w:rFonts w:hint="eastAsia"/>
          </w:rPr>
          <w:delText>应该</w:delText>
        </w:r>
      </w:del>
      <w:r w:rsidRPr="002F01E1">
        <w:rPr>
          <w:rFonts w:hint="eastAsia"/>
        </w:rPr>
        <w:t>创建</w:t>
      </w:r>
      <w:r w:rsidR="00FB1510" w:rsidRPr="002F01E1">
        <w:rPr>
          <w:rFonts w:hint="eastAsia"/>
        </w:rPr>
        <w:t>多样化</w:t>
      </w:r>
      <w:r w:rsidR="00FB1510">
        <w:rPr>
          <w:rFonts w:hint="eastAsia"/>
        </w:rPr>
        <w:t>的</w:t>
      </w:r>
      <w:r w:rsidR="00FB1510" w:rsidRPr="002F01E1">
        <w:rPr>
          <w:rFonts w:hint="eastAsia"/>
        </w:rPr>
        <w:t>对冲基金投资组合</w:t>
      </w:r>
      <w:r w:rsidR="00FB1510">
        <w:rPr>
          <w:rFonts w:hint="eastAsia"/>
        </w:rPr>
        <w:t>，来</w:t>
      </w:r>
      <w:r w:rsidRPr="00FB1510">
        <w:rPr>
          <w:rFonts w:hint="eastAsia"/>
        </w:rPr>
        <w:t>满足</w:t>
      </w:r>
      <w:ins w:id="392" w:author="蔡长春" w:date="2017-05-09T15:26:00Z">
        <w:r w:rsidR="00004D9A">
          <w:rPr>
            <w:rFonts w:hint="eastAsia"/>
          </w:rPr>
          <w:t>甚至</w:t>
        </w:r>
      </w:ins>
      <w:del w:id="393" w:author="蔡长春" w:date="2017-05-09T15:26:00Z">
        <w:r w:rsidRPr="002F01E1" w:rsidDel="00004D9A">
          <w:rPr>
            <w:rFonts w:hint="eastAsia"/>
          </w:rPr>
          <w:delText>和</w:delText>
        </w:r>
      </w:del>
      <w:r w:rsidRPr="002F01E1">
        <w:rPr>
          <w:rFonts w:hint="eastAsia"/>
        </w:rPr>
        <w:t>超越这种期望。我们在</w:t>
      </w:r>
      <w:r w:rsidRPr="002F01E1">
        <w:rPr>
          <w:rFonts w:hint="eastAsia"/>
        </w:rPr>
        <w:t>2007</w:t>
      </w:r>
      <w:r w:rsidRPr="002F01E1">
        <w:rPr>
          <w:rFonts w:hint="eastAsia"/>
        </w:rPr>
        <w:t>年和</w:t>
      </w:r>
      <w:r w:rsidRPr="002F01E1">
        <w:rPr>
          <w:rFonts w:hint="eastAsia"/>
        </w:rPr>
        <w:t>2008</w:t>
      </w:r>
      <w:r w:rsidRPr="002F01E1">
        <w:rPr>
          <w:rFonts w:hint="eastAsia"/>
        </w:rPr>
        <w:t>年</w:t>
      </w:r>
      <w:ins w:id="394" w:author="蔡长春" w:date="2017-05-09T15:26:00Z">
        <w:r w:rsidR="00004D9A">
          <w:rPr>
            <w:rFonts w:hint="eastAsia"/>
          </w:rPr>
          <w:t>学到的教训是</w:t>
        </w:r>
      </w:ins>
      <w:del w:id="395" w:author="蔡长春" w:date="2017-05-09T15:26:00Z">
        <w:r w:rsidR="002F01E1" w:rsidDel="00004D9A">
          <w:rPr>
            <w:rFonts w:hint="eastAsia"/>
          </w:rPr>
          <w:delText>知道了</w:delText>
        </w:r>
      </w:del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许多基金无法履行</w:t>
      </w:r>
      <w:r w:rsidR="00FB1510" w:rsidRPr="002F01E1">
        <w:rPr>
          <w:rFonts w:hint="eastAsia"/>
        </w:rPr>
        <w:t>或</w:t>
      </w:r>
      <w:r w:rsidR="00FB1510" w:rsidRPr="00FB1510">
        <w:rPr>
          <w:rFonts w:hint="eastAsia"/>
        </w:rPr>
        <w:t>实现</w:t>
      </w:r>
      <w:r w:rsidRPr="002F01E1">
        <w:rPr>
          <w:rFonts w:hint="eastAsia"/>
        </w:rPr>
        <w:t>这一承诺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因此</w:t>
      </w:r>
      <w:r w:rsidR="00A60813" w:rsidRPr="002F01E1">
        <w:rPr>
          <w:rFonts w:hint="eastAsia"/>
        </w:rPr>
        <w:t>，</w:t>
      </w:r>
      <w:r w:rsidRPr="002F01E1">
        <w:rPr>
          <w:rFonts w:hint="eastAsia"/>
        </w:rPr>
        <w:t>许多</w:t>
      </w:r>
      <w:r w:rsidR="002567E5">
        <w:rPr>
          <w:rFonts w:hint="eastAsia"/>
        </w:rPr>
        <w:t>FOF</w:t>
      </w:r>
      <w:r w:rsidRPr="002F01E1">
        <w:rPr>
          <w:rFonts w:hint="eastAsia"/>
        </w:rPr>
        <w:t>不</w:t>
      </w:r>
      <w:r w:rsidR="002F01E1">
        <w:rPr>
          <w:rFonts w:hint="eastAsia"/>
        </w:rPr>
        <w:t>能</w:t>
      </w:r>
      <w:r w:rsidR="00E472FC">
        <w:rPr>
          <w:rFonts w:hint="eastAsia"/>
        </w:rPr>
        <w:t>使</w:t>
      </w:r>
      <w:r w:rsidRPr="00970684">
        <w:rPr>
          <w:rFonts w:hint="eastAsia"/>
        </w:rPr>
        <w:t>投资组合</w:t>
      </w:r>
      <w:r w:rsidR="00E472FC">
        <w:rPr>
          <w:rFonts w:hint="eastAsia"/>
        </w:rPr>
        <w:t>多样化。</w:t>
      </w:r>
      <w:del w:id="396" w:author="蔡长春" w:date="2017-05-09T15:40:00Z">
        <w:r w:rsidR="00E472FC" w:rsidDel="00152C8B">
          <w:rPr>
            <w:rFonts w:hint="eastAsia"/>
          </w:rPr>
          <w:delText>在</w:delText>
        </w:r>
      </w:del>
      <w:ins w:id="397" w:author="蔡长春" w:date="2017-05-09T15:40:00Z">
        <w:r w:rsidR="00152C8B">
          <w:rPr>
            <w:rFonts w:hint="eastAsia"/>
          </w:rPr>
          <w:t>另外一种</w:t>
        </w:r>
      </w:ins>
      <w:del w:id="398" w:author="蔡长春" w:date="2017-05-09T15:40:00Z">
        <w:r w:rsidR="00E472FC" w:rsidDel="00152C8B">
          <w:rPr>
            <w:rFonts w:hint="eastAsia"/>
          </w:rPr>
          <w:delText>一些</w:delText>
        </w:r>
      </w:del>
      <w:r w:rsidRPr="00970684">
        <w:rPr>
          <w:rFonts w:hint="eastAsia"/>
        </w:rPr>
        <w:t>情况</w:t>
      </w:r>
      <w:del w:id="399" w:author="蔡长春" w:date="2017-05-09T15:40:00Z">
        <w:r w:rsidRPr="00970684" w:rsidDel="00152C8B">
          <w:rPr>
            <w:rFonts w:hint="eastAsia"/>
          </w:rPr>
          <w:delText>下</w:delText>
        </w:r>
      </w:del>
      <w:r w:rsidR="00E472FC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经理</w:t>
      </w:r>
      <w:ins w:id="400" w:author="蔡长春" w:date="2017-05-09T15:40:00Z">
        <w:r w:rsidR="00152C8B">
          <w:rPr>
            <w:rFonts w:hint="eastAsia"/>
          </w:rPr>
          <w:t>并不能完全理解他们</w:t>
        </w:r>
      </w:ins>
      <w:ins w:id="401" w:author="蔡长春" w:date="2017-05-09T15:41:00Z">
        <w:r w:rsidR="00152C8B">
          <w:rPr>
            <w:rFonts w:hint="eastAsia"/>
          </w:rPr>
          <w:t>打算投资的产品</w:t>
        </w:r>
      </w:ins>
      <w:r w:rsidRPr="00970684">
        <w:rPr>
          <w:rFonts w:hint="eastAsia"/>
        </w:rPr>
        <w:t>的</w:t>
      </w:r>
      <w:del w:id="402" w:author="蔡长春" w:date="2017-05-09T15:41:00Z">
        <w:r w:rsidRPr="00970684" w:rsidDel="00152C8B">
          <w:rPr>
            <w:rFonts w:hint="eastAsia"/>
          </w:rPr>
          <w:delText>投资</w:delText>
        </w:r>
      </w:del>
      <w:r w:rsidRPr="00970684">
        <w:rPr>
          <w:rFonts w:hint="eastAsia"/>
        </w:rPr>
        <w:t>策略</w:t>
      </w:r>
      <w:r w:rsidR="00A60813">
        <w:rPr>
          <w:rFonts w:hint="eastAsia"/>
        </w:rPr>
        <w:t>，</w:t>
      </w:r>
      <w:del w:id="403" w:author="蔡长春" w:date="2017-05-09T15:58:00Z">
        <w:r w:rsidRPr="00970684" w:rsidDel="00CE6537">
          <w:rPr>
            <w:rFonts w:hint="eastAsia"/>
          </w:rPr>
          <w:delText>他们不</w:delText>
        </w:r>
        <w:r w:rsidR="00E472FC" w:rsidDel="00CE6537">
          <w:rPr>
            <w:rFonts w:hint="eastAsia"/>
          </w:rPr>
          <w:delText>能</w:delText>
        </w:r>
        <w:r w:rsidRPr="00970684" w:rsidDel="00CE6537">
          <w:rPr>
            <w:rFonts w:hint="eastAsia"/>
          </w:rPr>
          <w:delText>完全理解</w:delText>
        </w:r>
        <w:r w:rsidR="00A60813" w:rsidDel="00CE6537">
          <w:rPr>
            <w:rFonts w:hint="eastAsia"/>
          </w:rPr>
          <w:delText>，</w:delText>
        </w:r>
      </w:del>
      <w:r w:rsidRPr="00970684">
        <w:rPr>
          <w:rFonts w:hint="eastAsia"/>
        </w:rPr>
        <w:t>他们只</w:t>
      </w:r>
      <w:ins w:id="404" w:author="蔡长春" w:date="2017-05-09T15:58:00Z">
        <w:r w:rsidR="00CE6537">
          <w:rPr>
            <w:rFonts w:hint="eastAsia"/>
          </w:rPr>
          <w:t>是</w:t>
        </w:r>
      </w:ins>
      <w:r w:rsidRPr="00970684">
        <w:rPr>
          <w:rFonts w:hint="eastAsia"/>
        </w:rPr>
        <w:t>想随大流。这告诉我们</w:t>
      </w:r>
      <w:del w:id="405" w:author="蔡长春" w:date="2017-05-09T15:59:00Z">
        <w:r w:rsidR="00E472FC" w:rsidDel="00CE6537">
          <w:rPr>
            <w:rFonts w:hint="eastAsia"/>
          </w:rPr>
          <w:delText>要</w:delText>
        </w:r>
        <w:r w:rsidRPr="00970684" w:rsidDel="00CE6537">
          <w:rPr>
            <w:rFonts w:hint="eastAsia"/>
          </w:rPr>
          <w:delText>重视的</w:delText>
        </w:r>
      </w:del>
      <w:r w:rsidRPr="00970684">
        <w:rPr>
          <w:rFonts w:hint="eastAsia"/>
        </w:rPr>
        <w:t>一件事</w:t>
      </w:r>
      <w:ins w:id="406" w:author="蔡长春" w:date="2017-05-09T15:59:00Z">
        <w:r w:rsidR="00CE6537">
          <w:rPr>
            <w:rFonts w:hint="eastAsia"/>
          </w:rPr>
          <w:t>的重要性</w:t>
        </w:r>
      </w:ins>
      <w:r w:rsidR="00C67F77">
        <w:rPr>
          <w:rFonts w:hint="eastAsia"/>
        </w:rPr>
        <w:t>：</w:t>
      </w:r>
      <w:r w:rsidRPr="00970684">
        <w:rPr>
          <w:rFonts w:hint="eastAsia"/>
        </w:rPr>
        <w:t>我们需要更高层</w:t>
      </w:r>
      <w:r w:rsidRPr="00970684">
        <w:rPr>
          <w:rFonts w:hint="eastAsia"/>
        </w:rPr>
        <w:lastRenderedPageBreak/>
        <w:t>次的尽职调查。我们需要</w:t>
      </w:r>
      <w:ins w:id="407" w:author="蔡长春" w:date="2017-05-09T16:06:00Z">
        <w:r w:rsidR="00CE6537">
          <w:rPr>
            <w:rFonts w:hint="eastAsia"/>
          </w:rPr>
          <w:t>在所有层次上</w:t>
        </w:r>
      </w:ins>
      <w:r w:rsidRPr="00970684">
        <w:rPr>
          <w:rFonts w:hint="eastAsia"/>
        </w:rPr>
        <w:t>了解资金</w:t>
      </w:r>
      <w:ins w:id="408" w:author="蔡长春" w:date="2017-05-09T16:06:00Z">
        <w:r w:rsidR="00CE6537">
          <w:rPr>
            <w:rFonts w:hint="eastAsia"/>
          </w:rPr>
          <w:t>是如何</w:t>
        </w:r>
      </w:ins>
      <w:r w:rsidRPr="00970684">
        <w:rPr>
          <w:rFonts w:hint="eastAsia"/>
        </w:rPr>
        <w:t>管理</w:t>
      </w:r>
      <w:del w:id="409" w:author="蔡长春" w:date="2017-05-09T16:06:00Z">
        <w:r w:rsidRPr="00970684" w:rsidDel="00CE6537">
          <w:rPr>
            <w:rFonts w:hint="eastAsia"/>
          </w:rPr>
          <w:delText>水平</w:delText>
        </w:r>
      </w:del>
      <w:ins w:id="410" w:author="蔡长春" w:date="2017-05-09T16:06:00Z">
        <w:r w:rsidR="00CE6537">
          <w:rPr>
            <w:rFonts w:hint="eastAsia"/>
          </w:rPr>
          <w:t>的</w:t>
        </w:r>
      </w:ins>
      <w:r w:rsidRPr="00970684">
        <w:rPr>
          <w:rFonts w:hint="eastAsia"/>
        </w:rPr>
        <w:t>。作为投资者</w:t>
      </w:r>
      <w:r w:rsidR="00A60813">
        <w:rPr>
          <w:rFonts w:hint="eastAsia"/>
        </w:rPr>
        <w:t>，</w:t>
      </w:r>
      <w:r w:rsidR="00C67F77">
        <w:rPr>
          <w:rFonts w:hint="eastAsia"/>
        </w:rPr>
        <w:t>我们</w:t>
      </w:r>
      <w:ins w:id="411" w:author="蔡长春" w:date="2017-05-09T16:06:00Z">
        <w:r w:rsidR="00CE6537">
          <w:rPr>
            <w:rFonts w:hint="eastAsia"/>
          </w:rPr>
          <w:t>提出</w:t>
        </w:r>
      </w:ins>
      <w:del w:id="412" w:author="蔡长春" w:date="2017-05-09T16:06:00Z">
        <w:r w:rsidR="00E472FC" w:rsidDel="00CE6537">
          <w:rPr>
            <w:rFonts w:hint="eastAsia"/>
          </w:rPr>
          <w:delText>问清楚</w:delText>
        </w:r>
      </w:del>
      <w:r w:rsidRPr="00970684">
        <w:rPr>
          <w:rFonts w:hint="eastAsia"/>
        </w:rPr>
        <w:t>问题</w:t>
      </w:r>
      <w:ins w:id="413" w:author="蔡长春" w:date="2017-05-09T16:06:00Z">
        <w:r w:rsidR="00CE6537">
          <w:rPr>
            <w:rFonts w:hint="eastAsia"/>
          </w:rPr>
          <w:t>并</w:t>
        </w:r>
      </w:ins>
      <w:del w:id="414" w:author="蔡长春" w:date="2017-05-09T16:06:00Z">
        <w:r w:rsidRPr="00970684" w:rsidDel="00CE6537">
          <w:rPr>
            <w:rFonts w:hint="eastAsia"/>
          </w:rPr>
          <w:delText>和</w:delText>
        </w:r>
      </w:del>
      <w:r w:rsidRPr="00970684">
        <w:rPr>
          <w:rFonts w:hint="eastAsia"/>
        </w:rPr>
        <w:t>得到答案</w:t>
      </w:r>
      <w:r w:rsidR="00E472FC">
        <w:rPr>
          <w:rFonts w:hint="eastAsia"/>
        </w:rPr>
        <w:t>是我们的责任</w:t>
      </w:r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基金经理的责任</w:t>
      </w:r>
      <w:r w:rsidR="00E472FC">
        <w:rPr>
          <w:rFonts w:hint="eastAsia"/>
        </w:rPr>
        <w:t>是提供</w:t>
      </w:r>
      <w:r w:rsidRPr="00970684">
        <w:rPr>
          <w:rFonts w:hint="eastAsia"/>
        </w:rPr>
        <w:t>好的答案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投资者的责任</w:t>
      </w:r>
      <w:r w:rsidR="00E472FC">
        <w:rPr>
          <w:rFonts w:hint="eastAsia"/>
        </w:rPr>
        <w:t>是</w:t>
      </w:r>
      <w:r w:rsidRPr="00970684">
        <w:rPr>
          <w:rFonts w:hint="eastAsia"/>
        </w:rPr>
        <w:t>跟进并确认这些答案是否</w:t>
      </w:r>
      <w:del w:id="415" w:author="蔡长春" w:date="2017-05-09T16:12:00Z">
        <w:r w:rsidR="00E472FC" w:rsidDel="005F71D9">
          <w:rPr>
            <w:rFonts w:hint="eastAsia"/>
          </w:rPr>
          <w:delText>是</w:delText>
        </w:r>
      </w:del>
      <w:r w:rsidRPr="00970684">
        <w:rPr>
          <w:rFonts w:hint="eastAsia"/>
        </w:rPr>
        <w:t>正确</w:t>
      </w:r>
      <w:del w:id="416" w:author="蔡长春" w:date="2017-05-09T16:13:00Z">
        <w:r w:rsidR="00E472FC" w:rsidDel="005F71D9">
          <w:rPr>
            <w:rFonts w:hint="eastAsia"/>
          </w:rPr>
          <w:delText>的</w:delText>
        </w:r>
      </w:del>
      <w:r w:rsidR="00E472FC">
        <w:rPr>
          <w:rFonts w:hint="eastAsia"/>
        </w:rPr>
        <w:t>。这不是</w:t>
      </w:r>
      <w:ins w:id="417" w:author="蔡长春" w:date="2017-05-09T16:15:00Z">
        <w:r w:rsidR="005F71D9">
          <w:rPr>
            <w:rFonts w:hint="eastAsia"/>
          </w:rPr>
          <w:t>意见</w:t>
        </w:r>
      </w:ins>
      <w:del w:id="418" w:author="蔡长春" w:date="2017-05-09T16:15:00Z">
        <w:r w:rsidRPr="00970684" w:rsidDel="005F71D9">
          <w:rPr>
            <w:rFonts w:hint="eastAsia"/>
          </w:rPr>
          <w:delText>一次</w:delText>
        </w:r>
      </w:del>
      <w:r w:rsidRPr="00970684">
        <w:rPr>
          <w:rFonts w:hint="eastAsia"/>
        </w:rPr>
        <w:t>投资</w:t>
      </w:r>
      <w:ins w:id="419" w:author="蔡长春" w:date="2017-05-09T16:15:00Z">
        <w:r w:rsidR="005F71D9">
          <w:rPr>
            <w:rFonts w:hint="eastAsia"/>
          </w:rPr>
          <w:t>完</w:t>
        </w:r>
      </w:ins>
      <w:r w:rsidR="00E472FC">
        <w:rPr>
          <w:rFonts w:hint="eastAsia"/>
        </w:rPr>
        <w:t>就</w:t>
      </w:r>
      <w:ins w:id="420" w:author="蔡长春" w:date="2017-05-09T16:15:00Z">
        <w:r w:rsidR="005F71D9">
          <w:rPr>
            <w:rFonts w:hint="eastAsia"/>
          </w:rPr>
          <w:t>可以结束的事情</w:t>
        </w:r>
      </w:ins>
      <w:del w:id="421" w:author="蔡长春" w:date="2017-05-09T16:15:00Z">
        <w:r w:rsidR="00E472FC" w:rsidDel="005F71D9">
          <w:rPr>
            <w:rFonts w:hint="eastAsia"/>
          </w:rPr>
          <w:delText>能停止的</w:delText>
        </w:r>
      </w:del>
      <w:del w:id="422" w:author="蔡长春" w:date="2017-05-09T16:23:00Z">
        <w:r w:rsidR="00E472FC" w:rsidDel="0058757D">
          <w:rPr>
            <w:rFonts w:hint="eastAsia"/>
          </w:rPr>
          <w:delText>，</w:delText>
        </w:r>
      </w:del>
      <w:ins w:id="423" w:author="蔡长春" w:date="2017-05-09T16:23:00Z">
        <w:r w:rsidR="0058757D">
          <w:rPr>
            <w:rFonts w:hint="eastAsia"/>
          </w:rPr>
          <w:t>。</w:t>
        </w:r>
      </w:ins>
      <w:r w:rsidRPr="00970684">
        <w:rPr>
          <w:rFonts w:hint="eastAsia"/>
        </w:rPr>
        <w:t>它是</w:t>
      </w:r>
      <w:ins w:id="424" w:author="蔡长春" w:date="2017-05-09T16:30:00Z">
        <w:r w:rsidR="0058757D">
          <w:rPr>
            <w:rFonts w:hint="eastAsia"/>
          </w:rPr>
          <w:t>一个</w:t>
        </w:r>
      </w:ins>
      <w:r w:rsidRPr="00970684">
        <w:rPr>
          <w:rFonts w:hint="eastAsia"/>
        </w:rPr>
        <w:t>持续</w:t>
      </w:r>
      <w:ins w:id="425" w:author="蔡长春" w:date="2017-05-09T16:30:00Z">
        <w:r w:rsidR="0058757D">
          <w:rPr>
            <w:rFonts w:hint="eastAsia"/>
          </w:rPr>
          <w:t>不断</w:t>
        </w:r>
      </w:ins>
      <w:ins w:id="426" w:author="蔡长春" w:date="2017-05-09T16:25:00Z">
        <w:r w:rsidR="0058757D">
          <w:rPr>
            <w:rFonts w:hint="eastAsia"/>
          </w:rPr>
          <w:t>的</w:t>
        </w:r>
      </w:ins>
      <w:ins w:id="427" w:author="蔡长春" w:date="2017-05-09T16:30:00Z">
        <w:r w:rsidR="0058757D">
          <w:rPr>
            <w:rFonts w:hint="eastAsia"/>
          </w:rPr>
          <w:t>过程</w:t>
        </w:r>
      </w:ins>
      <w:del w:id="428" w:author="蔡长春" w:date="2017-05-09T16:30:00Z">
        <w:r w:rsidRPr="00970684" w:rsidDel="0058757D">
          <w:rPr>
            <w:rFonts w:hint="eastAsia"/>
          </w:rPr>
          <w:delText>不断</w:delText>
        </w:r>
        <w:r w:rsidR="00A60813" w:rsidDel="0058757D">
          <w:rPr>
            <w:rFonts w:hint="eastAsia"/>
          </w:rPr>
          <w:delText>，</w:delText>
        </w:r>
        <w:r w:rsidRPr="00970684" w:rsidDel="0058757D">
          <w:rPr>
            <w:rFonts w:hint="eastAsia"/>
          </w:rPr>
          <w:delText>应该</w:delText>
        </w:r>
        <w:r w:rsidR="00E472FC" w:rsidDel="0058757D">
          <w:rPr>
            <w:rFonts w:hint="eastAsia"/>
          </w:rPr>
          <w:delText>一直这样做</w:delText>
        </w:r>
      </w:del>
      <w:r w:rsidR="00E472FC">
        <w:rPr>
          <w:rFonts w:hint="eastAsia"/>
        </w:rPr>
        <w:t>。</w:t>
      </w:r>
      <w:r w:rsidR="002567E5">
        <w:rPr>
          <w:rFonts w:hint="eastAsia"/>
        </w:rPr>
        <w:t>FOF</w:t>
      </w:r>
      <w:ins w:id="429" w:author="蔡长春" w:date="2017-05-09T16:34:00Z">
        <w:r w:rsidR="00424D6F">
          <w:rPr>
            <w:rFonts w:hint="eastAsia"/>
          </w:rPr>
          <w:t>因为</w:t>
        </w:r>
      </w:ins>
      <w:del w:id="430" w:author="蔡长春" w:date="2017-05-09T16:33:00Z">
        <w:r w:rsidR="007017A4" w:rsidDel="0058757D">
          <w:rPr>
            <w:rFonts w:hint="eastAsia"/>
          </w:rPr>
          <w:delText>由于</w:delText>
        </w:r>
        <w:r w:rsidR="00E472FC" w:rsidDel="0058757D">
          <w:rPr>
            <w:rFonts w:hint="eastAsia"/>
          </w:rPr>
          <w:delText>事前</w:delText>
        </w:r>
      </w:del>
      <w:ins w:id="431" w:author="蔡长春" w:date="2017-05-09T16:34:00Z">
        <w:r w:rsidR="00424D6F">
          <w:rPr>
            <w:rFonts w:hint="eastAsia"/>
          </w:rPr>
          <w:t>的</w:t>
        </w:r>
      </w:ins>
      <w:r w:rsidR="00E472FC">
        <w:rPr>
          <w:rFonts w:hint="eastAsia"/>
        </w:rPr>
        <w:t>投资</w:t>
      </w:r>
      <w:ins w:id="432" w:author="蔡长春" w:date="2017-05-09T16:34:00Z">
        <w:r w:rsidR="00424D6F">
          <w:rPr>
            <w:rFonts w:hint="eastAsia"/>
          </w:rPr>
          <w:t>后</w:t>
        </w:r>
      </w:ins>
      <w:r w:rsidRPr="00970684">
        <w:rPr>
          <w:rFonts w:hint="eastAsia"/>
        </w:rPr>
        <w:t>监控</w:t>
      </w:r>
      <w:ins w:id="433" w:author="蔡长春" w:date="2017-05-09T16:34:00Z">
        <w:r w:rsidR="00424D6F">
          <w:rPr>
            <w:rFonts w:hint="eastAsia"/>
          </w:rPr>
          <w:t>与</w:t>
        </w:r>
      </w:ins>
      <w:del w:id="434" w:author="蔡长春" w:date="2017-05-09T16:34:00Z">
        <w:r w:rsidRPr="00970684" w:rsidDel="00424D6F">
          <w:rPr>
            <w:rFonts w:hint="eastAsia"/>
          </w:rPr>
          <w:delText>和</w:delText>
        </w:r>
      </w:del>
      <w:r w:rsidRPr="00970684">
        <w:rPr>
          <w:rFonts w:hint="eastAsia"/>
        </w:rPr>
        <w:t>审查</w:t>
      </w:r>
      <w:ins w:id="435" w:author="蔡长春" w:date="2017-05-09T16:34:00Z">
        <w:r w:rsidR="00424D6F">
          <w:rPr>
            <w:rFonts w:hint="eastAsia"/>
          </w:rPr>
          <w:t>可以</w:t>
        </w:r>
      </w:ins>
      <w:r w:rsidR="007017A4" w:rsidRPr="00970684">
        <w:rPr>
          <w:rFonts w:hint="eastAsia"/>
        </w:rPr>
        <w:t>获得</w:t>
      </w:r>
      <w:ins w:id="436" w:author="蔡长春" w:date="2017-05-09T16:34:00Z">
        <w:r w:rsidR="00424D6F">
          <w:rPr>
            <w:rFonts w:hint="eastAsia"/>
          </w:rPr>
          <w:t>报酬</w:t>
        </w:r>
      </w:ins>
      <w:del w:id="437" w:author="蔡长春" w:date="2017-05-09T16:34:00Z">
        <w:r w:rsidR="007017A4" w:rsidRPr="00970684" w:rsidDel="00424D6F">
          <w:rPr>
            <w:rFonts w:hint="eastAsia"/>
          </w:rPr>
          <w:delText>支付</w:delText>
        </w:r>
      </w:del>
      <w:r w:rsidRPr="00970684">
        <w:rPr>
          <w:rFonts w:hint="eastAsia"/>
        </w:rPr>
        <w:t>。</w:t>
      </w:r>
    </w:p>
    <w:p w:rsidR="00970684" w:rsidRDefault="00970684">
      <w:pPr>
        <w:ind w:firstLine="480"/>
      </w:pPr>
      <w:r w:rsidRPr="00970684">
        <w:rPr>
          <w:rFonts w:hint="eastAsia"/>
        </w:rPr>
        <w:t>我们学到的教训</w:t>
      </w:r>
      <w:ins w:id="438" w:author="蔡长春" w:date="2017-05-09T16:37:00Z">
        <w:r w:rsidR="00584F32">
          <w:rPr>
            <w:rFonts w:hint="eastAsia"/>
          </w:rPr>
          <w:t>并不只是这些</w:t>
        </w:r>
      </w:ins>
      <w:del w:id="439" w:author="蔡长春" w:date="2017-05-09T16:35:00Z">
        <w:r w:rsidRPr="00970684" w:rsidDel="00584F32">
          <w:rPr>
            <w:rFonts w:hint="eastAsia"/>
          </w:rPr>
          <w:delText>是</w:delText>
        </w:r>
      </w:del>
      <w:r w:rsidR="00A60813">
        <w:rPr>
          <w:rFonts w:hint="eastAsia"/>
        </w:rPr>
        <w:t>，</w:t>
      </w:r>
      <w:del w:id="440" w:author="蔡长春" w:date="2017-05-09T16:35:00Z">
        <w:r w:rsidRPr="00970684" w:rsidDel="00584F32">
          <w:rPr>
            <w:rFonts w:hint="eastAsia"/>
          </w:rPr>
          <w:delText>并非</w:delText>
        </w:r>
      </w:del>
      <w:ins w:id="441" w:author="蔡长春" w:date="2017-05-09T16:37:00Z">
        <w:r w:rsidR="00584F32">
          <w:rPr>
            <w:rFonts w:hint="eastAsia"/>
          </w:rPr>
          <w:t>不是</w:t>
        </w:r>
      </w:ins>
      <w:r w:rsidRPr="00970684">
        <w:rPr>
          <w:rFonts w:hint="eastAsia"/>
        </w:rPr>
        <w:t>所有的对冲基金都</w:t>
      </w:r>
      <w:ins w:id="442" w:author="蔡长春" w:date="2017-05-09T16:35:00Z">
        <w:r w:rsidR="00584F32">
          <w:rPr>
            <w:rFonts w:hint="eastAsia"/>
          </w:rPr>
          <w:t>是不好的</w:t>
        </w:r>
      </w:ins>
      <w:del w:id="443" w:author="蔡长春" w:date="2017-05-09T16:35:00Z">
        <w:r w:rsidRPr="00970684" w:rsidDel="00584F32">
          <w:rPr>
            <w:rFonts w:hint="eastAsia"/>
          </w:rPr>
          <w:delText>不错</w:delText>
        </w:r>
      </w:del>
      <w:r w:rsidR="00A60813">
        <w:rPr>
          <w:rFonts w:hint="eastAsia"/>
        </w:rPr>
        <w:t>，</w:t>
      </w:r>
      <w:ins w:id="444" w:author="蔡长春" w:date="2017-05-09T16:37:00Z">
        <w:r w:rsidR="00584F32">
          <w:rPr>
            <w:rFonts w:hint="eastAsia"/>
          </w:rPr>
          <w:t>不是</w:t>
        </w:r>
      </w:ins>
      <w:ins w:id="445" w:author="蔡长春" w:date="2017-05-09T16:36:00Z">
        <w:r w:rsidR="00584F32">
          <w:rPr>
            <w:rFonts w:hint="eastAsia"/>
          </w:rPr>
          <w:t>所有</w:t>
        </w:r>
      </w:ins>
      <w:del w:id="446" w:author="蔡长春" w:date="2017-05-09T16:35:00Z">
        <w:r w:rsidRPr="00970684" w:rsidDel="00584F32">
          <w:rPr>
            <w:rFonts w:hint="eastAsia"/>
          </w:rPr>
          <w:delText>并</w:delText>
        </w:r>
        <w:r w:rsidR="00032814" w:rsidDel="00584F32">
          <w:rPr>
            <w:rFonts w:hint="eastAsia"/>
          </w:rPr>
          <w:delText>非</w:delText>
        </w:r>
      </w:del>
      <w:del w:id="447" w:author="蔡长春" w:date="2017-05-09T16:36:00Z">
        <w:r w:rsidRPr="00970684" w:rsidDel="00584F32">
          <w:rPr>
            <w:rFonts w:hint="eastAsia"/>
          </w:rPr>
          <w:delText>所有的基金</w:delText>
        </w:r>
      </w:del>
      <w:ins w:id="448" w:author="蔡长春" w:date="2017-05-09T16:36:00Z">
        <w:r w:rsidR="00584F32">
          <w:rPr>
            <w:rFonts w:hint="eastAsia"/>
          </w:rPr>
          <w:t>FOF</w:t>
        </w:r>
      </w:ins>
      <w:r w:rsidRPr="00970684">
        <w:rPr>
          <w:rFonts w:hint="eastAsia"/>
        </w:rPr>
        <w:t>都是邪恶的</w:t>
      </w:r>
      <w:r w:rsidR="00A60813">
        <w:rPr>
          <w:rFonts w:hint="eastAsia"/>
        </w:rPr>
        <w:t>，</w:t>
      </w:r>
      <w:ins w:id="449" w:author="蔡长春" w:date="2017-05-09T16:37:00Z">
        <w:r w:rsidR="00584F32">
          <w:rPr>
            <w:rFonts w:hint="eastAsia"/>
          </w:rPr>
          <w:t>不是</w:t>
        </w:r>
      </w:ins>
      <w:ins w:id="450" w:author="蔡长春" w:date="2017-05-09T16:36:00Z">
        <w:r w:rsidR="00584F32">
          <w:rPr>
            <w:rFonts w:hint="eastAsia"/>
          </w:rPr>
          <w:t>所有的专</w:t>
        </w:r>
        <w:proofErr w:type="gramStart"/>
        <w:r w:rsidR="00584F32">
          <w:rPr>
            <w:rFonts w:hint="eastAsia"/>
          </w:rPr>
          <w:t>户产品</w:t>
        </w:r>
      </w:ins>
      <w:proofErr w:type="gramEnd"/>
      <w:del w:id="451" w:author="蔡长春" w:date="2017-05-09T16:36:00Z">
        <w:r w:rsidRPr="00970684" w:rsidDel="00584F32">
          <w:rPr>
            <w:rFonts w:hint="eastAsia"/>
          </w:rPr>
          <w:delText>单独管理账户并不</w:delText>
        </w:r>
      </w:del>
      <w:r w:rsidRPr="00970684">
        <w:rPr>
          <w:rFonts w:hint="eastAsia"/>
        </w:rPr>
        <w:t>都是负面的。我们</w:t>
      </w:r>
      <w:ins w:id="452" w:author="蔡长春" w:date="2017-05-09T16:37:00Z">
        <w:r w:rsidR="00584F32">
          <w:rPr>
            <w:rFonts w:hint="eastAsia"/>
          </w:rPr>
          <w:t>真正</w:t>
        </w:r>
      </w:ins>
      <w:r w:rsidRPr="00970684">
        <w:rPr>
          <w:rFonts w:hint="eastAsia"/>
        </w:rPr>
        <w:t>学到的是</w:t>
      </w:r>
      <w:r w:rsidR="00A60813">
        <w:rPr>
          <w:rFonts w:hint="eastAsia"/>
        </w:rPr>
        <w:t>，</w:t>
      </w:r>
      <w:r w:rsidR="001E297B">
        <w:rPr>
          <w:rFonts w:hint="eastAsia"/>
        </w:rPr>
        <w:t>我们必须做尽职调查。这</w:t>
      </w:r>
      <w:ins w:id="453" w:author="蔡长春" w:date="2017-05-09T16:38:00Z">
        <w:r w:rsidR="00584F32">
          <w:rPr>
            <w:rFonts w:hint="eastAsia"/>
          </w:rPr>
          <w:t>当然</w:t>
        </w:r>
      </w:ins>
      <w:r w:rsidR="001E297B">
        <w:rPr>
          <w:rFonts w:hint="eastAsia"/>
        </w:rPr>
        <w:t>不是我们昨天</w:t>
      </w:r>
      <w:r w:rsidRPr="00970684">
        <w:rPr>
          <w:rFonts w:hint="eastAsia"/>
        </w:rPr>
        <w:t>或者三年前</w:t>
      </w:r>
      <w:ins w:id="454" w:author="蔡长春" w:date="2017-05-09T22:40:00Z">
        <w:r w:rsidR="001A71A2">
          <w:rPr>
            <w:rFonts w:hint="eastAsia"/>
          </w:rPr>
          <w:t>或者</w:t>
        </w:r>
      </w:ins>
      <w:del w:id="455" w:author="蔡长春" w:date="2017-05-09T22:40:00Z">
        <w:r w:rsidR="00A60813" w:rsidDel="001A71A2">
          <w:rPr>
            <w:rFonts w:hint="eastAsia"/>
          </w:rPr>
          <w:delText>，</w:delText>
        </w:r>
      </w:del>
      <w:r w:rsidRPr="00970684">
        <w:rPr>
          <w:rFonts w:hint="eastAsia"/>
        </w:rPr>
        <w:t>一年前</w:t>
      </w:r>
      <w:r w:rsidR="001E297B">
        <w:rPr>
          <w:rFonts w:hint="eastAsia"/>
        </w:rPr>
        <w:t>才</w:t>
      </w:r>
      <w:ins w:id="456" w:author="蔡长春" w:date="2017-05-09T22:40:00Z">
        <w:r w:rsidR="001A71A2">
          <w:rPr>
            <w:rFonts w:hint="eastAsia"/>
          </w:rPr>
          <w:t>明白</w:t>
        </w:r>
      </w:ins>
      <w:del w:id="457" w:author="蔡长春" w:date="2017-05-09T22:40:00Z">
        <w:r w:rsidR="001E297B" w:rsidDel="001A71A2">
          <w:rPr>
            <w:rFonts w:hint="eastAsia"/>
          </w:rPr>
          <w:delText>了解</w:delText>
        </w:r>
      </w:del>
      <w:r w:rsidR="001E297B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这是</w:t>
      </w:r>
      <w:r w:rsidR="001E297B">
        <w:rPr>
          <w:rFonts w:hint="eastAsia"/>
        </w:rPr>
        <w:t>我们</w:t>
      </w:r>
      <w:r w:rsidRPr="00970684">
        <w:rPr>
          <w:rFonts w:hint="eastAsia"/>
        </w:rPr>
        <w:t>每个人都知道</w:t>
      </w:r>
      <w:r w:rsidR="001E297B">
        <w:rPr>
          <w:rFonts w:hint="eastAsia"/>
        </w:rPr>
        <w:t>的</w:t>
      </w:r>
      <w:r w:rsidRPr="00970684">
        <w:rPr>
          <w:rFonts w:hint="eastAsia"/>
        </w:rPr>
        <w:t>。但是因为行业的增长速度和行业提供服务</w:t>
      </w:r>
      <w:r w:rsidR="001E297B" w:rsidRPr="00970684">
        <w:rPr>
          <w:rFonts w:hint="eastAsia"/>
        </w:rPr>
        <w:t>速度的</w:t>
      </w:r>
      <w:r w:rsidR="001E297B">
        <w:rPr>
          <w:rFonts w:hint="eastAsia"/>
        </w:rPr>
        <w:t>加快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我们认为尽职调查</w:t>
      </w:r>
      <w:ins w:id="458" w:author="蔡长春" w:date="2017-05-09T22:47:00Z">
        <w:r w:rsidR="001A71A2">
          <w:rPr>
            <w:rFonts w:hint="eastAsia"/>
          </w:rPr>
          <w:t>之所以</w:t>
        </w:r>
      </w:ins>
      <w:r w:rsidRPr="00970684">
        <w:rPr>
          <w:rFonts w:hint="eastAsia"/>
        </w:rPr>
        <w:t>一直缺乏</w:t>
      </w:r>
      <w:r w:rsidR="001E297B">
        <w:rPr>
          <w:rFonts w:hint="eastAsia"/>
        </w:rPr>
        <w:t>，</w:t>
      </w:r>
      <w:r w:rsidR="00D6769F">
        <w:rPr>
          <w:rFonts w:hint="eastAsia"/>
        </w:rPr>
        <w:t>其实是</w:t>
      </w:r>
      <w:r w:rsidRPr="00970684">
        <w:rPr>
          <w:rFonts w:hint="eastAsia"/>
        </w:rPr>
        <w:t>人们不觉得他们必须做这项工作。现在他们知道</w:t>
      </w:r>
      <w:r w:rsidR="00D6769F">
        <w:rPr>
          <w:rFonts w:hint="eastAsia"/>
        </w:rPr>
        <w:t>了</w:t>
      </w:r>
      <w:r w:rsidRPr="00970684">
        <w:rPr>
          <w:rFonts w:hint="eastAsia"/>
        </w:rPr>
        <w:t>后果。</w:t>
      </w:r>
    </w:p>
    <w:p w:rsidR="00970684" w:rsidRPr="002A0F12" w:rsidRDefault="002A0F12">
      <w:pPr>
        <w:ind w:firstLine="562"/>
        <w:rPr>
          <w:sz w:val="28"/>
        </w:rPr>
      </w:pPr>
      <w:r w:rsidRPr="002A0F12">
        <w:rPr>
          <w:rFonts w:hint="eastAsia"/>
          <w:b/>
          <w:sz w:val="28"/>
        </w:rPr>
        <w:t>然而</w:t>
      </w:r>
      <w:r w:rsidR="00A60813" w:rsidRPr="002A0F12">
        <w:rPr>
          <w:rFonts w:hint="eastAsia"/>
          <w:b/>
          <w:sz w:val="28"/>
        </w:rPr>
        <w:t>，</w:t>
      </w:r>
      <w:r w:rsidR="00970684" w:rsidRPr="002A0F12">
        <w:rPr>
          <w:rFonts w:hint="eastAsia"/>
          <w:b/>
          <w:sz w:val="28"/>
        </w:rPr>
        <w:t>我们</w:t>
      </w:r>
      <w:r w:rsidRPr="002A0F12">
        <w:rPr>
          <w:rFonts w:hint="eastAsia"/>
          <w:b/>
          <w:sz w:val="28"/>
        </w:rPr>
        <w:t>依然</w:t>
      </w:r>
      <w:r w:rsidR="00970684" w:rsidRPr="002A0F12">
        <w:rPr>
          <w:rFonts w:hint="eastAsia"/>
          <w:b/>
          <w:sz w:val="28"/>
        </w:rPr>
        <w:t>相信</w:t>
      </w:r>
    </w:p>
    <w:p w:rsidR="00970684" w:rsidRDefault="00970684" w:rsidP="0082678A">
      <w:pPr>
        <w:ind w:firstLine="480"/>
      </w:pPr>
      <w:del w:id="459" w:author="蔡长春" w:date="2017-05-09T22:48:00Z">
        <w:r w:rsidRPr="00970684" w:rsidDel="001A71A2">
          <w:rPr>
            <w:rFonts w:hint="eastAsia"/>
          </w:rPr>
          <w:delText>在未来的基础上</w:delText>
        </w:r>
      </w:del>
      <w:ins w:id="460" w:author="蔡长春" w:date="2017-05-09T22:48:00Z">
        <w:r w:rsidR="001A71A2">
          <w:rPr>
            <w:rFonts w:hint="eastAsia"/>
          </w:rPr>
          <w:t>基于</w:t>
        </w:r>
      </w:ins>
      <w:ins w:id="461" w:author="蔡长春" w:date="2017-05-09T22:49:00Z">
        <w:r w:rsidR="001A71A2">
          <w:rPr>
            <w:rFonts w:hint="eastAsia"/>
          </w:rPr>
          <w:t>向前</w:t>
        </w:r>
      </w:ins>
      <w:ins w:id="462" w:author="蔡长春" w:date="2017-05-10T09:12:00Z">
        <w:r w:rsidR="00A12FF0">
          <w:rPr>
            <w:rFonts w:hint="eastAsia"/>
          </w:rPr>
          <w:t>思路</w:t>
        </w:r>
      </w:ins>
      <w:r w:rsidR="00A60813">
        <w:rPr>
          <w:rFonts w:hint="eastAsia"/>
        </w:rPr>
        <w:t>，</w:t>
      </w:r>
      <w:r w:rsidRPr="00970684">
        <w:rPr>
          <w:rFonts w:hint="eastAsia"/>
        </w:rPr>
        <w:t>我们认为</w:t>
      </w:r>
      <w:ins w:id="463" w:author="蔡长春" w:date="2017-05-09T22:49:00Z">
        <w:r w:rsidR="001A71A2">
          <w:rPr>
            <w:rFonts w:hint="eastAsia"/>
          </w:rPr>
          <w:t>依然</w:t>
        </w:r>
      </w:ins>
      <w:r w:rsidRPr="00970684">
        <w:rPr>
          <w:rFonts w:hint="eastAsia"/>
        </w:rPr>
        <w:t>有</w:t>
      </w:r>
      <w:del w:id="464" w:author="蔡长春" w:date="2017-05-09T22:49:00Z">
        <w:r w:rsidRPr="00970684" w:rsidDel="001A71A2">
          <w:rPr>
            <w:rFonts w:hint="eastAsia"/>
          </w:rPr>
          <w:delText>一个</w:delText>
        </w:r>
      </w:del>
      <w:r w:rsidRPr="00970684">
        <w:rPr>
          <w:rFonts w:hint="eastAsia"/>
        </w:rPr>
        <w:t>机会</w:t>
      </w:r>
      <w:del w:id="465" w:author="蔡长春" w:date="2017-05-09T22:49:00Z">
        <w:r w:rsidR="00C67F77" w:rsidDel="001A71A2">
          <w:rPr>
            <w:rFonts w:hint="eastAsia"/>
          </w:rPr>
          <w:delText>会</w:delText>
        </w:r>
        <w:r w:rsidRPr="00970684" w:rsidDel="001A71A2">
          <w:rPr>
            <w:rFonts w:hint="eastAsia"/>
          </w:rPr>
          <w:delText>继续</w:delText>
        </w:r>
      </w:del>
      <w:del w:id="466" w:author="蔡长春" w:date="2017-05-09T22:50:00Z">
        <w:r w:rsidRPr="00970684" w:rsidDel="00641F7E">
          <w:rPr>
            <w:rFonts w:hint="eastAsia"/>
          </w:rPr>
          <w:delText>实现</w:delText>
        </w:r>
      </w:del>
      <w:del w:id="467" w:author="蔡长春" w:date="2017-05-09T22:49:00Z">
        <w:r w:rsidR="003F0DAB" w:rsidDel="00641F7E">
          <w:rPr>
            <w:rFonts w:hint="eastAsia"/>
          </w:rPr>
          <w:delText>在</w:delText>
        </w:r>
      </w:del>
      <w:r w:rsidR="003F0DAB" w:rsidRPr="00970684">
        <w:rPr>
          <w:rFonts w:hint="eastAsia"/>
        </w:rPr>
        <w:t>在对冲基金和</w:t>
      </w:r>
      <w:r w:rsidR="002567E5">
        <w:rPr>
          <w:rFonts w:hint="eastAsia"/>
        </w:rPr>
        <w:t>FOF</w:t>
      </w:r>
      <w:ins w:id="468" w:author="蔡长春" w:date="2017-05-09T22:50:00Z">
        <w:r w:rsidR="00641F7E">
          <w:rPr>
            <w:rFonts w:hint="eastAsia"/>
          </w:rPr>
          <w:t>中</w:t>
        </w:r>
      </w:ins>
      <w:del w:id="469" w:author="蔡长春" w:date="2017-05-09T22:50:00Z">
        <w:r w:rsidR="003F0DAB" w:rsidDel="00641F7E">
          <w:rPr>
            <w:rFonts w:hint="eastAsia"/>
          </w:rPr>
          <w:delText>行业的</w:delText>
        </w:r>
      </w:del>
      <w:ins w:id="470" w:author="蔡长春" w:date="2017-05-09T22:50:00Z">
        <w:r w:rsidR="00641F7E">
          <w:rPr>
            <w:rFonts w:hint="eastAsia"/>
          </w:rPr>
          <w:t>获得</w:t>
        </w:r>
      </w:ins>
      <w:r w:rsidR="003F0DAB">
        <w:rPr>
          <w:rFonts w:hint="eastAsia"/>
        </w:rPr>
        <w:t>不相关回报</w:t>
      </w:r>
      <w:r w:rsidR="00A60813">
        <w:rPr>
          <w:rFonts w:hint="eastAsia"/>
        </w:rPr>
        <w:t>，</w:t>
      </w:r>
      <w:ins w:id="471" w:author="蔡长春" w:date="2017-05-09T22:50:00Z">
        <w:r w:rsidR="00641F7E">
          <w:rPr>
            <w:rFonts w:hint="eastAsia"/>
          </w:rPr>
          <w:t>他们在</w:t>
        </w:r>
      </w:ins>
      <w:del w:id="472" w:author="蔡长春" w:date="2017-05-09T22:50:00Z">
        <w:r w:rsidRPr="00970684" w:rsidDel="00641F7E">
          <w:rPr>
            <w:rFonts w:hint="eastAsia"/>
          </w:rPr>
          <w:delText>每一个</w:delText>
        </w:r>
      </w:del>
      <w:r w:rsidRPr="00970684">
        <w:rPr>
          <w:rFonts w:hint="eastAsia"/>
        </w:rPr>
        <w:t>在市场上</w:t>
      </w:r>
      <w:ins w:id="473" w:author="蔡长春" w:date="2017-05-09T22:50:00Z">
        <w:r w:rsidR="00641F7E">
          <w:rPr>
            <w:rFonts w:hint="eastAsia"/>
          </w:rPr>
          <w:t>各自</w:t>
        </w:r>
      </w:ins>
      <w:del w:id="474" w:author="蔡长春" w:date="2017-05-09T22:50:00Z">
        <w:r w:rsidR="003F0DAB" w:rsidDel="00641F7E">
          <w:rPr>
            <w:rFonts w:hint="eastAsia"/>
          </w:rPr>
          <w:delText>都</w:delText>
        </w:r>
      </w:del>
      <w:r w:rsidRPr="00970684">
        <w:rPr>
          <w:rFonts w:hint="eastAsia"/>
        </w:rPr>
        <w:t>提供</w:t>
      </w:r>
      <w:del w:id="475" w:author="蔡长春" w:date="2017-05-09T22:50:00Z">
        <w:r w:rsidRPr="00970684" w:rsidDel="00641F7E">
          <w:rPr>
            <w:rFonts w:hint="eastAsia"/>
          </w:rPr>
          <w:delText>了一个</w:delText>
        </w:r>
      </w:del>
      <w:r w:rsidRPr="00970684">
        <w:rPr>
          <w:rFonts w:hint="eastAsia"/>
        </w:rPr>
        <w:t>独特和不同的服务。关键</w:t>
      </w:r>
      <w:ins w:id="476" w:author="蔡长春" w:date="2017-05-09T22:54:00Z">
        <w:r w:rsidR="00641F7E">
          <w:rPr>
            <w:rFonts w:hint="eastAsia"/>
          </w:rPr>
          <w:t>在于</w:t>
        </w:r>
      </w:ins>
      <w:del w:id="477" w:author="蔡长春" w:date="2017-05-09T22:54:00Z">
        <w:r w:rsidRPr="00970684" w:rsidDel="00641F7E">
          <w:rPr>
            <w:rFonts w:hint="eastAsia"/>
          </w:rPr>
          <w:delText>是</w:delText>
        </w:r>
      </w:del>
      <w:r w:rsidRPr="00970684">
        <w:rPr>
          <w:rFonts w:hint="eastAsia"/>
        </w:rPr>
        <w:t>投资者</w:t>
      </w:r>
      <w:ins w:id="478" w:author="蔡长春" w:date="2017-05-09T22:54:00Z">
        <w:r w:rsidR="00641F7E">
          <w:rPr>
            <w:rFonts w:hint="eastAsia"/>
          </w:rPr>
          <w:t>能够</w:t>
        </w:r>
      </w:ins>
      <w:del w:id="479" w:author="蔡长春" w:date="2017-05-09T22:54:00Z">
        <w:r w:rsidR="00A60813" w:rsidDel="00641F7E">
          <w:rPr>
            <w:rFonts w:hint="eastAsia"/>
          </w:rPr>
          <w:delText>，</w:delText>
        </w:r>
      </w:del>
      <w:r w:rsidRPr="00970684">
        <w:rPr>
          <w:rFonts w:hint="eastAsia"/>
        </w:rPr>
        <w:t>确保</w:t>
      </w:r>
      <w:del w:id="480" w:author="蔡长春" w:date="2017-05-09T22:54:00Z">
        <w:r w:rsidRPr="00970684" w:rsidDel="00641F7E">
          <w:rPr>
            <w:rFonts w:hint="eastAsia"/>
          </w:rPr>
          <w:delText>他们</w:delText>
        </w:r>
      </w:del>
      <w:ins w:id="481" w:author="蔡长春" w:date="2017-05-09T22:54:00Z">
        <w:r w:rsidR="00641F7E">
          <w:rPr>
            <w:rFonts w:hint="eastAsia"/>
          </w:rPr>
          <w:t>基金</w:t>
        </w:r>
      </w:ins>
      <w:ins w:id="482" w:author="蔡长春" w:date="2017-05-09T22:55:00Z">
        <w:r w:rsidR="00641F7E">
          <w:rPr>
            <w:rFonts w:hint="eastAsia"/>
          </w:rPr>
          <w:t>能够按照承诺分配收益</w:t>
        </w:r>
      </w:ins>
      <w:del w:id="483" w:author="蔡长春" w:date="2017-05-09T22:55:00Z">
        <w:r w:rsidR="00B06909" w:rsidRPr="00970684" w:rsidDel="00641F7E">
          <w:rPr>
            <w:rFonts w:hint="eastAsia"/>
          </w:rPr>
          <w:delText>提供</w:delText>
        </w:r>
        <w:r w:rsidRPr="00970684" w:rsidDel="00641F7E">
          <w:rPr>
            <w:rFonts w:hint="eastAsia"/>
          </w:rPr>
          <w:delText>的基金分配</w:delText>
        </w:r>
        <w:r w:rsidR="00B06909" w:rsidDel="00641F7E">
          <w:rPr>
            <w:rFonts w:hint="eastAsia"/>
          </w:rPr>
          <w:delText>能够</w:delText>
        </w:r>
        <w:r w:rsidRPr="00970684" w:rsidDel="00641F7E">
          <w:rPr>
            <w:rFonts w:hint="eastAsia"/>
          </w:rPr>
          <w:delText>兑现承诺</w:delText>
        </w:r>
      </w:del>
      <w:r w:rsidRPr="00970684">
        <w:rPr>
          <w:rFonts w:hint="eastAsia"/>
        </w:rPr>
        <w:t>。尽职调查需要了解资金</w:t>
      </w:r>
      <w:r w:rsidR="00B06909">
        <w:rPr>
          <w:rFonts w:hint="eastAsia"/>
        </w:rPr>
        <w:t>是怎么</w:t>
      </w:r>
      <w:r w:rsidRPr="00970684">
        <w:rPr>
          <w:rFonts w:hint="eastAsia"/>
        </w:rPr>
        <w:t>进行管理</w:t>
      </w:r>
      <w:r w:rsidR="00B06909">
        <w:rPr>
          <w:rFonts w:hint="eastAsia"/>
        </w:rPr>
        <w:t>的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由谁</w:t>
      </w:r>
      <w:r w:rsidR="00B06909">
        <w:rPr>
          <w:rFonts w:hint="eastAsia"/>
        </w:rPr>
        <w:t>管理</w:t>
      </w:r>
      <w:r w:rsidR="00A60813">
        <w:rPr>
          <w:rFonts w:hint="eastAsia"/>
        </w:rPr>
        <w:t>，</w:t>
      </w:r>
      <w:ins w:id="484" w:author="蔡长春" w:date="2017-05-09T22:57:00Z">
        <w:r w:rsidR="00641F7E">
          <w:rPr>
            <w:rFonts w:hint="eastAsia"/>
          </w:rPr>
          <w:t>以及由</w:t>
        </w:r>
      </w:ins>
      <w:r w:rsidRPr="00970684">
        <w:rPr>
          <w:rFonts w:hint="eastAsia"/>
        </w:rPr>
        <w:t>谁</w:t>
      </w:r>
      <w:r w:rsidR="00B06909">
        <w:rPr>
          <w:rFonts w:hint="eastAsia"/>
        </w:rPr>
        <w:t>来</w:t>
      </w:r>
      <w:ins w:id="485" w:author="蔡长春" w:date="2017-05-09T22:57:00Z">
        <w:r w:rsidR="00641F7E">
          <w:rPr>
            <w:rFonts w:hint="eastAsia"/>
          </w:rPr>
          <w:t>复核</w:t>
        </w:r>
      </w:ins>
      <w:del w:id="486" w:author="蔡长春" w:date="2017-05-09T22:57:00Z">
        <w:r w:rsidR="00B06909" w:rsidDel="00641F7E">
          <w:rPr>
            <w:rFonts w:hint="eastAsia"/>
          </w:rPr>
          <w:delText>检查</w:delText>
        </w:r>
      </w:del>
      <w:r w:rsidR="00B06909">
        <w:rPr>
          <w:rFonts w:hint="eastAsia"/>
        </w:rPr>
        <w:t>以确保数据是正确的。</w:t>
      </w:r>
      <w:proofErr w:type="gramStart"/>
      <w:ins w:id="487" w:author="蔡长春" w:date="2017-05-09T22:58:00Z">
        <w:r w:rsidR="00641F7E">
          <w:rPr>
            <w:rFonts w:hint="eastAsia"/>
          </w:rPr>
          <w:t>尽调包括</w:t>
        </w:r>
      </w:ins>
      <w:proofErr w:type="gramEnd"/>
      <w:del w:id="488" w:author="蔡长春" w:date="2017-05-09T22:58:00Z">
        <w:r w:rsidR="00B06909" w:rsidDel="00641F7E">
          <w:rPr>
            <w:rFonts w:hint="eastAsia"/>
          </w:rPr>
          <w:delText>这关于</w:delText>
        </w:r>
      </w:del>
      <w:r w:rsidR="00B06909">
        <w:rPr>
          <w:rFonts w:hint="eastAsia"/>
        </w:rPr>
        <w:t>提出</w:t>
      </w:r>
      <w:r w:rsidRPr="00970684">
        <w:rPr>
          <w:rFonts w:hint="eastAsia"/>
        </w:rPr>
        <w:t>问题</w:t>
      </w:r>
      <w:r w:rsidR="00A60813">
        <w:rPr>
          <w:rFonts w:hint="eastAsia"/>
        </w:rPr>
        <w:t>，</w:t>
      </w:r>
      <w:r w:rsidR="00B06909">
        <w:rPr>
          <w:rFonts w:hint="eastAsia"/>
        </w:rPr>
        <w:t>获得</w:t>
      </w:r>
      <w:r w:rsidRPr="00970684">
        <w:rPr>
          <w:rFonts w:hint="eastAsia"/>
        </w:rPr>
        <w:t>答案</w:t>
      </w:r>
      <w:r w:rsidR="00A60813">
        <w:rPr>
          <w:rFonts w:hint="eastAsia"/>
        </w:rPr>
        <w:t>，</w:t>
      </w:r>
      <w:r w:rsidRPr="00970684">
        <w:rPr>
          <w:rFonts w:hint="eastAsia"/>
        </w:rPr>
        <w:t>确保答案</w:t>
      </w:r>
      <w:ins w:id="489" w:author="蔡长春" w:date="2017-05-09T22:58:00Z">
        <w:r w:rsidR="00641F7E">
          <w:rPr>
            <w:rFonts w:hint="eastAsia"/>
          </w:rPr>
          <w:t>已</w:t>
        </w:r>
      </w:ins>
      <w:del w:id="490" w:author="蔡长春" w:date="2017-05-09T22:58:00Z">
        <w:r w:rsidRPr="00970684" w:rsidDel="00641F7E">
          <w:rPr>
            <w:rFonts w:hint="eastAsia"/>
          </w:rPr>
          <w:delText>是</w:delText>
        </w:r>
        <w:r w:rsidR="00B06909" w:rsidDel="00641F7E">
          <w:rPr>
            <w:rFonts w:hint="eastAsia"/>
          </w:rPr>
          <w:delText>能</w:delText>
        </w:r>
      </w:del>
      <w:proofErr w:type="gramStart"/>
      <w:r w:rsidR="00B06909">
        <w:rPr>
          <w:rFonts w:hint="eastAsia"/>
        </w:rPr>
        <w:t>够被</w:t>
      </w:r>
      <w:r w:rsidRPr="00970684">
        <w:rPr>
          <w:rFonts w:hint="eastAsia"/>
        </w:rPr>
        <w:t>理解</w:t>
      </w:r>
      <w:proofErr w:type="gramEnd"/>
      <w:del w:id="491" w:author="蔡长春" w:date="2017-05-09T22:58:00Z">
        <w:r w:rsidR="00B06909" w:rsidDel="00641F7E">
          <w:rPr>
            <w:rFonts w:hint="eastAsia"/>
          </w:rPr>
          <w:delText>的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并确保你所看到的就是你</w:t>
      </w:r>
      <w:r w:rsidR="001D505B">
        <w:rPr>
          <w:rFonts w:hint="eastAsia"/>
        </w:rPr>
        <w:t>想要</w:t>
      </w:r>
      <w:r w:rsidRPr="00970684">
        <w:rPr>
          <w:rFonts w:hint="eastAsia"/>
        </w:rPr>
        <w:t>的。</w:t>
      </w:r>
      <w:del w:id="492" w:author="蔡长春" w:date="2017-05-09T22:59:00Z">
        <w:r w:rsidRPr="00970684" w:rsidDel="00641F7E">
          <w:rPr>
            <w:rFonts w:hint="eastAsia"/>
          </w:rPr>
          <w:delText>我们自</w:delText>
        </w:r>
      </w:del>
      <w:r w:rsidRPr="00970684">
        <w:rPr>
          <w:rFonts w:hint="eastAsia"/>
        </w:rPr>
        <w:t>2007</w:t>
      </w:r>
      <w:r w:rsidRPr="00970684">
        <w:rPr>
          <w:rFonts w:hint="eastAsia"/>
        </w:rPr>
        <w:t>年以来</w:t>
      </w:r>
      <w:ins w:id="493" w:author="蔡长春" w:date="2017-05-09T22:59:00Z">
        <w:r w:rsidR="00641F7E">
          <w:rPr>
            <w:rFonts w:hint="eastAsia"/>
          </w:rPr>
          <w:t>，我们的教训就是</w:t>
        </w:r>
      </w:ins>
      <w:del w:id="494" w:author="蔡长春" w:date="2017-05-09T22:59:00Z">
        <w:r w:rsidRPr="00970684" w:rsidDel="00641F7E">
          <w:rPr>
            <w:rFonts w:hint="eastAsia"/>
          </w:rPr>
          <w:delText>学到</w:delText>
        </w:r>
        <w:r w:rsidR="00B06909" w:rsidDel="00641F7E">
          <w:rPr>
            <w:rFonts w:hint="eastAsia"/>
          </w:rPr>
          <w:delText>了</w:delText>
        </w:r>
        <w:r w:rsidRPr="00970684" w:rsidDel="00641F7E">
          <w:rPr>
            <w:rFonts w:hint="eastAsia"/>
          </w:rPr>
          <w:delText>很多</w:delText>
        </w:r>
      </w:del>
      <w:r w:rsidR="00B06909">
        <w:rPr>
          <w:rFonts w:hint="eastAsia"/>
        </w:rPr>
        <w:t>，</w:t>
      </w:r>
      <w:ins w:id="495" w:author="蔡长春" w:date="2017-05-09T22:59:00Z">
        <w:r w:rsidR="00641F7E">
          <w:rPr>
            <w:rFonts w:hint="eastAsia"/>
          </w:rPr>
          <w:t>很多</w:t>
        </w:r>
      </w:ins>
      <w:r w:rsidRPr="00970684">
        <w:rPr>
          <w:rFonts w:hint="eastAsia"/>
        </w:rPr>
        <w:t>我们</w:t>
      </w:r>
      <w:del w:id="496" w:author="蔡长春" w:date="2017-05-09T22:59:00Z">
        <w:r w:rsidRPr="00970684" w:rsidDel="00641F7E">
          <w:rPr>
            <w:rFonts w:hint="eastAsia"/>
          </w:rPr>
          <w:delText>所</w:delText>
        </w:r>
      </w:del>
      <w:r w:rsidRPr="00970684">
        <w:rPr>
          <w:rFonts w:hint="eastAsia"/>
        </w:rPr>
        <w:t>看到的</w:t>
      </w:r>
      <w:r w:rsidR="001D505B">
        <w:rPr>
          <w:rFonts w:hint="eastAsia"/>
        </w:rPr>
        <w:t>并不是我们想</w:t>
      </w:r>
      <w:r w:rsidR="00B06909">
        <w:rPr>
          <w:rFonts w:hint="eastAsia"/>
        </w:rPr>
        <w:t>要</w:t>
      </w:r>
      <w:r w:rsidRPr="00970684">
        <w:rPr>
          <w:rFonts w:hint="eastAsia"/>
        </w:rPr>
        <w:t>的</w:t>
      </w:r>
      <w:r w:rsidR="00A60813">
        <w:rPr>
          <w:rFonts w:hint="eastAsia"/>
        </w:rPr>
        <w:t>，</w:t>
      </w:r>
      <w:r w:rsidR="001D505B">
        <w:rPr>
          <w:rFonts w:hint="eastAsia"/>
        </w:rPr>
        <w:t>确保它准确的</w:t>
      </w:r>
      <w:r w:rsidRPr="00970684">
        <w:rPr>
          <w:rFonts w:hint="eastAsia"/>
        </w:rPr>
        <w:t>唯一方法就是</w:t>
      </w:r>
      <w:r w:rsidR="00A60813">
        <w:rPr>
          <w:rFonts w:hint="eastAsia"/>
        </w:rPr>
        <w:t>，</w:t>
      </w:r>
      <w:ins w:id="497" w:author="蔡长春" w:date="2017-05-09T23:00:00Z">
        <w:r w:rsidR="006738CE">
          <w:rPr>
            <w:rFonts w:hint="eastAsia"/>
          </w:rPr>
          <w:t>继续深入</w:t>
        </w:r>
      </w:ins>
      <w:del w:id="498" w:author="蔡长春" w:date="2017-05-09T23:00:00Z">
        <w:r w:rsidRPr="00970684" w:rsidDel="006738CE">
          <w:rPr>
            <w:rFonts w:hint="eastAsia"/>
          </w:rPr>
          <w:delText>展望未来</w:delText>
        </w:r>
      </w:del>
      <w:r w:rsidR="00A60813">
        <w:rPr>
          <w:rFonts w:hint="eastAsia"/>
        </w:rPr>
        <w:t>，</w:t>
      </w:r>
      <w:ins w:id="499" w:author="蔡长春" w:date="2017-05-09T23:00:00Z">
        <w:r w:rsidR="006738CE">
          <w:rPr>
            <w:rFonts w:hint="eastAsia"/>
          </w:rPr>
          <w:t>并</w:t>
        </w:r>
      </w:ins>
      <w:ins w:id="500" w:author="蔡长春" w:date="2017-05-09T23:01:00Z">
        <w:r w:rsidR="006738CE">
          <w:rPr>
            <w:rFonts w:hint="eastAsia"/>
          </w:rPr>
          <w:t>保持</w:t>
        </w:r>
      </w:ins>
      <w:del w:id="501" w:author="蔡长春" w:date="2017-05-09T23:01:00Z">
        <w:r w:rsidRPr="00970684" w:rsidDel="006738CE">
          <w:rPr>
            <w:rFonts w:hint="eastAsia"/>
          </w:rPr>
          <w:delText>不断的</w:delText>
        </w:r>
      </w:del>
      <w:r w:rsidRPr="00970684">
        <w:rPr>
          <w:rFonts w:hint="eastAsia"/>
        </w:rPr>
        <w:t>接触。跟进</w:t>
      </w:r>
      <w:ins w:id="502" w:author="蔡长春" w:date="2017-05-09T23:10:00Z">
        <w:r w:rsidR="00471371">
          <w:t>、</w:t>
        </w:r>
      </w:ins>
      <w:del w:id="503" w:author="蔡长春" w:date="2017-05-09T23:10:00Z">
        <w:r w:rsidR="001D505B" w:rsidDel="00471371">
          <w:rPr>
            <w:rFonts w:hint="eastAsia"/>
          </w:rPr>
          <w:delText>和</w:delText>
        </w:r>
      </w:del>
      <w:r w:rsidR="001D505B" w:rsidRPr="00970684">
        <w:rPr>
          <w:rFonts w:hint="eastAsia"/>
        </w:rPr>
        <w:t>要求</w:t>
      </w:r>
      <w:r w:rsidRPr="00970684">
        <w:rPr>
          <w:rFonts w:hint="eastAsia"/>
        </w:rPr>
        <w:t>会议</w:t>
      </w:r>
      <w:ins w:id="504" w:author="蔡长春" w:date="2017-05-09T23:10:00Z">
        <w:r w:rsidR="00471371">
          <w:rPr>
            <w:rFonts w:hint="eastAsia"/>
          </w:rPr>
          <w:t>、或者在</w:t>
        </w:r>
      </w:ins>
      <w:del w:id="505" w:author="蔡长春" w:date="2017-05-09T23:11:00Z">
        <w:r w:rsidR="001D505B" w:rsidDel="00471371">
          <w:rPr>
            <w:rFonts w:hint="eastAsia"/>
          </w:rPr>
          <w:delText>很重要，</w:delText>
        </w:r>
        <w:r w:rsidRPr="00970684" w:rsidDel="00471371">
          <w:rPr>
            <w:rFonts w:hint="eastAsia"/>
          </w:rPr>
          <w:delText>如果你没有</w:delText>
        </w:r>
      </w:del>
      <w:ins w:id="506" w:author="蔡长春" w:date="2017-05-09T23:11:00Z">
        <w:r w:rsidR="00471371">
          <w:rPr>
            <w:rFonts w:hint="eastAsia"/>
          </w:rPr>
          <w:t>没法</w:t>
        </w:r>
      </w:ins>
      <w:r w:rsidRPr="00970684">
        <w:rPr>
          <w:rFonts w:hint="eastAsia"/>
        </w:rPr>
        <w:t>得到</w:t>
      </w:r>
      <w:del w:id="507" w:author="蔡长春" w:date="2017-05-09T23:11:00Z">
        <w:r w:rsidRPr="00970684" w:rsidDel="00471371">
          <w:rPr>
            <w:rFonts w:hint="eastAsia"/>
          </w:rPr>
          <w:delText>你</w:delText>
        </w:r>
      </w:del>
      <w:r w:rsidRPr="00970684">
        <w:rPr>
          <w:rFonts w:hint="eastAsia"/>
        </w:rPr>
        <w:t>想要的答案</w:t>
      </w:r>
      <w:ins w:id="508" w:author="蔡长春" w:date="2017-05-09T23:11:00Z">
        <w:r w:rsidR="00471371">
          <w:rPr>
            <w:rFonts w:hint="eastAsia"/>
          </w:rPr>
          <w:t>时赎回都是一个问题。</w:t>
        </w:r>
      </w:ins>
      <w:del w:id="509" w:author="蔡长春" w:date="2017-05-09T23:11:00Z">
        <w:r w:rsidR="001D505B" w:rsidDel="00471371">
          <w:rPr>
            <w:rFonts w:hint="eastAsia"/>
          </w:rPr>
          <w:delText>，那就</w:delText>
        </w:r>
        <w:r w:rsidR="001D505B" w:rsidRPr="00970684" w:rsidDel="00471371">
          <w:rPr>
            <w:rFonts w:hint="eastAsia"/>
          </w:rPr>
          <w:delText>提款</w:delText>
        </w:r>
        <w:r w:rsidRPr="00970684" w:rsidDel="00471371">
          <w:rPr>
            <w:rFonts w:hint="eastAsia"/>
          </w:rPr>
          <w:delText>。</w:delText>
        </w:r>
        <w:r w:rsidR="0082678A" w:rsidDel="00471371">
          <w:rPr>
            <w:rFonts w:hint="eastAsia"/>
          </w:rPr>
          <w:delText>外面</w:delText>
        </w:r>
      </w:del>
      <w:r w:rsidRPr="00970684">
        <w:rPr>
          <w:rFonts w:hint="eastAsia"/>
        </w:rPr>
        <w:t>有很多好的基金经理</w:t>
      </w:r>
      <w:r w:rsidR="00A60813">
        <w:rPr>
          <w:rFonts w:hint="eastAsia"/>
        </w:rPr>
        <w:t>，</w:t>
      </w:r>
      <w:ins w:id="510" w:author="蔡长春" w:date="2017-05-09T23:12:00Z">
        <w:r w:rsidR="00471371">
          <w:rPr>
            <w:rFonts w:hint="eastAsia"/>
          </w:rPr>
          <w:t>困</w:t>
        </w:r>
      </w:ins>
      <w:r w:rsidRPr="00970684">
        <w:rPr>
          <w:rFonts w:hint="eastAsia"/>
        </w:rPr>
        <w:t>难的是找到他们。一旦你找到你喜欢的</w:t>
      </w:r>
      <w:r w:rsidR="00A60813">
        <w:rPr>
          <w:rFonts w:hint="eastAsia"/>
        </w:rPr>
        <w:t>，</w:t>
      </w:r>
      <w:r w:rsidR="0082678A">
        <w:rPr>
          <w:rFonts w:hint="eastAsia"/>
        </w:rPr>
        <w:t>就</w:t>
      </w:r>
      <w:r w:rsidRPr="00970684">
        <w:rPr>
          <w:rFonts w:hint="eastAsia"/>
        </w:rPr>
        <w:t>确保</w:t>
      </w:r>
      <w:del w:id="511" w:author="蔡长春" w:date="2017-05-09T23:12:00Z">
        <w:r w:rsidRPr="00970684" w:rsidDel="00471371">
          <w:rPr>
            <w:rFonts w:hint="eastAsia"/>
          </w:rPr>
          <w:delText>你</w:delText>
        </w:r>
      </w:del>
      <w:r w:rsidRPr="00970684">
        <w:rPr>
          <w:rFonts w:hint="eastAsia"/>
        </w:rPr>
        <w:t>与他们建立</w:t>
      </w:r>
      <w:ins w:id="512" w:author="蔡长春" w:date="2017-05-09T23:12:00Z">
        <w:r w:rsidR="00471371">
          <w:rPr>
            <w:rFonts w:hint="eastAsia"/>
          </w:rPr>
          <w:t>起</w:t>
        </w:r>
      </w:ins>
      <w:r w:rsidRPr="00970684">
        <w:rPr>
          <w:rFonts w:hint="eastAsia"/>
        </w:rPr>
        <w:t>良好的关系。这是</w:t>
      </w:r>
      <w:ins w:id="513" w:author="蔡长春" w:date="2017-05-09T23:12:00Z">
        <w:r w:rsidR="00471371">
          <w:rPr>
            <w:rFonts w:hint="eastAsia"/>
          </w:rPr>
          <w:t>很</w:t>
        </w:r>
      </w:ins>
      <w:ins w:id="514" w:author="蔡长春" w:date="2017-05-09T23:13:00Z">
        <w:r w:rsidR="00471371">
          <w:rPr>
            <w:rFonts w:hint="eastAsia"/>
          </w:rPr>
          <w:t>繁琐的</w:t>
        </w:r>
      </w:ins>
      <w:del w:id="515" w:author="蔡长春" w:date="2017-05-09T23:13:00Z">
        <w:r w:rsidRPr="00970684" w:rsidDel="00471371">
          <w:rPr>
            <w:rFonts w:hint="eastAsia"/>
          </w:rPr>
          <w:delText>大量的</w:delText>
        </w:r>
      </w:del>
      <w:r w:rsidRPr="00970684">
        <w:rPr>
          <w:rFonts w:hint="eastAsia"/>
        </w:rPr>
        <w:t>工作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但</w:t>
      </w:r>
      <w:ins w:id="516" w:author="蔡长春" w:date="2017-05-09T23:13:00Z">
        <w:r w:rsidR="00471371">
          <w:rPr>
            <w:rFonts w:hint="eastAsia"/>
          </w:rPr>
          <w:t>毕竟事关</w:t>
        </w:r>
      </w:ins>
      <w:del w:id="517" w:author="蔡长春" w:date="2017-05-09T23:13:00Z">
        <w:r w:rsidRPr="00970684" w:rsidDel="00471371">
          <w:rPr>
            <w:rFonts w:hint="eastAsia"/>
          </w:rPr>
          <w:delText>这是</w:delText>
        </w:r>
      </w:del>
      <w:r w:rsidRPr="00970684">
        <w:rPr>
          <w:rFonts w:hint="eastAsia"/>
        </w:rPr>
        <w:t>你的钱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所以</w:t>
      </w:r>
      <w:r w:rsidR="00A60813">
        <w:rPr>
          <w:rFonts w:hint="eastAsia"/>
        </w:rPr>
        <w:t>，</w:t>
      </w:r>
      <w:ins w:id="518" w:author="蔡长春" w:date="2017-05-09T23:13:00Z">
        <w:r w:rsidR="00471371">
          <w:rPr>
            <w:rFonts w:hint="eastAsia"/>
          </w:rPr>
          <w:t>我们借用</w:t>
        </w:r>
      </w:ins>
      <w:del w:id="519" w:author="蔡长春" w:date="2017-05-09T23:13:00Z">
        <w:r w:rsidR="0082678A" w:rsidDel="00471371">
          <w:rPr>
            <w:rFonts w:hint="eastAsia"/>
          </w:rPr>
          <w:delText>对于</w:delText>
        </w:r>
        <w:r w:rsidRPr="00970684" w:rsidDel="00471371">
          <w:rPr>
            <w:rFonts w:hint="eastAsia"/>
          </w:rPr>
          <w:delText>报价的</w:delText>
        </w:r>
      </w:del>
      <w:r w:rsidRPr="00970684">
        <w:rPr>
          <w:rFonts w:hint="eastAsia"/>
        </w:rPr>
        <w:t>耐克</w:t>
      </w:r>
      <w:ins w:id="520" w:author="蔡长春" w:date="2017-05-09T23:13:00Z">
        <w:r w:rsidR="00471371">
          <w:rPr>
            <w:rFonts w:hint="eastAsia"/>
          </w:rPr>
          <w:t>的名言</w:t>
        </w:r>
      </w:ins>
      <w:del w:id="521" w:author="蔡长春" w:date="2017-05-09T23:13:00Z">
        <w:r w:rsidRPr="00970684" w:rsidDel="00471371">
          <w:rPr>
            <w:rFonts w:hint="eastAsia"/>
          </w:rPr>
          <w:delText>公司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“</w:t>
      </w:r>
      <w:del w:id="522" w:author="蔡长春" w:date="2017-05-09T23:15:00Z">
        <w:r w:rsidRPr="00970684" w:rsidDel="00471371">
          <w:rPr>
            <w:rFonts w:hint="eastAsia"/>
          </w:rPr>
          <w:delText>想做就做</w:delText>
        </w:r>
      </w:del>
      <w:ins w:id="523" w:author="蔡长春" w:date="2017-05-09T23:15:00Z">
        <w:r w:rsidR="00471371">
          <w:rPr>
            <w:rFonts w:hint="eastAsia"/>
          </w:rPr>
          <w:t>做就是了</w:t>
        </w:r>
      </w:ins>
      <w:r w:rsidRPr="00970684">
        <w:rPr>
          <w:rFonts w:hint="eastAsia"/>
        </w:rPr>
        <w:t>!</w:t>
      </w:r>
      <w:r w:rsidRPr="00970684">
        <w:rPr>
          <w:rFonts w:hint="eastAsia"/>
        </w:rPr>
        <w:t>”</w:t>
      </w:r>
    </w:p>
    <w:p w:rsidR="00970684" w:rsidRDefault="00970684">
      <w:pPr>
        <w:ind w:firstLine="480"/>
      </w:pPr>
      <w:r w:rsidRPr="00970684">
        <w:rPr>
          <w:rFonts w:hint="eastAsia"/>
        </w:rPr>
        <w:t>重要的是要意识到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如果你作为</w:t>
      </w:r>
      <w:del w:id="524" w:author="蔡长春" w:date="2017-05-09T23:59:00Z">
        <w:r w:rsidRPr="00970684" w:rsidDel="004B45A0">
          <w:rPr>
            <w:rFonts w:hint="eastAsia"/>
          </w:rPr>
          <w:delText>一个</w:delText>
        </w:r>
      </w:del>
      <w:r w:rsidRPr="00970684">
        <w:rPr>
          <w:rFonts w:hint="eastAsia"/>
        </w:rPr>
        <w:t>个人或机构投资者</w:t>
      </w:r>
      <w:r w:rsidR="00A60813">
        <w:rPr>
          <w:rFonts w:hint="eastAsia"/>
        </w:rPr>
        <w:t>，</w:t>
      </w:r>
      <w:del w:id="525" w:author="蔡长春" w:date="2017-05-10T00:00:00Z">
        <w:r w:rsidRPr="00970684" w:rsidDel="004B45A0">
          <w:rPr>
            <w:rFonts w:hint="eastAsia"/>
          </w:rPr>
          <w:delText>有一个</w:delText>
        </w:r>
      </w:del>
      <w:ins w:id="526" w:author="蔡长春" w:date="2017-05-10T00:00:00Z">
        <w:r w:rsidR="004B45A0">
          <w:rPr>
            <w:rFonts w:hint="eastAsia"/>
          </w:rPr>
          <w:t>如果投资额较少，</w:t>
        </w:r>
      </w:ins>
      <w:del w:id="527" w:author="蔡长春" w:date="2017-05-10T00:00:00Z">
        <w:r w:rsidRPr="00970684" w:rsidDel="004B45A0">
          <w:rPr>
            <w:rFonts w:hint="eastAsia"/>
          </w:rPr>
          <w:delText>相对</w:delText>
        </w:r>
      </w:del>
      <w:del w:id="528" w:author="蔡长春" w:date="2017-05-09T23:58:00Z">
        <w:r w:rsidR="0082678A" w:rsidDel="004B45A0">
          <w:rPr>
            <w:rFonts w:hint="eastAsia"/>
          </w:rPr>
          <w:delText>少</w:delText>
        </w:r>
      </w:del>
      <w:del w:id="529" w:author="蔡长春" w:date="2017-05-10T00:00:00Z">
        <w:r w:rsidRPr="00970684" w:rsidDel="004B45A0">
          <w:rPr>
            <w:rFonts w:hint="eastAsia"/>
          </w:rPr>
          <w:delText>的钱投资</w:delText>
        </w:r>
        <w:r w:rsidR="00A60813" w:rsidDel="004B45A0">
          <w:rPr>
            <w:rFonts w:hint="eastAsia"/>
          </w:rPr>
          <w:delText>，</w:delText>
        </w:r>
      </w:del>
      <w:r w:rsidRPr="00970684">
        <w:rPr>
          <w:rFonts w:hint="eastAsia"/>
        </w:rPr>
        <w:t>不到</w:t>
      </w:r>
      <w:r w:rsidRPr="00970684">
        <w:rPr>
          <w:rFonts w:hint="eastAsia"/>
        </w:rPr>
        <w:t>500</w:t>
      </w:r>
      <w:r w:rsidRPr="00970684">
        <w:rPr>
          <w:rFonts w:hint="eastAsia"/>
        </w:rPr>
        <w:t>万美元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Pr="00970684">
        <w:rPr>
          <w:rFonts w:hint="eastAsia"/>
        </w:rPr>
        <w:t>可能是</w:t>
      </w:r>
      <w:r w:rsidR="0082678A">
        <w:rPr>
          <w:rFonts w:hint="eastAsia"/>
        </w:rPr>
        <w:t>你进入</w:t>
      </w:r>
      <w:r w:rsidR="0082678A" w:rsidRPr="00970684">
        <w:rPr>
          <w:rFonts w:hint="eastAsia"/>
        </w:rPr>
        <w:t>对冲基金行业</w:t>
      </w:r>
      <w:ins w:id="530" w:author="蔡长春" w:date="2017-05-10T00:00:00Z">
        <w:r w:rsidR="004B45A0">
          <w:rPr>
            <w:rFonts w:hint="eastAsia"/>
          </w:rPr>
          <w:t>的最佳途径</w:t>
        </w:r>
      </w:ins>
      <w:del w:id="531" w:author="蔡长春" w:date="2017-05-10T00:00:00Z">
        <w:r w:rsidRPr="00970684" w:rsidDel="004B45A0">
          <w:rPr>
            <w:rFonts w:hint="eastAsia"/>
          </w:rPr>
          <w:delText>最好的方法</w:delText>
        </w:r>
      </w:del>
      <w:r w:rsidRPr="00970684">
        <w:rPr>
          <w:rFonts w:hint="eastAsia"/>
        </w:rPr>
        <w:t>。然而</w:t>
      </w:r>
      <w:r w:rsidR="00A60813">
        <w:rPr>
          <w:rFonts w:hint="eastAsia"/>
        </w:rPr>
        <w:t>，</w:t>
      </w:r>
      <w:r w:rsidR="0082678A">
        <w:rPr>
          <w:rFonts w:hint="eastAsia"/>
        </w:rPr>
        <w:t>您</w:t>
      </w:r>
      <w:ins w:id="532" w:author="蔡长春" w:date="2017-05-10T00:01:00Z">
        <w:r w:rsidR="004B45A0">
          <w:rPr>
            <w:rFonts w:hint="eastAsia"/>
          </w:rPr>
          <w:t>仍然</w:t>
        </w:r>
      </w:ins>
      <w:del w:id="533" w:author="蔡长春" w:date="2017-05-10T00:01:00Z">
        <w:r w:rsidR="0082678A" w:rsidDel="004B45A0">
          <w:rPr>
            <w:rFonts w:hint="eastAsia"/>
          </w:rPr>
          <w:delText>还</w:delText>
        </w:r>
      </w:del>
      <w:r w:rsidR="0082678A">
        <w:rPr>
          <w:rFonts w:hint="eastAsia"/>
        </w:rPr>
        <w:t>需要</w:t>
      </w:r>
      <w:ins w:id="534" w:author="蔡长春" w:date="2017-05-10T00:01:00Z">
        <w:r w:rsidR="004B45A0">
          <w:rPr>
            <w:rFonts w:hint="eastAsia"/>
          </w:rPr>
          <w:t>进</w:t>
        </w:r>
      </w:ins>
      <w:del w:id="535" w:author="蔡长春" w:date="2017-05-10T00:01:00Z">
        <w:r w:rsidR="0082678A" w:rsidDel="004B45A0">
          <w:rPr>
            <w:rFonts w:hint="eastAsia"/>
          </w:rPr>
          <w:delText>执</w:delText>
        </w:r>
      </w:del>
      <w:r w:rsidR="0082678A">
        <w:rPr>
          <w:rFonts w:hint="eastAsia"/>
        </w:rPr>
        <w:t>行一个</w:t>
      </w:r>
      <w:ins w:id="536" w:author="蔡长春" w:date="2017-05-10T00:01:00Z">
        <w:r w:rsidR="004B45A0">
          <w:rPr>
            <w:rFonts w:hint="eastAsia"/>
          </w:rPr>
          <w:t>相当</w:t>
        </w:r>
      </w:ins>
      <w:del w:id="537" w:author="蔡长春" w:date="2017-05-10T00:01:00Z">
        <w:r w:rsidR="0082678A" w:rsidDel="004B45A0">
          <w:rPr>
            <w:rFonts w:hint="eastAsia"/>
          </w:rPr>
          <w:delText>持续的</w:delText>
        </w:r>
      </w:del>
      <w:r w:rsidRPr="00970684">
        <w:rPr>
          <w:rFonts w:hint="eastAsia"/>
        </w:rPr>
        <w:t>高水平的尽职调查。如果你是</w:t>
      </w:r>
      <w:del w:id="538" w:author="蔡长春" w:date="2017-05-10T00:02:00Z">
        <w:r w:rsidRPr="00970684" w:rsidDel="004B45A0">
          <w:rPr>
            <w:rFonts w:hint="eastAsia"/>
          </w:rPr>
          <w:delText>一个</w:delText>
        </w:r>
      </w:del>
      <w:r w:rsidRPr="00970684">
        <w:rPr>
          <w:rFonts w:hint="eastAsia"/>
        </w:rPr>
        <w:t>机构投资者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ins w:id="539" w:author="蔡长春" w:date="2017-05-10T00:03:00Z">
        <w:r w:rsidR="004B45A0">
          <w:rPr>
            <w:rFonts w:hint="eastAsia"/>
          </w:rPr>
          <w:t>可能</w:t>
        </w:r>
      </w:ins>
      <w:del w:id="540" w:author="蔡长春" w:date="2017-05-10T00:02:00Z">
        <w:r w:rsidRPr="00970684" w:rsidDel="004B45A0">
          <w:rPr>
            <w:rFonts w:hint="eastAsia"/>
          </w:rPr>
          <w:delText>可以</w:delText>
        </w:r>
      </w:del>
      <w:r w:rsidRPr="00970684">
        <w:rPr>
          <w:rFonts w:hint="eastAsia"/>
        </w:rPr>
        <w:t>更重要</w:t>
      </w:r>
      <w:r w:rsidR="00A60813">
        <w:rPr>
          <w:rFonts w:hint="eastAsia"/>
        </w:rPr>
        <w:t>，</w:t>
      </w:r>
      <w:r w:rsidRPr="00970684">
        <w:rPr>
          <w:rFonts w:hint="eastAsia"/>
        </w:rPr>
        <w:t>因为你可以</w:t>
      </w:r>
      <w:ins w:id="541" w:author="蔡长春" w:date="2017-05-10T00:03:00Z">
        <w:r w:rsidR="004B45A0">
          <w:rPr>
            <w:rFonts w:hint="eastAsia"/>
          </w:rPr>
          <w:t>将大量工作交给</w:t>
        </w:r>
      </w:ins>
      <w:del w:id="542" w:author="蔡长春" w:date="2017-05-10T00:03:00Z">
        <w:r w:rsidRPr="00970684" w:rsidDel="004B45A0">
          <w:rPr>
            <w:rFonts w:hint="eastAsia"/>
          </w:rPr>
          <w:delText>出售大量</w:delText>
        </w:r>
      </w:del>
      <w:r w:rsidRPr="00970684">
        <w:rPr>
          <w:rFonts w:hint="eastAsia"/>
        </w:rPr>
        <w:t>训练有素的专业人员</w:t>
      </w:r>
      <w:del w:id="543" w:author="蔡长春" w:date="2017-05-10T00:03:00Z">
        <w:r w:rsidRPr="00970684" w:rsidDel="004B45A0">
          <w:rPr>
            <w:rFonts w:hint="eastAsia"/>
          </w:rPr>
          <w:delText>的工作</w:delText>
        </w:r>
      </w:del>
      <w:r w:rsidR="00A60813">
        <w:rPr>
          <w:rFonts w:hint="eastAsia"/>
        </w:rPr>
        <w:t>，</w:t>
      </w:r>
      <w:r w:rsidRPr="00970684">
        <w:rPr>
          <w:rFonts w:hint="eastAsia"/>
        </w:rPr>
        <w:t>而不</w:t>
      </w:r>
      <w:ins w:id="544" w:author="蔡长春" w:date="2017-05-10T00:03:00Z">
        <w:r w:rsidR="004B45A0">
          <w:rPr>
            <w:rFonts w:hint="eastAsia"/>
          </w:rPr>
          <w:t>用自己去做</w:t>
        </w:r>
      </w:ins>
      <w:del w:id="545" w:author="蔡长春" w:date="2017-05-10T00:03:00Z">
        <w:r w:rsidRPr="00970684" w:rsidDel="004B45A0">
          <w:rPr>
            <w:rFonts w:hint="eastAsia"/>
          </w:rPr>
          <w:delText>是</w:delText>
        </w:r>
        <w:r w:rsidR="0082678A" w:rsidDel="004B45A0">
          <w:rPr>
            <w:rFonts w:hint="eastAsia"/>
          </w:rPr>
          <w:delText>只</w:delText>
        </w:r>
        <w:r w:rsidRPr="00970684" w:rsidDel="004B45A0">
          <w:rPr>
            <w:rFonts w:hint="eastAsia"/>
          </w:rPr>
          <w:delText>做自己的工作</w:delText>
        </w:r>
      </w:del>
      <w:r w:rsidRPr="00970684">
        <w:rPr>
          <w:rFonts w:hint="eastAsia"/>
        </w:rPr>
        <w:t>。</w:t>
      </w:r>
      <w:r w:rsidR="0082678A">
        <w:rPr>
          <w:rFonts w:hint="eastAsia"/>
        </w:rPr>
        <w:t>当然</w:t>
      </w:r>
      <w:r w:rsidR="00A60813">
        <w:rPr>
          <w:rFonts w:hint="eastAsia"/>
        </w:rPr>
        <w:t>，</w:t>
      </w:r>
      <w:r w:rsidRPr="00970684">
        <w:rPr>
          <w:rFonts w:hint="eastAsia"/>
        </w:rPr>
        <w:t>你仍然需要不断</w:t>
      </w:r>
      <w:ins w:id="546" w:author="蔡长春" w:date="2017-05-10T00:04:00Z">
        <w:r w:rsidR="004B45A0">
          <w:rPr>
            <w:rFonts w:hint="eastAsia"/>
          </w:rPr>
          <w:t>进行</w:t>
        </w:r>
      </w:ins>
      <w:del w:id="547" w:author="蔡长春" w:date="2017-05-10T00:03:00Z">
        <w:r w:rsidRPr="00970684" w:rsidDel="004B45A0">
          <w:rPr>
            <w:rFonts w:hint="eastAsia"/>
          </w:rPr>
          <w:delText>执行</w:delText>
        </w:r>
      </w:del>
      <w:r w:rsidRPr="00970684">
        <w:rPr>
          <w:rFonts w:hint="eastAsia"/>
        </w:rPr>
        <w:t>尽职调查。</w:t>
      </w:r>
    </w:p>
    <w:p w:rsidR="00970684" w:rsidRDefault="00970684">
      <w:pPr>
        <w:ind w:firstLine="480"/>
      </w:pPr>
      <w:r w:rsidRPr="00970684">
        <w:rPr>
          <w:rFonts w:hint="eastAsia"/>
        </w:rPr>
        <w:t>我们不相信</w:t>
      </w:r>
      <w:r w:rsidR="00A60813">
        <w:rPr>
          <w:rFonts w:hint="eastAsia"/>
        </w:rPr>
        <w:t>，</w:t>
      </w:r>
      <w:r w:rsidR="002567E5">
        <w:rPr>
          <w:rFonts w:hint="eastAsia"/>
        </w:rPr>
        <w:t>FOF</w:t>
      </w:r>
      <w:r w:rsidR="0082678A">
        <w:rPr>
          <w:rFonts w:hint="eastAsia"/>
        </w:rPr>
        <w:t>或单</w:t>
      </w:r>
      <w:del w:id="548" w:author="蔡长春" w:date="2017-05-10T00:06:00Z">
        <w:r w:rsidR="0082678A" w:rsidDel="001F1DCF">
          <w:rPr>
            <w:rFonts w:hint="eastAsia"/>
          </w:rPr>
          <w:delText>个</w:delText>
        </w:r>
      </w:del>
      <w:r w:rsidR="0082678A">
        <w:rPr>
          <w:rFonts w:hint="eastAsia"/>
        </w:rPr>
        <w:t>经理人策略</w:t>
      </w:r>
      <w:ins w:id="549" w:author="蔡长春" w:date="2017-05-10T00:07:00Z">
        <w:r w:rsidR="001F1DCF">
          <w:rPr>
            <w:rFonts w:hint="eastAsia"/>
          </w:rPr>
          <w:t>是</w:t>
        </w:r>
        <w:proofErr w:type="gramStart"/>
        <w:r w:rsidR="001F1DCF">
          <w:rPr>
            <w:rFonts w:hint="eastAsia"/>
          </w:rPr>
          <w:t>最终或</w:t>
        </w:r>
        <w:proofErr w:type="gramEnd"/>
        <w:r w:rsidR="001F1DCF">
          <w:rPr>
            <w:rFonts w:hint="eastAsia"/>
          </w:rPr>
          <w:t>最重要的，实际上没有什么是这样的</w:t>
        </w:r>
      </w:ins>
      <w:del w:id="550" w:author="蔡长春" w:date="2017-05-10T00:07:00Z">
        <w:r w:rsidR="0082678A" w:rsidDel="001F1DCF">
          <w:rPr>
            <w:rFonts w:hint="eastAsia"/>
          </w:rPr>
          <w:delText>对每个人都是最终的</w:delText>
        </w:r>
        <w:r w:rsidRPr="00970684" w:rsidDel="001F1DCF">
          <w:rPr>
            <w:rFonts w:hint="eastAsia"/>
          </w:rPr>
          <w:delText>或者也不是最要紧的</w:delText>
        </w:r>
        <w:r w:rsidR="00A60813" w:rsidDel="001F1DCF">
          <w:rPr>
            <w:rFonts w:hint="eastAsia"/>
          </w:rPr>
          <w:delText>，</w:delText>
        </w:r>
        <w:r w:rsidR="0082678A" w:rsidDel="001F1DCF">
          <w:rPr>
            <w:rFonts w:hint="eastAsia"/>
          </w:rPr>
          <w:delText>什么也不是</w:delText>
        </w:r>
      </w:del>
      <w:r w:rsidR="0082678A">
        <w:rPr>
          <w:rFonts w:hint="eastAsia"/>
        </w:rPr>
        <w:t>。每个人都是独一无二的，</w:t>
      </w:r>
      <w:r w:rsidRPr="00970684">
        <w:rPr>
          <w:rFonts w:hint="eastAsia"/>
        </w:rPr>
        <w:t>每个人都有不同的问题。每个人都有不同的</w:t>
      </w:r>
      <w:ins w:id="551" w:author="蔡长春" w:date="2017-05-10T00:08:00Z">
        <w:r w:rsidR="001F1DCF">
          <w:rPr>
            <w:rFonts w:hint="eastAsia"/>
          </w:rPr>
          <w:t>欲望</w:t>
        </w:r>
      </w:ins>
      <w:del w:id="552" w:author="蔡长春" w:date="2017-05-10T00:08:00Z">
        <w:r w:rsidRPr="00970684" w:rsidDel="001F1DCF">
          <w:rPr>
            <w:rFonts w:hint="eastAsia"/>
          </w:rPr>
          <w:delText>要求</w:delText>
        </w:r>
      </w:del>
      <w:r w:rsidRPr="00970684">
        <w:rPr>
          <w:rFonts w:hint="eastAsia"/>
        </w:rPr>
        <w:t>。每个人都有不同的需求。坦白</w:t>
      </w:r>
      <w:ins w:id="553" w:author="蔡长春" w:date="2017-05-10T00:08:00Z">
        <w:r w:rsidR="001F1DCF">
          <w:rPr>
            <w:rFonts w:hint="eastAsia"/>
          </w:rPr>
          <w:t>的</w:t>
        </w:r>
      </w:ins>
      <w:r w:rsidRPr="00970684">
        <w:rPr>
          <w:rFonts w:hint="eastAsia"/>
        </w:rPr>
        <w:t>说</w:t>
      </w:r>
      <w:r w:rsidR="00A60813">
        <w:rPr>
          <w:rFonts w:hint="eastAsia"/>
        </w:rPr>
        <w:t>，</w:t>
      </w:r>
      <w:r w:rsidRPr="00970684">
        <w:rPr>
          <w:rFonts w:hint="eastAsia"/>
        </w:rPr>
        <w:t>每个人都需要不同的基金经理和不同的策略。</w:t>
      </w:r>
    </w:p>
    <w:p w:rsidR="00970684" w:rsidRDefault="0082678A" w:rsidP="0082678A">
      <w:pPr>
        <w:ind w:firstLineChars="0" w:firstLine="420"/>
      </w:pPr>
      <w:r>
        <w:rPr>
          <w:rFonts w:hint="eastAsia"/>
        </w:rPr>
        <w:t>决定投资</w:t>
      </w:r>
      <w:ins w:id="554" w:author="蔡长春" w:date="2017-05-10T00:17:00Z">
        <w:r w:rsidR="00876383">
          <w:rPr>
            <w:rFonts w:hint="eastAsia"/>
          </w:rPr>
          <w:t>者</w:t>
        </w:r>
      </w:ins>
      <w:r>
        <w:rPr>
          <w:rFonts w:hint="eastAsia"/>
        </w:rPr>
        <w:t>选择</w:t>
      </w:r>
      <w:ins w:id="555" w:author="蔡长春" w:date="2017-05-10T00:17:00Z">
        <w:r w:rsidR="00876383">
          <w:rPr>
            <w:rFonts w:hint="eastAsia"/>
          </w:rPr>
          <w:t>一个特定投资组合而不是</w:t>
        </w:r>
      </w:ins>
      <w:ins w:id="556" w:author="蔡长春" w:date="2017-05-10T00:18:00Z">
        <w:r w:rsidR="00876383">
          <w:rPr>
            <w:rFonts w:hint="eastAsia"/>
          </w:rPr>
          <w:t>另外一个</w:t>
        </w:r>
      </w:ins>
      <w:del w:id="557" w:author="蔡长春" w:date="2017-05-10T00:19:00Z">
        <w:r w:rsidDel="00876383">
          <w:rPr>
            <w:rFonts w:hint="eastAsia"/>
          </w:rPr>
          <w:delText>是否</w:delText>
        </w:r>
      </w:del>
      <w:del w:id="558" w:author="蔡长春" w:date="2017-05-10T00:18:00Z">
        <w:r w:rsidDel="00876383">
          <w:rPr>
            <w:rFonts w:hint="eastAsia"/>
          </w:rPr>
          <w:delText>是</w:delText>
        </w:r>
      </w:del>
      <w:del w:id="559" w:author="蔡长春" w:date="2017-05-10T00:19:00Z">
        <w:r w:rsidDel="00876383">
          <w:rPr>
            <w:rFonts w:hint="eastAsia"/>
          </w:rPr>
          <w:delText>正确</w:delText>
        </w:r>
      </w:del>
      <w:r>
        <w:rPr>
          <w:rFonts w:hint="eastAsia"/>
        </w:rPr>
        <w:t>的唯一</w:t>
      </w:r>
      <w:ins w:id="560" w:author="蔡长春" w:date="2017-05-10T00:19:00Z">
        <w:r w:rsidR="00876383">
          <w:rPr>
            <w:rFonts w:hint="eastAsia"/>
          </w:rPr>
          <w:t>因素是投资者</w:t>
        </w:r>
      </w:ins>
      <w:del w:id="561" w:author="蔡长春" w:date="2017-05-10T00:20:00Z">
        <w:r w:rsidDel="00876383">
          <w:rPr>
            <w:rFonts w:hint="eastAsia"/>
          </w:rPr>
          <w:delText>一件事就是：这是一个特定的投资组合，而不是别人的，一旦资金被投入进去，投资者就只能</w:delText>
        </w:r>
      </w:del>
      <w:r>
        <w:rPr>
          <w:rFonts w:hint="eastAsia"/>
        </w:rPr>
        <w:t>相信</w:t>
      </w:r>
      <w:ins w:id="562" w:author="蔡长春" w:date="2017-05-10T00:22:00Z">
        <w:r w:rsidR="00876383">
          <w:rPr>
            <w:rFonts w:hint="eastAsia"/>
          </w:rPr>
          <w:t>一旦投资完成后，</w:t>
        </w:r>
      </w:ins>
      <w:r>
        <w:rPr>
          <w:rFonts w:hint="eastAsia"/>
        </w:rPr>
        <w:t>经理会兑现他们在</w:t>
      </w:r>
      <w:ins w:id="563" w:author="蔡长春" w:date="2017-05-10T00:20:00Z">
        <w:r w:rsidR="00876383">
          <w:rPr>
            <w:rFonts w:hint="eastAsia"/>
          </w:rPr>
          <w:t>营销活动</w:t>
        </w:r>
      </w:ins>
      <w:del w:id="564" w:author="蔡长春" w:date="2017-05-10T00:20:00Z">
        <w:r w:rsidDel="00876383">
          <w:rPr>
            <w:rFonts w:hint="eastAsia"/>
          </w:rPr>
          <w:delText>市场推销上</w:delText>
        </w:r>
      </w:del>
      <w:r>
        <w:rPr>
          <w:rFonts w:hint="eastAsia"/>
        </w:rPr>
        <w:t>、会议上</w:t>
      </w:r>
      <w:ins w:id="565" w:author="蔡长春" w:date="2017-05-10T00:21:00Z">
        <w:r w:rsidR="00876383">
          <w:rPr>
            <w:rFonts w:hint="eastAsia"/>
          </w:rPr>
          <w:t>以及业绩</w:t>
        </w:r>
      </w:ins>
      <w:ins w:id="566" w:author="蔡长春" w:date="2017-05-10T00:22:00Z">
        <w:r w:rsidR="00876383">
          <w:rPr>
            <w:rFonts w:hint="eastAsia"/>
          </w:rPr>
          <w:t>表现上的</w:t>
        </w:r>
      </w:ins>
      <w:del w:id="567" w:author="蔡长春" w:date="2017-05-10T00:21:00Z">
        <w:r w:rsidDel="00876383">
          <w:rPr>
            <w:rFonts w:hint="eastAsia"/>
          </w:rPr>
          <w:delText>和发布会上所</w:delText>
        </w:r>
      </w:del>
      <w:r>
        <w:rPr>
          <w:rFonts w:hint="eastAsia"/>
        </w:rPr>
        <w:t>承诺</w:t>
      </w:r>
      <w:del w:id="568" w:author="蔡长春" w:date="2017-05-10T00:22:00Z">
        <w:r w:rsidDel="00876383">
          <w:rPr>
            <w:rFonts w:hint="eastAsia"/>
          </w:rPr>
          <w:delText>的话了</w:delText>
        </w:r>
      </w:del>
      <w:r>
        <w:rPr>
          <w:rFonts w:hint="eastAsia"/>
        </w:rPr>
        <w:t>。</w:t>
      </w:r>
      <w:r w:rsidR="00970684" w:rsidRPr="00970684">
        <w:rPr>
          <w:rFonts w:hint="eastAsia"/>
        </w:rPr>
        <w:t>这不是说</w:t>
      </w:r>
      <w:r w:rsidR="00970684" w:rsidRPr="00970684">
        <w:rPr>
          <w:rFonts w:hint="eastAsia"/>
        </w:rPr>
        <w:t>:</w:t>
      </w:r>
      <w:r w:rsidR="00970684" w:rsidRPr="00970684">
        <w:rPr>
          <w:rFonts w:hint="eastAsia"/>
        </w:rPr>
        <w:t>“</w:t>
      </w:r>
      <w:r w:rsidR="003B19FB">
        <w:rPr>
          <w:rFonts w:hint="eastAsia"/>
        </w:rPr>
        <w:t>因为</w:t>
      </w:r>
      <w:r w:rsidR="00970684" w:rsidRPr="00970684">
        <w:rPr>
          <w:rFonts w:hint="eastAsia"/>
        </w:rPr>
        <w:t>你是一个方孔</w:t>
      </w:r>
      <w:r w:rsidR="00A60813">
        <w:rPr>
          <w:rFonts w:hint="eastAsia"/>
        </w:rPr>
        <w:t>，</w:t>
      </w:r>
      <w:r w:rsidR="003B19FB">
        <w:rPr>
          <w:rFonts w:hint="eastAsia"/>
        </w:rPr>
        <w:t>所以我们会</w:t>
      </w:r>
      <w:ins w:id="569" w:author="蔡长春" w:date="2017-05-10T00:23:00Z">
        <w:r w:rsidR="00876383">
          <w:rPr>
            <w:rFonts w:hint="eastAsia"/>
          </w:rPr>
          <w:t>用</w:t>
        </w:r>
      </w:ins>
      <w:del w:id="570" w:author="蔡长春" w:date="2017-05-10T00:23:00Z">
        <w:r w:rsidR="003B19FB" w:rsidDel="00876383">
          <w:rPr>
            <w:rFonts w:hint="eastAsia"/>
          </w:rPr>
          <w:delText>把广场挂钩</w:delText>
        </w:r>
      </w:del>
      <w:ins w:id="571" w:author="蔡长春" w:date="2017-05-10T00:23:00Z">
        <w:r w:rsidR="00876383">
          <w:rPr>
            <w:rFonts w:hint="eastAsia"/>
          </w:rPr>
          <w:t>方钉给你钉进去</w:t>
        </w:r>
      </w:ins>
      <w:r w:rsidR="003B19FB">
        <w:rPr>
          <w:rFonts w:hint="eastAsia"/>
        </w:rPr>
        <w:t>。”</w:t>
      </w:r>
      <w:r w:rsidR="00970684" w:rsidRPr="00970684">
        <w:rPr>
          <w:rFonts w:hint="eastAsia"/>
        </w:rPr>
        <w:t>不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恰恰相反。实际上</w:t>
      </w:r>
      <w:ins w:id="572" w:author="蔡长春" w:date="2017-05-10T00:24:00Z">
        <w:r w:rsidR="00876383">
          <w:rPr>
            <w:rFonts w:hint="eastAsia"/>
          </w:rPr>
          <w:t>你只能去寻找真正适合自己的</w:t>
        </w:r>
      </w:ins>
      <w:del w:id="573" w:author="蔡长春" w:date="2017-05-10T00:25:00Z">
        <w:r w:rsidR="00970684" w:rsidRPr="00970684" w:rsidDel="00876383">
          <w:rPr>
            <w:rFonts w:hint="eastAsia"/>
          </w:rPr>
          <w:delText>是找出适合</w:delText>
        </w:r>
        <w:r w:rsidR="003B19FB" w:rsidDel="00876383">
          <w:rPr>
            <w:rFonts w:hint="eastAsia"/>
          </w:rPr>
          <w:delText>的</w:delText>
        </w:r>
      </w:del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而不是只是想</w:t>
      </w:r>
      <w:ins w:id="574" w:author="蔡长春" w:date="2017-05-10T00:27:00Z">
        <w:r w:rsidR="00333C80">
          <w:rPr>
            <w:rFonts w:hint="eastAsia"/>
          </w:rPr>
          <w:t>要</w:t>
        </w:r>
      </w:ins>
      <w:r w:rsidR="00970684" w:rsidRPr="00970684">
        <w:rPr>
          <w:rFonts w:hint="eastAsia"/>
        </w:rPr>
        <w:t>适合你需要的</w:t>
      </w:r>
      <w:del w:id="575" w:author="蔡长春" w:date="2017-05-10T00:26:00Z">
        <w:r w:rsidR="003B19FB" w:rsidDel="00876383">
          <w:rPr>
            <w:rFonts w:hint="eastAsia"/>
          </w:rPr>
          <w:delText>一些</w:delText>
        </w:r>
      </w:del>
      <w:r w:rsidR="00970684" w:rsidRPr="00970684">
        <w:rPr>
          <w:rFonts w:hint="eastAsia"/>
        </w:rPr>
        <w:t>东西。当你投资的时候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你必须确保它</w:t>
      </w:r>
      <w:ins w:id="576" w:author="蔡长春" w:date="2017-05-10T00:28:00Z">
        <w:r w:rsidR="00333C80">
          <w:rPr>
            <w:rFonts w:hint="eastAsia"/>
          </w:rPr>
          <w:t>是满足</w:t>
        </w:r>
      </w:ins>
      <w:del w:id="577" w:author="蔡长春" w:date="2017-05-10T00:28:00Z">
        <w:r w:rsidR="003B19FB" w:rsidDel="00333C80">
          <w:rPr>
            <w:rFonts w:hint="eastAsia"/>
          </w:rPr>
          <w:delText>为</w:delText>
        </w:r>
      </w:del>
      <w:r w:rsidR="003B19FB">
        <w:rPr>
          <w:rFonts w:hint="eastAsia"/>
        </w:rPr>
        <w:t>你</w:t>
      </w:r>
      <w:r w:rsidR="003B19FB" w:rsidRPr="00970684">
        <w:rPr>
          <w:rFonts w:hint="eastAsia"/>
        </w:rPr>
        <w:t>的特定需求</w:t>
      </w:r>
      <w:ins w:id="578" w:author="蔡长春" w:date="2017-05-10T00:28:00Z">
        <w:r w:rsidR="00333C80">
          <w:rPr>
            <w:rFonts w:hint="eastAsia"/>
          </w:rPr>
          <w:t>的</w:t>
        </w:r>
      </w:ins>
      <w:del w:id="579" w:author="蔡长春" w:date="2017-05-10T00:28:00Z">
        <w:r w:rsidR="003B19FB" w:rsidDel="00333C80">
          <w:rPr>
            <w:rFonts w:hint="eastAsia"/>
          </w:rPr>
          <w:delText>所做</w:delText>
        </w:r>
        <w:r w:rsidR="00970684" w:rsidRPr="00970684" w:rsidDel="00333C80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投资。</w:t>
      </w:r>
    </w:p>
    <w:p w:rsidR="00970684" w:rsidRPr="0082678A" w:rsidRDefault="00A12FF0">
      <w:pPr>
        <w:ind w:firstLine="562"/>
        <w:rPr>
          <w:b/>
          <w:sz w:val="28"/>
        </w:rPr>
      </w:pPr>
      <w:ins w:id="580" w:author="蔡长春" w:date="2017-05-10T09:12:00Z">
        <w:r>
          <w:rPr>
            <w:rFonts w:hint="eastAsia"/>
            <w:b/>
            <w:sz w:val="28"/>
          </w:rPr>
          <w:lastRenderedPageBreak/>
          <w:t>关于费用的</w:t>
        </w:r>
      </w:ins>
      <w:r w:rsidR="00970684" w:rsidRPr="0082678A">
        <w:rPr>
          <w:rFonts w:hint="eastAsia"/>
          <w:b/>
          <w:sz w:val="28"/>
        </w:rPr>
        <w:t>答案</w:t>
      </w:r>
      <w:del w:id="581" w:author="蔡长春" w:date="2017-05-10T09:12:00Z">
        <w:r w:rsidR="00970684" w:rsidRPr="0082678A" w:rsidDel="00A12FF0">
          <w:rPr>
            <w:rFonts w:hint="eastAsia"/>
            <w:b/>
            <w:sz w:val="28"/>
          </w:rPr>
          <w:delText>在费用</w:delText>
        </w:r>
        <w:r w:rsidR="0082678A" w:rsidDel="00A12FF0">
          <w:rPr>
            <w:rFonts w:hint="eastAsia"/>
            <w:b/>
            <w:sz w:val="28"/>
          </w:rPr>
          <w:delText>里</w:delText>
        </w:r>
      </w:del>
    </w:p>
    <w:p w:rsidR="00970684" w:rsidRDefault="003E3802">
      <w:pPr>
        <w:ind w:firstLine="480"/>
      </w:pPr>
      <w:r>
        <w:rPr>
          <w:rFonts w:hint="eastAsia"/>
        </w:rPr>
        <w:t>在</w:t>
      </w:r>
      <w:del w:id="582" w:author="蔡长春" w:date="2017-05-10T09:13:00Z">
        <w:r w:rsidR="00970684" w:rsidRPr="00970684" w:rsidDel="00A12FF0">
          <w:rPr>
            <w:rFonts w:hint="eastAsia"/>
          </w:rPr>
          <w:delText>过去</w:delText>
        </w:r>
        <w:r w:rsidDel="00A12FF0">
          <w:rPr>
            <w:rFonts w:hint="eastAsia"/>
          </w:rPr>
          <w:delText>的我们一直</w:delText>
        </w:r>
      </w:del>
      <w:ins w:id="583" w:author="蔡长春" w:date="2017-05-10T09:13:00Z">
        <w:r w:rsidR="00A12FF0">
          <w:rPr>
            <w:rFonts w:hint="eastAsia"/>
          </w:rPr>
          <w:t>我们开始</w:t>
        </w:r>
      </w:ins>
      <w:r w:rsidRPr="00970684">
        <w:rPr>
          <w:rFonts w:hint="eastAsia"/>
        </w:rPr>
        <w:t>研究和写作这本书</w:t>
      </w:r>
      <w:r>
        <w:rPr>
          <w:rFonts w:hint="eastAsia"/>
        </w:rPr>
        <w:t>的</w:t>
      </w:r>
      <w:ins w:id="584" w:author="蔡长春" w:date="2017-05-10T09:13:00Z">
        <w:r w:rsidR="00A12FF0">
          <w:rPr>
            <w:rFonts w:hint="eastAsia"/>
          </w:rPr>
          <w:t>过去</w:t>
        </w:r>
      </w:ins>
      <w:r w:rsidR="00970684" w:rsidRPr="00970684">
        <w:rPr>
          <w:rFonts w:hint="eastAsia"/>
        </w:rPr>
        <w:t>12</w:t>
      </w:r>
      <w:r w:rsidR="00970684" w:rsidRPr="00970684">
        <w:rPr>
          <w:rFonts w:hint="eastAsia"/>
        </w:rPr>
        <w:t>个月</w:t>
      </w:r>
      <w:ins w:id="585" w:author="蔡长春" w:date="2017-05-10T09:13:00Z">
        <w:r w:rsidR="00A12FF0">
          <w:rPr>
            <w:rFonts w:hint="eastAsia"/>
          </w:rPr>
          <w:t>当中</w:t>
        </w:r>
      </w:ins>
      <w:del w:id="586" w:author="蔡长春" w:date="2017-05-10T09:13:00Z">
        <w:r w:rsidDel="00A12FF0">
          <w:rPr>
            <w:rFonts w:hint="eastAsia"/>
          </w:rPr>
          <w:delText>里</w:delText>
        </w:r>
      </w:del>
      <w:r w:rsidR="00A60813">
        <w:rPr>
          <w:rFonts w:hint="eastAsia"/>
        </w:rPr>
        <w:t>，</w:t>
      </w:r>
      <w:r>
        <w:rPr>
          <w:rFonts w:hint="eastAsia"/>
        </w:rPr>
        <w:t>人们一直在问我们</w:t>
      </w:r>
      <w:ins w:id="587" w:author="蔡长春" w:date="2017-05-10T09:13:00Z">
        <w:r w:rsidR="00A12FF0">
          <w:rPr>
            <w:rFonts w:hint="eastAsia"/>
          </w:rPr>
          <w:t>一个问题</w:t>
        </w:r>
      </w:ins>
      <w:r>
        <w:rPr>
          <w:rFonts w:hint="eastAsia"/>
        </w:rPr>
        <w:t>：“你</w:t>
      </w:r>
      <w:ins w:id="588" w:author="蔡长春" w:date="2017-05-10T09:14:00Z">
        <w:r w:rsidR="00A12FF0">
          <w:rPr>
            <w:rFonts w:hint="eastAsia"/>
          </w:rPr>
          <w:t>们</w:t>
        </w:r>
      </w:ins>
      <w:r>
        <w:rPr>
          <w:rFonts w:hint="eastAsia"/>
        </w:rPr>
        <w:t>认为</w:t>
      </w:r>
      <w:r w:rsidR="00CA0B36">
        <w:rPr>
          <w:rFonts w:hint="eastAsia"/>
        </w:rPr>
        <w:t>基金收费</w:t>
      </w:r>
      <w:r>
        <w:rPr>
          <w:rFonts w:hint="eastAsia"/>
        </w:rPr>
        <w:t>将</w:t>
      </w:r>
      <w:ins w:id="589" w:author="蔡长春" w:date="2017-05-10T09:14:00Z">
        <w:r w:rsidR="00A12FF0">
          <w:rPr>
            <w:rFonts w:hint="eastAsia"/>
          </w:rPr>
          <w:t>向何处去</w:t>
        </w:r>
      </w:ins>
      <w:del w:id="590" w:author="蔡长春" w:date="2017-05-10T09:14:00Z">
        <w:r w:rsidDel="00A12FF0">
          <w:rPr>
            <w:rFonts w:hint="eastAsia"/>
          </w:rPr>
          <w:delText>会达到什么程度</w:delText>
        </w:r>
      </w:del>
      <w:r>
        <w:rPr>
          <w:rFonts w:hint="eastAsia"/>
        </w:rPr>
        <w:t>？</w:t>
      </w:r>
      <w:r w:rsidRPr="00970684">
        <w:rPr>
          <w:rFonts w:hint="eastAsia"/>
        </w:rPr>
        <w:t>你</w:t>
      </w:r>
      <w:ins w:id="591" w:author="蔡长春" w:date="2017-05-10T09:14:00Z">
        <w:r w:rsidR="00A12FF0">
          <w:rPr>
            <w:rFonts w:hint="eastAsia"/>
          </w:rPr>
          <w:t>们怎么看待正在发生的事情</w:t>
        </w:r>
      </w:ins>
      <w:del w:id="592" w:author="蔡长春" w:date="2017-05-10T09:14:00Z">
        <w:r w:rsidRPr="00970684" w:rsidDel="00A12FF0">
          <w:rPr>
            <w:rFonts w:hint="eastAsia"/>
          </w:rPr>
          <w:delText>看到</w:delText>
        </w:r>
        <w:r w:rsidDel="00A12FF0">
          <w:rPr>
            <w:rFonts w:hint="eastAsia"/>
          </w:rPr>
          <w:delText>了</w:delText>
        </w:r>
        <w:r w:rsidRPr="00970684" w:rsidDel="00A12FF0">
          <w:rPr>
            <w:rFonts w:hint="eastAsia"/>
          </w:rPr>
          <w:delText>什么</w:delText>
        </w:r>
      </w:del>
      <w:r w:rsidRPr="00970684">
        <w:rPr>
          <w:rFonts w:hint="eastAsia"/>
        </w:rPr>
        <w:t>?</w:t>
      </w:r>
      <w:r>
        <w:rPr>
          <w:rFonts w:hint="eastAsia"/>
        </w:rPr>
        <w:t>”</w:t>
      </w:r>
      <w:del w:id="593" w:author="蔡长春" w:date="2017-05-10T09:15:00Z">
        <w:r w:rsidDel="00A12FF0">
          <w:rPr>
            <w:rFonts w:hint="eastAsia"/>
          </w:rPr>
          <w:delText>然而</w:delText>
        </w:r>
      </w:del>
      <w:ins w:id="594" w:author="蔡长春" w:date="2017-05-10T09:15:00Z">
        <w:r w:rsidR="00A12FF0">
          <w:rPr>
            <w:rFonts w:hint="eastAsia"/>
          </w:rPr>
          <w:t>虽然</w:t>
        </w:r>
      </w:ins>
      <w:r w:rsidR="00970684" w:rsidRPr="00970684">
        <w:rPr>
          <w:rFonts w:hint="eastAsia"/>
        </w:rPr>
        <w:t>我们都</w:t>
      </w:r>
      <w:ins w:id="595" w:author="蔡长春" w:date="2017-05-10T09:15:00Z">
        <w:r w:rsidR="00A12FF0">
          <w:rPr>
            <w:rFonts w:hint="eastAsia"/>
          </w:rPr>
          <w:t>认为</w:t>
        </w:r>
      </w:ins>
      <w:del w:id="596" w:author="蔡长春" w:date="2017-05-10T09:15:00Z">
        <w:r w:rsidR="00970684" w:rsidRPr="00970684" w:rsidDel="00A12FF0">
          <w:rPr>
            <w:rFonts w:hint="eastAsia"/>
          </w:rPr>
          <w:delText>同意</w:delText>
        </w:r>
      </w:del>
      <w:r w:rsidR="00A60813">
        <w:rPr>
          <w:rFonts w:hint="eastAsia"/>
        </w:rPr>
        <w:t>，</w:t>
      </w:r>
      <w:r w:rsidR="00CA0B36">
        <w:rPr>
          <w:rFonts w:hint="eastAsia"/>
        </w:rPr>
        <w:t>收费</w:t>
      </w:r>
      <w:r>
        <w:rPr>
          <w:rFonts w:hint="eastAsia"/>
        </w:rPr>
        <w:t>就</w:t>
      </w:r>
      <w:r w:rsidR="00CA0B36">
        <w:rPr>
          <w:rFonts w:hint="eastAsia"/>
        </w:rPr>
        <w:t>是收费</w:t>
      </w:r>
      <w:r>
        <w:rPr>
          <w:rFonts w:hint="eastAsia"/>
        </w:rPr>
        <w:t>，</w:t>
      </w:r>
      <w:r w:rsidR="00CA0B36">
        <w:rPr>
          <w:rFonts w:hint="eastAsia"/>
        </w:rPr>
        <w:t>有</w:t>
      </w:r>
      <w:r>
        <w:rPr>
          <w:rFonts w:hint="eastAsia"/>
        </w:rPr>
        <w:t>些基金</w:t>
      </w:r>
      <w:del w:id="597" w:author="蔡长春" w:date="2017-05-10T09:16:00Z">
        <w:r w:rsidDel="00A12FF0">
          <w:rPr>
            <w:rFonts w:hint="eastAsia"/>
          </w:rPr>
          <w:delText>可以</w:delText>
        </w:r>
      </w:del>
      <w:ins w:id="598" w:author="蔡长春" w:date="2017-05-10T09:15:00Z">
        <w:r w:rsidR="00A12FF0">
          <w:rPr>
            <w:rFonts w:hint="eastAsia"/>
          </w:rPr>
          <w:t>有能力收</w:t>
        </w:r>
      </w:ins>
      <w:ins w:id="599" w:author="蔡长春" w:date="2017-05-10T09:16:00Z">
        <w:r w:rsidR="00A12FF0">
          <w:rPr>
            <w:rFonts w:hint="eastAsia"/>
          </w:rPr>
          <w:t>到相关</w:t>
        </w:r>
      </w:ins>
      <w:del w:id="600" w:author="蔡长春" w:date="2017-05-10T09:16:00Z">
        <w:r w:rsidDel="00A12FF0">
          <w:rPr>
            <w:rFonts w:hint="eastAsia"/>
          </w:rPr>
          <w:delText>收取</w:delText>
        </w:r>
      </w:del>
      <w:r w:rsidR="00970684" w:rsidRPr="00970684">
        <w:rPr>
          <w:rFonts w:hint="eastAsia"/>
        </w:rPr>
        <w:t>费用</w:t>
      </w:r>
      <w:r>
        <w:rPr>
          <w:rFonts w:hint="eastAsia"/>
        </w:rPr>
        <w:t>，</w:t>
      </w:r>
      <w:ins w:id="601" w:author="蔡长春" w:date="2017-05-10T09:16:00Z">
        <w:r w:rsidR="00A12FF0">
          <w:rPr>
            <w:rFonts w:hint="eastAsia"/>
          </w:rPr>
          <w:t>而有些基金就不能够</w:t>
        </w:r>
      </w:ins>
      <w:del w:id="602" w:author="蔡长春" w:date="2017-05-10T09:16:00Z">
        <w:r w:rsidDel="00A12FF0">
          <w:rPr>
            <w:rFonts w:hint="eastAsia"/>
          </w:rPr>
          <w:delText>其他基金就不能收取</w:delText>
        </w:r>
      </w:del>
      <w:ins w:id="603" w:author="蔡长春" w:date="2017-05-10T09:18:00Z">
        <w:r w:rsidR="00A12FF0">
          <w:rPr>
            <w:rFonts w:hint="eastAsia"/>
          </w:rPr>
          <w:t>，但是我们也相信大部分基金收费的压力巨大，因为</w:t>
        </w:r>
      </w:ins>
      <w:ins w:id="604" w:author="蔡长春" w:date="2017-05-10T09:19:00Z">
        <w:r w:rsidR="00A12FF0">
          <w:rPr>
            <w:rFonts w:hint="eastAsia"/>
          </w:rPr>
          <w:t>基金经理需要</w:t>
        </w:r>
      </w:ins>
      <w:del w:id="605" w:author="蔡长春" w:date="2017-05-10T09:19:00Z">
        <w:r w:rsidDel="00A12FF0">
          <w:rPr>
            <w:rFonts w:hint="eastAsia"/>
          </w:rPr>
          <w:delText>。由于</w:delText>
        </w:r>
        <w:r w:rsidRPr="00970684" w:rsidDel="00A12FF0">
          <w:rPr>
            <w:rFonts w:hint="eastAsia"/>
          </w:rPr>
          <w:delText>管理者</w:delText>
        </w:r>
        <w:r w:rsidDel="00A12FF0">
          <w:rPr>
            <w:rFonts w:hint="eastAsia"/>
          </w:rPr>
          <w:delText>仍在</w:delText>
        </w:r>
      </w:del>
      <w:r w:rsidRPr="00970684">
        <w:rPr>
          <w:rFonts w:hint="eastAsia"/>
        </w:rPr>
        <w:t>应对</w:t>
      </w:r>
      <w:r w:rsidRPr="00970684">
        <w:rPr>
          <w:rFonts w:hint="eastAsia"/>
        </w:rPr>
        <w:t>2008</w:t>
      </w:r>
      <w:r>
        <w:rPr>
          <w:rFonts w:hint="eastAsia"/>
        </w:rPr>
        <w:t>年</w:t>
      </w:r>
      <w:r w:rsidRPr="00970684">
        <w:rPr>
          <w:rFonts w:hint="eastAsia"/>
        </w:rPr>
        <w:t>的</w:t>
      </w:r>
      <w:ins w:id="606" w:author="蔡长春" w:date="2017-05-10T09:19:00Z">
        <w:r w:rsidR="00A12FF0">
          <w:rPr>
            <w:rFonts w:hint="eastAsia"/>
          </w:rPr>
          <w:t>市场</w:t>
        </w:r>
      </w:ins>
      <w:r w:rsidRPr="00970684">
        <w:rPr>
          <w:rFonts w:hint="eastAsia"/>
        </w:rPr>
        <w:t>情绪变化</w:t>
      </w:r>
      <w:r>
        <w:rPr>
          <w:rFonts w:hint="eastAsia"/>
        </w:rPr>
        <w:t>和恶劣的结果</w:t>
      </w:r>
      <w:del w:id="607" w:author="蔡长春" w:date="2017-05-10T09:20:00Z">
        <w:r w:rsidDel="00A12FF0">
          <w:rPr>
            <w:rFonts w:hint="eastAsia"/>
          </w:rPr>
          <w:delText>，</w:delText>
        </w:r>
        <w:r w:rsidR="00970684" w:rsidRPr="00970684" w:rsidDel="00A12FF0">
          <w:rPr>
            <w:rFonts w:hint="eastAsia"/>
          </w:rPr>
          <w:delText>我们也相信大部分</w:delText>
        </w:r>
        <w:r w:rsidR="00CA0B36" w:rsidDel="00A12FF0">
          <w:rPr>
            <w:rFonts w:hint="eastAsia"/>
          </w:rPr>
          <w:delText>基金</w:delText>
        </w:r>
        <w:r w:rsidR="00970684" w:rsidRPr="00970684" w:rsidDel="00A12FF0">
          <w:rPr>
            <w:rFonts w:hint="eastAsia"/>
          </w:rPr>
          <w:delText>费用</w:delText>
        </w:r>
        <w:r w:rsidR="00CA0B36" w:rsidDel="00A12FF0">
          <w:rPr>
            <w:rFonts w:hint="eastAsia"/>
          </w:rPr>
          <w:delText>的收取</w:delText>
        </w:r>
        <w:r w:rsidR="00970684" w:rsidRPr="00970684" w:rsidDel="00A12FF0">
          <w:rPr>
            <w:rFonts w:hint="eastAsia"/>
          </w:rPr>
          <w:delText>仍将处于压力之下</w:delText>
        </w:r>
      </w:del>
      <w:r>
        <w:rPr>
          <w:rFonts w:hint="eastAsia"/>
        </w:rPr>
        <w:t>。因为</w:t>
      </w:r>
      <w:r w:rsidR="00970684" w:rsidRPr="00970684">
        <w:rPr>
          <w:rFonts w:hint="eastAsia"/>
        </w:rPr>
        <w:t>基金</w:t>
      </w:r>
      <w:r>
        <w:rPr>
          <w:rFonts w:hint="eastAsia"/>
        </w:rPr>
        <w:t>要持续地</w:t>
      </w:r>
      <w:ins w:id="608" w:author="蔡长春" w:date="2017-05-10T09:20:00Z">
        <w:r w:rsidR="00A12FF0">
          <w:rPr>
            <w:rFonts w:hint="eastAsia"/>
          </w:rPr>
          <w:t>募集</w:t>
        </w:r>
      </w:ins>
      <w:del w:id="609" w:author="蔡长春" w:date="2017-05-10T09:20:00Z">
        <w:r w:rsidR="00970684" w:rsidRPr="00970684" w:rsidDel="00A12FF0">
          <w:rPr>
            <w:rFonts w:hint="eastAsia"/>
          </w:rPr>
          <w:delText>收集</w:delText>
        </w:r>
      </w:del>
      <w:r w:rsidR="00970684" w:rsidRPr="00970684">
        <w:rPr>
          <w:rFonts w:hint="eastAsia"/>
        </w:rPr>
        <w:t>资产</w:t>
      </w:r>
      <w:r w:rsidR="00A60813">
        <w:rPr>
          <w:rFonts w:hint="eastAsia"/>
        </w:rPr>
        <w:t>，</w:t>
      </w:r>
      <w:r>
        <w:rPr>
          <w:rFonts w:hint="eastAsia"/>
        </w:rPr>
        <w:t>他们</w:t>
      </w:r>
      <w:del w:id="610" w:author="蔡长春" w:date="2017-05-10T09:21:00Z">
        <w:r w:rsidDel="00A12FF0">
          <w:rPr>
            <w:rFonts w:hint="eastAsia"/>
          </w:rPr>
          <w:delText>应该</w:delText>
        </w:r>
      </w:del>
      <w:ins w:id="611" w:author="蔡长春" w:date="2017-05-10T09:21:00Z">
        <w:r w:rsidR="00A12FF0">
          <w:rPr>
            <w:rFonts w:hint="eastAsia"/>
          </w:rPr>
          <w:t>往往会</w:t>
        </w:r>
      </w:ins>
      <w:r>
        <w:rPr>
          <w:rFonts w:hint="eastAsia"/>
        </w:rPr>
        <w:t>提供</w:t>
      </w:r>
      <w:ins w:id="612" w:author="蔡长春" w:date="2017-05-10T09:21:00Z">
        <w:r w:rsidR="00A12FF0">
          <w:rPr>
            <w:rFonts w:hint="eastAsia"/>
          </w:rPr>
          <w:t>特价</w:t>
        </w:r>
      </w:ins>
      <w:del w:id="613" w:author="蔡长春" w:date="2017-05-10T09:21:00Z">
        <w:r w:rsidDel="00A12FF0">
          <w:rPr>
            <w:rFonts w:hint="eastAsia"/>
          </w:rPr>
          <w:delText>销售价格</w:delText>
        </w:r>
      </w:del>
      <w:r>
        <w:rPr>
          <w:rFonts w:hint="eastAsia"/>
        </w:rPr>
        <w:t>或打折</w:t>
      </w:r>
      <w:r w:rsidR="00C67F77">
        <w:rPr>
          <w:rFonts w:hint="eastAsia"/>
        </w:rPr>
        <w:t>——</w:t>
      </w:r>
      <w:r w:rsidR="00970684" w:rsidRPr="00970684">
        <w:rPr>
          <w:rFonts w:hint="eastAsia"/>
        </w:rPr>
        <w:t>在我们看来</w:t>
      </w:r>
      <w:r>
        <w:rPr>
          <w:rFonts w:hint="eastAsia"/>
        </w:rPr>
        <w:t>，这是一</w:t>
      </w:r>
      <w:ins w:id="614" w:author="蔡长春" w:date="2017-05-10T09:21:00Z">
        <w:r w:rsidR="00A12FF0">
          <w:rPr>
            <w:rFonts w:hint="eastAsia"/>
          </w:rPr>
          <w:t>种</w:t>
        </w:r>
      </w:ins>
      <w:del w:id="615" w:author="蔡长春" w:date="2017-05-10T09:21:00Z">
        <w:r w:rsidDel="00A12FF0">
          <w:rPr>
            <w:rFonts w:hint="eastAsia"/>
          </w:rPr>
          <w:delText>个</w:delText>
        </w:r>
      </w:del>
      <w:r>
        <w:rPr>
          <w:rFonts w:hint="eastAsia"/>
        </w:rPr>
        <w:t>错误</w:t>
      </w:r>
      <w:ins w:id="616" w:author="蔡长春" w:date="2017-05-10T09:21:00Z">
        <w:r w:rsidR="00A12FF0">
          <w:rPr>
            <w:rFonts w:hint="eastAsia"/>
          </w:rPr>
          <w:t>做法</w:t>
        </w:r>
      </w:ins>
      <w:del w:id="617" w:author="蔡长春" w:date="2017-05-10T09:21:00Z">
        <w:r w:rsidDel="00A12FF0">
          <w:rPr>
            <w:rFonts w:hint="eastAsia"/>
          </w:rPr>
          <w:delText>观点</w:delText>
        </w:r>
      </w:del>
      <w:r w:rsidR="00970684" w:rsidRPr="00970684">
        <w:rPr>
          <w:rFonts w:hint="eastAsia"/>
        </w:rPr>
        <w:t>。</w:t>
      </w:r>
      <w:r>
        <w:rPr>
          <w:rFonts w:hint="eastAsia"/>
        </w:rPr>
        <w:t>因为</w:t>
      </w:r>
      <w:r w:rsidR="00970684" w:rsidRPr="00970684">
        <w:rPr>
          <w:rFonts w:hint="eastAsia"/>
        </w:rPr>
        <w:t>一旦</w:t>
      </w:r>
      <w:r w:rsidR="00CA0B36">
        <w:rPr>
          <w:rFonts w:hint="eastAsia"/>
        </w:rPr>
        <w:t>（基金收费）</w:t>
      </w:r>
      <w:r w:rsidR="00970684" w:rsidRPr="00970684">
        <w:rPr>
          <w:rFonts w:hint="eastAsia"/>
        </w:rPr>
        <w:t>价格下调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它</w:t>
      </w:r>
      <w:ins w:id="618" w:author="蔡长春" w:date="2017-05-10T09:21:00Z">
        <w:r w:rsidR="00A12FF0">
          <w:rPr>
            <w:rFonts w:hint="eastAsia"/>
          </w:rPr>
          <w:t>很</w:t>
        </w:r>
      </w:ins>
      <w:del w:id="619" w:author="蔡长春" w:date="2017-05-10T09:21:00Z">
        <w:r w:rsidR="00970684" w:rsidRPr="00970684" w:rsidDel="00A12FF0">
          <w:rPr>
            <w:rFonts w:hint="eastAsia"/>
          </w:rPr>
          <w:delText>最</w:delText>
        </w:r>
      </w:del>
      <w:r w:rsidR="00970684" w:rsidRPr="00970684">
        <w:rPr>
          <w:rFonts w:hint="eastAsia"/>
        </w:rPr>
        <w:t>有可能</w:t>
      </w:r>
      <w:ins w:id="620" w:author="蔡长春" w:date="2017-05-10T09:21:00Z">
        <w:r w:rsidR="00A12FF0">
          <w:rPr>
            <w:rFonts w:hint="eastAsia"/>
          </w:rPr>
          <w:t>再也无法提高</w:t>
        </w:r>
      </w:ins>
      <w:del w:id="621" w:author="蔡长春" w:date="2017-05-10T09:22:00Z">
        <w:r w:rsidDel="00A12FF0">
          <w:rPr>
            <w:rFonts w:hint="eastAsia"/>
          </w:rPr>
          <w:delText>的是</w:delText>
        </w:r>
        <w:r w:rsidR="00970684" w:rsidRPr="00970684" w:rsidDel="00A12FF0">
          <w:rPr>
            <w:rFonts w:hint="eastAsia"/>
          </w:rPr>
          <w:delText>永远不会上升</w:delText>
        </w:r>
      </w:del>
      <w:r w:rsidR="00970684" w:rsidRPr="00970684">
        <w:rPr>
          <w:rFonts w:hint="eastAsia"/>
        </w:rPr>
        <w:t>。</w:t>
      </w:r>
      <w:r>
        <w:rPr>
          <w:rFonts w:hint="eastAsia"/>
        </w:rPr>
        <w:t>打折</w:t>
      </w:r>
      <w:ins w:id="622" w:author="蔡长春" w:date="2017-05-10T09:23:00Z">
        <w:r w:rsidR="00A12FF0">
          <w:rPr>
            <w:rFonts w:hint="eastAsia"/>
          </w:rPr>
          <w:t>募集</w:t>
        </w:r>
      </w:ins>
      <w:del w:id="623" w:author="蔡长春" w:date="2017-05-10T09:23:00Z">
        <w:r w:rsidR="00970684" w:rsidRPr="00970684" w:rsidDel="00A12FF0">
          <w:rPr>
            <w:rFonts w:hint="eastAsia"/>
          </w:rPr>
          <w:delText>收集</w:delText>
        </w:r>
      </w:del>
      <w:r w:rsidR="00970684" w:rsidRPr="00970684">
        <w:rPr>
          <w:rFonts w:hint="eastAsia"/>
        </w:rPr>
        <w:t>资产</w:t>
      </w:r>
      <w:ins w:id="624" w:author="蔡长春" w:date="2017-05-10T09:27:00Z">
        <w:r w:rsidR="00AB1E35">
          <w:rPr>
            <w:rFonts w:hint="eastAsia"/>
          </w:rPr>
          <w:t>设定了价值水平</w:t>
        </w:r>
      </w:ins>
      <w:r>
        <w:rPr>
          <w:rFonts w:hint="eastAsia"/>
        </w:rPr>
        <w:t>，会</w:t>
      </w:r>
      <w:r w:rsidR="00970684" w:rsidRPr="00970684">
        <w:rPr>
          <w:rFonts w:hint="eastAsia"/>
        </w:rPr>
        <w:t>给</w:t>
      </w:r>
      <w:r>
        <w:rPr>
          <w:rFonts w:hint="eastAsia"/>
        </w:rPr>
        <w:t>基金</w:t>
      </w:r>
      <w:r w:rsidR="00970684" w:rsidRPr="00970684">
        <w:rPr>
          <w:rFonts w:hint="eastAsia"/>
        </w:rPr>
        <w:t>经理</w:t>
      </w:r>
      <w:ins w:id="625" w:author="蔡长春" w:date="2017-05-10T09:27:00Z">
        <w:r w:rsidR="00AB1E35">
          <w:rPr>
            <w:rFonts w:hint="eastAsia"/>
          </w:rPr>
          <w:t>带来</w:t>
        </w:r>
      </w:ins>
      <w:r w:rsidR="00970684" w:rsidRPr="00970684">
        <w:rPr>
          <w:rFonts w:hint="eastAsia"/>
        </w:rPr>
        <w:t>很大的压力。毕竟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在</w:t>
      </w:r>
      <w:r w:rsidR="00970684" w:rsidRPr="00970684">
        <w:rPr>
          <w:rFonts w:hint="eastAsia"/>
        </w:rPr>
        <w:t>2008</w:t>
      </w:r>
      <w:r w:rsidR="00970684" w:rsidRPr="00970684">
        <w:rPr>
          <w:rFonts w:hint="eastAsia"/>
        </w:rPr>
        <w:t>年的影响后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经理现在需要建立更</w:t>
      </w:r>
      <w:r>
        <w:rPr>
          <w:rFonts w:hint="eastAsia"/>
        </w:rPr>
        <w:t>为稳固</w:t>
      </w:r>
      <w:r w:rsidR="00970684" w:rsidRPr="00970684">
        <w:rPr>
          <w:rFonts w:hint="eastAsia"/>
        </w:rPr>
        <w:t>的基础设施包括管理账户</w:t>
      </w:r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这</w:t>
      </w:r>
      <w:r>
        <w:rPr>
          <w:rFonts w:hint="eastAsia"/>
        </w:rPr>
        <w:t>些都</w:t>
      </w:r>
      <w:r w:rsidR="00970684" w:rsidRPr="00970684">
        <w:rPr>
          <w:rFonts w:hint="eastAsia"/>
        </w:rPr>
        <w:t>是昂贵的。</w:t>
      </w:r>
      <w:del w:id="626" w:author="蔡长春" w:date="2017-05-10T09:30:00Z">
        <w:r w:rsidDel="00AB1E35">
          <w:rPr>
            <w:rFonts w:hint="eastAsia"/>
          </w:rPr>
          <w:delText>做这样一个数学题</w:delText>
        </w:r>
      </w:del>
      <w:ins w:id="627" w:author="蔡长春" w:date="2017-05-10T09:30:00Z">
        <w:r w:rsidR="00AB1E35">
          <w:rPr>
            <w:rFonts w:hint="eastAsia"/>
          </w:rPr>
          <w:t>算算看</w:t>
        </w:r>
      </w:ins>
      <w:ins w:id="628" w:author="蔡长春" w:date="2017-05-10T09:45:00Z">
        <w:r w:rsidR="00CE42B3">
          <w:rPr>
            <w:rFonts w:hint="eastAsia"/>
          </w:rPr>
          <w:t>吧</w:t>
        </w:r>
      </w:ins>
      <w:r w:rsidR="00C67F77">
        <w:rPr>
          <w:rFonts w:hint="eastAsia"/>
        </w:rPr>
        <w:t>——</w:t>
      </w:r>
      <w:ins w:id="629" w:author="蔡长春" w:date="2017-05-10T09:30:00Z">
        <w:r w:rsidR="00AB1E35">
          <w:rPr>
            <w:rFonts w:hint="eastAsia"/>
          </w:rPr>
          <w:t>更低的</w:t>
        </w:r>
      </w:ins>
      <w:del w:id="630" w:author="蔡长春" w:date="2017-05-10T09:30:00Z">
        <w:r w:rsidDel="00AB1E35">
          <w:rPr>
            <w:rFonts w:hint="eastAsia"/>
          </w:rPr>
          <w:delText>收</w:delText>
        </w:r>
        <w:r w:rsidR="00CA0B36" w:rsidDel="00AB1E35">
          <w:rPr>
            <w:rFonts w:hint="eastAsia"/>
          </w:rPr>
          <w:delText>取</w:delText>
        </w:r>
        <w:r w:rsidDel="00AB1E35">
          <w:rPr>
            <w:rFonts w:hint="eastAsia"/>
          </w:rPr>
          <w:delText>的</w:delText>
        </w:r>
      </w:del>
      <w:r w:rsidR="00970684" w:rsidRPr="00970684">
        <w:rPr>
          <w:rFonts w:hint="eastAsia"/>
        </w:rPr>
        <w:t>费用</w:t>
      </w:r>
      <w:del w:id="631" w:author="蔡长春" w:date="2017-05-10T09:30:00Z">
        <w:r w:rsidDel="00AB1E35">
          <w:rPr>
            <w:rFonts w:hint="eastAsia"/>
          </w:rPr>
          <w:delText>低</w:delText>
        </w:r>
      </w:del>
      <w:r w:rsidR="00A60813">
        <w:rPr>
          <w:rFonts w:hint="eastAsia"/>
        </w:rPr>
        <w:t>，</w:t>
      </w:r>
      <w:ins w:id="632" w:author="蔡长春" w:date="2017-05-10T09:30:00Z">
        <w:r w:rsidR="00AB1E35">
          <w:rPr>
            <w:rFonts w:hint="eastAsia"/>
          </w:rPr>
          <w:t>更高的支出</w:t>
        </w:r>
      </w:ins>
      <w:del w:id="633" w:author="蔡长春" w:date="2017-05-10T09:30:00Z">
        <w:r w:rsidDel="00AB1E35">
          <w:rPr>
            <w:rFonts w:hint="eastAsia"/>
          </w:rPr>
          <w:delText>花</w:delText>
        </w:r>
        <w:r w:rsidR="00C67F77" w:rsidDel="00AB1E35">
          <w:rPr>
            <w:rFonts w:hint="eastAsia"/>
          </w:rPr>
          <w:delText>费</w:delText>
        </w:r>
        <w:r w:rsidDel="00AB1E35">
          <w:rPr>
            <w:rFonts w:hint="eastAsia"/>
          </w:rPr>
          <w:delText>的费用</w:delText>
        </w:r>
        <w:r w:rsidR="00CA0B36" w:rsidDel="00AB1E35">
          <w:rPr>
            <w:rFonts w:hint="eastAsia"/>
          </w:rPr>
          <w:delText>高</w:delText>
        </w:r>
      </w:del>
      <w:r w:rsidR="00CA0B36">
        <w:rPr>
          <w:rFonts w:hint="eastAsia"/>
        </w:rPr>
        <w:t>。这听起来好像需要更高的回报或更多的资产。</w:t>
      </w:r>
      <w:ins w:id="634" w:author="蔡长春" w:date="2017-05-10T09:48:00Z">
        <w:r w:rsidR="00CE42B3">
          <w:rPr>
            <w:rFonts w:hint="eastAsia"/>
          </w:rPr>
          <w:t>费用</w:t>
        </w:r>
      </w:ins>
      <w:del w:id="635" w:author="蔡长春" w:date="2017-05-10T09:48:00Z">
        <w:r w:rsidR="00CA0B36" w:rsidDel="00CE42B3">
          <w:rPr>
            <w:rFonts w:hint="eastAsia"/>
          </w:rPr>
          <w:delText>资产</w:delText>
        </w:r>
      </w:del>
      <w:r w:rsidR="00970684" w:rsidRPr="00970684">
        <w:rPr>
          <w:rFonts w:hint="eastAsia"/>
        </w:rPr>
        <w:t>打折</w:t>
      </w:r>
      <w:r w:rsidR="00CA0B36">
        <w:rPr>
          <w:rFonts w:hint="eastAsia"/>
        </w:rPr>
        <w:t>了</w:t>
      </w:r>
      <w:r w:rsidR="00A60813">
        <w:rPr>
          <w:rFonts w:hint="eastAsia"/>
        </w:rPr>
        <w:t>，</w:t>
      </w:r>
      <w:r w:rsidR="00CA0B36">
        <w:rPr>
          <w:rFonts w:hint="eastAsia"/>
        </w:rPr>
        <w:t>那么</w:t>
      </w:r>
      <w:r w:rsidR="008C2857" w:rsidRPr="00970684">
        <w:rPr>
          <w:rFonts w:hint="eastAsia"/>
        </w:rPr>
        <w:t>为了达到更高的回报</w:t>
      </w:r>
      <w:r w:rsidR="008C2857">
        <w:rPr>
          <w:rFonts w:hint="eastAsia"/>
        </w:rPr>
        <w:t>，</w:t>
      </w:r>
      <w:r w:rsidR="00970684" w:rsidRPr="00970684">
        <w:rPr>
          <w:rFonts w:hint="eastAsia"/>
        </w:rPr>
        <w:t>经理可能</w:t>
      </w:r>
      <w:r w:rsidR="00CA0B36">
        <w:rPr>
          <w:rFonts w:hint="eastAsia"/>
        </w:rPr>
        <w:t>就会</w:t>
      </w:r>
      <w:r w:rsidR="008C2857">
        <w:rPr>
          <w:rFonts w:hint="eastAsia"/>
        </w:rPr>
        <w:t>去做他</w:t>
      </w:r>
      <w:r w:rsidR="008C2857" w:rsidRPr="00970684">
        <w:rPr>
          <w:rFonts w:hint="eastAsia"/>
        </w:rPr>
        <w:t>通常不会</w:t>
      </w:r>
      <w:r w:rsidR="00CA0B36">
        <w:rPr>
          <w:rFonts w:hint="eastAsia"/>
        </w:rPr>
        <w:t>做</w:t>
      </w:r>
      <w:r w:rsidR="008C2857">
        <w:rPr>
          <w:rFonts w:hint="eastAsia"/>
        </w:rPr>
        <w:t>的</w:t>
      </w:r>
      <w:r w:rsidR="00970684" w:rsidRPr="00970684">
        <w:rPr>
          <w:rFonts w:hint="eastAsia"/>
        </w:rPr>
        <w:t>冒险</w:t>
      </w:r>
      <w:r w:rsidR="008C2857">
        <w:rPr>
          <w:rFonts w:hint="eastAsia"/>
        </w:rPr>
        <w:t>。也有可能</w:t>
      </w:r>
      <w:r w:rsidR="00A60813">
        <w:rPr>
          <w:rFonts w:hint="eastAsia"/>
        </w:rPr>
        <w:t>，</w:t>
      </w:r>
      <w:ins w:id="636" w:author="蔡长春" w:date="2017-05-10T09:50:00Z">
        <w:r w:rsidR="00CE42B3">
          <w:rPr>
            <w:rFonts w:hint="eastAsia"/>
          </w:rPr>
          <w:t>基金</w:t>
        </w:r>
      </w:ins>
      <w:r w:rsidR="00970684" w:rsidRPr="00970684">
        <w:rPr>
          <w:rFonts w:hint="eastAsia"/>
        </w:rPr>
        <w:t>经理已经决定</w:t>
      </w:r>
      <w:ins w:id="637" w:author="蔡长春" w:date="2017-05-10T09:49:00Z">
        <w:r w:rsidR="00CE42B3">
          <w:rPr>
            <w:rFonts w:hint="eastAsia"/>
          </w:rPr>
          <w:t>了</w:t>
        </w:r>
      </w:ins>
      <w:r w:rsidR="00A60813">
        <w:rPr>
          <w:rFonts w:hint="eastAsia"/>
        </w:rPr>
        <w:t>，</w:t>
      </w:r>
      <w:r w:rsidR="00970684" w:rsidRPr="00970684">
        <w:rPr>
          <w:rFonts w:hint="eastAsia"/>
        </w:rPr>
        <w:t>他</w:t>
      </w:r>
      <w:ins w:id="638" w:author="蔡长春" w:date="2017-05-10T09:49:00Z">
        <w:r w:rsidR="00CE42B3">
          <w:rPr>
            <w:rFonts w:hint="eastAsia"/>
          </w:rPr>
          <w:t>只想在资金募集业务领域做</w:t>
        </w:r>
      </w:ins>
      <w:del w:id="639" w:author="蔡长春" w:date="2017-05-10T09:49:00Z">
        <w:r w:rsidR="00970684" w:rsidRPr="00970684" w:rsidDel="00CE42B3">
          <w:rPr>
            <w:rFonts w:hint="eastAsia"/>
          </w:rPr>
          <w:delText>真的想成为</w:delText>
        </w:r>
      </w:del>
      <w:r w:rsidR="00CA0B36">
        <w:rPr>
          <w:rFonts w:hint="eastAsia"/>
        </w:rPr>
        <w:t>平庸的</w:t>
      </w:r>
      <w:del w:id="640" w:author="蔡长春" w:date="2017-05-10T09:49:00Z">
        <w:r w:rsidR="00CA0B36" w:rsidDel="00CE42B3">
          <w:rPr>
            <w:rFonts w:hint="eastAsia"/>
          </w:rPr>
          <w:delText>业务</w:delText>
        </w:r>
      </w:del>
      <w:r w:rsidR="00970684" w:rsidRPr="00970684">
        <w:rPr>
          <w:rFonts w:hint="eastAsia"/>
        </w:rPr>
        <w:t>管理</w:t>
      </w:r>
      <w:ins w:id="641" w:author="蔡长春" w:date="2017-05-10T09:50:00Z">
        <w:r w:rsidR="00CE42B3">
          <w:rPr>
            <w:rFonts w:hint="eastAsia"/>
          </w:rPr>
          <w:t>人</w:t>
        </w:r>
      </w:ins>
      <w:del w:id="642" w:author="蔡长春" w:date="2017-05-10T09:49:00Z">
        <w:r w:rsidR="008C2857" w:rsidDel="00CE42B3">
          <w:rPr>
            <w:rFonts w:hint="eastAsia"/>
          </w:rPr>
          <w:delText>者</w:delText>
        </w:r>
      </w:del>
      <w:r w:rsidR="00970684" w:rsidRPr="00970684">
        <w:rPr>
          <w:rFonts w:hint="eastAsia"/>
        </w:rPr>
        <w:t>。</w:t>
      </w:r>
    </w:p>
    <w:p w:rsidR="00970684" w:rsidRDefault="00A647BF">
      <w:pPr>
        <w:ind w:firstLine="480"/>
      </w:pPr>
      <w:r w:rsidRPr="00A647BF">
        <w:rPr>
          <w:rFonts w:hint="eastAsia"/>
        </w:rPr>
        <w:t>在</w:t>
      </w:r>
      <w:r w:rsidR="002567E5">
        <w:rPr>
          <w:rFonts w:hint="eastAsia"/>
        </w:rPr>
        <w:t>FOF</w:t>
      </w:r>
      <w:r w:rsidRPr="00A647BF">
        <w:rPr>
          <w:rFonts w:hint="eastAsia"/>
        </w:rPr>
        <w:t>费用方面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我们相信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费用也将继续承压。可能会有一些基金</w:t>
      </w:r>
      <w:r w:rsidR="00A60813">
        <w:rPr>
          <w:rFonts w:hint="eastAsia"/>
        </w:rPr>
        <w:t>，</w:t>
      </w:r>
      <w:ins w:id="643" w:author="蔡长春" w:date="2017-05-10T09:51:00Z">
        <w:r w:rsidR="009C2109">
          <w:rPr>
            <w:rFonts w:hint="eastAsia"/>
          </w:rPr>
          <w:t>会通过免除</w:t>
        </w:r>
      </w:ins>
      <w:del w:id="644" w:author="蔡长春" w:date="2017-05-10T09:51:00Z">
        <w:r w:rsidRPr="00A647BF" w:rsidDel="009C2109">
          <w:rPr>
            <w:rFonts w:hint="eastAsia"/>
          </w:rPr>
          <w:delText>消除</w:delText>
        </w:r>
      </w:del>
      <w:r w:rsidRPr="00A647BF">
        <w:rPr>
          <w:rFonts w:hint="eastAsia"/>
        </w:rPr>
        <w:t>或减少激励费</w:t>
      </w:r>
      <w:ins w:id="645" w:author="蔡长春" w:date="2017-05-10T09:51:00Z">
        <w:r w:rsidR="009C2109">
          <w:rPr>
            <w:rFonts w:hint="eastAsia"/>
          </w:rPr>
          <w:t>来替代</w:t>
        </w:r>
      </w:ins>
      <w:del w:id="646" w:author="蔡长春" w:date="2017-05-10T09:51:00Z">
        <w:r w:rsidRPr="00A647BF" w:rsidDel="009C2109">
          <w:rPr>
            <w:rFonts w:hint="eastAsia"/>
          </w:rPr>
          <w:delText>用</w:delText>
        </w:r>
        <w:r w:rsidR="00CA0B36" w:rsidDel="009C2109">
          <w:rPr>
            <w:rFonts w:hint="eastAsia"/>
          </w:rPr>
          <w:delText>来用</w:delText>
        </w:r>
        <w:r w:rsidR="00CA0B36" w:rsidRPr="00A647BF" w:rsidDel="009C2109">
          <w:rPr>
            <w:rFonts w:hint="eastAsia"/>
          </w:rPr>
          <w:delText>一个</w:delText>
        </w:r>
      </w:del>
      <w:r w:rsidR="00CA0B36" w:rsidRPr="00A647BF">
        <w:rPr>
          <w:rFonts w:hint="eastAsia"/>
        </w:rPr>
        <w:t>更高的管理费</w:t>
      </w:r>
      <w:del w:id="647" w:author="蔡长春" w:date="2017-05-10T09:51:00Z">
        <w:r w:rsidRPr="00A647BF" w:rsidDel="009C2109">
          <w:rPr>
            <w:rFonts w:hint="eastAsia"/>
          </w:rPr>
          <w:delText>代替</w:delText>
        </w:r>
      </w:del>
      <w:r w:rsidRPr="00A647BF">
        <w:rPr>
          <w:rFonts w:hint="eastAsia"/>
        </w:rPr>
        <w:t>。投资者需要注意</w:t>
      </w:r>
      <w:r w:rsidR="00CA0B36">
        <w:rPr>
          <w:rFonts w:hint="eastAsia"/>
        </w:rPr>
        <w:t>基金</w:t>
      </w:r>
      <w:r w:rsidRPr="00A647BF">
        <w:rPr>
          <w:rFonts w:hint="eastAsia"/>
        </w:rPr>
        <w:t>经理以及他是如何管理基金资产</w:t>
      </w:r>
      <w:r w:rsidR="00CA0B36">
        <w:rPr>
          <w:rFonts w:hint="eastAsia"/>
        </w:rPr>
        <w:t>的。</w:t>
      </w:r>
      <w:ins w:id="648" w:author="蔡长春" w:date="2017-05-10T09:55:00Z">
        <w:r w:rsidR="009C2109">
          <w:rPr>
            <w:rFonts w:hint="eastAsia"/>
          </w:rPr>
          <w:t>基于</w:t>
        </w:r>
      </w:ins>
      <w:del w:id="649" w:author="蔡长春" w:date="2017-05-10T09:55:00Z">
        <w:r w:rsidR="00CA0B36" w:rsidRPr="00A647BF" w:rsidDel="009C2109">
          <w:rPr>
            <w:rFonts w:hint="eastAsia"/>
          </w:rPr>
          <w:delText>因</w:delText>
        </w:r>
        <w:r w:rsidR="00CA0B36" w:rsidDel="009C2109">
          <w:rPr>
            <w:rFonts w:hint="eastAsia"/>
          </w:rPr>
          <w:delText>为</w:delText>
        </w:r>
      </w:del>
      <w:r w:rsidR="00CA0B36" w:rsidRPr="00A647BF">
        <w:rPr>
          <w:rFonts w:hint="eastAsia"/>
        </w:rPr>
        <w:t>投资者</w:t>
      </w:r>
      <w:ins w:id="650" w:author="蔡长春" w:date="2017-05-10T09:55:00Z">
        <w:r w:rsidR="009C2109">
          <w:rPr>
            <w:rFonts w:hint="eastAsia"/>
          </w:rPr>
          <w:t>对</w:t>
        </w:r>
      </w:ins>
      <w:del w:id="651" w:author="蔡长春" w:date="2017-05-10T09:55:00Z">
        <w:r w:rsidR="00CA0B36" w:rsidDel="009C2109">
          <w:rPr>
            <w:rFonts w:hint="eastAsia"/>
          </w:rPr>
          <w:delText>需要</w:delText>
        </w:r>
      </w:del>
      <w:r w:rsidR="00CA0B36" w:rsidRPr="00A647BF">
        <w:rPr>
          <w:rFonts w:hint="eastAsia"/>
        </w:rPr>
        <w:t>资产定价验证</w:t>
      </w:r>
      <w:r w:rsidR="00CA0B36">
        <w:rPr>
          <w:rFonts w:hint="eastAsia"/>
        </w:rPr>
        <w:t>、</w:t>
      </w:r>
      <w:ins w:id="652" w:author="蔡长春" w:date="2017-05-10T10:25:00Z">
        <w:r w:rsidR="004C3AA1">
          <w:rPr>
            <w:rFonts w:hint="eastAsia"/>
          </w:rPr>
          <w:t>证券抵押物保险</w:t>
        </w:r>
      </w:ins>
      <w:del w:id="653" w:author="蔡长春" w:date="2017-05-10T09:55:00Z">
        <w:r w:rsidR="00CA0B36" w:rsidRPr="00A647BF" w:rsidDel="009C2109">
          <w:rPr>
            <w:rFonts w:hint="eastAsia"/>
          </w:rPr>
          <w:delText>安全间接保护</w:delText>
        </w:r>
      </w:del>
      <w:r w:rsidR="00CA0B36" w:rsidRPr="00A647BF">
        <w:rPr>
          <w:rFonts w:hint="eastAsia"/>
        </w:rPr>
        <w:t>和更</w:t>
      </w:r>
      <w:ins w:id="654" w:author="蔡长春" w:date="2017-05-10T10:25:00Z">
        <w:r w:rsidR="004C3AA1">
          <w:rPr>
            <w:rFonts w:hint="eastAsia"/>
          </w:rPr>
          <w:t>高</w:t>
        </w:r>
      </w:ins>
      <w:del w:id="655" w:author="蔡长春" w:date="2017-05-10T10:25:00Z">
        <w:r w:rsidR="00CA0B36" w:rsidRPr="00A647BF" w:rsidDel="004C3AA1">
          <w:rPr>
            <w:rFonts w:hint="eastAsia"/>
          </w:rPr>
          <w:delText>大</w:delText>
        </w:r>
      </w:del>
      <w:r w:rsidR="00CA0B36" w:rsidRPr="00A647BF">
        <w:rPr>
          <w:rFonts w:hint="eastAsia"/>
        </w:rPr>
        <w:t>的透明度</w:t>
      </w:r>
      <w:ins w:id="656" w:author="蔡长春" w:date="2017-05-10T10:25:00Z">
        <w:r w:rsidR="004C3AA1">
          <w:rPr>
            <w:rFonts w:hint="eastAsia"/>
          </w:rPr>
          <w:t>的要求</w:t>
        </w:r>
      </w:ins>
      <w:r w:rsidR="00CA0B36">
        <w:rPr>
          <w:rFonts w:hint="eastAsia"/>
        </w:rPr>
        <w:t>，</w:t>
      </w:r>
      <w:ins w:id="657" w:author="蔡长春" w:date="2017-05-10T10:27:00Z">
        <w:r w:rsidR="004C3AA1">
          <w:rPr>
            <w:rFonts w:hint="eastAsia"/>
          </w:rPr>
          <w:t>专户</w:t>
        </w:r>
      </w:ins>
      <w:del w:id="658" w:author="蔡长春" w:date="2017-05-10T10:27:00Z">
        <w:r w:rsidR="00CA0B36" w:rsidDel="004C3AA1">
          <w:rPr>
            <w:rFonts w:hint="eastAsia"/>
          </w:rPr>
          <w:delText>独立账户</w:delText>
        </w:r>
      </w:del>
      <w:r w:rsidR="00CA0B36">
        <w:rPr>
          <w:rFonts w:hint="eastAsia"/>
        </w:rPr>
        <w:t>管理平台</w:t>
      </w:r>
      <w:del w:id="659" w:author="蔡长春" w:date="2017-05-10T10:27:00Z">
        <w:r w:rsidRPr="00A647BF" w:rsidDel="004C3AA1">
          <w:rPr>
            <w:rFonts w:hint="eastAsia"/>
          </w:rPr>
          <w:delText>需求</w:delText>
        </w:r>
      </w:del>
      <w:r w:rsidRPr="00A647BF">
        <w:rPr>
          <w:rFonts w:hint="eastAsia"/>
        </w:rPr>
        <w:t>将会增加。</w:t>
      </w:r>
    </w:p>
    <w:p w:rsidR="00A647BF" w:rsidRDefault="00A647BF">
      <w:pPr>
        <w:ind w:firstLine="480"/>
      </w:pPr>
      <w:r w:rsidRPr="00A647BF">
        <w:rPr>
          <w:rFonts w:hint="eastAsia"/>
        </w:rPr>
        <w:t>我们也</w:t>
      </w:r>
      <w:r w:rsidR="001A179B">
        <w:rPr>
          <w:rFonts w:hint="eastAsia"/>
        </w:rPr>
        <w:t>认为</w:t>
      </w:r>
      <w:r w:rsidRPr="00A647BF">
        <w:rPr>
          <w:rFonts w:hint="eastAsia"/>
        </w:rPr>
        <w:t>监管是好的</w:t>
      </w:r>
      <w:r w:rsidR="00A60813">
        <w:rPr>
          <w:rFonts w:hint="eastAsia"/>
        </w:rPr>
        <w:t>，</w:t>
      </w:r>
      <w:r w:rsidRPr="00A647BF">
        <w:rPr>
          <w:rFonts w:hint="eastAsia"/>
        </w:rPr>
        <w:t>应该加强。对冲基金</w:t>
      </w:r>
      <w:ins w:id="660" w:author="蔡长春" w:date="2017-05-10T10:30:00Z">
        <w:r w:rsidR="004C3AA1">
          <w:rPr>
            <w:rFonts w:hint="eastAsia"/>
          </w:rPr>
          <w:t>正越来越多的</w:t>
        </w:r>
      </w:ins>
      <w:ins w:id="661" w:author="蔡长春" w:date="2017-05-10T10:31:00Z">
        <w:r w:rsidR="004C3AA1">
          <w:rPr>
            <w:rFonts w:hint="eastAsia"/>
          </w:rPr>
          <w:t>受到</w:t>
        </w:r>
      </w:ins>
      <w:del w:id="662" w:author="蔡长春" w:date="2017-05-10T10:31:00Z">
        <w:r w:rsidRPr="00A647BF" w:rsidDel="004C3AA1">
          <w:rPr>
            <w:rFonts w:hint="eastAsia"/>
          </w:rPr>
          <w:delText>越来越被</w:delText>
        </w:r>
      </w:del>
      <w:r w:rsidRPr="00A647BF">
        <w:rPr>
          <w:rFonts w:hint="eastAsia"/>
        </w:rPr>
        <w:t>规则</w:t>
      </w:r>
      <w:ins w:id="663" w:author="蔡长春" w:date="2017-05-10T10:31:00Z">
        <w:r w:rsidR="004C3AA1">
          <w:rPr>
            <w:rFonts w:hint="eastAsia"/>
          </w:rPr>
          <w:t>约束</w:t>
        </w:r>
      </w:ins>
      <w:del w:id="664" w:author="蔡长春" w:date="2017-05-10T10:31:00Z">
        <w:r w:rsidRPr="00A647BF" w:rsidDel="004C3AA1">
          <w:rPr>
            <w:rFonts w:hint="eastAsia"/>
          </w:rPr>
          <w:delText>束缚</w:delText>
        </w:r>
      </w:del>
      <w:r w:rsidR="00A60813">
        <w:rPr>
          <w:rFonts w:hint="eastAsia"/>
        </w:rPr>
        <w:t>，</w:t>
      </w:r>
      <w:ins w:id="665" w:author="蔡长春" w:date="2017-05-10T10:31:00Z">
        <w:r w:rsidR="004C3AA1">
          <w:rPr>
            <w:rFonts w:hint="eastAsia"/>
          </w:rPr>
          <w:t>在标准化报告</w:t>
        </w:r>
      </w:ins>
      <w:ins w:id="666" w:author="蔡长春" w:date="2017-05-10T10:32:00Z">
        <w:r w:rsidR="004C3AA1">
          <w:rPr>
            <w:rFonts w:hint="eastAsia"/>
          </w:rPr>
          <w:t>方面</w:t>
        </w:r>
      </w:ins>
      <w:r w:rsidRPr="00A647BF">
        <w:rPr>
          <w:rFonts w:hint="eastAsia"/>
        </w:rPr>
        <w:t>使它们更</w:t>
      </w:r>
      <w:proofErr w:type="gramStart"/>
      <w:r w:rsidRPr="00A647BF">
        <w:rPr>
          <w:rFonts w:hint="eastAsia"/>
        </w:rPr>
        <w:t>像共同</w:t>
      </w:r>
      <w:proofErr w:type="gramEnd"/>
      <w:r w:rsidRPr="00A647BF">
        <w:rPr>
          <w:rFonts w:hint="eastAsia"/>
        </w:rPr>
        <w:t>基金</w:t>
      </w:r>
      <w:ins w:id="667" w:author="蔡长春" w:date="2017-05-10T10:32:00Z">
        <w:r w:rsidR="004C3AA1" w:rsidDel="004C3AA1">
          <w:rPr>
            <w:rFonts w:hint="eastAsia"/>
          </w:rPr>
          <w:t xml:space="preserve"> </w:t>
        </w:r>
      </w:ins>
      <w:del w:id="668" w:author="蔡长春" w:date="2017-05-10T10:32:00Z">
        <w:r w:rsidR="001A179B" w:rsidDel="004C3AA1">
          <w:rPr>
            <w:rFonts w:hint="eastAsia"/>
          </w:rPr>
          <w:delText>，有了</w:delText>
        </w:r>
        <w:r w:rsidRPr="00A647BF" w:rsidDel="004C3AA1">
          <w:rPr>
            <w:rFonts w:hint="eastAsia"/>
          </w:rPr>
          <w:delText>标准化的报告</w:delText>
        </w:r>
      </w:del>
      <w:r w:rsidRPr="00A647BF">
        <w:rPr>
          <w:rFonts w:hint="eastAsia"/>
        </w:rPr>
        <w:t>(</w:t>
      </w:r>
      <w:del w:id="669" w:author="蔡长春" w:date="2017-05-10T10:32:00Z">
        <w:r w:rsidR="001A179B" w:rsidDel="004C3AA1">
          <w:rPr>
            <w:rFonts w:hint="eastAsia"/>
          </w:rPr>
          <w:delText>比如</w:delText>
        </w:r>
      </w:del>
      <w:ins w:id="670" w:author="蔡长春" w:date="2017-05-10T10:32:00Z">
        <w:r w:rsidR="004C3AA1">
          <w:rPr>
            <w:rFonts w:hint="eastAsia"/>
          </w:rPr>
          <w:t>也就是</w:t>
        </w:r>
      </w:ins>
      <w:ins w:id="671" w:author="蔡长春" w:date="2017-05-10T10:33:00Z">
        <w:r w:rsidR="004C3AA1">
          <w:rPr>
            <w:rFonts w:hint="eastAsia"/>
          </w:rPr>
          <w:t>说，</w:t>
        </w:r>
      </w:ins>
      <w:r w:rsidR="001A179B">
        <w:rPr>
          <w:rFonts w:hint="eastAsia"/>
        </w:rPr>
        <w:t>基金</w:t>
      </w:r>
      <w:r w:rsidRPr="00A647BF">
        <w:rPr>
          <w:rFonts w:hint="eastAsia"/>
        </w:rPr>
        <w:t>经理</w:t>
      </w:r>
      <w:r w:rsidR="001A179B">
        <w:rPr>
          <w:rFonts w:hint="eastAsia"/>
        </w:rPr>
        <w:t>必须是</w:t>
      </w:r>
      <w:r w:rsidRPr="00A647BF">
        <w:rPr>
          <w:rFonts w:hint="eastAsia"/>
        </w:rPr>
        <w:t>注册投资顾问</w:t>
      </w:r>
      <w:r w:rsidRPr="00A647BF">
        <w:rPr>
          <w:rFonts w:hint="eastAsia"/>
        </w:rPr>
        <w:t>)</w:t>
      </w:r>
      <w:r w:rsidR="00A60813">
        <w:rPr>
          <w:rFonts w:hint="eastAsia"/>
        </w:rPr>
        <w:t>，</w:t>
      </w:r>
      <w:r w:rsidRPr="00A647BF">
        <w:rPr>
          <w:rFonts w:hint="eastAsia"/>
        </w:rPr>
        <w:t>这也是一件好事。</w:t>
      </w:r>
      <w:ins w:id="672" w:author="蔡长春" w:date="2017-05-10T10:34:00Z">
        <w:r w:rsidR="004C3AA1">
          <w:rPr>
            <w:rFonts w:hint="eastAsia"/>
          </w:rPr>
          <w:t>我们的</w:t>
        </w:r>
      </w:ins>
      <w:del w:id="673" w:author="蔡长春" w:date="2017-05-10T10:34:00Z">
        <w:r w:rsidRPr="00A647BF" w:rsidDel="004C3AA1">
          <w:rPr>
            <w:rFonts w:hint="eastAsia"/>
          </w:rPr>
          <w:delText>规定的</w:delText>
        </w:r>
      </w:del>
      <w:r w:rsidRPr="00A647BF">
        <w:rPr>
          <w:rFonts w:hint="eastAsia"/>
        </w:rPr>
        <w:t>问题是</w:t>
      </w:r>
      <w:ins w:id="674" w:author="蔡长春" w:date="2017-05-10T10:35:00Z">
        <w:r w:rsidR="004C3AA1">
          <w:rPr>
            <w:rFonts w:hint="eastAsia"/>
          </w:rPr>
          <w:t>，为使监管</w:t>
        </w:r>
      </w:ins>
      <w:r w:rsidRPr="00A647BF">
        <w:rPr>
          <w:rFonts w:hint="eastAsia"/>
        </w:rPr>
        <w:t>有意义</w:t>
      </w:r>
      <w:ins w:id="675" w:author="蔡长春" w:date="2017-05-10T10:35:00Z">
        <w:r w:rsidR="004C3AA1">
          <w:rPr>
            <w:rFonts w:hint="eastAsia"/>
          </w:rPr>
          <w:t>并</w:t>
        </w:r>
      </w:ins>
      <w:del w:id="676" w:author="蔡长春" w:date="2017-05-10T10:35:00Z">
        <w:r w:rsidRPr="00A647BF" w:rsidDel="004C3AA1">
          <w:rPr>
            <w:rFonts w:hint="eastAsia"/>
          </w:rPr>
          <w:delText>的</w:delText>
        </w:r>
        <w:r w:rsidR="00A60813" w:rsidDel="004C3AA1">
          <w:rPr>
            <w:rFonts w:hint="eastAsia"/>
          </w:rPr>
          <w:delText>，</w:delText>
        </w:r>
        <w:r w:rsidR="001A179B" w:rsidDel="004C3AA1">
          <w:rPr>
            <w:rFonts w:hint="eastAsia"/>
          </w:rPr>
          <w:delText>是</w:delText>
        </w:r>
      </w:del>
      <w:ins w:id="677" w:author="蔡长春" w:date="2017-05-10T10:35:00Z">
        <w:r w:rsidR="004C3AA1">
          <w:rPr>
            <w:rFonts w:hint="eastAsia"/>
          </w:rPr>
          <w:t>起到</w:t>
        </w:r>
      </w:ins>
      <w:r w:rsidRPr="00A647BF">
        <w:rPr>
          <w:rFonts w:hint="eastAsia"/>
        </w:rPr>
        <w:t>保护投资者</w:t>
      </w:r>
      <w:r w:rsidR="001A179B">
        <w:rPr>
          <w:rFonts w:hint="eastAsia"/>
        </w:rPr>
        <w:t>的</w:t>
      </w:r>
      <w:ins w:id="678" w:author="蔡长春" w:date="2017-05-10T10:35:00Z">
        <w:r w:rsidR="004C3AA1">
          <w:rPr>
            <w:rFonts w:hint="eastAsia"/>
          </w:rPr>
          <w:t>作用</w:t>
        </w:r>
      </w:ins>
      <w:r w:rsidR="00A60813">
        <w:rPr>
          <w:rFonts w:hint="eastAsia"/>
        </w:rPr>
        <w:t>，</w:t>
      </w:r>
      <w:r w:rsidRPr="00A647BF">
        <w:rPr>
          <w:rFonts w:hint="eastAsia"/>
        </w:rPr>
        <w:t>他们</w:t>
      </w:r>
      <w:r w:rsidR="001A179B">
        <w:rPr>
          <w:rFonts w:hint="eastAsia"/>
        </w:rPr>
        <w:t>就</w:t>
      </w:r>
      <w:r w:rsidRPr="00A647BF">
        <w:rPr>
          <w:rFonts w:hint="eastAsia"/>
        </w:rPr>
        <w:t>必须</w:t>
      </w:r>
      <w:ins w:id="679" w:author="蔡长春" w:date="2017-05-10T10:35:00Z">
        <w:r w:rsidR="00D43F57">
          <w:rPr>
            <w:rFonts w:hint="eastAsia"/>
          </w:rPr>
          <w:t>严格</w:t>
        </w:r>
      </w:ins>
      <w:r w:rsidRPr="00A647BF">
        <w:rPr>
          <w:rFonts w:hint="eastAsia"/>
        </w:rPr>
        <w:t>执行。监管机构</w:t>
      </w:r>
      <w:ins w:id="680" w:author="蔡长春" w:date="2017-05-10T10:36:00Z">
        <w:r w:rsidR="00D43F57">
          <w:rPr>
            <w:rFonts w:hint="eastAsia"/>
          </w:rPr>
          <w:t>在</w:t>
        </w:r>
      </w:ins>
      <w:del w:id="681" w:author="蔡长春" w:date="2017-05-10T10:38:00Z">
        <w:r w:rsidR="0023002B" w:rsidDel="00D43F57">
          <w:rPr>
            <w:rFonts w:hint="eastAsia"/>
          </w:rPr>
          <w:delText>当</w:delText>
        </w:r>
      </w:del>
      <w:del w:id="682" w:author="蔡长春" w:date="2017-05-10T10:41:00Z">
        <w:r w:rsidR="0023002B" w:rsidDel="00D43F57">
          <w:rPr>
            <w:rFonts w:hint="eastAsia"/>
          </w:rPr>
          <w:delText>在</w:delText>
        </w:r>
      </w:del>
      <w:r w:rsidR="0023002B">
        <w:rPr>
          <w:rFonts w:hint="eastAsia"/>
        </w:rPr>
        <w:t>监</w:t>
      </w:r>
      <w:ins w:id="683" w:author="蔡长春" w:date="2017-05-10T10:38:00Z">
        <w:r w:rsidR="00D43F57">
          <w:rPr>
            <w:rFonts w:hint="eastAsia"/>
          </w:rPr>
          <w:t>控</w:t>
        </w:r>
      </w:ins>
      <w:del w:id="684" w:author="蔡长春" w:date="2017-05-10T10:38:00Z">
        <w:r w:rsidR="0023002B" w:rsidDel="00D43F57">
          <w:rPr>
            <w:rFonts w:hint="eastAsia"/>
          </w:rPr>
          <w:delText>测</w:delText>
        </w:r>
      </w:del>
      <w:r w:rsidR="0023002B">
        <w:rPr>
          <w:rFonts w:hint="eastAsia"/>
        </w:rPr>
        <w:t>、调查、处理</w:t>
      </w:r>
      <w:ins w:id="685" w:author="蔡长春" w:date="2017-05-10T10:41:00Z">
        <w:r w:rsidR="00D43F57">
          <w:rPr>
            <w:rFonts w:hint="eastAsia"/>
          </w:rPr>
          <w:t>这起有史以来</w:t>
        </w:r>
      </w:ins>
      <w:r w:rsidR="0023002B" w:rsidRPr="00A647BF">
        <w:rPr>
          <w:rFonts w:hint="eastAsia"/>
        </w:rPr>
        <w:t>最大的欺诈行为</w:t>
      </w:r>
      <w:del w:id="686" w:author="蔡长春" w:date="2017-05-10T10:42:00Z">
        <w:r w:rsidR="0023002B" w:rsidRPr="00A647BF" w:rsidDel="00D43F57">
          <w:rPr>
            <w:rFonts w:hint="eastAsia"/>
          </w:rPr>
          <w:delText>之一</w:delText>
        </w:r>
      </w:del>
      <w:r w:rsidR="0023002B">
        <w:rPr>
          <w:rFonts w:hint="eastAsia"/>
        </w:rPr>
        <w:t>时</w:t>
      </w:r>
      <w:r w:rsidRPr="00A647BF">
        <w:rPr>
          <w:rFonts w:hint="eastAsia"/>
        </w:rPr>
        <w:t>似乎完全</w:t>
      </w:r>
      <w:ins w:id="687" w:author="蔡长春" w:date="2017-05-10T10:44:00Z">
        <w:r w:rsidR="00D43F57">
          <w:rPr>
            <w:rFonts w:hint="eastAsia"/>
          </w:rPr>
          <w:t>失职了</w:t>
        </w:r>
      </w:ins>
      <w:del w:id="688" w:author="蔡长春" w:date="2017-05-10T10:44:00Z">
        <w:r w:rsidR="001A179B" w:rsidDel="00D43F57">
          <w:rPr>
            <w:rFonts w:hint="eastAsia"/>
          </w:rPr>
          <w:delText>推掉了这个“皮球”</w:delText>
        </w:r>
      </w:del>
      <w:r w:rsidRPr="00A647BF">
        <w:rPr>
          <w:rFonts w:hint="eastAsia"/>
        </w:rPr>
        <w:t>。像许多其他人一样</w:t>
      </w:r>
      <w:r w:rsidR="00A60813">
        <w:rPr>
          <w:rFonts w:hint="eastAsia"/>
        </w:rPr>
        <w:t>，</w:t>
      </w:r>
      <w:r w:rsidR="0023002B" w:rsidRPr="00A647BF">
        <w:rPr>
          <w:rFonts w:hint="eastAsia"/>
        </w:rPr>
        <w:t>我们</w:t>
      </w:r>
      <w:ins w:id="689" w:author="蔡长春" w:date="2017-05-10T10:45:00Z">
        <w:r w:rsidR="00D43F57">
          <w:rPr>
            <w:rFonts w:hint="eastAsia"/>
          </w:rPr>
          <w:t>也</w:t>
        </w:r>
      </w:ins>
      <w:r w:rsidR="0023002B" w:rsidRPr="00A647BF">
        <w:rPr>
          <w:rFonts w:hint="eastAsia"/>
        </w:rPr>
        <w:t>有一个真正问题</w:t>
      </w:r>
      <w:r w:rsidR="00074DC4">
        <w:rPr>
          <w:rFonts w:hint="eastAsia"/>
        </w:rPr>
        <w:t>，</w:t>
      </w:r>
      <w:r w:rsidR="0023002B">
        <w:rPr>
          <w:rFonts w:hint="eastAsia"/>
        </w:rPr>
        <w:t>那就是当麦道夫和其他欺诈行为到底发生了什么。我们希望监管机构能够</w:t>
      </w:r>
      <w:r w:rsidRPr="00A647BF">
        <w:rPr>
          <w:rFonts w:hint="eastAsia"/>
        </w:rPr>
        <w:t>监管</w:t>
      </w:r>
      <w:r w:rsidR="00A60813">
        <w:rPr>
          <w:rFonts w:hint="eastAsia"/>
        </w:rPr>
        <w:t>，</w:t>
      </w:r>
      <w:r w:rsidRPr="00A647BF">
        <w:rPr>
          <w:rFonts w:hint="eastAsia"/>
        </w:rPr>
        <w:t>我们希望国会</w:t>
      </w:r>
      <w:r w:rsidR="0023002B">
        <w:rPr>
          <w:rFonts w:hint="eastAsia"/>
        </w:rPr>
        <w:t>能够</w:t>
      </w:r>
      <w:r w:rsidRPr="00A647BF">
        <w:rPr>
          <w:rFonts w:hint="eastAsia"/>
        </w:rPr>
        <w:t>确保政府机构正在做他们的工作。如果没有人</w:t>
      </w:r>
      <w:ins w:id="690" w:author="蔡长春" w:date="2017-05-10T10:45:00Z">
        <w:r w:rsidR="00FC4799">
          <w:rPr>
            <w:rFonts w:hint="eastAsia"/>
          </w:rPr>
          <w:t>去</w:t>
        </w:r>
      </w:ins>
      <w:r w:rsidRPr="00A647BF">
        <w:rPr>
          <w:rFonts w:hint="eastAsia"/>
        </w:rPr>
        <w:t>执行</w:t>
      </w:r>
      <w:del w:id="691" w:author="蔡长春" w:date="2017-05-10T10:45:00Z">
        <w:r w:rsidRPr="00A647BF" w:rsidDel="00FC4799">
          <w:rPr>
            <w:rFonts w:hint="eastAsia"/>
          </w:rPr>
          <w:delText>它们</w:delText>
        </w:r>
      </w:del>
      <w:r w:rsidR="0023002B">
        <w:rPr>
          <w:rFonts w:hint="eastAsia"/>
        </w:rPr>
        <w:t>，</w:t>
      </w:r>
      <w:del w:id="692" w:author="蔡长春" w:date="2017-05-10T10:46:00Z">
        <w:r w:rsidR="0023002B" w:rsidDel="00FC4799">
          <w:rPr>
            <w:rFonts w:hint="eastAsia"/>
          </w:rPr>
          <w:delText>规定</w:delText>
        </w:r>
      </w:del>
      <w:ins w:id="693" w:author="蔡长春" w:date="2017-05-10T10:46:00Z">
        <w:r w:rsidR="00FC4799">
          <w:rPr>
            <w:rFonts w:hint="eastAsia"/>
          </w:rPr>
          <w:t>法规也就是一纸空文</w:t>
        </w:r>
      </w:ins>
      <w:del w:id="694" w:author="蔡长春" w:date="2017-05-10T10:46:00Z">
        <w:r w:rsidR="0023002B" w:rsidDel="00FC4799">
          <w:rPr>
            <w:rFonts w:hint="eastAsia"/>
          </w:rPr>
          <w:delText>印在纸上也是没有用的</w:delText>
        </w:r>
      </w:del>
      <w:r w:rsidRPr="00A647BF">
        <w:rPr>
          <w:rFonts w:hint="eastAsia"/>
        </w:rPr>
        <w:t>。我们认为</w:t>
      </w:r>
      <w:r w:rsidR="00A60813">
        <w:rPr>
          <w:rFonts w:hint="eastAsia"/>
        </w:rPr>
        <w:t>，</w:t>
      </w:r>
      <w:del w:id="695" w:author="蔡长春" w:date="2017-05-10T10:47:00Z">
        <w:r w:rsidR="0023002B" w:rsidDel="00FC4799">
          <w:rPr>
            <w:rFonts w:hint="eastAsia"/>
          </w:rPr>
          <w:delText>监管</w:delText>
        </w:r>
      </w:del>
      <w:r w:rsidRPr="00A647BF">
        <w:rPr>
          <w:rFonts w:hint="eastAsia"/>
        </w:rPr>
        <w:t>只是为了装饰门面</w:t>
      </w:r>
      <w:ins w:id="696" w:author="蔡长春" w:date="2017-05-10T10:47:00Z">
        <w:r w:rsidR="00FC4799">
          <w:rPr>
            <w:rFonts w:hint="eastAsia"/>
          </w:rPr>
          <w:t>的监管</w:t>
        </w:r>
      </w:ins>
      <w:del w:id="697" w:author="蔡长春" w:date="2017-05-10T10:47:00Z">
        <w:r w:rsidR="0023002B" w:rsidDel="00FC4799">
          <w:rPr>
            <w:rFonts w:hint="eastAsia"/>
          </w:rPr>
          <w:delText>，这样做</w:delText>
        </w:r>
      </w:del>
      <w:r w:rsidRPr="00A647BF">
        <w:rPr>
          <w:rFonts w:hint="eastAsia"/>
        </w:rPr>
        <w:t>是毫无意义的。</w:t>
      </w:r>
    </w:p>
    <w:p w:rsidR="00A647BF" w:rsidRDefault="00A647BF">
      <w:pPr>
        <w:ind w:firstLine="480"/>
      </w:pPr>
      <w:r w:rsidRPr="00A647BF">
        <w:rPr>
          <w:rFonts w:hint="eastAsia"/>
        </w:rPr>
        <w:t>我们的</w:t>
      </w:r>
      <w:ins w:id="698" w:author="蔡长春" w:date="2017-05-10T10:47:00Z">
        <w:r w:rsidR="00785360">
          <w:rPr>
            <w:rFonts w:hint="eastAsia"/>
          </w:rPr>
          <w:t>目的</w:t>
        </w:r>
      </w:ins>
      <w:del w:id="699" w:author="蔡长春" w:date="2017-05-10T10:47:00Z">
        <w:r w:rsidRPr="00A647BF" w:rsidDel="00785360">
          <w:rPr>
            <w:rFonts w:hint="eastAsia"/>
          </w:rPr>
          <w:delText>目标</w:delText>
        </w:r>
      </w:del>
      <w:proofErr w:type="gramStart"/>
      <w:r w:rsidRPr="00A647BF">
        <w:rPr>
          <w:rFonts w:hint="eastAsia"/>
        </w:rPr>
        <w:t>不是呼吁</w:t>
      </w:r>
      <w:proofErr w:type="gramEnd"/>
      <w:ins w:id="700" w:author="蔡长春" w:date="2017-05-10T10:47:00Z">
        <w:r w:rsidR="00785360">
          <w:rPr>
            <w:rFonts w:hint="eastAsia"/>
          </w:rPr>
          <w:t>更</w:t>
        </w:r>
      </w:ins>
      <w:del w:id="701" w:author="蔡长春" w:date="2017-05-10T10:47:00Z">
        <w:r w:rsidRPr="00A647BF" w:rsidDel="00785360">
          <w:rPr>
            <w:rFonts w:hint="eastAsia"/>
          </w:rPr>
          <w:delText>或</w:delText>
        </w:r>
      </w:del>
      <w:r w:rsidRPr="00A647BF">
        <w:rPr>
          <w:rFonts w:hint="eastAsia"/>
        </w:rPr>
        <w:t>多或</w:t>
      </w:r>
      <w:ins w:id="702" w:author="蔡长春" w:date="2017-05-10T10:47:00Z">
        <w:r w:rsidR="00785360">
          <w:rPr>
            <w:rFonts w:hint="eastAsia"/>
          </w:rPr>
          <w:t>更</w:t>
        </w:r>
      </w:ins>
      <w:r w:rsidRPr="00A647BF">
        <w:rPr>
          <w:rFonts w:hint="eastAsia"/>
        </w:rPr>
        <w:t>少</w:t>
      </w:r>
      <w:r w:rsidR="0098564E">
        <w:rPr>
          <w:rFonts w:hint="eastAsia"/>
        </w:rPr>
        <w:t>的</w:t>
      </w:r>
      <w:r w:rsidRPr="00A647BF">
        <w:rPr>
          <w:rFonts w:hint="eastAsia"/>
        </w:rPr>
        <w:t>监管</w:t>
      </w:r>
      <w:r w:rsidR="00074DC4">
        <w:rPr>
          <w:rFonts w:hint="eastAsia"/>
        </w:rPr>
        <w:t>；</w:t>
      </w:r>
      <w:r w:rsidRPr="00A647BF">
        <w:rPr>
          <w:rFonts w:hint="eastAsia"/>
        </w:rPr>
        <w:t>我们希望投资者</w:t>
      </w:r>
      <w:r w:rsidR="0098564E">
        <w:rPr>
          <w:rFonts w:hint="eastAsia"/>
        </w:rPr>
        <w:t>能够</w:t>
      </w:r>
      <w:ins w:id="703" w:author="蔡长春" w:date="2017-05-10T10:48:00Z">
        <w:r w:rsidR="00785360">
          <w:rPr>
            <w:rFonts w:hint="eastAsia"/>
          </w:rPr>
          <w:t>依据全面的信息</w:t>
        </w:r>
      </w:ins>
      <w:r w:rsidRPr="00A647BF">
        <w:rPr>
          <w:rFonts w:hint="eastAsia"/>
        </w:rPr>
        <w:t>自己做</w:t>
      </w:r>
      <w:ins w:id="704" w:author="蔡长春" w:date="2017-05-10T10:48:00Z">
        <w:r w:rsidR="00785360">
          <w:rPr>
            <w:rFonts w:hint="eastAsia"/>
          </w:rPr>
          <w:t>出投资</w:t>
        </w:r>
      </w:ins>
      <w:del w:id="705" w:author="蔡长春" w:date="2017-05-10T10:48:00Z">
        <w:r w:rsidRPr="00A647BF" w:rsidDel="00785360">
          <w:rPr>
            <w:rFonts w:hint="eastAsia"/>
          </w:rPr>
          <w:delText>决定好信息</w:delText>
        </w:r>
      </w:del>
      <w:r w:rsidR="0098564E">
        <w:rPr>
          <w:rFonts w:hint="eastAsia"/>
        </w:rPr>
        <w:t>决策</w:t>
      </w:r>
      <w:r w:rsidRPr="00A647BF">
        <w:rPr>
          <w:rFonts w:hint="eastAsia"/>
        </w:rPr>
        <w:t>。我们的目标是让你明白你需要做</w:t>
      </w:r>
      <w:ins w:id="706" w:author="蔡长春" w:date="2017-05-10T10:49:00Z">
        <w:r w:rsidR="00785360">
          <w:rPr>
            <w:rFonts w:hint="eastAsia"/>
          </w:rPr>
          <w:t>出</w:t>
        </w:r>
      </w:ins>
      <w:ins w:id="707" w:author="蔡长春" w:date="2017-05-10T10:51:00Z">
        <w:r w:rsidR="00785360">
          <w:rPr>
            <w:rFonts w:hint="eastAsia"/>
          </w:rPr>
          <w:t>一个</w:t>
        </w:r>
      </w:ins>
      <w:ins w:id="708" w:author="蔡长春" w:date="2017-05-10T10:50:00Z">
        <w:r w:rsidR="00785360">
          <w:rPr>
            <w:rFonts w:hint="eastAsia"/>
          </w:rPr>
          <w:t>明智的决定，一个适合你的决定</w:t>
        </w:r>
      </w:ins>
      <w:del w:id="709" w:author="蔡长春" w:date="2017-05-10T10:49:00Z">
        <w:r w:rsidRPr="00A647BF" w:rsidDel="00785360">
          <w:rPr>
            <w:rFonts w:hint="eastAsia"/>
          </w:rPr>
          <w:delText>一个</w:delText>
        </w:r>
      </w:del>
      <w:del w:id="710" w:author="蔡长春" w:date="2017-05-10T10:50:00Z">
        <w:r w:rsidRPr="00A647BF" w:rsidDel="00785360">
          <w:rPr>
            <w:rFonts w:hint="eastAsia"/>
          </w:rPr>
          <w:delText>受过教育的决定</w:delText>
        </w:r>
        <w:r w:rsidR="00A60813" w:rsidDel="00785360">
          <w:rPr>
            <w:rFonts w:hint="eastAsia"/>
          </w:rPr>
          <w:delText>，</w:delText>
        </w:r>
        <w:r w:rsidRPr="00A647BF" w:rsidDel="00785360">
          <w:rPr>
            <w:rFonts w:hint="eastAsia"/>
          </w:rPr>
          <w:delText>这一决定</w:delText>
        </w:r>
        <w:r w:rsidR="0098564E" w:rsidDel="00785360">
          <w:rPr>
            <w:rFonts w:hint="eastAsia"/>
          </w:rPr>
          <w:delText>对你而言</w:delText>
        </w:r>
        <w:r w:rsidRPr="00A647BF" w:rsidDel="00785360">
          <w:rPr>
            <w:rFonts w:hint="eastAsia"/>
          </w:rPr>
          <w:delText>是正确的</w:delText>
        </w:r>
      </w:del>
      <w:r w:rsidRPr="00A647BF">
        <w:rPr>
          <w:rFonts w:hint="eastAsia"/>
        </w:rPr>
        <w:t>。如果你做出一个好的决定</w:t>
      </w:r>
      <w:r w:rsidR="0098564E">
        <w:rPr>
          <w:rFonts w:hint="eastAsia"/>
        </w:rPr>
        <w:t>并</w:t>
      </w:r>
      <w:r w:rsidRPr="00A647BF">
        <w:rPr>
          <w:rFonts w:hint="eastAsia"/>
        </w:rPr>
        <w:t>持续监控</w:t>
      </w:r>
      <w:r w:rsidR="00A60813">
        <w:rPr>
          <w:rFonts w:hint="eastAsia"/>
        </w:rPr>
        <w:t>，</w:t>
      </w:r>
      <w:r w:rsidR="0098564E">
        <w:rPr>
          <w:rFonts w:hint="eastAsia"/>
        </w:rPr>
        <w:t>你很有</w:t>
      </w:r>
      <w:r w:rsidRPr="00A647BF">
        <w:rPr>
          <w:rFonts w:hint="eastAsia"/>
        </w:rPr>
        <w:t>可能</w:t>
      </w:r>
      <w:ins w:id="711" w:author="蔡长春" w:date="2017-05-10T10:51:00Z">
        <w:r w:rsidR="00785360">
          <w:rPr>
            <w:rFonts w:hint="eastAsia"/>
          </w:rPr>
          <w:t>会</w:t>
        </w:r>
      </w:ins>
      <w:r w:rsidRPr="00A647BF">
        <w:rPr>
          <w:rFonts w:hint="eastAsia"/>
        </w:rPr>
        <w:t>实现你的投资组合</w:t>
      </w:r>
      <w:r w:rsidR="0098564E">
        <w:rPr>
          <w:rFonts w:hint="eastAsia"/>
        </w:rPr>
        <w:t>目标</w:t>
      </w:r>
      <w:r w:rsidRPr="00A647BF">
        <w:rPr>
          <w:rFonts w:hint="eastAsia"/>
        </w:rPr>
        <w:t>。</w:t>
      </w:r>
      <w:del w:id="712" w:author="蔡长春" w:date="2017-05-10T10:51:00Z">
        <w:r w:rsidR="0098564E" w:rsidDel="00785360">
          <w:rPr>
            <w:rFonts w:hint="eastAsia"/>
          </w:rPr>
          <w:delText>这</w:delText>
        </w:r>
      </w:del>
      <w:r w:rsidRPr="00A647BF">
        <w:rPr>
          <w:rFonts w:hint="eastAsia"/>
        </w:rPr>
        <w:t>可能会有损失</w:t>
      </w:r>
      <w:r w:rsidR="0098564E">
        <w:rPr>
          <w:rFonts w:hint="eastAsia"/>
        </w:rPr>
        <w:t>；</w:t>
      </w:r>
      <w:ins w:id="713" w:author="蔡长春" w:date="2017-05-10T10:51:00Z">
        <w:r w:rsidR="00785360">
          <w:rPr>
            <w:rFonts w:hint="eastAsia"/>
          </w:rPr>
          <w:t>但没关系</w:t>
        </w:r>
      </w:ins>
      <w:del w:id="714" w:author="蔡长春" w:date="2017-05-10T10:51:00Z">
        <w:r w:rsidR="0098564E" w:rsidDel="00785360">
          <w:rPr>
            <w:rFonts w:hint="eastAsia"/>
          </w:rPr>
          <w:delText>这还好</w:delText>
        </w:r>
      </w:del>
      <w:r w:rsidR="0098564E">
        <w:rPr>
          <w:rFonts w:hint="eastAsia"/>
        </w:rPr>
        <w:t>，</w:t>
      </w:r>
      <w:ins w:id="715" w:author="蔡长春" w:date="2017-05-10T10:51:00Z">
        <w:r w:rsidR="00785360">
          <w:rPr>
            <w:rFonts w:hint="eastAsia"/>
          </w:rPr>
          <w:t>这</w:t>
        </w:r>
      </w:ins>
      <w:r w:rsidR="0098564E">
        <w:rPr>
          <w:rFonts w:hint="eastAsia"/>
        </w:rPr>
        <w:t>是</w:t>
      </w:r>
      <w:r w:rsidRPr="00A647BF">
        <w:rPr>
          <w:rFonts w:hint="eastAsia"/>
        </w:rPr>
        <w:t>可以预料</w:t>
      </w:r>
      <w:del w:id="716" w:author="蔡长春" w:date="2017-05-10T10:52:00Z">
        <w:r w:rsidRPr="00A647BF" w:rsidDel="00785360">
          <w:rPr>
            <w:rFonts w:hint="eastAsia"/>
          </w:rPr>
          <w:delText>到</w:delText>
        </w:r>
      </w:del>
      <w:r w:rsidRPr="00A647BF">
        <w:rPr>
          <w:rFonts w:hint="eastAsia"/>
        </w:rPr>
        <w:t>的。然而</w:t>
      </w:r>
      <w:r w:rsidR="00A60813">
        <w:rPr>
          <w:rFonts w:hint="eastAsia"/>
        </w:rPr>
        <w:t>，</w:t>
      </w:r>
      <w:r w:rsidR="0098564E" w:rsidRPr="00A647BF">
        <w:rPr>
          <w:rFonts w:hint="eastAsia"/>
        </w:rPr>
        <w:t>如果你不做这</w:t>
      </w:r>
      <w:ins w:id="717" w:author="蔡长春" w:date="2017-05-10T10:52:00Z">
        <w:r w:rsidR="00785360">
          <w:rPr>
            <w:rFonts w:hint="eastAsia"/>
          </w:rPr>
          <w:t>项</w:t>
        </w:r>
      </w:ins>
      <w:del w:id="718" w:author="蔡长春" w:date="2017-05-10T10:52:00Z">
        <w:r w:rsidR="0098564E" w:rsidRPr="00A647BF" w:rsidDel="00785360">
          <w:rPr>
            <w:rFonts w:hint="eastAsia"/>
          </w:rPr>
          <w:delText>个</w:delText>
        </w:r>
      </w:del>
      <w:r w:rsidR="0098564E" w:rsidRPr="00A647BF">
        <w:rPr>
          <w:rFonts w:hint="eastAsia"/>
        </w:rPr>
        <w:t>工作</w:t>
      </w:r>
      <w:r w:rsidR="0098564E">
        <w:rPr>
          <w:rFonts w:hint="eastAsia"/>
        </w:rPr>
        <w:t>，那么</w:t>
      </w:r>
      <w:r w:rsidRPr="00A647BF">
        <w:rPr>
          <w:rFonts w:hint="eastAsia"/>
        </w:rPr>
        <w:t>你</w:t>
      </w:r>
      <w:ins w:id="719" w:author="蔡长春" w:date="2017-05-10T10:52:00Z">
        <w:r w:rsidR="00785360">
          <w:rPr>
            <w:rFonts w:hint="eastAsia"/>
          </w:rPr>
          <w:t>不能怪任何人</w:t>
        </w:r>
      </w:ins>
      <w:r w:rsidR="0098564E">
        <w:rPr>
          <w:rFonts w:hint="eastAsia"/>
        </w:rPr>
        <w:t>除了你自己</w:t>
      </w:r>
      <w:del w:id="720" w:author="蔡长春" w:date="2017-05-10T10:52:00Z">
        <w:r w:rsidR="0098564E" w:rsidDel="00785360">
          <w:rPr>
            <w:rFonts w:hint="eastAsia"/>
          </w:rPr>
          <w:delText>，再</w:delText>
        </w:r>
        <w:r w:rsidRPr="00A647BF" w:rsidDel="00785360">
          <w:rPr>
            <w:rFonts w:hint="eastAsia"/>
          </w:rPr>
          <w:delText>没有人</w:delText>
        </w:r>
        <w:r w:rsidR="0098564E" w:rsidDel="00785360">
          <w:rPr>
            <w:rFonts w:hint="eastAsia"/>
          </w:rPr>
          <w:delText>可以</w:delText>
        </w:r>
        <w:r w:rsidRPr="00A647BF" w:rsidDel="00785360">
          <w:rPr>
            <w:rFonts w:hint="eastAsia"/>
          </w:rPr>
          <w:delText>责怪</w:delText>
        </w:r>
      </w:del>
      <w:r w:rsidR="00074DC4">
        <w:rPr>
          <w:rFonts w:hint="eastAsia"/>
        </w:rPr>
        <w:t>。所以</w:t>
      </w:r>
      <w:ins w:id="721" w:author="蔡长春" w:date="2017-05-10T10:53:00Z">
        <w:r w:rsidR="00785360">
          <w:rPr>
            <w:rFonts w:hint="eastAsia"/>
          </w:rPr>
          <w:t>必须去</w:t>
        </w:r>
      </w:ins>
      <w:r w:rsidR="00074DC4">
        <w:rPr>
          <w:rFonts w:hint="eastAsia"/>
        </w:rPr>
        <w:t>做这项工作。</w:t>
      </w:r>
      <w:del w:id="722" w:author="蔡长春" w:date="2017-05-10T10:53:00Z">
        <w:r w:rsidR="0098564E" w:rsidDel="00785360">
          <w:rPr>
            <w:rFonts w:hint="eastAsia"/>
          </w:rPr>
          <w:delText>检查</w:delText>
        </w:r>
      </w:del>
      <w:r w:rsidR="0098564E">
        <w:rPr>
          <w:rFonts w:hint="eastAsia"/>
        </w:rPr>
        <w:t>与审计</w:t>
      </w:r>
      <w:ins w:id="723" w:author="蔡长春" w:date="2017-05-10T10:53:00Z">
        <w:r w:rsidR="00785360">
          <w:rPr>
            <w:rFonts w:hint="eastAsia"/>
          </w:rPr>
          <w:t>员一起进行检查</w:t>
        </w:r>
      </w:ins>
      <w:ins w:id="724" w:author="蔡长春" w:date="2017-05-10T10:54:00Z">
        <w:r w:rsidR="00785360">
          <w:rPr>
            <w:rFonts w:hint="eastAsia"/>
          </w:rPr>
          <w:t>。</w:t>
        </w:r>
      </w:ins>
      <w:del w:id="725" w:author="蔡长春" w:date="2017-05-10T10:54:00Z">
        <w:r w:rsidR="0098564E" w:rsidDel="00785360">
          <w:rPr>
            <w:rFonts w:hint="eastAsia"/>
          </w:rPr>
          <w:delText>，</w:delText>
        </w:r>
      </w:del>
      <w:r w:rsidR="0098564E">
        <w:rPr>
          <w:rFonts w:hint="eastAsia"/>
        </w:rPr>
        <w:t>为</w:t>
      </w:r>
      <w:del w:id="726" w:author="蔡长春" w:date="2017-05-10T10:54:00Z">
        <w:r w:rsidRPr="00A647BF" w:rsidDel="00785360">
          <w:rPr>
            <w:rFonts w:hint="eastAsia"/>
          </w:rPr>
          <w:delText>一个</w:delText>
        </w:r>
      </w:del>
      <w:r w:rsidRPr="00A647BF">
        <w:rPr>
          <w:rFonts w:hint="eastAsia"/>
        </w:rPr>
        <w:t>背景报告</w:t>
      </w:r>
      <w:r w:rsidR="0098564E">
        <w:rPr>
          <w:rFonts w:hint="eastAsia"/>
        </w:rPr>
        <w:t>支付</w:t>
      </w:r>
      <w:ins w:id="727" w:author="蔡长春" w:date="2017-05-10T10:54:00Z">
        <w:r w:rsidR="00785360">
          <w:rPr>
            <w:rFonts w:hint="eastAsia"/>
          </w:rPr>
          <w:t>费用</w:t>
        </w:r>
      </w:ins>
      <w:del w:id="728" w:author="蔡长春" w:date="2017-05-10T10:54:00Z">
        <w:r w:rsidR="0098564E" w:rsidDel="00785360">
          <w:rPr>
            <w:rFonts w:hint="eastAsia"/>
          </w:rPr>
          <w:delText>金钱</w:delText>
        </w:r>
      </w:del>
      <w:r w:rsidRPr="00A647BF">
        <w:rPr>
          <w:rFonts w:hint="eastAsia"/>
        </w:rPr>
        <w:t>。了解对冲基金或</w:t>
      </w:r>
      <w:r w:rsidR="002567E5">
        <w:rPr>
          <w:rFonts w:hint="eastAsia"/>
        </w:rPr>
        <w:t>FOF</w:t>
      </w:r>
      <w:r w:rsidR="0098564E">
        <w:rPr>
          <w:rFonts w:hint="eastAsia"/>
        </w:rPr>
        <w:t>是</w:t>
      </w:r>
      <w:bookmarkStart w:id="729" w:name="_GoBack"/>
      <w:bookmarkEnd w:id="729"/>
      <w:r w:rsidR="0098564E">
        <w:rPr>
          <w:rFonts w:hint="eastAsia"/>
        </w:rPr>
        <w:t>否适合</w:t>
      </w:r>
      <w:r w:rsidRPr="00A647BF">
        <w:rPr>
          <w:rFonts w:hint="eastAsia"/>
        </w:rPr>
        <w:t>你的投资组合。</w:t>
      </w:r>
      <w:ins w:id="730" w:author="蔡长春" w:date="2017-05-10T10:57:00Z">
        <w:r w:rsidR="008D4F1D">
          <w:rPr>
            <w:rFonts w:hint="eastAsia"/>
          </w:rPr>
          <w:t>多提</w:t>
        </w:r>
      </w:ins>
      <w:del w:id="731" w:author="蔡长春" w:date="2017-05-10T10:57:00Z">
        <w:r w:rsidRPr="00A647BF" w:rsidDel="008D4F1D">
          <w:rPr>
            <w:rFonts w:hint="eastAsia"/>
          </w:rPr>
          <w:delText>问</w:delText>
        </w:r>
      </w:del>
      <w:r w:rsidRPr="00A647BF">
        <w:rPr>
          <w:rFonts w:hint="eastAsia"/>
        </w:rPr>
        <w:t>问题。这是你的钱</w:t>
      </w:r>
      <w:r w:rsidR="00A60813">
        <w:rPr>
          <w:rFonts w:hint="eastAsia"/>
        </w:rPr>
        <w:t>，</w:t>
      </w:r>
      <w:r w:rsidRPr="00A647BF">
        <w:rPr>
          <w:rFonts w:hint="eastAsia"/>
        </w:rPr>
        <w:t>你需要</w:t>
      </w:r>
      <w:ins w:id="732" w:author="蔡长春" w:date="2017-05-10T10:57:00Z">
        <w:r w:rsidR="008D4F1D">
          <w:rPr>
            <w:rFonts w:hint="eastAsia"/>
          </w:rPr>
          <w:t>关注</w:t>
        </w:r>
      </w:ins>
      <w:del w:id="733" w:author="蔡长春" w:date="2017-05-10T10:57:00Z">
        <w:r w:rsidRPr="00A647BF" w:rsidDel="008D4F1D">
          <w:rPr>
            <w:rFonts w:hint="eastAsia"/>
          </w:rPr>
          <w:delText>注意</w:delText>
        </w:r>
      </w:del>
      <w:r w:rsidRPr="00A647BF">
        <w:rPr>
          <w:rFonts w:hint="eastAsia"/>
        </w:rPr>
        <w:t>它是如何被管理的。</w:t>
      </w:r>
    </w:p>
    <w:p w:rsidR="00A647BF" w:rsidRPr="00970684" w:rsidRDefault="00A647BF">
      <w:pPr>
        <w:ind w:firstLine="480"/>
      </w:pPr>
    </w:p>
    <w:sectPr w:rsidR="00A647BF" w:rsidRPr="00970684" w:rsidSect="00B26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EF" w:rsidRDefault="005F53EF" w:rsidP="00A35FA8">
      <w:pPr>
        <w:ind w:firstLine="480"/>
      </w:pPr>
      <w:r>
        <w:separator/>
      </w:r>
    </w:p>
  </w:endnote>
  <w:endnote w:type="continuationSeparator" w:id="0">
    <w:p w:rsidR="005F53EF" w:rsidRDefault="005F53EF" w:rsidP="00A35F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EF" w:rsidRDefault="005F53EF" w:rsidP="00A35FA8">
      <w:pPr>
        <w:ind w:firstLine="480"/>
      </w:pPr>
      <w:r>
        <w:separator/>
      </w:r>
    </w:p>
  </w:footnote>
  <w:footnote w:type="continuationSeparator" w:id="0">
    <w:p w:rsidR="005F53EF" w:rsidRDefault="005F53EF" w:rsidP="00A35F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5B4"/>
    <w:rsid w:val="00004D9A"/>
    <w:rsid w:val="00032814"/>
    <w:rsid w:val="000439BB"/>
    <w:rsid w:val="00074DC4"/>
    <w:rsid w:val="000E5C8E"/>
    <w:rsid w:val="001508DE"/>
    <w:rsid w:val="00152C8B"/>
    <w:rsid w:val="00190F53"/>
    <w:rsid w:val="001A179B"/>
    <w:rsid w:val="001A5272"/>
    <w:rsid w:val="001A71A2"/>
    <w:rsid w:val="001D505B"/>
    <w:rsid w:val="001E297B"/>
    <w:rsid w:val="001F1DCF"/>
    <w:rsid w:val="002013D4"/>
    <w:rsid w:val="00225809"/>
    <w:rsid w:val="0023002B"/>
    <w:rsid w:val="00247576"/>
    <w:rsid w:val="002567E5"/>
    <w:rsid w:val="00261E76"/>
    <w:rsid w:val="0029422A"/>
    <w:rsid w:val="002957A6"/>
    <w:rsid w:val="002A0F12"/>
    <w:rsid w:val="002F01E1"/>
    <w:rsid w:val="00333C80"/>
    <w:rsid w:val="003609DA"/>
    <w:rsid w:val="003B19FB"/>
    <w:rsid w:val="003D1EED"/>
    <w:rsid w:val="003E3802"/>
    <w:rsid w:val="003F0DAB"/>
    <w:rsid w:val="00407CCA"/>
    <w:rsid w:val="0042256D"/>
    <w:rsid w:val="00424D6F"/>
    <w:rsid w:val="00471371"/>
    <w:rsid w:val="0047408D"/>
    <w:rsid w:val="00476A06"/>
    <w:rsid w:val="004921C0"/>
    <w:rsid w:val="004B45A0"/>
    <w:rsid w:val="004C3AA1"/>
    <w:rsid w:val="004E3D43"/>
    <w:rsid w:val="00515645"/>
    <w:rsid w:val="0055401C"/>
    <w:rsid w:val="00566D52"/>
    <w:rsid w:val="00584F32"/>
    <w:rsid w:val="0058757D"/>
    <w:rsid w:val="005A6667"/>
    <w:rsid w:val="005F3030"/>
    <w:rsid w:val="005F53EF"/>
    <w:rsid w:val="005F71D9"/>
    <w:rsid w:val="00602F05"/>
    <w:rsid w:val="00610415"/>
    <w:rsid w:val="0062372F"/>
    <w:rsid w:val="006270D0"/>
    <w:rsid w:val="0064184E"/>
    <w:rsid w:val="00641F7E"/>
    <w:rsid w:val="00655BE0"/>
    <w:rsid w:val="006738CE"/>
    <w:rsid w:val="00681AF5"/>
    <w:rsid w:val="006E0320"/>
    <w:rsid w:val="007017A4"/>
    <w:rsid w:val="00702254"/>
    <w:rsid w:val="00707BCA"/>
    <w:rsid w:val="00730178"/>
    <w:rsid w:val="00785360"/>
    <w:rsid w:val="00807135"/>
    <w:rsid w:val="0082678A"/>
    <w:rsid w:val="008522C0"/>
    <w:rsid w:val="00876383"/>
    <w:rsid w:val="008B6014"/>
    <w:rsid w:val="008B6D00"/>
    <w:rsid w:val="008C2857"/>
    <w:rsid w:val="008D4F1D"/>
    <w:rsid w:val="008F6112"/>
    <w:rsid w:val="00970684"/>
    <w:rsid w:val="0098564E"/>
    <w:rsid w:val="009C2109"/>
    <w:rsid w:val="009C2379"/>
    <w:rsid w:val="00A06840"/>
    <w:rsid w:val="00A12FF0"/>
    <w:rsid w:val="00A17E67"/>
    <w:rsid w:val="00A35FA8"/>
    <w:rsid w:val="00A60813"/>
    <w:rsid w:val="00A615B4"/>
    <w:rsid w:val="00A647BF"/>
    <w:rsid w:val="00AB1E35"/>
    <w:rsid w:val="00B0470A"/>
    <w:rsid w:val="00B06909"/>
    <w:rsid w:val="00B2617E"/>
    <w:rsid w:val="00B40B3A"/>
    <w:rsid w:val="00B70C97"/>
    <w:rsid w:val="00C11C54"/>
    <w:rsid w:val="00C2492B"/>
    <w:rsid w:val="00C346EB"/>
    <w:rsid w:val="00C450C8"/>
    <w:rsid w:val="00C67F77"/>
    <w:rsid w:val="00C97BFF"/>
    <w:rsid w:val="00CA0B36"/>
    <w:rsid w:val="00CB6A2A"/>
    <w:rsid w:val="00CD07D1"/>
    <w:rsid w:val="00CE42B3"/>
    <w:rsid w:val="00CE6537"/>
    <w:rsid w:val="00D11A3B"/>
    <w:rsid w:val="00D43F57"/>
    <w:rsid w:val="00D50C24"/>
    <w:rsid w:val="00D6769F"/>
    <w:rsid w:val="00DB217D"/>
    <w:rsid w:val="00DE0635"/>
    <w:rsid w:val="00E235E7"/>
    <w:rsid w:val="00E472FC"/>
    <w:rsid w:val="00E853FB"/>
    <w:rsid w:val="00F10A9F"/>
    <w:rsid w:val="00F27928"/>
    <w:rsid w:val="00F462D3"/>
    <w:rsid w:val="00FA024D"/>
    <w:rsid w:val="00FB1510"/>
    <w:rsid w:val="00FC4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1156602792@qq.com</dc:creator>
  <cp:keywords/>
  <dc:description/>
  <cp:lastModifiedBy>蔡长春</cp:lastModifiedBy>
  <cp:revision>58</cp:revision>
  <dcterms:created xsi:type="dcterms:W3CDTF">2016-10-03T14:58:00Z</dcterms:created>
  <dcterms:modified xsi:type="dcterms:W3CDTF">2017-05-10T02:57:00Z</dcterms:modified>
</cp:coreProperties>
</file>