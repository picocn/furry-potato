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A62B8" w14:textId="471EC012" w:rsidR="00A54C30" w:rsidRPr="00AC197B" w:rsidRDefault="00B03615" w:rsidP="00AC197B">
      <w:pPr>
        <w:spacing w:afterLines="50" w:after="156" w:line="360" w:lineRule="auto"/>
        <w:rPr>
          <w:b/>
          <w:sz w:val="24"/>
          <w:szCs w:val="24"/>
        </w:rPr>
      </w:pPr>
      <w:r w:rsidRPr="00AC197B">
        <w:rPr>
          <w:rFonts w:hint="eastAsia"/>
          <w:b/>
          <w:sz w:val="24"/>
          <w:szCs w:val="24"/>
        </w:rPr>
        <w:t>第</w:t>
      </w:r>
      <w:r>
        <w:rPr>
          <w:rFonts w:hint="eastAsia"/>
          <w:b/>
          <w:sz w:val="24"/>
          <w:szCs w:val="24"/>
        </w:rPr>
        <w:t>8</w:t>
      </w:r>
      <w:r w:rsidR="00AC197B" w:rsidRPr="00AC197B">
        <w:rPr>
          <w:rFonts w:hint="eastAsia"/>
          <w:b/>
          <w:sz w:val="24"/>
          <w:szCs w:val="24"/>
        </w:rPr>
        <w:t>章</w:t>
      </w:r>
      <w:r w:rsidR="00AC197B" w:rsidRPr="00AC197B">
        <w:rPr>
          <w:rFonts w:hint="eastAsia"/>
          <w:b/>
          <w:sz w:val="24"/>
          <w:szCs w:val="24"/>
        </w:rPr>
        <w:t xml:space="preserve"> </w:t>
      </w:r>
      <w:r w:rsidR="00AC197B" w:rsidRPr="00AC197B">
        <w:rPr>
          <w:rFonts w:hint="eastAsia"/>
          <w:b/>
          <w:sz w:val="24"/>
          <w:szCs w:val="24"/>
        </w:rPr>
        <w:t>基金的赎回</w:t>
      </w:r>
    </w:p>
    <w:p w14:paraId="31EA03D6" w14:textId="7236BDB7" w:rsidR="00AC197B" w:rsidRDefault="00AC197B" w:rsidP="00534938">
      <w:pPr>
        <w:spacing w:afterLines="50" w:after="156" w:line="360" w:lineRule="auto"/>
        <w:ind w:firstLineChars="200" w:firstLine="480"/>
        <w:rPr>
          <w:sz w:val="24"/>
          <w:szCs w:val="24"/>
        </w:rPr>
      </w:pPr>
      <w:r>
        <w:rPr>
          <w:rFonts w:hint="eastAsia"/>
          <w:sz w:val="24"/>
          <w:szCs w:val="24"/>
        </w:rPr>
        <w:t>对于对冲基金经理各种投资决策的动因有一个较为全面及深入的理解对于投资者是比较重要的。基金经理也希望投资者能够理解他们各种投资操作的背后逻辑及动因</w:t>
      </w:r>
      <w:r w:rsidR="00534938">
        <w:rPr>
          <w:rFonts w:hint="eastAsia"/>
          <w:sz w:val="24"/>
          <w:szCs w:val="24"/>
        </w:rPr>
        <w:t>。动因、抱负及保持领先优势的能力是一个优秀的基金经理区别于其他普通经理的三个方面。</w:t>
      </w:r>
      <w:r w:rsidR="00B83D55">
        <w:rPr>
          <w:rFonts w:hint="eastAsia"/>
          <w:sz w:val="24"/>
          <w:szCs w:val="24"/>
        </w:rPr>
        <w:t>虽然基金经理在其职业生涯中所面临的主要挑战是追求持续且稳定的投资收益，但最大的考验并不在于投资业绩方面，而在于如何克服自负。投资者应该选择那些</w:t>
      </w:r>
      <w:r w:rsidR="00BD1E43">
        <w:rPr>
          <w:rFonts w:hint="eastAsia"/>
          <w:sz w:val="24"/>
          <w:szCs w:val="24"/>
        </w:rPr>
        <w:t>敢于直面市场并在投资中以不断挑战自我为动因的基金经理。更形象地说，优秀</w:t>
      </w:r>
      <w:r w:rsidR="00212EDA">
        <w:rPr>
          <w:rFonts w:hint="eastAsia"/>
          <w:sz w:val="24"/>
          <w:szCs w:val="24"/>
        </w:rPr>
        <w:t>的基金经理的特征就是，在为投资者及基金管理人工作时整个人都变得“唯利是图”</w:t>
      </w:r>
      <w:r w:rsidR="00E0240F">
        <w:rPr>
          <w:rFonts w:hint="eastAsia"/>
          <w:sz w:val="24"/>
          <w:szCs w:val="24"/>
        </w:rPr>
        <w:t>。那么投资者怎样才能找到这种“唯利是图”的基金经理，在赎回时又该如何与基金经理沟通呢？</w:t>
      </w:r>
    </w:p>
    <w:p w14:paraId="79A1FE28" w14:textId="77777777" w:rsidR="006472E6" w:rsidRPr="006472E6" w:rsidRDefault="006472E6" w:rsidP="00AC197B">
      <w:pPr>
        <w:spacing w:afterLines="50" w:after="156" w:line="360" w:lineRule="auto"/>
        <w:rPr>
          <w:b/>
          <w:sz w:val="24"/>
          <w:szCs w:val="24"/>
        </w:rPr>
      </w:pPr>
      <w:r w:rsidRPr="006472E6">
        <w:rPr>
          <w:rFonts w:hint="eastAsia"/>
          <w:b/>
          <w:sz w:val="24"/>
          <w:szCs w:val="24"/>
        </w:rPr>
        <w:t>基金赎回需求</w:t>
      </w:r>
    </w:p>
    <w:p w14:paraId="56A0476E" w14:textId="47B377E1" w:rsidR="006472E6" w:rsidRDefault="006472E6" w:rsidP="006472E6">
      <w:pPr>
        <w:spacing w:afterLines="50" w:after="156" w:line="360" w:lineRule="auto"/>
        <w:ind w:firstLineChars="200" w:firstLine="480"/>
        <w:rPr>
          <w:sz w:val="24"/>
          <w:szCs w:val="24"/>
        </w:rPr>
      </w:pPr>
      <w:r>
        <w:rPr>
          <w:rFonts w:hint="eastAsia"/>
          <w:sz w:val="24"/>
          <w:szCs w:val="24"/>
        </w:rPr>
        <w:t>大多数时候投资者之所以赎回基金都是基金业绩的问题所引发的。</w:t>
      </w:r>
      <w:r w:rsidR="00BD1E43">
        <w:rPr>
          <w:rFonts w:hint="eastAsia"/>
          <w:sz w:val="24"/>
          <w:szCs w:val="24"/>
        </w:rPr>
        <w:t>尽管不</w:t>
      </w:r>
      <w:r w:rsidR="008A7B34">
        <w:rPr>
          <w:rFonts w:hint="eastAsia"/>
          <w:sz w:val="24"/>
          <w:szCs w:val="24"/>
        </w:rPr>
        <w:t>同类型的投资者在基金业绩何样时才会选择赎回这一问题上的表现并不</w:t>
      </w:r>
      <w:r w:rsidR="00BD1E43">
        <w:rPr>
          <w:rFonts w:hint="eastAsia"/>
          <w:sz w:val="24"/>
          <w:szCs w:val="24"/>
        </w:rPr>
        <w:t>相同，但</w:t>
      </w:r>
      <w:r w:rsidR="00157EA5">
        <w:rPr>
          <w:rFonts w:hint="eastAsia"/>
          <w:sz w:val="24"/>
          <w:szCs w:val="24"/>
        </w:rPr>
        <w:t>许多</w:t>
      </w:r>
      <w:r>
        <w:rPr>
          <w:rFonts w:hint="eastAsia"/>
          <w:sz w:val="24"/>
          <w:szCs w:val="24"/>
        </w:rPr>
        <w:t>投资者</w:t>
      </w:r>
      <w:r w:rsidR="00157EA5">
        <w:rPr>
          <w:rFonts w:hint="eastAsia"/>
          <w:sz w:val="24"/>
          <w:szCs w:val="24"/>
        </w:rPr>
        <w:t>都是追逐短期收益的</w:t>
      </w:r>
      <w:r w:rsidR="00BD1E43">
        <w:rPr>
          <w:rFonts w:hint="eastAsia"/>
          <w:sz w:val="24"/>
          <w:szCs w:val="24"/>
        </w:rPr>
        <w:t>。在基金行业中通常形象地</w:t>
      </w:r>
      <w:r>
        <w:rPr>
          <w:rFonts w:hint="eastAsia"/>
          <w:sz w:val="24"/>
          <w:szCs w:val="24"/>
        </w:rPr>
        <w:t>称</w:t>
      </w:r>
      <w:r w:rsidR="00BD1E43">
        <w:rPr>
          <w:rFonts w:hint="eastAsia"/>
          <w:sz w:val="24"/>
          <w:szCs w:val="24"/>
        </w:rPr>
        <w:t>这些</w:t>
      </w:r>
      <w:r w:rsidR="00157EA5">
        <w:rPr>
          <w:rFonts w:hint="eastAsia"/>
          <w:sz w:val="24"/>
          <w:szCs w:val="24"/>
        </w:rPr>
        <w:t>追逐短期收益</w:t>
      </w:r>
      <w:r w:rsidR="008A7B34">
        <w:rPr>
          <w:rFonts w:hint="eastAsia"/>
          <w:sz w:val="24"/>
          <w:szCs w:val="24"/>
        </w:rPr>
        <w:t>的</w:t>
      </w:r>
      <w:r>
        <w:rPr>
          <w:rFonts w:hint="eastAsia"/>
          <w:sz w:val="24"/>
          <w:szCs w:val="24"/>
        </w:rPr>
        <w:t>资金为“热钱”。</w:t>
      </w:r>
    </w:p>
    <w:p w14:paraId="5DE12D63" w14:textId="78A1D812" w:rsidR="006472E6" w:rsidRDefault="00BD1E43" w:rsidP="006472E6">
      <w:pPr>
        <w:spacing w:afterLines="50" w:after="156" w:line="360" w:lineRule="auto"/>
        <w:ind w:firstLineChars="200" w:firstLine="480"/>
        <w:rPr>
          <w:sz w:val="24"/>
          <w:szCs w:val="24"/>
        </w:rPr>
      </w:pPr>
      <w:r>
        <w:rPr>
          <w:rFonts w:hint="eastAsia"/>
          <w:sz w:val="24"/>
          <w:szCs w:val="24"/>
        </w:rPr>
        <w:t>“热钱”的持有主体通常为高净值个人投资者或者家族</w:t>
      </w:r>
      <w:r w:rsidR="00157EA5">
        <w:rPr>
          <w:rFonts w:hint="eastAsia"/>
          <w:sz w:val="24"/>
          <w:szCs w:val="24"/>
        </w:rPr>
        <w:t>办公室</w:t>
      </w:r>
      <w:r w:rsidR="008A7B34">
        <w:rPr>
          <w:rFonts w:hint="eastAsia"/>
          <w:sz w:val="24"/>
          <w:szCs w:val="24"/>
        </w:rPr>
        <w:t>。这类投资者通常在投资方面不会做诸如尽职调查这类比较费工夫的工作，他们只是简单地</w:t>
      </w:r>
      <w:r w:rsidR="00157EA5">
        <w:rPr>
          <w:rFonts w:hint="eastAsia"/>
          <w:sz w:val="24"/>
          <w:szCs w:val="24"/>
        </w:rPr>
        <w:t>投资于那些历史业绩比较优异的基金经理。</w:t>
      </w:r>
    </w:p>
    <w:p w14:paraId="2297146B" w14:textId="5ED86F86" w:rsidR="0031418A" w:rsidRPr="0031418A" w:rsidRDefault="00157EA5" w:rsidP="008A7B34">
      <w:pPr>
        <w:spacing w:afterLines="50" w:after="156" w:line="360" w:lineRule="auto"/>
        <w:ind w:firstLineChars="200" w:firstLine="480"/>
        <w:rPr>
          <w:sz w:val="24"/>
          <w:szCs w:val="24"/>
        </w:rPr>
      </w:pPr>
      <w:r>
        <w:rPr>
          <w:rFonts w:hint="eastAsia"/>
          <w:sz w:val="24"/>
          <w:szCs w:val="24"/>
        </w:rPr>
        <w:t>包括养老金在内的许多机构投资者对于基金的持续期通常会更长，他们</w:t>
      </w:r>
      <w:r w:rsidR="00B048C3">
        <w:rPr>
          <w:rFonts w:hint="eastAsia"/>
          <w:sz w:val="24"/>
          <w:szCs w:val="24"/>
        </w:rPr>
        <w:t>比较关注</w:t>
      </w:r>
      <w:r>
        <w:rPr>
          <w:rFonts w:hint="eastAsia"/>
          <w:sz w:val="24"/>
          <w:szCs w:val="24"/>
        </w:rPr>
        <w:t>基金是否产生</w:t>
      </w:r>
      <w:r w:rsidR="00B048C3">
        <w:rPr>
          <w:rFonts w:hint="eastAsia"/>
          <w:sz w:val="24"/>
          <w:szCs w:val="24"/>
        </w:rPr>
        <w:t>绝对收益以及基金与其</w:t>
      </w:r>
      <w:r w:rsidR="008A7B34">
        <w:rPr>
          <w:rFonts w:hint="eastAsia"/>
          <w:sz w:val="24"/>
          <w:szCs w:val="24"/>
        </w:rPr>
        <w:t>负债</w:t>
      </w:r>
      <w:r w:rsidR="00B048C3">
        <w:rPr>
          <w:rFonts w:hint="eastAsia"/>
          <w:sz w:val="24"/>
          <w:szCs w:val="24"/>
        </w:rPr>
        <w:t>端的投资</w:t>
      </w:r>
      <w:r w:rsidR="008A7B34">
        <w:rPr>
          <w:rFonts w:hint="eastAsia"/>
          <w:sz w:val="24"/>
          <w:szCs w:val="24"/>
        </w:rPr>
        <w:t>要求</w:t>
      </w:r>
      <w:r w:rsidR="00B048C3">
        <w:rPr>
          <w:rFonts w:hint="eastAsia"/>
          <w:sz w:val="24"/>
          <w:szCs w:val="24"/>
        </w:rPr>
        <w:t>、精算假设匹配</w:t>
      </w:r>
      <w:r w:rsidR="008A7B34">
        <w:rPr>
          <w:rFonts w:hint="eastAsia"/>
          <w:sz w:val="24"/>
          <w:szCs w:val="24"/>
        </w:rPr>
        <w:t>。</w:t>
      </w:r>
      <w:r w:rsidR="00B048C3">
        <w:rPr>
          <w:rFonts w:hint="eastAsia"/>
          <w:sz w:val="24"/>
          <w:szCs w:val="24"/>
        </w:rPr>
        <w:t>相对于短期收益，这类机构投资者更</w:t>
      </w:r>
      <w:r w:rsidR="0031418A">
        <w:rPr>
          <w:rFonts w:hint="eastAsia"/>
          <w:sz w:val="24"/>
          <w:szCs w:val="24"/>
        </w:rPr>
        <w:t>倾向于</w:t>
      </w:r>
      <w:r w:rsidR="00B048C3">
        <w:rPr>
          <w:rFonts w:hint="eastAsia"/>
          <w:sz w:val="24"/>
          <w:szCs w:val="24"/>
        </w:rPr>
        <w:t>配置对其投资组合的波动性起到平抑发挥平抑作用的</w:t>
      </w:r>
      <w:r w:rsidR="0031418A">
        <w:rPr>
          <w:rFonts w:hint="eastAsia"/>
          <w:sz w:val="24"/>
          <w:szCs w:val="24"/>
        </w:rPr>
        <w:t>对冲基金</w:t>
      </w:r>
      <w:r w:rsidR="00B048C3">
        <w:rPr>
          <w:rFonts w:hint="eastAsia"/>
          <w:sz w:val="24"/>
          <w:szCs w:val="24"/>
        </w:rPr>
        <w:t>或</w:t>
      </w:r>
      <w:r w:rsidR="0031418A">
        <w:rPr>
          <w:rFonts w:hint="eastAsia"/>
          <w:sz w:val="24"/>
          <w:szCs w:val="24"/>
        </w:rPr>
        <w:t>FOF</w:t>
      </w:r>
      <w:r w:rsidR="0031418A">
        <w:rPr>
          <w:rFonts w:hint="eastAsia"/>
          <w:sz w:val="24"/>
          <w:szCs w:val="24"/>
        </w:rPr>
        <w:t>。</w:t>
      </w:r>
    </w:p>
    <w:p w14:paraId="18F72477" w14:textId="77777777" w:rsidR="00804CEC" w:rsidRDefault="006F2959" w:rsidP="006472E6">
      <w:pPr>
        <w:spacing w:afterLines="50" w:after="156" w:line="360" w:lineRule="auto"/>
        <w:ind w:firstLineChars="200" w:firstLine="480"/>
        <w:rPr>
          <w:sz w:val="24"/>
          <w:szCs w:val="24"/>
        </w:rPr>
      </w:pPr>
      <w:r>
        <w:rPr>
          <w:rFonts w:hint="eastAsia"/>
          <w:sz w:val="24"/>
          <w:szCs w:val="24"/>
        </w:rPr>
        <w:t>机构投资者对于所投资基金的α、波动性以及夏普比率通常比较关注。标准差是衡量样本中个体相对于均值离散程度的指标，其也被用来衡量组合的波动性。</w:t>
      </w:r>
      <w:r w:rsidR="002D7F28">
        <w:rPr>
          <w:rFonts w:hint="eastAsia"/>
          <w:sz w:val="24"/>
          <w:szCs w:val="24"/>
        </w:rPr>
        <w:t>标准差越高意味着组合风险越高，组合盈利及亏损的可能值也都会更大。在比较基金经理的业绩时，投资者对于其管理组合的标准差也应该予以关注。</w:t>
      </w:r>
    </w:p>
    <w:p w14:paraId="5C3EA9AB" w14:textId="77777777" w:rsidR="002D7F28" w:rsidRPr="002D7F28" w:rsidRDefault="002D7F28" w:rsidP="002D7F28">
      <w:pPr>
        <w:spacing w:afterLines="50" w:after="156" w:line="360" w:lineRule="auto"/>
        <w:rPr>
          <w:b/>
          <w:sz w:val="24"/>
          <w:szCs w:val="24"/>
        </w:rPr>
      </w:pPr>
      <w:r w:rsidRPr="002D7F28">
        <w:rPr>
          <w:rFonts w:hint="eastAsia"/>
          <w:b/>
          <w:sz w:val="24"/>
          <w:szCs w:val="24"/>
        </w:rPr>
        <w:t>如何挑选基金经理</w:t>
      </w:r>
      <w:bookmarkStart w:id="0" w:name="_GoBack"/>
      <w:bookmarkEnd w:id="0"/>
    </w:p>
    <w:p w14:paraId="6AFFE70D" w14:textId="105CBE86" w:rsidR="00060E0F" w:rsidRDefault="00D70EBC" w:rsidP="006472E6">
      <w:pPr>
        <w:spacing w:afterLines="50" w:after="156" w:line="360" w:lineRule="auto"/>
        <w:ind w:firstLineChars="200" w:firstLine="480"/>
        <w:rPr>
          <w:sz w:val="24"/>
          <w:szCs w:val="24"/>
        </w:rPr>
      </w:pPr>
      <w:r>
        <w:rPr>
          <w:rFonts w:hint="eastAsia"/>
          <w:sz w:val="24"/>
          <w:szCs w:val="24"/>
        </w:rPr>
        <w:lastRenderedPageBreak/>
        <w:t>假设你在两个权益</w:t>
      </w:r>
      <w:r w:rsidR="00940433">
        <w:rPr>
          <w:rFonts w:hint="eastAsia"/>
          <w:sz w:val="24"/>
          <w:szCs w:val="24"/>
        </w:rPr>
        <w:t>基金</w:t>
      </w:r>
      <w:r w:rsidR="00060E0F">
        <w:rPr>
          <w:rFonts w:hint="eastAsia"/>
          <w:sz w:val="24"/>
          <w:szCs w:val="24"/>
        </w:rPr>
        <w:t>经理</w:t>
      </w:r>
      <w:r>
        <w:rPr>
          <w:rFonts w:hint="eastAsia"/>
          <w:sz w:val="24"/>
          <w:szCs w:val="24"/>
        </w:rPr>
        <w:t>间</w:t>
      </w:r>
      <w:r w:rsidR="00060E0F">
        <w:rPr>
          <w:rFonts w:hint="eastAsia"/>
          <w:sz w:val="24"/>
          <w:szCs w:val="24"/>
        </w:rPr>
        <w:t>进行选择，两者</w:t>
      </w:r>
      <w:r>
        <w:rPr>
          <w:rFonts w:hint="eastAsia"/>
          <w:sz w:val="24"/>
          <w:szCs w:val="24"/>
        </w:rPr>
        <w:t>的</w:t>
      </w:r>
      <w:r w:rsidR="00060E0F">
        <w:rPr>
          <w:rFonts w:hint="eastAsia"/>
          <w:sz w:val="24"/>
          <w:szCs w:val="24"/>
        </w:rPr>
        <w:t>组合</w:t>
      </w:r>
      <w:r>
        <w:rPr>
          <w:rFonts w:hint="eastAsia"/>
          <w:sz w:val="24"/>
          <w:szCs w:val="24"/>
        </w:rPr>
        <w:t>收益均为</w:t>
      </w:r>
      <w:r>
        <w:rPr>
          <w:rFonts w:hint="eastAsia"/>
          <w:sz w:val="24"/>
          <w:szCs w:val="24"/>
        </w:rPr>
        <w:t>15%</w:t>
      </w:r>
      <w:r>
        <w:rPr>
          <w:rFonts w:hint="eastAsia"/>
          <w:sz w:val="24"/>
          <w:szCs w:val="24"/>
        </w:rPr>
        <w:t>，但是其中之一的组合标准差为</w:t>
      </w:r>
      <w:r>
        <w:rPr>
          <w:rFonts w:hint="eastAsia"/>
          <w:sz w:val="24"/>
          <w:szCs w:val="24"/>
        </w:rPr>
        <w:t>9%</w:t>
      </w:r>
      <w:r w:rsidR="00060E0F">
        <w:rPr>
          <w:rFonts w:hint="eastAsia"/>
          <w:sz w:val="24"/>
          <w:szCs w:val="24"/>
        </w:rPr>
        <w:t>，</w:t>
      </w:r>
      <w:r>
        <w:rPr>
          <w:rFonts w:hint="eastAsia"/>
          <w:sz w:val="24"/>
          <w:szCs w:val="24"/>
        </w:rPr>
        <w:t>另一个的组合标准差为</w:t>
      </w:r>
      <w:r>
        <w:rPr>
          <w:rFonts w:hint="eastAsia"/>
          <w:sz w:val="24"/>
          <w:szCs w:val="24"/>
        </w:rPr>
        <w:t>12%</w:t>
      </w:r>
      <w:r>
        <w:rPr>
          <w:rFonts w:hint="eastAsia"/>
          <w:sz w:val="24"/>
          <w:szCs w:val="24"/>
        </w:rPr>
        <w:t>。显然标准差更高者的组合的波动更高。接下来我们进行一些更为细致的比较，对比一下</w:t>
      </w:r>
      <w:r w:rsidR="00060E0F">
        <w:rPr>
          <w:rFonts w:hint="eastAsia"/>
          <w:sz w:val="24"/>
          <w:szCs w:val="24"/>
        </w:rPr>
        <w:t>每月的</w:t>
      </w:r>
      <w:r>
        <w:rPr>
          <w:rFonts w:hint="eastAsia"/>
          <w:sz w:val="24"/>
          <w:szCs w:val="24"/>
        </w:rPr>
        <w:t>收益情况。在整体收益一致的情况下，</w:t>
      </w:r>
      <w:r w:rsidR="00060E0F">
        <w:rPr>
          <w:rFonts w:hint="eastAsia"/>
          <w:sz w:val="24"/>
          <w:szCs w:val="24"/>
        </w:rPr>
        <w:t>每月</w:t>
      </w:r>
      <w:r>
        <w:rPr>
          <w:rFonts w:hint="eastAsia"/>
          <w:sz w:val="24"/>
          <w:szCs w:val="24"/>
        </w:rPr>
        <w:t>收益的标准差为</w:t>
      </w:r>
      <w:r>
        <w:rPr>
          <w:rFonts w:hint="eastAsia"/>
          <w:sz w:val="24"/>
          <w:szCs w:val="24"/>
        </w:rPr>
        <w:t>12%</w:t>
      </w:r>
      <w:r w:rsidR="00060E0F">
        <w:rPr>
          <w:rFonts w:hint="eastAsia"/>
          <w:sz w:val="24"/>
          <w:szCs w:val="24"/>
        </w:rPr>
        <w:t>的组合收益波动明显更高些，这会使得投资者更为</w:t>
      </w:r>
      <w:r>
        <w:rPr>
          <w:rFonts w:hint="eastAsia"/>
          <w:sz w:val="24"/>
          <w:szCs w:val="24"/>
        </w:rPr>
        <w:t>不安。</w:t>
      </w:r>
      <w:r w:rsidR="00E205FB">
        <w:rPr>
          <w:rFonts w:hint="eastAsia"/>
          <w:sz w:val="24"/>
          <w:szCs w:val="24"/>
        </w:rPr>
        <w:t>通常来</w:t>
      </w:r>
      <w:r w:rsidR="00060E0F">
        <w:rPr>
          <w:rFonts w:hint="eastAsia"/>
          <w:sz w:val="24"/>
          <w:szCs w:val="24"/>
        </w:rPr>
        <w:t>说</w:t>
      </w:r>
      <w:r w:rsidR="00E205FB">
        <w:rPr>
          <w:rFonts w:hint="eastAsia"/>
          <w:sz w:val="24"/>
          <w:szCs w:val="24"/>
        </w:rPr>
        <w:t>应该选择波动更低的基金经理，但是还应该深入分析一下其组合的收益来源。虽然</w:t>
      </w:r>
      <w:r w:rsidR="00060E0F">
        <w:rPr>
          <w:rFonts w:hint="eastAsia"/>
          <w:sz w:val="24"/>
          <w:szCs w:val="24"/>
        </w:rPr>
        <w:t>组合收益来源分析并不好开展，目前也</w:t>
      </w:r>
      <w:r w:rsidR="00060E0F" w:rsidRPr="00060E0F">
        <w:rPr>
          <w:rFonts w:hint="eastAsia"/>
          <w:sz w:val="24"/>
          <w:szCs w:val="24"/>
        </w:rPr>
        <w:t>没有一套成熟的分析方法，</w:t>
      </w:r>
      <w:r w:rsidR="00060E0F">
        <w:rPr>
          <w:rFonts w:hint="eastAsia"/>
          <w:sz w:val="24"/>
          <w:szCs w:val="24"/>
        </w:rPr>
        <w:t>但这是非常有必要</w:t>
      </w:r>
      <w:r w:rsidR="00155055">
        <w:rPr>
          <w:rFonts w:hint="eastAsia"/>
          <w:sz w:val="24"/>
          <w:szCs w:val="24"/>
        </w:rPr>
        <w:t>进行</w:t>
      </w:r>
      <w:r w:rsidR="00060E0F">
        <w:rPr>
          <w:rFonts w:hint="eastAsia"/>
          <w:sz w:val="24"/>
          <w:szCs w:val="24"/>
        </w:rPr>
        <w:t>的一项工作。</w:t>
      </w:r>
    </w:p>
    <w:p w14:paraId="764FC712" w14:textId="698006A5" w:rsidR="00E205FB" w:rsidRDefault="00DF12B7" w:rsidP="006472E6">
      <w:pPr>
        <w:spacing w:afterLines="50" w:after="156" w:line="360" w:lineRule="auto"/>
        <w:ind w:firstLineChars="200" w:firstLine="480"/>
        <w:rPr>
          <w:sz w:val="24"/>
          <w:szCs w:val="24"/>
        </w:rPr>
      </w:pPr>
      <w:r w:rsidRPr="0025582C">
        <w:rPr>
          <w:rFonts w:hint="eastAsia"/>
          <w:sz w:val="24"/>
          <w:szCs w:val="24"/>
        </w:rPr>
        <w:t>许多投资者在挑选基金经</w:t>
      </w:r>
      <w:r>
        <w:rPr>
          <w:rFonts w:hint="eastAsia"/>
          <w:sz w:val="24"/>
          <w:szCs w:val="24"/>
        </w:rPr>
        <w:t>理时关注的另一个指标是夏普比率。夏普比率</w:t>
      </w:r>
      <w:r w:rsidR="00A60951">
        <w:rPr>
          <w:rFonts w:hint="eastAsia"/>
          <w:sz w:val="24"/>
          <w:szCs w:val="24"/>
        </w:rPr>
        <w:t>是对投资收益的风险调整度量指标，其衡量的是组合实现单位投资收益所需承担的风险水平。夏普比率由威廉夏普所提出，该比率主要通过组合标准差及组合收益相对无风险利率（通常使用国债收益率）的差额收益</w:t>
      </w:r>
      <w:r w:rsidR="0025582C">
        <w:rPr>
          <w:rFonts w:hint="eastAsia"/>
          <w:sz w:val="24"/>
          <w:szCs w:val="24"/>
        </w:rPr>
        <w:t>两项指标来计算并评价组合单位收益的风险承担水平。该比率的计算公式</w:t>
      </w:r>
      <w:r w:rsidR="00A60951">
        <w:rPr>
          <w:rFonts w:hint="eastAsia"/>
          <w:sz w:val="24"/>
          <w:szCs w:val="24"/>
        </w:rPr>
        <w:t>为，</w:t>
      </w:r>
      <w:r w:rsidR="0026580F">
        <w:rPr>
          <w:rFonts w:hint="eastAsia"/>
          <w:sz w:val="24"/>
          <w:szCs w:val="24"/>
        </w:rPr>
        <w:t>组合平均月度收益率与无风险收益率之差除以组合月度收益率的标准差。夏普比例越高越好。</w:t>
      </w:r>
    </w:p>
    <w:p w14:paraId="6D94E65C" w14:textId="50F94000" w:rsidR="0026580F" w:rsidRDefault="0026580F" w:rsidP="0060598C">
      <w:pPr>
        <w:spacing w:afterLines="50" w:after="156" w:line="360" w:lineRule="auto"/>
        <w:ind w:firstLineChars="200" w:firstLine="480"/>
        <w:rPr>
          <w:sz w:val="24"/>
          <w:szCs w:val="24"/>
        </w:rPr>
      </w:pPr>
      <w:r>
        <w:rPr>
          <w:rFonts w:hint="eastAsia"/>
          <w:sz w:val="24"/>
          <w:szCs w:val="24"/>
        </w:rPr>
        <w:t>具体来说，夏普比率等于</w:t>
      </w:r>
      <w:r>
        <w:rPr>
          <w:rFonts w:hint="eastAsia"/>
          <w:sz w:val="24"/>
          <w:szCs w:val="24"/>
        </w:rPr>
        <w:t>1</w:t>
      </w:r>
      <w:r>
        <w:rPr>
          <w:rFonts w:hint="eastAsia"/>
          <w:sz w:val="24"/>
          <w:szCs w:val="24"/>
        </w:rPr>
        <w:t>意味着每单位组合收益承担单位风险，夏普比率等于</w:t>
      </w:r>
      <w:r>
        <w:rPr>
          <w:rFonts w:hint="eastAsia"/>
          <w:sz w:val="24"/>
          <w:szCs w:val="24"/>
        </w:rPr>
        <w:t>2</w:t>
      </w:r>
      <w:r>
        <w:rPr>
          <w:rFonts w:hint="eastAsia"/>
          <w:sz w:val="24"/>
          <w:szCs w:val="24"/>
        </w:rPr>
        <w:t>意味着两单位组合收益承担单位风险。夏普比率为负意味着组合发生了亏损，也意味着需要承担更高的风险才能获得正收益。夏普比例有助于识别基金经理实现投资收益是依靠其投资能力还是更为冒险的投资操作。</w:t>
      </w:r>
      <w:r w:rsidR="0060598C">
        <w:rPr>
          <w:rFonts w:hint="eastAsia"/>
          <w:sz w:val="24"/>
          <w:szCs w:val="24"/>
        </w:rPr>
        <w:t>固定收益或一些套利策略这种</w:t>
      </w:r>
      <w:r w:rsidR="0025582C">
        <w:rPr>
          <w:rFonts w:hint="eastAsia"/>
          <w:sz w:val="24"/>
          <w:szCs w:val="24"/>
        </w:rPr>
        <w:t>低波动性策略一般夏普比率较高，</w:t>
      </w:r>
      <w:r w:rsidR="0060598C">
        <w:rPr>
          <w:rFonts w:hint="eastAsia"/>
          <w:sz w:val="24"/>
          <w:szCs w:val="24"/>
        </w:rPr>
        <w:t>而</w:t>
      </w:r>
      <w:r w:rsidR="0060598C" w:rsidRPr="0060598C">
        <w:rPr>
          <w:rFonts w:hint="eastAsia"/>
          <w:sz w:val="24"/>
          <w:szCs w:val="24"/>
        </w:rPr>
        <w:t>类似多</w:t>
      </w:r>
      <w:r w:rsidR="008F46C6">
        <w:rPr>
          <w:rFonts w:hint="eastAsia"/>
          <w:sz w:val="24"/>
          <w:szCs w:val="24"/>
        </w:rPr>
        <w:t>/</w:t>
      </w:r>
      <w:r w:rsidR="0060598C" w:rsidRPr="0060598C">
        <w:rPr>
          <w:rFonts w:hint="eastAsia"/>
          <w:sz w:val="24"/>
          <w:szCs w:val="24"/>
        </w:rPr>
        <w:t>空权益对冲策略</w:t>
      </w:r>
      <w:r w:rsidR="0060598C">
        <w:rPr>
          <w:rFonts w:hint="eastAsia"/>
          <w:sz w:val="24"/>
          <w:szCs w:val="24"/>
        </w:rPr>
        <w:t>一般夏普比率比较低。</w:t>
      </w:r>
      <w:r w:rsidR="00582611">
        <w:rPr>
          <w:rFonts w:hint="eastAsia"/>
          <w:sz w:val="24"/>
          <w:szCs w:val="24"/>
        </w:rPr>
        <w:t>通常来说投资组合夏普比率在</w:t>
      </w:r>
      <w:r w:rsidR="00582611">
        <w:rPr>
          <w:rFonts w:hint="eastAsia"/>
          <w:sz w:val="24"/>
          <w:szCs w:val="24"/>
        </w:rPr>
        <w:t>2</w:t>
      </w:r>
      <w:r w:rsidR="00582611">
        <w:rPr>
          <w:rFonts w:hint="eastAsia"/>
          <w:sz w:val="24"/>
          <w:szCs w:val="24"/>
        </w:rPr>
        <w:t>附近便是比较理想的水平，如果达到</w:t>
      </w:r>
      <w:r w:rsidR="00582611">
        <w:rPr>
          <w:rFonts w:hint="eastAsia"/>
          <w:sz w:val="24"/>
          <w:szCs w:val="24"/>
        </w:rPr>
        <w:t>3</w:t>
      </w:r>
      <w:r w:rsidR="00582611">
        <w:rPr>
          <w:rFonts w:hint="eastAsia"/>
          <w:sz w:val="24"/>
          <w:szCs w:val="24"/>
        </w:rPr>
        <w:t>便是十分出色了。更高的夏普比率以及更低的标准差是机构投资者所追寻的目标。</w:t>
      </w:r>
    </w:p>
    <w:p w14:paraId="04565C20" w14:textId="2DD90C19" w:rsidR="00582611" w:rsidRDefault="00232F74" w:rsidP="006472E6">
      <w:pPr>
        <w:spacing w:afterLines="50" w:after="156" w:line="360" w:lineRule="auto"/>
        <w:ind w:firstLineChars="200" w:firstLine="480"/>
        <w:rPr>
          <w:sz w:val="24"/>
          <w:szCs w:val="24"/>
        </w:rPr>
      </w:pPr>
      <w:r>
        <w:rPr>
          <w:rFonts w:hint="eastAsia"/>
          <w:sz w:val="24"/>
          <w:szCs w:val="24"/>
        </w:rPr>
        <w:t>机构投资者们在对基金业绩时时跟踪的同时也在对基金的波动性不断进行量化分析。上述量化分析及由此</w:t>
      </w:r>
      <w:r w:rsidR="00C02B62">
        <w:rPr>
          <w:rFonts w:hint="eastAsia"/>
          <w:sz w:val="24"/>
          <w:szCs w:val="24"/>
        </w:rPr>
        <w:t>做</w:t>
      </w:r>
      <w:r>
        <w:rPr>
          <w:rFonts w:hint="eastAsia"/>
          <w:sz w:val="24"/>
          <w:szCs w:val="24"/>
        </w:rPr>
        <w:t>出的对于基金的下一步投资操作的重要参考指标便是标准差及夏普比率。</w:t>
      </w:r>
    </w:p>
    <w:p w14:paraId="0018DF1E" w14:textId="0A92B98F" w:rsidR="00232F74" w:rsidRDefault="00C45061" w:rsidP="00C45061">
      <w:pPr>
        <w:spacing w:afterLines="50" w:after="156" w:line="360" w:lineRule="auto"/>
        <w:ind w:firstLineChars="200" w:firstLine="480"/>
        <w:rPr>
          <w:sz w:val="24"/>
          <w:szCs w:val="24"/>
        </w:rPr>
      </w:pPr>
      <w:r w:rsidRPr="00C45061">
        <w:rPr>
          <w:rFonts w:hint="eastAsia"/>
          <w:sz w:val="24"/>
          <w:szCs w:val="24"/>
        </w:rPr>
        <w:t>投资者赎回一只基金的原因多种多样，除了基金的波动性及风险水平较高会导致赎回外，基金投资风格转移</w:t>
      </w:r>
      <w:r>
        <w:rPr>
          <w:rFonts w:hint="eastAsia"/>
          <w:sz w:val="24"/>
          <w:szCs w:val="24"/>
        </w:rPr>
        <w:t>也是一个重要原因。</w:t>
      </w:r>
      <w:r w:rsidR="0057255A">
        <w:rPr>
          <w:rFonts w:hint="eastAsia"/>
          <w:sz w:val="24"/>
          <w:szCs w:val="24"/>
        </w:rPr>
        <w:t>投资风格转移的外在表现不尽相同，</w:t>
      </w:r>
      <w:r w:rsidR="00FE133F">
        <w:rPr>
          <w:rFonts w:hint="eastAsia"/>
          <w:sz w:val="24"/>
          <w:szCs w:val="24"/>
        </w:rPr>
        <w:t>最通常的表现就是对冲基金或</w:t>
      </w:r>
      <w:r w:rsidR="00FE133F">
        <w:rPr>
          <w:rFonts w:hint="eastAsia"/>
          <w:sz w:val="24"/>
          <w:szCs w:val="24"/>
        </w:rPr>
        <w:t>FOF</w:t>
      </w:r>
      <w:r w:rsidR="00FE133F">
        <w:rPr>
          <w:rFonts w:hint="eastAsia"/>
          <w:sz w:val="24"/>
          <w:szCs w:val="24"/>
        </w:rPr>
        <w:t>的基金经理在组合管理目标方面随着市场或者基金的实际情势变化而发生</w:t>
      </w:r>
      <w:r w:rsidR="00E35B68">
        <w:rPr>
          <w:rFonts w:hint="eastAsia"/>
          <w:sz w:val="24"/>
          <w:szCs w:val="24"/>
        </w:rPr>
        <w:t>变化，</w:t>
      </w:r>
      <w:r w:rsidR="00FE133F">
        <w:rPr>
          <w:rFonts w:hint="eastAsia"/>
          <w:sz w:val="24"/>
          <w:szCs w:val="24"/>
        </w:rPr>
        <w:t>比如一只</w:t>
      </w:r>
      <w:r w:rsidR="00501787">
        <w:rPr>
          <w:rFonts w:hint="eastAsia"/>
          <w:sz w:val="24"/>
          <w:szCs w:val="24"/>
        </w:rPr>
        <w:t>主题鲜明</w:t>
      </w:r>
      <w:r w:rsidR="00FE133F">
        <w:rPr>
          <w:rFonts w:hint="eastAsia"/>
          <w:sz w:val="24"/>
          <w:szCs w:val="24"/>
        </w:rPr>
        <w:t>、低波动性</w:t>
      </w:r>
      <w:r w:rsidR="00FE133F">
        <w:rPr>
          <w:rFonts w:hint="eastAsia"/>
          <w:sz w:val="24"/>
          <w:szCs w:val="24"/>
        </w:rPr>
        <w:t>FOF</w:t>
      </w:r>
      <w:r w:rsidR="00FE133F">
        <w:rPr>
          <w:rFonts w:hint="eastAsia"/>
          <w:sz w:val="24"/>
          <w:szCs w:val="24"/>
        </w:rPr>
        <w:lastRenderedPageBreak/>
        <w:t>转型为对于多领域的基金均有配置的</w:t>
      </w:r>
      <w:r w:rsidR="00FE133F">
        <w:rPr>
          <w:rFonts w:hint="eastAsia"/>
          <w:sz w:val="24"/>
          <w:szCs w:val="24"/>
        </w:rPr>
        <w:t>FOF</w:t>
      </w:r>
      <w:r w:rsidR="00FE133F">
        <w:rPr>
          <w:rFonts w:hint="eastAsia"/>
          <w:sz w:val="24"/>
          <w:szCs w:val="24"/>
        </w:rPr>
        <w:t>。</w:t>
      </w:r>
      <w:r w:rsidR="00501787">
        <w:rPr>
          <w:rFonts w:hint="eastAsia"/>
          <w:sz w:val="24"/>
          <w:szCs w:val="24"/>
        </w:rPr>
        <w:t>在一只</w:t>
      </w:r>
      <w:r w:rsidR="00501787">
        <w:rPr>
          <w:rFonts w:hint="eastAsia"/>
          <w:sz w:val="24"/>
          <w:szCs w:val="24"/>
        </w:rPr>
        <w:t>FOF</w:t>
      </w:r>
      <w:r w:rsidR="00501787">
        <w:rPr>
          <w:rFonts w:hint="eastAsia"/>
          <w:sz w:val="24"/>
          <w:szCs w:val="24"/>
        </w:rPr>
        <w:t>不断发展壮大的过程中，基金经理的关注点也可能由最初阶段的业绩逐渐向基金规模增长偏移。而在基金规模不断扩大所带来的配置压力下，基金经理面临或提升基金风险偏好或降低基金预期收益的两难选择。</w:t>
      </w:r>
      <w:r w:rsidR="002532B1">
        <w:rPr>
          <w:rFonts w:hint="eastAsia"/>
          <w:sz w:val="24"/>
          <w:szCs w:val="24"/>
        </w:rPr>
        <w:t>那些“小而精”的基金在历经多年发展终于</w:t>
      </w:r>
      <w:r w:rsidR="00876D2D">
        <w:rPr>
          <w:rFonts w:hint="eastAsia"/>
          <w:sz w:val="24"/>
          <w:szCs w:val="24"/>
        </w:rPr>
        <w:t>成长为“庞然大物”后，业绩难免变得平庸。管理资产规模的上升使得许多基金的业绩不再靓丽，此时投资者最好的选择便是赎回。</w:t>
      </w:r>
    </w:p>
    <w:p w14:paraId="55342ACF" w14:textId="2E76622B" w:rsidR="00876D2D" w:rsidRDefault="003606D8" w:rsidP="00834D04">
      <w:pPr>
        <w:spacing w:afterLines="50" w:after="156" w:line="360" w:lineRule="auto"/>
        <w:ind w:firstLineChars="200" w:firstLine="480"/>
        <w:rPr>
          <w:sz w:val="24"/>
          <w:szCs w:val="24"/>
        </w:rPr>
      </w:pPr>
      <w:r>
        <w:rPr>
          <w:rFonts w:hint="eastAsia"/>
          <w:sz w:val="24"/>
          <w:szCs w:val="24"/>
        </w:rPr>
        <w:t>也有许多基金管</w:t>
      </w:r>
      <w:r w:rsidR="00E35B68">
        <w:rPr>
          <w:rFonts w:hint="eastAsia"/>
          <w:sz w:val="24"/>
          <w:szCs w:val="24"/>
        </w:rPr>
        <w:t>理人在管理规模不断扩张的过程中，由于其团队建设及公司管理未能跟</w:t>
      </w:r>
      <w:r>
        <w:rPr>
          <w:rFonts w:hint="eastAsia"/>
          <w:sz w:val="24"/>
          <w:szCs w:val="24"/>
        </w:rPr>
        <w:t>上其业务发展从而影响了其投资管理的效果。出现这样的问题的公司往往不懂得怎样吸引优秀的人才，</w:t>
      </w:r>
      <w:r w:rsidR="00834D04">
        <w:rPr>
          <w:rFonts w:hint="eastAsia"/>
          <w:sz w:val="24"/>
          <w:szCs w:val="24"/>
        </w:rPr>
        <w:t>也不懂得</w:t>
      </w:r>
      <w:r>
        <w:rPr>
          <w:rFonts w:hint="eastAsia"/>
          <w:sz w:val="24"/>
          <w:szCs w:val="24"/>
        </w:rPr>
        <w:t>怎样使得其团队在</w:t>
      </w:r>
      <w:r w:rsidR="00834D04">
        <w:rPr>
          <w:rFonts w:hint="eastAsia"/>
          <w:sz w:val="24"/>
          <w:szCs w:val="24"/>
        </w:rPr>
        <w:t>投资管理</w:t>
      </w:r>
      <w:r>
        <w:rPr>
          <w:rFonts w:hint="eastAsia"/>
          <w:sz w:val="24"/>
          <w:szCs w:val="24"/>
        </w:rPr>
        <w:t>和</w:t>
      </w:r>
      <w:r w:rsidR="00834D04">
        <w:rPr>
          <w:rFonts w:hint="eastAsia"/>
          <w:sz w:val="24"/>
          <w:szCs w:val="24"/>
        </w:rPr>
        <w:t>投资者关系</w:t>
      </w:r>
      <w:r>
        <w:rPr>
          <w:rFonts w:hint="eastAsia"/>
          <w:sz w:val="24"/>
          <w:szCs w:val="24"/>
        </w:rPr>
        <w:t>处理这两大任务方面实现良好的平衡。</w:t>
      </w:r>
      <w:r w:rsidR="00834D04">
        <w:rPr>
          <w:rFonts w:hint="eastAsia"/>
          <w:sz w:val="24"/>
          <w:szCs w:val="24"/>
        </w:rPr>
        <w:t>成功的基金管理人</w:t>
      </w:r>
      <w:r>
        <w:rPr>
          <w:rFonts w:hint="eastAsia"/>
          <w:sz w:val="24"/>
          <w:szCs w:val="24"/>
        </w:rPr>
        <w:t>往往能将其团队凝聚到一起</w:t>
      </w:r>
      <w:r w:rsidR="00406ED6">
        <w:rPr>
          <w:rFonts w:hint="eastAsia"/>
          <w:sz w:val="24"/>
          <w:szCs w:val="24"/>
        </w:rPr>
        <w:t>，</w:t>
      </w:r>
      <w:r>
        <w:rPr>
          <w:rFonts w:hint="eastAsia"/>
          <w:sz w:val="24"/>
          <w:szCs w:val="24"/>
        </w:rPr>
        <w:t>不断在市场上寻求新的机遇。而失败的管理人即便组建了年轻且规模庞大的团队，也并没有发挥出团队应该发挥的作用。几家欢喜几家忧，成功的管理人在风云变化的全球化市场上往往能把握机遇并转化为良好的业绩，与此同时失败者面临的便是没落。</w:t>
      </w:r>
      <w:r w:rsidR="00B60663">
        <w:rPr>
          <w:rFonts w:hint="eastAsia"/>
          <w:sz w:val="24"/>
          <w:szCs w:val="24"/>
        </w:rPr>
        <w:t>而对于管理人发展情况嗅觉良好的投资者，往往会成为那些失败管理人最早的一批赎回者。</w:t>
      </w:r>
    </w:p>
    <w:p w14:paraId="4D5B27C8" w14:textId="77777777" w:rsidR="00EF4E35" w:rsidRPr="003A454D" w:rsidRDefault="003A454D" w:rsidP="00EF4E35">
      <w:pPr>
        <w:spacing w:afterLines="50" w:after="156" w:line="360" w:lineRule="auto"/>
        <w:rPr>
          <w:b/>
          <w:sz w:val="24"/>
          <w:szCs w:val="24"/>
        </w:rPr>
      </w:pPr>
      <w:r w:rsidRPr="003A454D">
        <w:rPr>
          <w:rFonts w:hint="eastAsia"/>
          <w:b/>
          <w:sz w:val="24"/>
          <w:szCs w:val="24"/>
        </w:rPr>
        <w:t>关于</w:t>
      </w:r>
      <w:r w:rsidRPr="003A454D">
        <w:rPr>
          <w:rFonts w:hint="eastAsia"/>
          <w:b/>
          <w:sz w:val="24"/>
          <w:szCs w:val="24"/>
        </w:rPr>
        <w:t>FOF</w:t>
      </w:r>
      <w:r w:rsidRPr="003A454D">
        <w:rPr>
          <w:rFonts w:hint="eastAsia"/>
          <w:b/>
          <w:sz w:val="24"/>
          <w:szCs w:val="24"/>
        </w:rPr>
        <w:t>的尽职调查</w:t>
      </w:r>
    </w:p>
    <w:p w14:paraId="3D12104E" w14:textId="4A2B9898" w:rsidR="00EF4E35" w:rsidRDefault="00FA148D" w:rsidP="006472E6">
      <w:pPr>
        <w:spacing w:afterLines="50" w:after="156" w:line="360" w:lineRule="auto"/>
        <w:ind w:firstLineChars="200" w:firstLine="480"/>
        <w:rPr>
          <w:sz w:val="24"/>
          <w:szCs w:val="24"/>
        </w:rPr>
      </w:pPr>
      <w:r>
        <w:rPr>
          <w:rFonts w:hint="eastAsia"/>
          <w:sz w:val="24"/>
          <w:szCs w:val="24"/>
        </w:rPr>
        <w:t>2006~2008</w:t>
      </w:r>
      <w:r>
        <w:rPr>
          <w:rFonts w:hint="eastAsia"/>
          <w:sz w:val="24"/>
          <w:szCs w:val="24"/>
        </w:rPr>
        <w:t>年信贷市场扩张的浪潮中许多参与其中的</w:t>
      </w:r>
      <w:r>
        <w:rPr>
          <w:rFonts w:hint="eastAsia"/>
          <w:sz w:val="24"/>
          <w:szCs w:val="24"/>
        </w:rPr>
        <w:t>FOF</w:t>
      </w:r>
      <w:r>
        <w:rPr>
          <w:rFonts w:hint="eastAsia"/>
          <w:sz w:val="24"/>
          <w:szCs w:val="24"/>
        </w:rPr>
        <w:t>都把握了良好的机遇，通过做空信贷产品实现了出色的投资业绩。</w:t>
      </w:r>
      <w:r w:rsidR="00273497">
        <w:rPr>
          <w:rFonts w:hint="eastAsia"/>
          <w:sz w:val="24"/>
          <w:szCs w:val="24"/>
        </w:rPr>
        <w:t>当然，也有许多</w:t>
      </w:r>
      <w:proofErr w:type="gramStart"/>
      <w:r w:rsidR="00273497">
        <w:rPr>
          <w:rFonts w:hint="eastAsia"/>
          <w:sz w:val="24"/>
          <w:szCs w:val="24"/>
        </w:rPr>
        <w:t>不</w:t>
      </w:r>
      <w:proofErr w:type="gramEnd"/>
      <w:r w:rsidR="00273497">
        <w:rPr>
          <w:rFonts w:hint="eastAsia"/>
          <w:sz w:val="24"/>
          <w:szCs w:val="24"/>
        </w:rPr>
        <w:t>精于信贷产品投资的</w:t>
      </w:r>
      <w:r w:rsidR="00273497">
        <w:rPr>
          <w:rFonts w:hint="eastAsia"/>
          <w:sz w:val="24"/>
          <w:szCs w:val="24"/>
        </w:rPr>
        <w:t>FOF</w:t>
      </w:r>
      <w:r w:rsidR="00273497">
        <w:rPr>
          <w:rFonts w:hint="eastAsia"/>
          <w:sz w:val="24"/>
          <w:szCs w:val="24"/>
        </w:rPr>
        <w:t>淹没于这波大潮之中。</w:t>
      </w:r>
      <w:r w:rsidR="006C5E5C">
        <w:rPr>
          <w:rFonts w:hint="eastAsia"/>
          <w:sz w:val="24"/>
          <w:szCs w:val="24"/>
        </w:rPr>
        <w:t>不断变幻的全球资本市场中，随市场而变的能力尤为重要，出色的基金经理的特性便在于不因循守旧而善于在新的投资策略中寻求投资机会进而吸引更多投资者</w:t>
      </w:r>
      <w:r w:rsidR="00834D04">
        <w:rPr>
          <w:rFonts w:hint="eastAsia"/>
          <w:sz w:val="24"/>
          <w:szCs w:val="24"/>
        </w:rPr>
        <w:t>，</w:t>
      </w:r>
      <w:r w:rsidR="00165823">
        <w:rPr>
          <w:rFonts w:hint="eastAsia"/>
          <w:sz w:val="24"/>
          <w:szCs w:val="24"/>
        </w:rPr>
        <w:t>一成不变的结果就是没落</w:t>
      </w:r>
      <w:r w:rsidR="006C5E5C">
        <w:rPr>
          <w:rFonts w:hint="eastAsia"/>
          <w:sz w:val="24"/>
          <w:szCs w:val="24"/>
        </w:rPr>
        <w:t>。</w:t>
      </w:r>
      <w:r w:rsidR="00165823">
        <w:rPr>
          <w:rFonts w:hint="eastAsia"/>
          <w:sz w:val="24"/>
          <w:szCs w:val="24"/>
        </w:rPr>
        <w:t>基金经理的变动或是原来投资策略的失效都是一只</w:t>
      </w:r>
      <w:r w:rsidR="003A454D">
        <w:rPr>
          <w:rFonts w:hint="eastAsia"/>
          <w:sz w:val="24"/>
          <w:szCs w:val="24"/>
        </w:rPr>
        <w:t>基金风格转变的诱因。需要强调的是，对</w:t>
      </w:r>
      <w:r w:rsidR="003A454D">
        <w:rPr>
          <w:rFonts w:hint="eastAsia"/>
          <w:sz w:val="24"/>
          <w:szCs w:val="24"/>
        </w:rPr>
        <w:t>FOF</w:t>
      </w:r>
      <w:r w:rsidR="003A454D">
        <w:rPr>
          <w:rFonts w:hint="eastAsia"/>
          <w:sz w:val="24"/>
          <w:szCs w:val="24"/>
        </w:rPr>
        <w:t>的尽职调查、研究及投资，更接近于艺术而非科学，因此并不存在于适用于</w:t>
      </w:r>
      <w:r w:rsidR="00165823">
        <w:rPr>
          <w:rFonts w:hint="eastAsia"/>
          <w:sz w:val="24"/>
          <w:szCs w:val="24"/>
        </w:rPr>
        <w:t>所有</w:t>
      </w:r>
      <w:r w:rsidR="003A454D">
        <w:rPr>
          <w:rFonts w:hint="eastAsia"/>
          <w:sz w:val="24"/>
          <w:szCs w:val="24"/>
        </w:rPr>
        <w:t>情况的规则或者标准。就如世界上没有两片完全相同的雪花，不同的</w:t>
      </w:r>
      <w:r w:rsidR="003A454D">
        <w:rPr>
          <w:rFonts w:hint="eastAsia"/>
          <w:sz w:val="24"/>
          <w:szCs w:val="24"/>
        </w:rPr>
        <w:t>FOF</w:t>
      </w:r>
      <w:r w:rsidR="003A454D">
        <w:rPr>
          <w:rFonts w:hint="eastAsia"/>
          <w:sz w:val="24"/>
          <w:szCs w:val="24"/>
        </w:rPr>
        <w:t>也千差万别，而经验老道的投资者应该能够把握差别所在。</w:t>
      </w:r>
    </w:p>
    <w:p w14:paraId="79084258" w14:textId="16D149AC" w:rsidR="003A454D" w:rsidRDefault="00E90ACC" w:rsidP="006472E6">
      <w:pPr>
        <w:spacing w:afterLines="50" w:after="156" w:line="360" w:lineRule="auto"/>
        <w:ind w:firstLineChars="200" w:firstLine="480"/>
        <w:rPr>
          <w:sz w:val="24"/>
          <w:szCs w:val="24"/>
        </w:rPr>
      </w:pPr>
      <w:r>
        <w:rPr>
          <w:rFonts w:hint="eastAsia"/>
          <w:sz w:val="24"/>
          <w:szCs w:val="24"/>
        </w:rPr>
        <w:t>从传统的只进行多头投资的对冲基金到</w:t>
      </w:r>
      <w:r>
        <w:rPr>
          <w:rFonts w:hint="eastAsia"/>
          <w:sz w:val="24"/>
          <w:szCs w:val="24"/>
        </w:rPr>
        <w:t>PE</w:t>
      </w:r>
      <w:r w:rsidR="00165823">
        <w:rPr>
          <w:rFonts w:hint="eastAsia"/>
          <w:sz w:val="24"/>
          <w:szCs w:val="24"/>
        </w:rPr>
        <w:t>的基金，不同基金的投资决策程序是大为不同的。对于配置一只基金，更多</w:t>
      </w:r>
      <w:r>
        <w:rPr>
          <w:rFonts w:hint="eastAsia"/>
          <w:sz w:val="24"/>
          <w:szCs w:val="24"/>
        </w:rPr>
        <w:t>还是主观上的一种决策，投资者更应该依靠自己的直觉而非过度的依靠数据分析的结果。</w:t>
      </w:r>
    </w:p>
    <w:p w14:paraId="4CE62B25" w14:textId="76040C98" w:rsidR="00E90ACC" w:rsidRDefault="00165823" w:rsidP="006472E6">
      <w:pPr>
        <w:spacing w:afterLines="50" w:after="156" w:line="360" w:lineRule="auto"/>
        <w:ind w:firstLineChars="200" w:firstLine="480"/>
        <w:rPr>
          <w:sz w:val="24"/>
          <w:szCs w:val="24"/>
        </w:rPr>
      </w:pPr>
      <w:r>
        <w:rPr>
          <w:rFonts w:hint="eastAsia"/>
          <w:sz w:val="24"/>
          <w:szCs w:val="24"/>
        </w:rPr>
        <w:lastRenderedPageBreak/>
        <w:t>请牢记以下</w:t>
      </w:r>
      <w:r w:rsidR="00E90ACC">
        <w:rPr>
          <w:rFonts w:hint="eastAsia"/>
          <w:sz w:val="24"/>
          <w:szCs w:val="24"/>
        </w:rPr>
        <w:t>准则：对于对冲基金标准且严格的尽职调查是必要而且极具参考价值的。后续的跟踪性尽职调查</w:t>
      </w:r>
      <w:r w:rsidR="002E151F">
        <w:rPr>
          <w:rFonts w:hint="eastAsia"/>
          <w:sz w:val="24"/>
          <w:szCs w:val="24"/>
        </w:rPr>
        <w:t>应该坚持，并且尽职调查的内容及关注点应该随市场情况的变化而变化。</w:t>
      </w:r>
    </w:p>
    <w:p w14:paraId="351209FA" w14:textId="77777777" w:rsidR="002E151F" w:rsidRPr="00DC0559" w:rsidRDefault="00DC0559" w:rsidP="00001DF3">
      <w:pPr>
        <w:spacing w:afterLines="50" w:after="156" w:line="360" w:lineRule="auto"/>
        <w:rPr>
          <w:b/>
          <w:sz w:val="24"/>
          <w:szCs w:val="24"/>
        </w:rPr>
      </w:pPr>
      <w:r w:rsidRPr="00DC0559">
        <w:rPr>
          <w:rFonts w:hint="eastAsia"/>
          <w:b/>
          <w:sz w:val="24"/>
          <w:szCs w:val="24"/>
        </w:rPr>
        <w:t>历史经验所得的教训</w:t>
      </w:r>
    </w:p>
    <w:p w14:paraId="10158601" w14:textId="77777777" w:rsidR="00001DF3" w:rsidRDefault="00001DF3" w:rsidP="006472E6">
      <w:pPr>
        <w:spacing w:afterLines="50" w:after="156" w:line="360" w:lineRule="auto"/>
        <w:ind w:firstLineChars="200" w:firstLine="480"/>
        <w:rPr>
          <w:sz w:val="24"/>
          <w:szCs w:val="24"/>
        </w:rPr>
      </w:pPr>
      <w:r>
        <w:rPr>
          <w:rFonts w:hint="eastAsia"/>
          <w:sz w:val="24"/>
          <w:szCs w:val="24"/>
        </w:rPr>
        <w:t>在长期资本公司事件及</w:t>
      </w:r>
      <w:r>
        <w:rPr>
          <w:rFonts w:hint="eastAsia"/>
          <w:sz w:val="24"/>
          <w:szCs w:val="24"/>
        </w:rPr>
        <w:t>08</w:t>
      </w:r>
      <w:r>
        <w:rPr>
          <w:rFonts w:hint="eastAsia"/>
          <w:sz w:val="24"/>
          <w:szCs w:val="24"/>
        </w:rPr>
        <w:t>年</w:t>
      </w:r>
      <w:proofErr w:type="gramStart"/>
      <w:r>
        <w:rPr>
          <w:rFonts w:hint="eastAsia"/>
          <w:sz w:val="24"/>
          <w:szCs w:val="24"/>
        </w:rPr>
        <w:t>次贷</w:t>
      </w:r>
      <w:proofErr w:type="gramEnd"/>
      <w:r>
        <w:rPr>
          <w:rFonts w:hint="eastAsia"/>
          <w:sz w:val="24"/>
          <w:szCs w:val="24"/>
        </w:rPr>
        <w:t>危机中的一系列案例中投资者能够吸取到很多的教训。然而，基金经理们真的因这些教训而有所改变吗？这个问题我们并不能做明确肯定的回答。</w:t>
      </w:r>
    </w:p>
    <w:p w14:paraId="24C28119" w14:textId="35458CB1" w:rsidR="00001DF3" w:rsidRDefault="00001DF3" w:rsidP="00523A17">
      <w:pPr>
        <w:spacing w:afterLines="50" w:after="156" w:line="360" w:lineRule="auto"/>
        <w:ind w:firstLineChars="200" w:firstLine="480"/>
        <w:rPr>
          <w:sz w:val="24"/>
          <w:szCs w:val="24"/>
        </w:rPr>
      </w:pPr>
      <w:r>
        <w:rPr>
          <w:rFonts w:hint="eastAsia"/>
          <w:sz w:val="24"/>
          <w:szCs w:val="24"/>
        </w:rPr>
        <w:t>这个市场也有一些向好的改变，比如机构投资者们不再那么急功近利，他们对基金的</w:t>
      </w:r>
      <w:r w:rsidR="00990B3D">
        <w:rPr>
          <w:rFonts w:hint="eastAsia"/>
          <w:sz w:val="24"/>
          <w:szCs w:val="24"/>
        </w:rPr>
        <w:t>承诺持有期限有所延长。</w:t>
      </w:r>
      <w:r w:rsidR="00523A17">
        <w:rPr>
          <w:rFonts w:hint="eastAsia"/>
          <w:sz w:val="24"/>
          <w:szCs w:val="24"/>
        </w:rPr>
        <w:t>还记得夏普比率和标准差吗？</w:t>
      </w:r>
      <w:proofErr w:type="gramStart"/>
      <w:r w:rsidR="00523A17">
        <w:rPr>
          <w:rFonts w:hint="eastAsia"/>
          <w:sz w:val="24"/>
          <w:szCs w:val="24"/>
        </w:rPr>
        <w:t>除非市场</w:t>
      </w:r>
      <w:proofErr w:type="gramEnd"/>
      <w:r w:rsidR="00523A17">
        <w:rPr>
          <w:rFonts w:hint="eastAsia"/>
          <w:sz w:val="24"/>
          <w:szCs w:val="24"/>
        </w:rPr>
        <w:t>发生了</w:t>
      </w:r>
      <w:r w:rsidR="0008116C">
        <w:rPr>
          <w:rFonts w:hint="eastAsia"/>
          <w:sz w:val="24"/>
          <w:szCs w:val="24"/>
        </w:rPr>
        <w:t>一些</w:t>
      </w:r>
      <w:r w:rsidR="00523A17">
        <w:rPr>
          <w:rFonts w:hint="eastAsia"/>
          <w:sz w:val="24"/>
          <w:szCs w:val="24"/>
        </w:rPr>
        <w:t>巨大转变，否则投资者对于基金的评价不应只局限于一年的得失。</w:t>
      </w:r>
      <w:r w:rsidR="00990B3D">
        <w:rPr>
          <w:rFonts w:hint="eastAsia"/>
          <w:sz w:val="24"/>
          <w:szCs w:val="24"/>
        </w:rPr>
        <w:t>耐心对于投资而言是一种必备的优秀品质。</w:t>
      </w:r>
    </w:p>
    <w:p w14:paraId="54DF606A" w14:textId="6470E240" w:rsidR="00990B3D" w:rsidRPr="002D7B3B" w:rsidRDefault="00523A17" w:rsidP="00501D41">
      <w:pPr>
        <w:spacing w:afterLines="50" w:after="156" w:line="360" w:lineRule="auto"/>
        <w:ind w:firstLineChars="200" w:firstLine="480"/>
        <w:rPr>
          <w:sz w:val="24"/>
          <w:szCs w:val="24"/>
        </w:rPr>
      </w:pPr>
      <w:r w:rsidRPr="002D7B3B">
        <w:rPr>
          <w:rFonts w:hint="eastAsia"/>
          <w:sz w:val="24"/>
          <w:szCs w:val="24"/>
        </w:rPr>
        <w:t>FOF</w:t>
      </w:r>
      <w:r w:rsidR="00501D41" w:rsidRPr="002D7B3B">
        <w:rPr>
          <w:rFonts w:hint="eastAsia"/>
          <w:sz w:val="24"/>
          <w:szCs w:val="24"/>
        </w:rPr>
        <w:t>通常不会经常调整</w:t>
      </w:r>
      <w:proofErr w:type="gramStart"/>
      <w:r w:rsidR="00501D41" w:rsidRPr="002D7B3B">
        <w:rPr>
          <w:rFonts w:hint="eastAsia"/>
          <w:sz w:val="24"/>
          <w:szCs w:val="24"/>
        </w:rPr>
        <w:t>仓位</w:t>
      </w:r>
      <w:proofErr w:type="gramEnd"/>
      <w:r w:rsidR="00501D41" w:rsidRPr="002D7B3B">
        <w:rPr>
          <w:rFonts w:hint="eastAsia"/>
          <w:sz w:val="24"/>
          <w:szCs w:val="24"/>
        </w:rPr>
        <w:t>，也不会每个月更改投资决策，而且通常投资者对</w:t>
      </w:r>
      <w:r w:rsidR="00501D41" w:rsidRPr="002D7B3B">
        <w:rPr>
          <w:rFonts w:hint="eastAsia"/>
          <w:sz w:val="24"/>
          <w:szCs w:val="24"/>
        </w:rPr>
        <w:t>FOF</w:t>
      </w:r>
      <w:r w:rsidR="00501D41" w:rsidRPr="002D7B3B">
        <w:rPr>
          <w:rFonts w:hint="eastAsia"/>
          <w:sz w:val="24"/>
          <w:szCs w:val="24"/>
        </w:rPr>
        <w:t>的持有期都会超过一年。所以</w:t>
      </w:r>
      <w:r w:rsidR="0008116C" w:rsidRPr="002D7B3B">
        <w:rPr>
          <w:rFonts w:hint="eastAsia"/>
          <w:sz w:val="24"/>
          <w:szCs w:val="24"/>
        </w:rPr>
        <w:t>我们认为投资者应该更为</w:t>
      </w:r>
      <w:r w:rsidR="002D7B3B" w:rsidRPr="002D7B3B">
        <w:rPr>
          <w:rFonts w:hint="eastAsia"/>
          <w:sz w:val="24"/>
          <w:szCs w:val="24"/>
        </w:rPr>
        <w:t>耐心，你何时认识到耐心对于投资的重要性都不晚，因为你一旦认识到这一点，你一定会得到相应的回报。</w:t>
      </w:r>
    </w:p>
    <w:p w14:paraId="1882B587" w14:textId="2AE99078" w:rsidR="002D7B3B" w:rsidRDefault="00504025" w:rsidP="006472E6">
      <w:pPr>
        <w:spacing w:afterLines="50" w:after="156" w:line="360" w:lineRule="auto"/>
        <w:ind w:firstLineChars="200" w:firstLine="480"/>
        <w:rPr>
          <w:sz w:val="24"/>
          <w:szCs w:val="24"/>
        </w:rPr>
      </w:pPr>
      <w:r>
        <w:rPr>
          <w:rFonts w:hint="eastAsia"/>
          <w:sz w:val="24"/>
          <w:szCs w:val="24"/>
        </w:rPr>
        <w:t>许多基金经理在</w:t>
      </w:r>
      <w:proofErr w:type="gramStart"/>
      <w:r>
        <w:rPr>
          <w:rFonts w:hint="eastAsia"/>
          <w:sz w:val="24"/>
          <w:szCs w:val="24"/>
        </w:rPr>
        <w:t>次贷</w:t>
      </w:r>
      <w:proofErr w:type="gramEnd"/>
      <w:r>
        <w:rPr>
          <w:rFonts w:hint="eastAsia"/>
          <w:sz w:val="24"/>
          <w:szCs w:val="24"/>
        </w:rPr>
        <w:t>危机到来之前的</w:t>
      </w:r>
      <w:r>
        <w:rPr>
          <w:rFonts w:hint="eastAsia"/>
          <w:sz w:val="24"/>
          <w:szCs w:val="24"/>
        </w:rPr>
        <w:t>2006</w:t>
      </w:r>
      <w:r>
        <w:rPr>
          <w:rFonts w:hint="eastAsia"/>
          <w:sz w:val="24"/>
          <w:szCs w:val="24"/>
        </w:rPr>
        <w:t>年便开始做空信贷产品，而有些基金经理则是从</w:t>
      </w:r>
      <w:r>
        <w:rPr>
          <w:rFonts w:hint="eastAsia"/>
          <w:sz w:val="24"/>
          <w:szCs w:val="24"/>
        </w:rPr>
        <w:t>2007</w:t>
      </w:r>
      <w:r>
        <w:rPr>
          <w:rFonts w:hint="eastAsia"/>
          <w:sz w:val="24"/>
          <w:szCs w:val="24"/>
        </w:rPr>
        <w:t>年</w:t>
      </w:r>
      <w:r w:rsidR="002D7B3B">
        <w:rPr>
          <w:rFonts w:hint="eastAsia"/>
          <w:sz w:val="24"/>
          <w:szCs w:val="24"/>
        </w:rPr>
        <w:t>才</w:t>
      </w:r>
      <w:r>
        <w:rPr>
          <w:rFonts w:hint="eastAsia"/>
          <w:sz w:val="24"/>
          <w:szCs w:val="24"/>
        </w:rPr>
        <w:t>开始涉足这一投资领域。</w:t>
      </w:r>
      <w:r w:rsidR="002D7B3B">
        <w:rPr>
          <w:rFonts w:hint="eastAsia"/>
          <w:sz w:val="24"/>
          <w:szCs w:val="24"/>
        </w:rPr>
        <w:t>资产的选择正确，但是时机选择错误，就导致了投资者和基金经理遭受了极大的损失。如果</w:t>
      </w:r>
      <w:r w:rsidR="002D7B3B">
        <w:rPr>
          <w:rFonts w:hint="eastAsia"/>
          <w:sz w:val="24"/>
          <w:szCs w:val="24"/>
        </w:rPr>
        <w:t>2006</w:t>
      </w:r>
      <w:r w:rsidR="002D7B3B">
        <w:rPr>
          <w:rFonts w:hint="eastAsia"/>
          <w:sz w:val="24"/>
          <w:szCs w:val="24"/>
        </w:rPr>
        <w:t>年投资的那些经理人可以再耐心等待九个月，他们就可以大赚一笔。但遗憾的是，</w:t>
      </w:r>
      <w:r w:rsidR="008B6D1E">
        <w:rPr>
          <w:rFonts w:hint="eastAsia"/>
          <w:sz w:val="24"/>
          <w:szCs w:val="24"/>
        </w:rPr>
        <w:t>他们并没有选对正确的时机。</w:t>
      </w:r>
    </w:p>
    <w:p w14:paraId="697AA88C" w14:textId="77777777" w:rsidR="002D6FA0" w:rsidRDefault="002D6FA0" w:rsidP="006472E6">
      <w:pPr>
        <w:spacing w:afterLines="50" w:after="156" w:line="360" w:lineRule="auto"/>
        <w:ind w:firstLineChars="200" w:firstLine="480"/>
        <w:rPr>
          <w:sz w:val="24"/>
          <w:szCs w:val="24"/>
        </w:rPr>
      </w:pPr>
      <w:r>
        <w:rPr>
          <w:rFonts w:hint="eastAsia"/>
          <w:sz w:val="24"/>
          <w:szCs w:val="24"/>
        </w:rPr>
        <w:t>我们将分析更进一步，抛开对于所配置基金筛选分析工作不谈，通过对于全球宏观形势的良好把握而寻找合适的时机，判断趋势到来时便果断的进行投资对于</w:t>
      </w:r>
      <w:r>
        <w:rPr>
          <w:rFonts w:hint="eastAsia"/>
          <w:sz w:val="24"/>
          <w:szCs w:val="24"/>
        </w:rPr>
        <w:t>FOF</w:t>
      </w:r>
      <w:r>
        <w:rPr>
          <w:rFonts w:hint="eastAsia"/>
          <w:sz w:val="24"/>
          <w:szCs w:val="24"/>
        </w:rPr>
        <w:t>至关重要。</w:t>
      </w:r>
    </w:p>
    <w:p w14:paraId="21A0FF05" w14:textId="77777777" w:rsidR="00DC0559" w:rsidRPr="002168B0" w:rsidRDefault="002168B0" w:rsidP="00DC0559">
      <w:pPr>
        <w:spacing w:afterLines="50" w:after="156" w:line="360" w:lineRule="auto"/>
        <w:rPr>
          <w:b/>
          <w:sz w:val="24"/>
          <w:szCs w:val="24"/>
        </w:rPr>
      </w:pPr>
      <w:r w:rsidRPr="002168B0">
        <w:rPr>
          <w:rFonts w:hint="eastAsia"/>
          <w:b/>
          <w:sz w:val="24"/>
          <w:szCs w:val="24"/>
        </w:rPr>
        <w:t>持有期限与投资收益</w:t>
      </w:r>
    </w:p>
    <w:p w14:paraId="38641578" w14:textId="312240FC" w:rsidR="00DC0559" w:rsidRDefault="00E64F0C" w:rsidP="00E64F0C">
      <w:pPr>
        <w:spacing w:afterLines="50" w:after="156" w:line="360" w:lineRule="auto"/>
        <w:ind w:firstLineChars="200" w:firstLine="480"/>
        <w:rPr>
          <w:sz w:val="24"/>
          <w:szCs w:val="24"/>
        </w:rPr>
      </w:pPr>
      <w:r>
        <w:rPr>
          <w:rFonts w:hint="eastAsia"/>
          <w:sz w:val="24"/>
          <w:szCs w:val="24"/>
        </w:rPr>
        <w:t>如果连续一两个月基金表现情况都不甚理想，那么热钱</w:t>
      </w:r>
      <w:r>
        <w:rPr>
          <w:rFonts w:hint="eastAsia"/>
          <w:sz w:val="24"/>
          <w:szCs w:val="24"/>
        </w:rPr>
        <w:t>FOF</w:t>
      </w:r>
      <w:r>
        <w:rPr>
          <w:rFonts w:hint="eastAsia"/>
          <w:sz w:val="24"/>
          <w:szCs w:val="24"/>
        </w:rPr>
        <w:t>（非整个</w:t>
      </w:r>
      <w:r>
        <w:rPr>
          <w:rFonts w:hint="eastAsia"/>
          <w:sz w:val="24"/>
          <w:szCs w:val="24"/>
        </w:rPr>
        <w:t>FOF</w:t>
      </w:r>
      <w:r w:rsidR="007B4BAD">
        <w:rPr>
          <w:rFonts w:hint="eastAsia"/>
          <w:sz w:val="24"/>
          <w:szCs w:val="24"/>
        </w:rPr>
        <w:t>行业，只占</w:t>
      </w:r>
      <w:r>
        <w:rPr>
          <w:rFonts w:hint="eastAsia"/>
          <w:sz w:val="24"/>
          <w:szCs w:val="24"/>
        </w:rPr>
        <w:t>很小的一部分）就会选择赎回。</w:t>
      </w:r>
      <w:r w:rsidR="00DC0559">
        <w:rPr>
          <w:rFonts w:hint="eastAsia"/>
          <w:sz w:val="24"/>
          <w:szCs w:val="24"/>
        </w:rPr>
        <w:t>2007~2008</w:t>
      </w:r>
      <w:r w:rsidR="00DC0559">
        <w:rPr>
          <w:rFonts w:hint="eastAsia"/>
          <w:sz w:val="24"/>
          <w:szCs w:val="24"/>
        </w:rPr>
        <w:t>年</w:t>
      </w:r>
      <w:proofErr w:type="gramStart"/>
      <w:r w:rsidR="00DC0559">
        <w:rPr>
          <w:rFonts w:hint="eastAsia"/>
          <w:sz w:val="24"/>
          <w:szCs w:val="24"/>
        </w:rPr>
        <w:t>次贷</w:t>
      </w:r>
      <w:proofErr w:type="gramEnd"/>
      <w:r w:rsidR="00DC0559">
        <w:rPr>
          <w:rFonts w:hint="eastAsia"/>
          <w:sz w:val="24"/>
          <w:szCs w:val="24"/>
        </w:rPr>
        <w:t>危机的过程中，感知到了风险的投资者都会急于赎回持有的基金。不同策略下组合资产的平均</w:t>
      </w:r>
      <w:r w:rsidR="009B5685">
        <w:rPr>
          <w:rFonts w:hint="eastAsia"/>
          <w:sz w:val="24"/>
          <w:szCs w:val="24"/>
        </w:rPr>
        <w:t>持有期</w:t>
      </w:r>
      <w:r w:rsidR="009B5685">
        <w:rPr>
          <w:rFonts w:hint="eastAsia"/>
          <w:sz w:val="24"/>
          <w:szCs w:val="24"/>
        </w:rPr>
        <w:lastRenderedPageBreak/>
        <w:t>限不尽相同，某些特定的投资策略的确会降低组合的流动性或延长组合资产的持有期限。在市场承压的背景下，诸如固定收益工具套利策略、困境证券策略以及衍生品策略这样会降低组合流动性水平的策略的风险便十分大。套利</w:t>
      </w:r>
      <w:r w:rsidR="007B4BAD">
        <w:rPr>
          <w:rFonts w:hint="eastAsia"/>
          <w:sz w:val="24"/>
          <w:szCs w:val="24"/>
        </w:rPr>
        <w:t>策略</w:t>
      </w:r>
      <w:r w:rsidR="009B5685">
        <w:rPr>
          <w:rFonts w:hint="eastAsia"/>
          <w:sz w:val="24"/>
          <w:szCs w:val="24"/>
        </w:rPr>
        <w:t>往往通过高投资杠杆的使用放大组合的总资产规模，这样做的后果便是组合的流动性较差。在赎回不受限制的情况下，如果你发现了投资者都在追捧的一个</w:t>
      </w:r>
      <w:r w:rsidR="00E8625B">
        <w:rPr>
          <w:rFonts w:hint="eastAsia"/>
          <w:sz w:val="24"/>
          <w:szCs w:val="24"/>
        </w:rPr>
        <w:t>新的</w:t>
      </w:r>
      <w:r w:rsidR="0052212F">
        <w:rPr>
          <w:rFonts w:hint="eastAsia"/>
          <w:sz w:val="24"/>
          <w:szCs w:val="24"/>
        </w:rPr>
        <w:t>投资策略或是发现了尚未广泛</w:t>
      </w:r>
      <w:r w:rsidR="009B5685">
        <w:rPr>
          <w:rFonts w:hint="eastAsia"/>
          <w:sz w:val="24"/>
          <w:szCs w:val="24"/>
        </w:rPr>
        <w:t>关注的“价值洼地”的时候，你会怎样做？</w:t>
      </w:r>
      <w:r w:rsidR="00E8625B">
        <w:rPr>
          <w:rFonts w:hint="eastAsia"/>
          <w:sz w:val="24"/>
          <w:szCs w:val="24"/>
        </w:rPr>
        <w:t>即便基金的业绩表现并没什么变化，大型投资者的赎回行为也会引发一波赎回的浪潮。无论是那些号称做量化投资的还是那些号称</w:t>
      </w:r>
      <w:proofErr w:type="gramStart"/>
      <w:r w:rsidR="00E8625B">
        <w:rPr>
          <w:rFonts w:hint="eastAsia"/>
          <w:sz w:val="24"/>
          <w:szCs w:val="24"/>
        </w:rPr>
        <w:t>做价值</w:t>
      </w:r>
      <w:proofErr w:type="gramEnd"/>
      <w:r w:rsidR="00E8625B">
        <w:rPr>
          <w:rFonts w:hint="eastAsia"/>
          <w:sz w:val="24"/>
          <w:szCs w:val="24"/>
        </w:rPr>
        <w:t>投资的，任何对冲基金及</w:t>
      </w:r>
      <w:r w:rsidR="00E8625B">
        <w:rPr>
          <w:rFonts w:hint="eastAsia"/>
          <w:sz w:val="24"/>
          <w:szCs w:val="24"/>
        </w:rPr>
        <w:t>FOF</w:t>
      </w:r>
      <w:r w:rsidR="00E8625B">
        <w:rPr>
          <w:rFonts w:hint="eastAsia"/>
          <w:sz w:val="24"/>
          <w:szCs w:val="24"/>
        </w:rPr>
        <w:t>的投资思维还是摆脱不了“羊群效应”的困扰。</w:t>
      </w:r>
    </w:p>
    <w:p w14:paraId="72986E56" w14:textId="77777777" w:rsidR="00E8625B" w:rsidRDefault="00DD3E36" w:rsidP="006472E6">
      <w:pPr>
        <w:spacing w:afterLines="50" w:after="156" w:line="360" w:lineRule="auto"/>
        <w:ind w:firstLineChars="200" w:firstLine="480"/>
        <w:rPr>
          <w:sz w:val="24"/>
          <w:szCs w:val="24"/>
        </w:rPr>
      </w:pPr>
      <w:r>
        <w:rPr>
          <w:rFonts w:hint="eastAsia"/>
          <w:sz w:val="24"/>
          <w:szCs w:val="24"/>
        </w:rPr>
        <w:t>使用套利策略的投资者在面对赎回时境况会更为糟糕。无论是事件驱动、困境投资或是其他的套利策略，预期投资收益兑现的周期都会比较长。在面对赎回压力时，基金经理不得不在变现自己看好的资产或是限制基金赎回两者间进行艰难选择。</w:t>
      </w:r>
    </w:p>
    <w:p w14:paraId="5CCDDFF6" w14:textId="1BC31E38" w:rsidR="002743E4" w:rsidRDefault="005160DE" w:rsidP="006472E6">
      <w:pPr>
        <w:spacing w:afterLines="50" w:after="156" w:line="360" w:lineRule="auto"/>
        <w:ind w:firstLineChars="200" w:firstLine="480"/>
        <w:rPr>
          <w:sz w:val="24"/>
          <w:szCs w:val="24"/>
        </w:rPr>
      </w:pPr>
      <w:r>
        <w:rPr>
          <w:rFonts w:hint="eastAsia"/>
          <w:sz w:val="24"/>
          <w:szCs w:val="24"/>
        </w:rPr>
        <w:t>当基金的资产端期限（组合持有资产）与负债端期限（投资者持有期限）错配较为严重的情况下，基金经理不得不通过限制组合赎回的方式来控制组合的流动性风险。过去的数年间基金经理对于基金的持有锁定期限不断延长，从最开始的一个月、一个季度到半年、一年，现在已经有基金经理将锁定期设置为多年。</w:t>
      </w:r>
      <w:r w:rsidR="00F64028">
        <w:rPr>
          <w:rFonts w:hint="eastAsia"/>
          <w:sz w:val="24"/>
          <w:szCs w:val="24"/>
        </w:rPr>
        <w:t>FOF</w:t>
      </w:r>
      <w:r w:rsidR="00F64028">
        <w:rPr>
          <w:rFonts w:hint="eastAsia"/>
          <w:sz w:val="24"/>
          <w:szCs w:val="24"/>
        </w:rPr>
        <w:t>在配置一只对冲基金前</w:t>
      </w:r>
      <w:r w:rsidR="0052212F">
        <w:rPr>
          <w:rFonts w:hint="eastAsia"/>
          <w:sz w:val="24"/>
          <w:szCs w:val="24"/>
        </w:rPr>
        <w:t>应充分衡量其投资收益是否与其锁定期匹配。如果对冲基金的锁定</w:t>
      </w:r>
      <w:proofErr w:type="gramStart"/>
      <w:r w:rsidR="0052212F">
        <w:rPr>
          <w:rFonts w:hint="eastAsia"/>
          <w:sz w:val="24"/>
          <w:szCs w:val="24"/>
        </w:rPr>
        <w:t>期相当</w:t>
      </w:r>
      <w:proofErr w:type="gramEnd"/>
      <w:r w:rsidR="0052212F">
        <w:rPr>
          <w:rFonts w:hint="eastAsia"/>
          <w:sz w:val="24"/>
          <w:szCs w:val="24"/>
        </w:rPr>
        <w:t>长，则要</w:t>
      </w:r>
      <w:r w:rsidR="00F64028">
        <w:rPr>
          <w:rFonts w:hint="eastAsia"/>
          <w:sz w:val="24"/>
          <w:szCs w:val="24"/>
        </w:rPr>
        <w:t>考虑投资于</w:t>
      </w:r>
      <w:r w:rsidR="00F64028">
        <w:rPr>
          <w:rFonts w:hint="eastAsia"/>
          <w:sz w:val="24"/>
          <w:szCs w:val="24"/>
        </w:rPr>
        <w:t>PE</w:t>
      </w:r>
      <w:r w:rsidR="0052212F">
        <w:rPr>
          <w:rFonts w:hint="eastAsia"/>
          <w:sz w:val="24"/>
          <w:szCs w:val="24"/>
        </w:rPr>
        <w:t>是否</w:t>
      </w:r>
      <w:r w:rsidR="00F64028">
        <w:rPr>
          <w:rFonts w:hint="eastAsia"/>
          <w:sz w:val="24"/>
          <w:szCs w:val="24"/>
        </w:rPr>
        <w:t>更为划算，毕竟从基金的期限角度来看已与</w:t>
      </w:r>
      <w:r w:rsidR="00F64028">
        <w:rPr>
          <w:rFonts w:hint="eastAsia"/>
          <w:sz w:val="24"/>
          <w:szCs w:val="24"/>
        </w:rPr>
        <w:t>PE</w:t>
      </w:r>
      <w:r w:rsidR="00F64028">
        <w:rPr>
          <w:rFonts w:hint="eastAsia"/>
          <w:sz w:val="24"/>
          <w:szCs w:val="24"/>
        </w:rPr>
        <w:t>无异。</w:t>
      </w:r>
    </w:p>
    <w:p w14:paraId="6115D0FC" w14:textId="77777777" w:rsidR="00290A6E" w:rsidRPr="0057121B" w:rsidRDefault="0057121B" w:rsidP="00290A6E">
      <w:pPr>
        <w:spacing w:afterLines="50" w:after="156" w:line="360" w:lineRule="auto"/>
        <w:rPr>
          <w:b/>
          <w:sz w:val="24"/>
          <w:szCs w:val="24"/>
        </w:rPr>
      </w:pPr>
      <w:r w:rsidRPr="0057121B">
        <w:rPr>
          <w:rFonts w:hint="eastAsia"/>
          <w:b/>
          <w:sz w:val="24"/>
          <w:szCs w:val="24"/>
        </w:rPr>
        <w:t>新的挑战</w:t>
      </w:r>
    </w:p>
    <w:p w14:paraId="1CFF2D9D" w14:textId="43968BC7" w:rsidR="00290A6E" w:rsidRDefault="00290A6E" w:rsidP="006472E6">
      <w:pPr>
        <w:spacing w:afterLines="50" w:after="156" w:line="360" w:lineRule="auto"/>
        <w:ind w:firstLineChars="200" w:firstLine="480"/>
        <w:rPr>
          <w:sz w:val="24"/>
          <w:szCs w:val="24"/>
        </w:rPr>
      </w:pPr>
      <w:r>
        <w:rPr>
          <w:rFonts w:hint="eastAsia"/>
          <w:sz w:val="24"/>
          <w:szCs w:val="24"/>
        </w:rPr>
        <w:t>底层配置基金锁定期的延长会给</w:t>
      </w:r>
      <w:r>
        <w:rPr>
          <w:rFonts w:hint="eastAsia"/>
          <w:sz w:val="24"/>
          <w:szCs w:val="24"/>
        </w:rPr>
        <w:t>FOF</w:t>
      </w:r>
      <w:r>
        <w:rPr>
          <w:rFonts w:hint="eastAsia"/>
          <w:sz w:val="24"/>
          <w:szCs w:val="24"/>
        </w:rPr>
        <w:t>基金经理带来一系列难题。</w:t>
      </w:r>
      <w:r>
        <w:rPr>
          <w:rFonts w:hint="eastAsia"/>
          <w:sz w:val="24"/>
          <w:szCs w:val="24"/>
        </w:rPr>
        <w:t>FOF</w:t>
      </w:r>
      <w:r>
        <w:rPr>
          <w:rFonts w:hint="eastAsia"/>
          <w:sz w:val="24"/>
          <w:szCs w:val="24"/>
        </w:rPr>
        <w:t>的优势之一便在于其随市场情势变化及所配置底层基金的业绩表现而动态调整资产配置的灵活性。而底层配置基金流动性变差会制约</w:t>
      </w:r>
      <w:r>
        <w:rPr>
          <w:rFonts w:hint="eastAsia"/>
          <w:sz w:val="24"/>
          <w:szCs w:val="24"/>
        </w:rPr>
        <w:t>FOF</w:t>
      </w:r>
      <w:r>
        <w:rPr>
          <w:rFonts w:hint="eastAsia"/>
          <w:sz w:val="24"/>
          <w:szCs w:val="24"/>
        </w:rPr>
        <w:t>的动态配置能力。尽管对冲基金经理们总是宣传他们使用的策略与市场是弱相关的，然而经历了</w:t>
      </w:r>
      <w:proofErr w:type="gramStart"/>
      <w:r>
        <w:rPr>
          <w:rFonts w:hint="eastAsia"/>
          <w:sz w:val="24"/>
          <w:szCs w:val="24"/>
        </w:rPr>
        <w:t>次贷</w:t>
      </w:r>
      <w:proofErr w:type="gramEnd"/>
      <w:r>
        <w:rPr>
          <w:rFonts w:hint="eastAsia"/>
          <w:sz w:val="24"/>
          <w:szCs w:val="24"/>
        </w:rPr>
        <w:t>危机后所有的投资者及</w:t>
      </w:r>
      <w:r>
        <w:rPr>
          <w:rFonts w:hint="eastAsia"/>
          <w:sz w:val="24"/>
          <w:szCs w:val="24"/>
        </w:rPr>
        <w:t>FOF</w:t>
      </w:r>
      <w:r>
        <w:rPr>
          <w:rFonts w:hint="eastAsia"/>
          <w:sz w:val="24"/>
          <w:szCs w:val="24"/>
        </w:rPr>
        <w:t>管理人都意识到事实并非如此。底层基金锁定期的延长以及</w:t>
      </w:r>
      <w:r w:rsidR="00E9730D">
        <w:rPr>
          <w:rFonts w:hint="eastAsia"/>
          <w:sz w:val="24"/>
          <w:szCs w:val="24"/>
        </w:rPr>
        <w:t>更为苛刻的</w:t>
      </w:r>
      <w:r>
        <w:rPr>
          <w:rFonts w:hint="eastAsia"/>
          <w:sz w:val="24"/>
          <w:szCs w:val="24"/>
        </w:rPr>
        <w:t>赎回条件使得</w:t>
      </w:r>
      <w:r>
        <w:rPr>
          <w:rFonts w:hint="eastAsia"/>
          <w:sz w:val="24"/>
          <w:szCs w:val="24"/>
        </w:rPr>
        <w:t>FOF</w:t>
      </w:r>
      <w:r w:rsidR="00E9730D">
        <w:rPr>
          <w:rFonts w:hint="eastAsia"/>
          <w:sz w:val="24"/>
          <w:szCs w:val="24"/>
        </w:rPr>
        <w:t>组合投资形势越来越</w:t>
      </w:r>
      <w:r>
        <w:rPr>
          <w:rFonts w:hint="eastAsia"/>
          <w:sz w:val="24"/>
          <w:szCs w:val="24"/>
        </w:rPr>
        <w:t>复杂并</w:t>
      </w:r>
      <w:r w:rsidR="00E9730D">
        <w:rPr>
          <w:rFonts w:hint="eastAsia"/>
          <w:sz w:val="24"/>
          <w:szCs w:val="24"/>
        </w:rPr>
        <w:t>且</w:t>
      </w:r>
      <w:r>
        <w:rPr>
          <w:rFonts w:hint="eastAsia"/>
          <w:sz w:val="24"/>
          <w:szCs w:val="24"/>
        </w:rPr>
        <w:t>导致</w:t>
      </w:r>
      <w:r>
        <w:rPr>
          <w:rFonts w:hint="eastAsia"/>
          <w:sz w:val="24"/>
          <w:szCs w:val="24"/>
        </w:rPr>
        <w:t>FOF</w:t>
      </w:r>
      <w:r w:rsidR="00C7720E">
        <w:rPr>
          <w:rFonts w:hint="eastAsia"/>
          <w:sz w:val="24"/>
          <w:szCs w:val="24"/>
        </w:rPr>
        <w:t>的业绩下滑。</w:t>
      </w:r>
    </w:p>
    <w:p w14:paraId="0485A041" w14:textId="77777777" w:rsidR="00C7720E" w:rsidRDefault="00C7720E" w:rsidP="006472E6">
      <w:pPr>
        <w:spacing w:afterLines="50" w:after="156" w:line="360" w:lineRule="auto"/>
        <w:ind w:firstLineChars="200" w:firstLine="480"/>
        <w:rPr>
          <w:sz w:val="24"/>
          <w:szCs w:val="24"/>
        </w:rPr>
      </w:pPr>
      <w:r>
        <w:rPr>
          <w:rFonts w:hint="eastAsia"/>
          <w:sz w:val="24"/>
          <w:szCs w:val="24"/>
        </w:rPr>
        <w:lastRenderedPageBreak/>
        <w:t>对冲基金领域中基金的规模是一个对于基金方方面面都会产生影响的指标。</w:t>
      </w:r>
      <w:r w:rsidRPr="00C7720E">
        <w:rPr>
          <w:sz w:val="24"/>
          <w:szCs w:val="24"/>
        </w:rPr>
        <w:t>Infovest21</w:t>
      </w:r>
      <w:r>
        <w:rPr>
          <w:rFonts w:hint="eastAsia"/>
          <w:sz w:val="24"/>
          <w:szCs w:val="24"/>
        </w:rPr>
        <w:t>的一项研究显示，新入行的基金经理要比那些老练的基金经理业绩更好，甚至会好很多。</w:t>
      </w:r>
    </w:p>
    <w:p w14:paraId="15618447" w14:textId="0344F69B" w:rsidR="00C7720E" w:rsidRDefault="00E9730D" w:rsidP="006472E6">
      <w:pPr>
        <w:spacing w:afterLines="50" w:after="156" w:line="360" w:lineRule="auto"/>
        <w:ind w:firstLineChars="200" w:firstLine="480"/>
        <w:rPr>
          <w:sz w:val="24"/>
          <w:szCs w:val="24"/>
        </w:rPr>
      </w:pPr>
      <w:r>
        <w:rPr>
          <w:rFonts w:hint="eastAsia"/>
          <w:sz w:val="24"/>
          <w:szCs w:val="24"/>
        </w:rPr>
        <w:t>如果一个基金经理刚从一家大型</w:t>
      </w:r>
      <w:r w:rsidR="0017023C">
        <w:rPr>
          <w:rFonts w:hint="eastAsia"/>
          <w:sz w:val="24"/>
          <w:szCs w:val="24"/>
        </w:rPr>
        <w:t>基金管理公司离职并且没有</w:t>
      </w:r>
      <w:r>
        <w:rPr>
          <w:rFonts w:hint="eastAsia"/>
          <w:sz w:val="24"/>
          <w:szCs w:val="24"/>
        </w:rPr>
        <w:t>历史业绩可供参考，那么你要对他小心了。当然，也许他跳槽只是为</w:t>
      </w:r>
      <w:r w:rsidR="0017023C">
        <w:rPr>
          <w:rFonts w:hint="eastAsia"/>
          <w:sz w:val="24"/>
          <w:szCs w:val="24"/>
        </w:rPr>
        <w:t>了实现自己的抱负，或者他只是在找一个风险偏好</w:t>
      </w:r>
      <w:r w:rsidR="00155055">
        <w:rPr>
          <w:rFonts w:hint="eastAsia"/>
          <w:sz w:val="24"/>
          <w:szCs w:val="24"/>
        </w:rPr>
        <w:t>更高</w:t>
      </w:r>
      <w:r w:rsidR="0017023C">
        <w:rPr>
          <w:rFonts w:hint="eastAsia"/>
          <w:sz w:val="24"/>
          <w:szCs w:val="24"/>
        </w:rPr>
        <w:t>的基金管理机构以更好的施展他的投资策略。</w:t>
      </w:r>
    </w:p>
    <w:p w14:paraId="591C6724" w14:textId="77777777" w:rsidR="0017023C" w:rsidRDefault="0017023C" w:rsidP="006472E6">
      <w:pPr>
        <w:spacing w:afterLines="50" w:after="156" w:line="360" w:lineRule="auto"/>
        <w:ind w:firstLineChars="200" w:firstLine="480"/>
        <w:rPr>
          <w:sz w:val="24"/>
          <w:szCs w:val="24"/>
        </w:rPr>
      </w:pPr>
      <w:r>
        <w:rPr>
          <w:rFonts w:hint="eastAsia"/>
          <w:sz w:val="24"/>
          <w:szCs w:val="24"/>
        </w:rPr>
        <w:t>基金管理人的组织架构也会引发风险。如果基金经理的责任由单纯的投资管理而转向要兼顾投资、销售以及投资者关系维护，那么其业绩则很有可能受到影响。市场上由于承担职能过多致使业绩下滑最后毁掉职业前程的例子不胜枚举。</w:t>
      </w:r>
    </w:p>
    <w:p w14:paraId="31ADB7A1" w14:textId="77777777" w:rsidR="0017023C" w:rsidRDefault="00527D0E" w:rsidP="006472E6">
      <w:pPr>
        <w:spacing w:afterLines="50" w:after="156" w:line="360" w:lineRule="auto"/>
        <w:ind w:firstLineChars="200" w:firstLine="480"/>
        <w:rPr>
          <w:sz w:val="24"/>
          <w:szCs w:val="24"/>
        </w:rPr>
      </w:pPr>
      <w:r>
        <w:rPr>
          <w:rFonts w:hint="eastAsia"/>
          <w:sz w:val="24"/>
          <w:szCs w:val="24"/>
        </w:rPr>
        <w:t>Darwin</w:t>
      </w:r>
      <w:r>
        <w:rPr>
          <w:rFonts w:hint="eastAsia"/>
          <w:sz w:val="24"/>
          <w:szCs w:val="24"/>
        </w:rPr>
        <w:t>仍然屹立在对冲基金行业之中，业绩良好且管理规模不断扩大。</w:t>
      </w:r>
      <w:r w:rsidR="00CD59A0">
        <w:rPr>
          <w:rFonts w:hint="eastAsia"/>
          <w:sz w:val="24"/>
          <w:szCs w:val="24"/>
        </w:rPr>
        <w:t>对冲基金管理机构的平均存续时间只有三年，大多数管理机构的关门都是由于业绩不佳，这个行业就是这样的残酷。</w:t>
      </w:r>
    </w:p>
    <w:p w14:paraId="706A7660" w14:textId="77777777" w:rsidR="00CD59A0" w:rsidRDefault="00CD59A0" w:rsidP="006472E6">
      <w:pPr>
        <w:spacing w:afterLines="50" w:after="156" w:line="360" w:lineRule="auto"/>
        <w:ind w:firstLineChars="200" w:firstLine="480"/>
        <w:rPr>
          <w:sz w:val="24"/>
          <w:szCs w:val="24"/>
        </w:rPr>
      </w:pPr>
      <w:r>
        <w:rPr>
          <w:rFonts w:hint="eastAsia"/>
          <w:sz w:val="24"/>
          <w:szCs w:val="24"/>
        </w:rPr>
        <w:t>在预设的赎回日期前可以增加锁定期以限制基金的赎回。对冲基金的初始锁定期由</w:t>
      </w:r>
      <w:r>
        <w:rPr>
          <w:rFonts w:hint="eastAsia"/>
          <w:sz w:val="24"/>
          <w:szCs w:val="24"/>
        </w:rPr>
        <w:t>1</w:t>
      </w:r>
      <w:r>
        <w:rPr>
          <w:rFonts w:hint="eastAsia"/>
          <w:sz w:val="24"/>
          <w:szCs w:val="24"/>
        </w:rPr>
        <w:t>年到</w:t>
      </w:r>
      <w:r>
        <w:rPr>
          <w:rFonts w:hint="eastAsia"/>
          <w:sz w:val="24"/>
          <w:szCs w:val="24"/>
        </w:rPr>
        <w:t>5</w:t>
      </w:r>
      <w:r>
        <w:rPr>
          <w:rFonts w:hint="eastAsia"/>
          <w:sz w:val="24"/>
          <w:szCs w:val="24"/>
        </w:rPr>
        <w:t>年不等，并以</w:t>
      </w:r>
      <w:r>
        <w:rPr>
          <w:rFonts w:hint="eastAsia"/>
          <w:sz w:val="24"/>
          <w:szCs w:val="24"/>
        </w:rPr>
        <w:t>1</w:t>
      </w:r>
      <w:r>
        <w:rPr>
          <w:rFonts w:hint="eastAsia"/>
          <w:sz w:val="24"/>
          <w:szCs w:val="24"/>
        </w:rPr>
        <w:t>年为最多。过去的数年中，行业的趋势是设定更长的锁定期，锁定期并延长到</w:t>
      </w:r>
      <w:r>
        <w:rPr>
          <w:rFonts w:hint="eastAsia"/>
          <w:sz w:val="24"/>
          <w:szCs w:val="24"/>
        </w:rPr>
        <w:t>2~3</w:t>
      </w:r>
      <w:r>
        <w:rPr>
          <w:rFonts w:hint="eastAsia"/>
          <w:sz w:val="24"/>
          <w:szCs w:val="24"/>
        </w:rPr>
        <w:t>年。那些因投资业绩良好而相对投资者有更强议价能力的管理人通常会设定更长的锁定期，他们会将锁定期条款明确于基金契约之中。</w:t>
      </w:r>
    </w:p>
    <w:p w14:paraId="3F4C2761" w14:textId="77777777" w:rsidR="0057121B" w:rsidRPr="00923427" w:rsidRDefault="00923427" w:rsidP="0057121B">
      <w:pPr>
        <w:spacing w:afterLines="50" w:after="156" w:line="360" w:lineRule="auto"/>
        <w:rPr>
          <w:b/>
          <w:sz w:val="24"/>
          <w:szCs w:val="24"/>
        </w:rPr>
      </w:pPr>
      <w:r w:rsidRPr="00923427">
        <w:rPr>
          <w:rFonts w:hint="eastAsia"/>
          <w:b/>
          <w:sz w:val="24"/>
          <w:szCs w:val="24"/>
        </w:rPr>
        <w:t>流动性问题</w:t>
      </w:r>
    </w:p>
    <w:p w14:paraId="678F7A4B" w14:textId="62611401" w:rsidR="00E975E8" w:rsidRDefault="00D70FB4" w:rsidP="006472E6">
      <w:pPr>
        <w:spacing w:afterLines="50" w:after="156" w:line="360" w:lineRule="auto"/>
        <w:ind w:firstLineChars="200" w:firstLine="480"/>
        <w:rPr>
          <w:sz w:val="24"/>
          <w:szCs w:val="24"/>
        </w:rPr>
      </w:pPr>
      <w:r>
        <w:rPr>
          <w:rFonts w:hint="eastAsia"/>
          <w:sz w:val="24"/>
          <w:szCs w:val="24"/>
        </w:rPr>
        <w:t>FOF</w:t>
      </w:r>
      <w:r>
        <w:rPr>
          <w:rFonts w:hint="eastAsia"/>
          <w:sz w:val="24"/>
          <w:szCs w:val="24"/>
        </w:rPr>
        <w:t>相对普通的基金产品更为流动性问题所困扰。</w:t>
      </w:r>
      <w:r>
        <w:rPr>
          <w:rFonts w:hint="eastAsia"/>
          <w:sz w:val="24"/>
          <w:szCs w:val="24"/>
        </w:rPr>
        <w:t>FOF</w:t>
      </w:r>
      <w:r>
        <w:rPr>
          <w:rFonts w:hint="eastAsia"/>
          <w:sz w:val="24"/>
          <w:szCs w:val="24"/>
        </w:rPr>
        <w:t>所配置的底层基金因赎回压力不得不坚持弱</w:t>
      </w:r>
      <w:r w:rsidR="00E975E8">
        <w:rPr>
          <w:rFonts w:hint="eastAsia"/>
          <w:sz w:val="24"/>
          <w:szCs w:val="24"/>
        </w:rPr>
        <w:t>流动性</w:t>
      </w:r>
      <w:r>
        <w:rPr>
          <w:rFonts w:hint="eastAsia"/>
          <w:sz w:val="24"/>
          <w:szCs w:val="24"/>
        </w:rPr>
        <w:t>（或没有</w:t>
      </w:r>
      <w:r w:rsidR="00E975E8">
        <w:rPr>
          <w:rFonts w:hint="eastAsia"/>
          <w:sz w:val="24"/>
          <w:szCs w:val="24"/>
        </w:rPr>
        <w:t>流动性</w:t>
      </w:r>
      <w:r>
        <w:rPr>
          <w:rFonts w:hint="eastAsia"/>
          <w:sz w:val="24"/>
          <w:szCs w:val="24"/>
        </w:rPr>
        <w:t>）</w:t>
      </w:r>
      <w:r w:rsidR="00E975E8">
        <w:rPr>
          <w:rFonts w:hint="eastAsia"/>
          <w:sz w:val="24"/>
          <w:szCs w:val="24"/>
        </w:rPr>
        <w:t>的</w:t>
      </w:r>
      <w:r>
        <w:rPr>
          <w:rFonts w:hint="eastAsia"/>
          <w:sz w:val="24"/>
          <w:szCs w:val="24"/>
        </w:rPr>
        <w:t>资产时通常都会造成一定损失，</w:t>
      </w:r>
      <w:r w:rsidR="00E975E8">
        <w:rPr>
          <w:rFonts w:hint="eastAsia"/>
          <w:sz w:val="24"/>
          <w:szCs w:val="24"/>
        </w:rPr>
        <w:t>如果底层基金使用了投资杠杆这一损失</w:t>
      </w:r>
      <w:r>
        <w:rPr>
          <w:rFonts w:hint="eastAsia"/>
          <w:sz w:val="24"/>
          <w:szCs w:val="24"/>
        </w:rPr>
        <w:t>还会被放大</w:t>
      </w:r>
      <w:r w:rsidR="002B00A6">
        <w:rPr>
          <w:rFonts w:hint="eastAsia"/>
          <w:sz w:val="24"/>
          <w:szCs w:val="24"/>
        </w:rPr>
        <w:t>。</w:t>
      </w:r>
    </w:p>
    <w:p w14:paraId="06538915" w14:textId="42F39311" w:rsidR="00D70FB4" w:rsidRDefault="002B00A6" w:rsidP="006472E6">
      <w:pPr>
        <w:spacing w:afterLines="50" w:after="156" w:line="360" w:lineRule="auto"/>
        <w:ind w:firstLineChars="200" w:firstLine="480"/>
        <w:rPr>
          <w:sz w:val="24"/>
          <w:szCs w:val="24"/>
        </w:rPr>
      </w:pPr>
      <w:r>
        <w:rPr>
          <w:rFonts w:hint="eastAsia"/>
          <w:sz w:val="24"/>
          <w:szCs w:val="24"/>
        </w:rPr>
        <w:t>投资者如果去观察一下之前动荡时期的市场</w:t>
      </w:r>
      <w:r w:rsidR="00D70FB4">
        <w:rPr>
          <w:rFonts w:hint="eastAsia"/>
          <w:sz w:val="24"/>
          <w:szCs w:val="24"/>
        </w:rPr>
        <w:t>都会发现市场大规模减持</w:t>
      </w:r>
      <w:r>
        <w:rPr>
          <w:rFonts w:hint="eastAsia"/>
          <w:sz w:val="24"/>
          <w:szCs w:val="24"/>
        </w:rPr>
        <w:t>触发</w:t>
      </w:r>
      <w:r w:rsidR="00D70FB4">
        <w:rPr>
          <w:rFonts w:hint="eastAsia"/>
          <w:sz w:val="24"/>
          <w:szCs w:val="24"/>
        </w:rPr>
        <w:t>对于基金大规模赎回</w:t>
      </w:r>
      <w:r>
        <w:rPr>
          <w:rFonts w:hint="eastAsia"/>
          <w:sz w:val="24"/>
          <w:szCs w:val="24"/>
        </w:rPr>
        <w:t>进而导致对冲基金抛售资产的现象。而在上述</w:t>
      </w:r>
      <w:r w:rsidR="00D70FB4">
        <w:rPr>
          <w:rFonts w:hint="eastAsia"/>
          <w:sz w:val="24"/>
          <w:szCs w:val="24"/>
        </w:rPr>
        <w:t>的背景下，</w:t>
      </w:r>
      <w:r w:rsidR="00D70FB4">
        <w:rPr>
          <w:rFonts w:hint="eastAsia"/>
          <w:sz w:val="24"/>
          <w:szCs w:val="24"/>
        </w:rPr>
        <w:t>FOF</w:t>
      </w:r>
      <w:r w:rsidR="00D70FB4">
        <w:rPr>
          <w:rFonts w:hint="eastAsia"/>
          <w:sz w:val="24"/>
          <w:szCs w:val="24"/>
        </w:rPr>
        <w:t>对于底层配置对冲基金的赎回也会加大其抛售资产的压力。</w:t>
      </w:r>
      <w:r w:rsidR="00923427">
        <w:rPr>
          <w:rFonts w:hint="eastAsia"/>
          <w:sz w:val="24"/>
          <w:szCs w:val="24"/>
        </w:rPr>
        <w:t>危急时刻，投资者必须对于其所持有基金的赎回条款及窗口期了如指掌。</w:t>
      </w:r>
    </w:p>
    <w:p w14:paraId="4DBEAB71" w14:textId="77777777" w:rsidR="0070618F" w:rsidRDefault="00923427" w:rsidP="002B00A6">
      <w:pPr>
        <w:spacing w:afterLines="50" w:after="156" w:line="360" w:lineRule="auto"/>
        <w:ind w:firstLineChars="200" w:firstLine="480"/>
        <w:rPr>
          <w:sz w:val="24"/>
          <w:szCs w:val="24"/>
        </w:rPr>
      </w:pPr>
      <w:r>
        <w:rPr>
          <w:rFonts w:hint="eastAsia"/>
          <w:sz w:val="24"/>
          <w:szCs w:val="24"/>
        </w:rPr>
        <w:t>而市场动荡时期对于那些没有赎回压力且持有大量流动资产的基金则充满了机会，他们可以在那些深陷赎回问题急于变现资产的基金身上大发横财。</w:t>
      </w:r>
    </w:p>
    <w:p w14:paraId="26C3EC76" w14:textId="77777777" w:rsidR="0070618F" w:rsidRPr="00986A15" w:rsidRDefault="00986A15" w:rsidP="0070618F">
      <w:pPr>
        <w:spacing w:afterLines="50" w:after="156" w:line="360" w:lineRule="auto"/>
        <w:rPr>
          <w:b/>
          <w:sz w:val="24"/>
          <w:szCs w:val="24"/>
        </w:rPr>
      </w:pPr>
      <w:r w:rsidRPr="00986A15">
        <w:rPr>
          <w:rFonts w:hint="eastAsia"/>
          <w:b/>
          <w:sz w:val="24"/>
          <w:szCs w:val="24"/>
        </w:rPr>
        <w:lastRenderedPageBreak/>
        <w:t>赎回问题</w:t>
      </w:r>
    </w:p>
    <w:p w14:paraId="45533F9C" w14:textId="155DDCAE" w:rsidR="0070618F" w:rsidRDefault="0070618F" w:rsidP="0070618F">
      <w:pPr>
        <w:spacing w:afterLines="50" w:after="156" w:line="360" w:lineRule="auto"/>
        <w:ind w:firstLineChars="200" w:firstLine="480"/>
        <w:rPr>
          <w:sz w:val="24"/>
          <w:szCs w:val="24"/>
        </w:rPr>
      </w:pPr>
      <w:r>
        <w:rPr>
          <w:rFonts w:hint="eastAsia"/>
          <w:sz w:val="24"/>
          <w:szCs w:val="24"/>
        </w:rPr>
        <w:t>赎回问题也是</w:t>
      </w:r>
      <w:r>
        <w:rPr>
          <w:rFonts w:hint="eastAsia"/>
          <w:sz w:val="24"/>
          <w:szCs w:val="24"/>
        </w:rPr>
        <w:t>FOF</w:t>
      </w:r>
      <w:r>
        <w:rPr>
          <w:rFonts w:hint="eastAsia"/>
          <w:sz w:val="24"/>
          <w:szCs w:val="24"/>
        </w:rPr>
        <w:t>风险控制的一个重要的关注领域。</w:t>
      </w:r>
      <w:r w:rsidR="004E39A4">
        <w:rPr>
          <w:rFonts w:hint="eastAsia"/>
          <w:sz w:val="24"/>
          <w:szCs w:val="24"/>
        </w:rPr>
        <w:t>也许</w:t>
      </w:r>
      <w:r w:rsidR="004E39A4">
        <w:rPr>
          <w:rFonts w:hint="eastAsia"/>
          <w:sz w:val="24"/>
          <w:szCs w:val="24"/>
        </w:rPr>
        <w:t>FOF</w:t>
      </w:r>
      <w:r w:rsidR="004E39A4">
        <w:rPr>
          <w:rFonts w:hint="eastAsia"/>
          <w:sz w:val="24"/>
          <w:szCs w:val="24"/>
        </w:rPr>
        <w:t>设定的开放周期是每月、每季度或是每半年，但是其配置的对冲基金可能更希望每年开放一次。</w:t>
      </w:r>
      <w:r w:rsidR="004E39A4">
        <w:rPr>
          <w:rFonts w:hint="eastAsia"/>
          <w:sz w:val="24"/>
          <w:szCs w:val="24"/>
        </w:rPr>
        <w:t>FOF</w:t>
      </w:r>
      <w:r w:rsidR="004E39A4">
        <w:rPr>
          <w:rFonts w:hint="eastAsia"/>
          <w:sz w:val="24"/>
          <w:szCs w:val="24"/>
        </w:rPr>
        <w:t>为了满足其投资者的赎回需求，不得不寻求一些融资途径为其提供流动性。同时，</w:t>
      </w:r>
      <w:r w:rsidR="004E39A4">
        <w:rPr>
          <w:rFonts w:hint="eastAsia"/>
          <w:sz w:val="24"/>
          <w:szCs w:val="24"/>
        </w:rPr>
        <w:t>FOF</w:t>
      </w:r>
      <w:r w:rsidR="00E27C6D">
        <w:rPr>
          <w:rFonts w:hint="eastAsia"/>
          <w:sz w:val="24"/>
          <w:szCs w:val="24"/>
        </w:rPr>
        <w:t>基金经理也不得不长期持有</w:t>
      </w:r>
      <w:r w:rsidR="004E39A4">
        <w:rPr>
          <w:rFonts w:hint="eastAsia"/>
          <w:sz w:val="24"/>
          <w:szCs w:val="24"/>
        </w:rPr>
        <w:t>高流动性头寸以备不时之需。</w:t>
      </w:r>
    </w:p>
    <w:p w14:paraId="25BC2E39" w14:textId="77777777" w:rsidR="004E39A4" w:rsidRDefault="00E237B0" w:rsidP="0070618F">
      <w:pPr>
        <w:spacing w:afterLines="50" w:after="156" w:line="360" w:lineRule="auto"/>
        <w:ind w:firstLineChars="200" w:firstLine="480"/>
        <w:rPr>
          <w:sz w:val="24"/>
          <w:szCs w:val="24"/>
        </w:rPr>
      </w:pPr>
      <w:r>
        <w:rPr>
          <w:rFonts w:hint="eastAsia"/>
          <w:sz w:val="24"/>
          <w:szCs w:val="24"/>
        </w:rPr>
        <w:t>在市场波动性急剧上升的</w:t>
      </w:r>
      <w:r>
        <w:rPr>
          <w:rFonts w:hint="eastAsia"/>
          <w:sz w:val="24"/>
          <w:szCs w:val="24"/>
        </w:rPr>
        <w:t>2008</w:t>
      </w:r>
      <w:r>
        <w:rPr>
          <w:rFonts w:hint="eastAsia"/>
          <w:sz w:val="24"/>
          <w:szCs w:val="24"/>
        </w:rPr>
        <w:t>年，持有大量弱流动性资产的基金经理增加了其管理基金的赎回限制，投资者被限制在只有在特定日期才能赎回基金，或是设定每次只能赎回一定比例的基金份额的门槛限制。</w:t>
      </w:r>
    </w:p>
    <w:p w14:paraId="3F45FF6C" w14:textId="64C6D70E" w:rsidR="00E237B0" w:rsidRDefault="00E237B0" w:rsidP="0070618F">
      <w:pPr>
        <w:spacing w:afterLines="50" w:after="156" w:line="360" w:lineRule="auto"/>
        <w:ind w:firstLineChars="200" w:firstLine="480"/>
        <w:rPr>
          <w:sz w:val="24"/>
          <w:szCs w:val="24"/>
        </w:rPr>
      </w:pPr>
      <w:r>
        <w:rPr>
          <w:rFonts w:hint="eastAsia"/>
          <w:sz w:val="24"/>
          <w:szCs w:val="24"/>
        </w:rPr>
        <w:t>“</w:t>
      </w:r>
      <w:r>
        <w:rPr>
          <w:rFonts w:hint="eastAsia"/>
          <w:sz w:val="24"/>
          <w:szCs w:val="24"/>
        </w:rPr>
        <w:t>25%</w:t>
      </w:r>
      <w:r>
        <w:rPr>
          <w:rFonts w:hint="eastAsia"/>
          <w:sz w:val="24"/>
          <w:szCs w:val="24"/>
        </w:rPr>
        <w:t>门槛限制”的含义是在特定一段时期内投资者最多只能赎回其持有的</w:t>
      </w:r>
      <w:r>
        <w:rPr>
          <w:rFonts w:hint="eastAsia"/>
          <w:sz w:val="24"/>
          <w:szCs w:val="24"/>
        </w:rPr>
        <w:t>25%</w:t>
      </w:r>
      <w:r>
        <w:rPr>
          <w:rFonts w:hint="eastAsia"/>
          <w:sz w:val="24"/>
          <w:szCs w:val="24"/>
        </w:rPr>
        <w:t>的基金份额，通常限定的时间长度是一季度，当然</w:t>
      </w:r>
      <w:r w:rsidR="001D0B0D">
        <w:rPr>
          <w:rFonts w:hint="eastAsia"/>
          <w:sz w:val="24"/>
          <w:szCs w:val="24"/>
        </w:rPr>
        <w:t>赎回的具体限制随时基金流动性的变化会有所改变。投资者持有一只基金通常有</w:t>
      </w:r>
      <w:r w:rsidR="001D0B0D">
        <w:rPr>
          <w:rFonts w:hint="eastAsia"/>
          <w:sz w:val="24"/>
          <w:szCs w:val="24"/>
        </w:rPr>
        <w:t>1</w:t>
      </w:r>
      <w:r w:rsidR="001D0B0D">
        <w:rPr>
          <w:rFonts w:hint="eastAsia"/>
          <w:sz w:val="24"/>
          <w:szCs w:val="24"/>
        </w:rPr>
        <w:t>年的锁定期及</w:t>
      </w:r>
      <w:r w:rsidR="001D0B0D">
        <w:rPr>
          <w:rFonts w:hint="eastAsia"/>
          <w:sz w:val="24"/>
          <w:szCs w:val="24"/>
        </w:rPr>
        <w:t>25%</w:t>
      </w:r>
      <w:r w:rsidR="001D0B0D">
        <w:rPr>
          <w:rFonts w:hint="eastAsia"/>
          <w:sz w:val="24"/>
          <w:szCs w:val="24"/>
        </w:rPr>
        <w:t>的门槛限制，这意味着他们在投资的第一年内不能赎回，锁定期结束后每个季度最多能赎回持有份额的</w:t>
      </w:r>
      <w:r w:rsidR="001D0B0D">
        <w:rPr>
          <w:rFonts w:hint="eastAsia"/>
          <w:sz w:val="24"/>
          <w:szCs w:val="24"/>
        </w:rPr>
        <w:t>25%</w:t>
      </w:r>
      <w:r w:rsidR="00E27C6D">
        <w:rPr>
          <w:rFonts w:hint="eastAsia"/>
          <w:sz w:val="24"/>
          <w:szCs w:val="24"/>
        </w:rPr>
        <w:t>。这些对于赎回的限制能够使得基金经理</w:t>
      </w:r>
      <w:r w:rsidR="001D0B0D">
        <w:rPr>
          <w:rFonts w:hint="eastAsia"/>
          <w:sz w:val="24"/>
          <w:szCs w:val="24"/>
        </w:rPr>
        <w:t>加大对于长久</w:t>
      </w:r>
      <w:proofErr w:type="gramStart"/>
      <w:r w:rsidR="001D0B0D">
        <w:rPr>
          <w:rFonts w:hint="eastAsia"/>
          <w:sz w:val="24"/>
          <w:szCs w:val="24"/>
        </w:rPr>
        <w:t>期及弱流动性</w:t>
      </w:r>
      <w:proofErr w:type="gramEnd"/>
      <w:r w:rsidR="001D0B0D">
        <w:rPr>
          <w:rFonts w:hint="eastAsia"/>
          <w:sz w:val="24"/>
          <w:szCs w:val="24"/>
        </w:rPr>
        <w:t>资产的配置比例。同时这些限制也能限制投资者在不同的基金产品间不停换仓。</w:t>
      </w:r>
    </w:p>
    <w:p w14:paraId="7B64AD58" w14:textId="07B55262" w:rsidR="00583E53" w:rsidRDefault="00583E53" w:rsidP="00583E53">
      <w:pPr>
        <w:spacing w:afterLines="50" w:after="156" w:line="360" w:lineRule="auto"/>
        <w:ind w:firstLineChars="200" w:firstLine="480"/>
        <w:rPr>
          <w:sz w:val="24"/>
          <w:szCs w:val="24"/>
        </w:rPr>
      </w:pPr>
      <w:r>
        <w:rPr>
          <w:rFonts w:hint="eastAsia"/>
          <w:sz w:val="24"/>
          <w:szCs w:val="24"/>
        </w:rPr>
        <w:t>赎回</w:t>
      </w:r>
      <w:r>
        <w:rPr>
          <w:sz w:val="24"/>
          <w:szCs w:val="24"/>
        </w:rPr>
        <w:t>限制条款延长了锁定期，这</w:t>
      </w:r>
      <w:r>
        <w:rPr>
          <w:rFonts w:hint="eastAsia"/>
          <w:sz w:val="24"/>
          <w:szCs w:val="24"/>
        </w:rPr>
        <w:t>使得投资者在进行尽职调查及投资决策时更为谨慎。锁定期</w:t>
      </w:r>
      <w:r>
        <w:rPr>
          <w:sz w:val="24"/>
          <w:szCs w:val="24"/>
        </w:rPr>
        <w:t>的延长使得基金规模较为稳定，这使得基金经理在投资时更为得心应手，市场动荡时刻的压力也大大降低。</w:t>
      </w:r>
      <w:r>
        <w:rPr>
          <w:rFonts w:hint="eastAsia"/>
          <w:sz w:val="24"/>
          <w:szCs w:val="24"/>
        </w:rPr>
        <w:t>然而</w:t>
      </w:r>
      <w:r>
        <w:rPr>
          <w:sz w:val="24"/>
          <w:szCs w:val="24"/>
        </w:rPr>
        <w:t>，</w:t>
      </w:r>
      <w:r>
        <w:rPr>
          <w:rFonts w:hint="eastAsia"/>
          <w:sz w:val="24"/>
          <w:szCs w:val="24"/>
        </w:rPr>
        <w:t>锁定期</w:t>
      </w:r>
      <w:r>
        <w:rPr>
          <w:sz w:val="24"/>
          <w:szCs w:val="24"/>
        </w:rPr>
        <w:t>的延长也</w:t>
      </w:r>
      <w:r>
        <w:rPr>
          <w:rFonts w:hint="eastAsia"/>
          <w:sz w:val="24"/>
          <w:szCs w:val="24"/>
        </w:rPr>
        <w:t>意味着</w:t>
      </w:r>
      <w:r>
        <w:rPr>
          <w:sz w:val="24"/>
          <w:szCs w:val="24"/>
        </w:rPr>
        <w:t>对冲基金也要</w:t>
      </w:r>
      <w:r>
        <w:rPr>
          <w:rFonts w:hint="eastAsia"/>
          <w:sz w:val="24"/>
          <w:szCs w:val="24"/>
        </w:rPr>
        <w:t>像</w:t>
      </w:r>
      <w:r>
        <w:rPr>
          <w:sz w:val="24"/>
          <w:szCs w:val="24"/>
        </w:rPr>
        <w:t>PE</w:t>
      </w:r>
      <w:r>
        <w:rPr>
          <w:sz w:val="24"/>
          <w:szCs w:val="24"/>
        </w:rPr>
        <w:t>及不动产</w:t>
      </w:r>
      <w:r>
        <w:rPr>
          <w:rFonts w:hint="eastAsia"/>
          <w:sz w:val="24"/>
          <w:szCs w:val="24"/>
        </w:rPr>
        <w:t>基金</w:t>
      </w:r>
      <w:r>
        <w:rPr>
          <w:sz w:val="24"/>
          <w:szCs w:val="24"/>
        </w:rPr>
        <w:t>那样做更为长期的投资计划。</w:t>
      </w:r>
      <w:r>
        <w:rPr>
          <w:rFonts w:hint="eastAsia"/>
          <w:sz w:val="24"/>
          <w:szCs w:val="24"/>
        </w:rPr>
        <w:t>当然，</w:t>
      </w:r>
      <w:r>
        <w:rPr>
          <w:sz w:val="24"/>
          <w:szCs w:val="24"/>
        </w:rPr>
        <w:t>赎回</w:t>
      </w:r>
      <w:r>
        <w:rPr>
          <w:rFonts w:hint="eastAsia"/>
          <w:sz w:val="24"/>
          <w:szCs w:val="24"/>
        </w:rPr>
        <w:t>限制的增加大大降低了投资者持有基金份额的流动性</w:t>
      </w:r>
      <w:r>
        <w:rPr>
          <w:sz w:val="24"/>
          <w:szCs w:val="24"/>
        </w:rPr>
        <w:t>。</w:t>
      </w:r>
    </w:p>
    <w:p w14:paraId="605B0460" w14:textId="52262450" w:rsidR="00583E53" w:rsidRDefault="00583E53" w:rsidP="00583E53">
      <w:pPr>
        <w:spacing w:afterLines="50" w:after="156" w:line="360" w:lineRule="auto"/>
        <w:ind w:firstLineChars="200" w:firstLine="480"/>
        <w:rPr>
          <w:sz w:val="24"/>
          <w:szCs w:val="24"/>
        </w:rPr>
      </w:pPr>
      <w:r w:rsidRPr="00BC7C54">
        <w:rPr>
          <w:sz w:val="24"/>
          <w:szCs w:val="24"/>
        </w:rPr>
        <w:t xml:space="preserve">Irwin </w:t>
      </w:r>
      <w:proofErr w:type="spellStart"/>
      <w:r w:rsidRPr="00BC7C54">
        <w:rPr>
          <w:sz w:val="24"/>
          <w:szCs w:val="24"/>
        </w:rPr>
        <w:t>Latner</w:t>
      </w:r>
      <w:r>
        <w:rPr>
          <w:sz w:val="24"/>
          <w:szCs w:val="24"/>
        </w:rPr>
        <w:t>s</w:t>
      </w:r>
      <w:proofErr w:type="spellEnd"/>
      <w:r>
        <w:rPr>
          <w:rFonts w:hint="eastAsia"/>
          <w:sz w:val="24"/>
          <w:szCs w:val="24"/>
        </w:rPr>
        <w:t>是</w:t>
      </w:r>
      <w:r>
        <w:rPr>
          <w:sz w:val="24"/>
          <w:szCs w:val="24"/>
        </w:rPr>
        <w:t>位于纽约的一家律师事务所</w:t>
      </w:r>
      <w:r>
        <w:rPr>
          <w:sz w:val="24"/>
          <w:szCs w:val="24"/>
        </w:rPr>
        <w:t>——</w:t>
      </w:r>
      <w:bookmarkStart w:id="1" w:name="OLE_LINK1"/>
      <w:r>
        <w:rPr>
          <w:sz w:val="24"/>
          <w:szCs w:val="24"/>
        </w:rPr>
        <w:t>Herrick</w:t>
      </w:r>
      <w:r>
        <w:rPr>
          <w:rFonts w:hint="eastAsia"/>
          <w:sz w:val="24"/>
          <w:szCs w:val="24"/>
        </w:rPr>
        <w:t xml:space="preserve"> </w:t>
      </w:r>
      <w:r w:rsidRPr="00BC7C54">
        <w:rPr>
          <w:sz w:val="24"/>
          <w:szCs w:val="24"/>
        </w:rPr>
        <w:t>Feinstein</w:t>
      </w:r>
      <w:bookmarkEnd w:id="1"/>
      <w:r>
        <w:rPr>
          <w:rFonts w:hint="eastAsia"/>
          <w:sz w:val="24"/>
          <w:szCs w:val="24"/>
        </w:rPr>
        <w:t>的律师</w:t>
      </w:r>
      <w:r>
        <w:rPr>
          <w:sz w:val="24"/>
          <w:szCs w:val="24"/>
        </w:rPr>
        <w:t>，其</w:t>
      </w:r>
      <w:r>
        <w:rPr>
          <w:rFonts w:hint="eastAsia"/>
          <w:sz w:val="24"/>
          <w:szCs w:val="24"/>
        </w:rPr>
        <w:t>专注于</w:t>
      </w:r>
      <w:r>
        <w:rPr>
          <w:sz w:val="24"/>
          <w:szCs w:val="24"/>
        </w:rPr>
        <w:t>对冲基金的结构设计。</w:t>
      </w:r>
      <w:r>
        <w:rPr>
          <w:rFonts w:hint="eastAsia"/>
          <w:sz w:val="24"/>
          <w:szCs w:val="24"/>
        </w:rPr>
        <w:t>针对</w:t>
      </w:r>
      <w:proofErr w:type="gramStart"/>
      <w:r>
        <w:rPr>
          <w:sz w:val="24"/>
          <w:szCs w:val="24"/>
        </w:rPr>
        <w:t>对</w:t>
      </w:r>
      <w:proofErr w:type="gramEnd"/>
      <w:r>
        <w:rPr>
          <w:sz w:val="24"/>
          <w:szCs w:val="24"/>
        </w:rPr>
        <w:t>冲基金的大额赎回</w:t>
      </w:r>
      <w:r>
        <w:rPr>
          <w:rFonts w:hint="eastAsia"/>
          <w:sz w:val="24"/>
          <w:szCs w:val="24"/>
        </w:rPr>
        <w:t>限制</w:t>
      </w:r>
      <w:r w:rsidRPr="00BC7C54">
        <w:rPr>
          <w:sz w:val="24"/>
          <w:szCs w:val="24"/>
        </w:rPr>
        <w:t xml:space="preserve">Irwin </w:t>
      </w:r>
      <w:proofErr w:type="spellStart"/>
      <w:r w:rsidRPr="00BC7C54">
        <w:rPr>
          <w:sz w:val="24"/>
          <w:szCs w:val="24"/>
        </w:rPr>
        <w:t>Latner</w:t>
      </w:r>
      <w:r>
        <w:rPr>
          <w:sz w:val="24"/>
          <w:szCs w:val="24"/>
        </w:rPr>
        <w:t>s</w:t>
      </w:r>
      <w:proofErr w:type="spellEnd"/>
      <w:r>
        <w:rPr>
          <w:rFonts w:hint="eastAsia"/>
          <w:sz w:val="24"/>
          <w:szCs w:val="24"/>
        </w:rPr>
        <w:t>说</w:t>
      </w:r>
      <w:r>
        <w:rPr>
          <w:sz w:val="24"/>
          <w:szCs w:val="24"/>
        </w:rPr>
        <w:t>：</w:t>
      </w:r>
      <w:r w:rsidR="00212EDA">
        <w:rPr>
          <w:rFonts w:hint="eastAsia"/>
          <w:sz w:val="24"/>
          <w:szCs w:val="24"/>
        </w:rPr>
        <w:t>“</w:t>
      </w:r>
      <w:r>
        <w:rPr>
          <w:rFonts w:hint="eastAsia"/>
          <w:sz w:val="24"/>
          <w:szCs w:val="24"/>
        </w:rPr>
        <w:t>如果</w:t>
      </w:r>
      <w:r w:rsidR="008F46C6">
        <w:rPr>
          <w:sz w:val="24"/>
          <w:szCs w:val="24"/>
        </w:rPr>
        <w:t>在特定的赎回日期，一</w:t>
      </w:r>
      <w:r w:rsidR="008F46C6">
        <w:rPr>
          <w:rFonts w:hint="eastAsia"/>
          <w:sz w:val="24"/>
          <w:szCs w:val="24"/>
        </w:rPr>
        <w:t>只</w:t>
      </w:r>
      <w:r>
        <w:rPr>
          <w:sz w:val="24"/>
          <w:szCs w:val="24"/>
        </w:rPr>
        <w:t>基金的赎回申请总量超过了预先设定的一个临界值，就会</w:t>
      </w:r>
      <w:r>
        <w:rPr>
          <w:rFonts w:hint="eastAsia"/>
          <w:sz w:val="24"/>
          <w:szCs w:val="24"/>
        </w:rPr>
        <w:t>触发</w:t>
      </w:r>
      <w:r>
        <w:rPr>
          <w:sz w:val="24"/>
          <w:szCs w:val="24"/>
        </w:rPr>
        <w:t>大额赎回限制条款。</w:t>
      </w:r>
      <w:r w:rsidR="00212EDA">
        <w:rPr>
          <w:rFonts w:hint="eastAsia"/>
          <w:sz w:val="24"/>
          <w:szCs w:val="24"/>
        </w:rPr>
        <w:t>”</w:t>
      </w:r>
    </w:p>
    <w:p w14:paraId="1EC3B703" w14:textId="1C4BF011" w:rsidR="00583E53" w:rsidRDefault="00212EDA" w:rsidP="00583E53">
      <w:pPr>
        <w:spacing w:afterLines="50" w:after="156" w:line="360" w:lineRule="auto"/>
        <w:ind w:firstLineChars="200" w:firstLine="480"/>
        <w:rPr>
          <w:sz w:val="24"/>
          <w:szCs w:val="24"/>
        </w:rPr>
      </w:pPr>
      <w:r>
        <w:rPr>
          <w:rFonts w:hint="eastAsia"/>
          <w:sz w:val="24"/>
          <w:szCs w:val="24"/>
        </w:rPr>
        <w:t>“</w:t>
      </w:r>
      <w:r w:rsidR="00583E53">
        <w:rPr>
          <w:rFonts w:hint="eastAsia"/>
          <w:sz w:val="24"/>
          <w:szCs w:val="24"/>
        </w:rPr>
        <w:t>大额赎回</w:t>
      </w:r>
      <w:r w:rsidR="00583E53">
        <w:rPr>
          <w:sz w:val="24"/>
          <w:szCs w:val="24"/>
        </w:rPr>
        <w:t>限制条款被</w:t>
      </w:r>
      <w:r w:rsidR="00583E53">
        <w:rPr>
          <w:rFonts w:hint="eastAsia"/>
          <w:sz w:val="24"/>
          <w:szCs w:val="24"/>
        </w:rPr>
        <w:t>触发</w:t>
      </w:r>
      <w:r w:rsidR="00583E53">
        <w:rPr>
          <w:sz w:val="24"/>
          <w:szCs w:val="24"/>
        </w:rPr>
        <w:t>后，基金契约中通常都会</w:t>
      </w:r>
      <w:r w:rsidR="00583E53">
        <w:rPr>
          <w:rFonts w:hint="eastAsia"/>
          <w:sz w:val="24"/>
          <w:szCs w:val="24"/>
        </w:rPr>
        <w:t>给</w:t>
      </w:r>
      <w:r w:rsidR="00583E53">
        <w:rPr>
          <w:sz w:val="24"/>
          <w:szCs w:val="24"/>
        </w:rPr>
        <w:t>管理人两种针对超额赎回申请的处理选择，</w:t>
      </w:r>
      <w:r w:rsidR="00583E53">
        <w:rPr>
          <w:rFonts w:hint="eastAsia"/>
          <w:sz w:val="24"/>
          <w:szCs w:val="24"/>
        </w:rPr>
        <w:t>一种</w:t>
      </w:r>
      <w:r w:rsidR="00583E53">
        <w:rPr>
          <w:sz w:val="24"/>
          <w:szCs w:val="24"/>
        </w:rPr>
        <w:t>是将</w:t>
      </w:r>
      <w:r w:rsidR="00583E53">
        <w:rPr>
          <w:rFonts w:hint="eastAsia"/>
          <w:sz w:val="24"/>
          <w:szCs w:val="24"/>
        </w:rPr>
        <w:t>超额</w:t>
      </w:r>
      <w:r w:rsidR="00583E53">
        <w:rPr>
          <w:sz w:val="24"/>
          <w:szCs w:val="24"/>
        </w:rPr>
        <w:t>部分的赎回申请延后到基金的下</w:t>
      </w:r>
      <w:r w:rsidR="00583E53">
        <w:rPr>
          <w:rFonts w:hint="eastAsia"/>
          <w:sz w:val="24"/>
          <w:szCs w:val="24"/>
        </w:rPr>
        <w:t>一个开放日</w:t>
      </w:r>
      <w:r w:rsidR="00583E53">
        <w:rPr>
          <w:sz w:val="24"/>
          <w:szCs w:val="24"/>
        </w:rPr>
        <w:t>再予以兑付，另一种是按比例兑付本次的赎回申请。</w:t>
      </w:r>
      <w:r>
        <w:rPr>
          <w:rFonts w:hint="eastAsia"/>
          <w:sz w:val="24"/>
          <w:szCs w:val="24"/>
        </w:rPr>
        <w:t>”</w:t>
      </w:r>
      <w:proofErr w:type="spellStart"/>
      <w:r w:rsidR="00583E53" w:rsidRPr="00BC7C54">
        <w:rPr>
          <w:sz w:val="24"/>
          <w:szCs w:val="24"/>
        </w:rPr>
        <w:t>Latner</w:t>
      </w:r>
      <w:r w:rsidR="00583E53">
        <w:rPr>
          <w:sz w:val="24"/>
          <w:szCs w:val="24"/>
        </w:rPr>
        <w:t>s</w:t>
      </w:r>
      <w:proofErr w:type="spellEnd"/>
      <w:r w:rsidR="00583E53">
        <w:rPr>
          <w:rFonts w:hint="eastAsia"/>
          <w:sz w:val="24"/>
          <w:szCs w:val="24"/>
        </w:rPr>
        <w:t>针对</w:t>
      </w:r>
      <w:r w:rsidR="00583E53">
        <w:rPr>
          <w:sz w:val="24"/>
          <w:szCs w:val="24"/>
        </w:rPr>
        <w:t>基金连续触发</w:t>
      </w:r>
      <w:r w:rsidR="00583E53">
        <w:rPr>
          <w:sz w:val="24"/>
          <w:szCs w:val="24"/>
        </w:rPr>
        <w:lastRenderedPageBreak/>
        <w:t>大额赎回限制的情况补充说：</w:t>
      </w:r>
      <w:r>
        <w:rPr>
          <w:rFonts w:hint="eastAsia"/>
          <w:sz w:val="24"/>
          <w:szCs w:val="24"/>
        </w:rPr>
        <w:t>“</w:t>
      </w:r>
      <w:r w:rsidR="00583E53">
        <w:rPr>
          <w:rFonts w:hint="eastAsia"/>
          <w:sz w:val="24"/>
          <w:szCs w:val="24"/>
        </w:rPr>
        <w:t>如果基金</w:t>
      </w:r>
      <w:r w:rsidR="00583E53">
        <w:rPr>
          <w:sz w:val="24"/>
          <w:szCs w:val="24"/>
        </w:rPr>
        <w:t>在下一个</w:t>
      </w:r>
      <w:r w:rsidR="00583E53">
        <w:rPr>
          <w:rFonts w:hint="eastAsia"/>
          <w:sz w:val="24"/>
          <w:szCs w:val="24"/>
        </w:rPr>
        <w:t>开放日再次触发</w:t>
      </w:r>
      <w:r w:rsidR="00583E53">
        <w:rPr>
          <w:sz w:val="24"/>
          <w:szCs w:val="24"/>
        </w:rPr>
        <w:t>了大额赎回限制，则</w:t>
      </w:r>
      <w:r w:rsidR="00583E53">
        <w:rPr>
          <w:rFonts w:hint="eastAsia"/>
          <w:sz w:val="24"/>
          <w:szCs w:val="24"/>
        </w:rPr>
        <w:t>管理人</w:t>
      </w:r>
      <w:r w:rsidR="00583E53">
        <w:rPr>
          <w:sz w:val="24"/>
          <w:szCs w:val="24"/>
        </w:rPr>
        <w:t>依旧可以依照前述的</w:t>
      </w:r>
      <w:r w:rsidR="00583E53">
        <w:rPr>
          <w:rFonts w:hint="eastAsia"/>
          <w:sz w:val="24"/>
          <w:szCs w:val="24"/>
        </w:rPr>
        <w:t>方式</w:t>
      </w:r>
      <w:r w:rsidR="00583E53">
        <w:rPr>
          <w:sz w:val="24"/>
          <w:szCs w:val="24"/>
        </w:rPr>
        <w:t>去处理超额的赎回申请，直至某一个</w:t>
      </w:r>
      <w:r w:rsidR="00583E53">
        <w:rPr>
          <w:rFonts w:hint="eastAsia"/>
          <w:sz w:val="24"/>
          <w:szCs w:val="24"/>
        </w:rPr>
        <w:t>开放期该基金</w:t>
      </w:r>
      <w:r w:rsidR="00583E53">
        <w:rPr>
          <w:sz w:val="24"/>
          <w:szCs w:val="24"/>
        </w:rPr>
        <w:t>不再面临大额赎回的问题。</w:t>
      </w:r>
      <w:r w:rsidR="00583E53">
        <w:rPr>
          <w:rFonts w:hint="eastAsia"/>
          <w:sz w:val="24"/>
          <w:szCs w:val="24"/>
        </w:rPr>
        <w:t>不过现实的</w:t>
      </w:r>
      <w:r w:rsidR="00583E53">
        <w:rPr>
          <w:sz w:val="24"/>
          <w:szCs w:val="24"/>
        </w:rPr>
        <w:t>情况是，并非所有的对冲基金</w:t>
      </w:r>
      <w:r w:rsidR="00583E53">
        <w:rPr>
          <w:rFonts w:hint="eastAsia"/>
          <w:sz w:val="24"/>
          <w:szCs w:val="24"/>
        </w:rPr>
        <w:t>契约</w:t>
      </w:r>
      <w:r w:rsidR="00583E53">
        <w:rPr>
          <w:sz w:val="24"/>
          <w:szCs w:val="24"/>
        </w:rPr>
        <w:t>中都有大额赎回限制条款。</w:t>
      </w:r>
      <w:r>
        <w:rPr>
          <w:rFonts w:hint="eastAsia"/>
          <w:sz w:val="24"/>
          <w:szCs w:val="24"/>
        </w:rPr>
        <w:t>”</w:t>
      </w:r>
    </w:p>
    <w:p w14:paraId="5550A34A" w14:textId="3B351F29" w:rsidR="00583E53" w:rsidRDefault="00583E53" w:rsidP="00583E53">
      <w:pPr>
        <w:spacing w:afterLines="50" w:after="156" w:line="360" w:lineRule="auto"/>
        <w:ind w:firstLineChars="200" w:firstLine="480"/>
        <w:rPr>
          <w:sz w:val="24"/>
          <w:szCs w:val="24"/>
        </w:rPr>
      </w:pPr>
      <w:r>
        <w:rPr>
          <w:rFonts w:hint="eastAsia"/>
          <w:sz w:val="24"/>
          <w:szCs w:val="24"/>
        </w:rPr>
        <w:t>FOF</w:t>
      </w:r>
      <w:r>
        <w:rPr>
          <w:sz w:val="24"/>
          <w:szCs w:val="24"/>
        </w:rPr>
        <w:t>基金经理在进行尽职调查时应该关注</w:t>
      </w:r>
      <w:r>
        <w:rPr>
          <w:rFonts w:hint="eastAsia"/>
          <w:sz w:val="24"/>
          <w:szCs w:val="24"/>
        </w:rPr>
        <w:t>基金</w:t>
      </w:r>
      <w:r w:rsidR="008F46C6">
        <w:rPr>
          <w:sz w:val="24"/>
          <w:szCs w:val="24"/>
        </w:rPr>
        <w:t>所使用的投资策略是否</w:t>
      </w:r>
      <w:r w:rsidR="008F46C6">
        <w:rPr>
          <w:rFonts w:hint="eastAsia"/>
          <w:sz w:val="24"/>
          <w:szCs w:val="24"/>
        </w:rPr>
        <w:t>有</w:t>
      </w:r>
      <w:r>
        <w:rPr>
          <w:sz w:val="24"/>
          <w:szCs w:val="24"/>
        </w:rPr>
        <w:t>设定大额赎回限制条款的必要性。</w:t>
      </w:r>
      <w:r>
        <w:rPr>
          <w:rFonts w:hint="eastAsia"/>
          <w:sz w:val="24"/>
          <w:szCs w:val="24"/>
        </w:rPr>
        <w:t>如果</w:t>
      </w:r>
      <w:r>
        <w:rPr>
          <w:sz w:val="24"/>
          <w:szCs w:val="24"/>
        </w:rPr>
        <w:t>其策略中需要对</w:t>
      </w:r>
      <w:r>
        <w:rPr>
          <w:sz w:val="24"/>
          <w:szCs w:val="24"/>
        </w:rPr>
        <w:t>ABS</w:t>
      </w:r>
      <w:r>
        <w:rPr>
          <w:sz w:val="24"/>
          <w:szCs w:val="24"/>
        </w:rPr>
        <w:t>、定向发行证券以及以</w:t>
      </w:r>
      <w:r>
        <w:rPr>
          <w:rFonts w:hint="eastAsia"/>
          <w:sz w:val="24"/>
          <w:szCs w:val="24"/>
        </w:rPr>
        <w:t>其他</w:t>
      </w:r>
      <w:r>
        <w:rPr>
          <w:sz w:val="24"/>
          <w:szCs w:val="24"/>
        </w:rPr>
        <w:t>难以定价的证券进行配置，</w:t>
      </w:r>
      <w:r>
        <w:rPr>
          <w:rFonts w:hint="eastAsia"/>
          <w:sz w:val="24"/>
          <w:szCs w:val="24"/>
        </w:rPr>
        <w:t>则设定</w:t>
      </w:r>
      <w:r>
        <w:rPr>
          <w:sz w:val="24"/>
          <w:szCs w:val="24"/>
        </w:rPr>
        <w:t>大额赎回限制是有必要的。而</w:t>
      </w:r>
      <w:r>
        <w:rPr>
          <w:rFonts w:hint="eastAsia"/>
          <w:sz w:val="24"/>
          <w:szCs w:val="24"/>
        </w:rPr>
        <w:t>对于诸如多</w:t>
      </w:r>
      <w:r>
        <w:rPr>
          <w:rFonts w:hint="eastAsia"/>
          <w:sz w:val="24"/>
          <w:szCs w:val="24"/>
        </w:rPr>
        <w:t>/</w:t>
      </w:r>
      <w:r>
        <w:rPr>
          <w:rFonts w:hint="eastAsia"/>
          <w:sz w:val="24"/>
          <w:szCs w:val="24"/>
        </w:rPr>
        <w:t>空</w:t>
      </w:r>
      <w:r w:rsidR="00940433">
        <w:rPr>
          <w:rFonts w:hint="eastAsia"/>
          <w:sz w:val="24"/>
          <w:szCs w:val="24"/>
        </w:rPr>
        <w:t>股票</w:t>
      </w:r>
      <w:r>
        <w:rPr>
          <w:sz w:val="24"/>
          <w:szCs w:val="24"/>
        </w:rPr>
        <w:t>以及固定收益工具套利这样</w:t>
      </w:r>
      <w:r>
        <w:rPr>
          <w:rFonts w:hint="eastAsia"/>
          <w:sz w:val="24"/>
          <w:szCs w:val="24"/>
        </w:rPr>
        <w:t>的</w:t>
      </w:r>
      <w:r>
        <w:rPr>
          <w:sz w:val="24"/>
          <w:szCs w:val="24"/>
        </w:rPr>
        <w:t>流动性情况较好的</w:t>
      </w:r>
      <w:r>
        <w:rPr>
          <w:rFonts w:hint="eastAsia"/>
          <w:sz w:val="24"/>
          <w:szCs w:val="24"/>
        </w:rPr>
        <w:t>投资</w:t>
      </w:r>
      <w:r>
        <w:rPr>
          <w:sz w:val="24"/>
          <w:szCs w:val="24"/>
        </w:rPr>
        <w:t>策略，则没有设定大</w:t>
      </w:r>
      <w:r>
        <w:rPr>
          <w:rFonts w:hint="eastAsia"/>
          <w:sz w:val="24"/>
          <w:szCs w:val="24"/>
        </w:rPr>
        <w:t>额</w:t>
      </w:r>
      <w:r>
        <w:rPr>
          <w:sz w:val="24"/>
          <w:szCs w:val="24"/>
        </w:rPr>
        <w:t>赎回限制的必要。</w:t>
      </w:r>
    </w:p>
    <w:p w14:paraId="11952660" w14:textId="28456CA8" w:rsidR="00583E53" w:rsidRDefault="00212EDA" w:rsidP="00583E53">
      <w:pPr>
        <w:spacing w:afterLines="50" w:after="156" w:line="360" w:lineRule="auto"/>
        <w:ind w:firstLineChars="200" w:firstLine="480"/>
        <w:rPr>
          <w:sz w:val="24"/>
          <w:szCs w:val="24"/>
        </w:rPr>
      </w:pPr>
      <w:r>
        <w:rPr>
          <w:rFonts w:hint="eastAsia"/>
          <w:sz w:val="24"/>
          <w:szCs w:val="24"/>
        </w:rPr>
        <w:t>“</w:t>
      </w:r>
      <w:r w:rsidR="00583E53">
        <w:rPr>
          <w:rFonts w:hint="eastAsia"/>
          <w:sz w:val="24"/>
          <w:szCs w:val="24"/>
        </w:rPr>
        <w:t>大额赎回</w:t>
      </w:r>
      <w:r w:rsidR="00583E53">
        <w:rPr>
          <w:sz w:val="24"/>
          <w:szCs w:val="24"/>
        </w:rPr>
        <w:t>限制条款在</w:t>
      </w:r>
      <w:r w:rsidR="00583E53">
        <w:rPr>
          <w:rFonts w:hint="eastAsia"/>
          <w:sz w:val="24"/>
          <w:szCs w:val="24"/>
        </w:rPr>
        <w:t>对冲</w:t>
      </w:r>
      <w:r w:rsidR="00583E53">
        <w:rPr>
          <w:sz w:val="24"/>
          <w:szCs w:val="24"/>
        </w:rPr>
        <w:t>基金的私募备忘录</w:t>
      </w:r>
      <w:r w:rsidR="00583E53">
        <w:rPr>
          <w:rFonts w:hint="eastAsia"/>
          <w:sz w:val="24"/>
          <w:szCs w:val="24"/>
        </w:rPr>
        <w:t>（</w:t>
      </w:r>
      <w:r w:rsidR="00583E53">
        <w:rPr>
          <w:rFonts w:hint="eastAsia"/>
          <w:sz w:val="24"/>
          <w:szCs w:val="24"/>
        </w:rPr>
        <w:t>PPM</w:t>
      </w:r>
      <w:r w:rsidR="00583E53">
        <w:rPr>
          <w:rFonts w:hint="eastAsia"/>
          <w:sz w:val="24"/>
          <w:szCs w:val="24"/>
        </w:rPr>
        <w:t>）中</w:t>
      </w:r>
      <w:r w:rsidR="00583E53">
        <w:rPr>
          <w:sz w:val="24"/>
          <w:szCs w:val="24"/>
        </w:rPr>
        <w:t>应该充分的说明，并同时应该对该条款对于投资者</w:t>
      </w:r>
      <w:r w:rsidR="00583E53">
        <w:rPr>
          <w:rFonts w:hint="eastAsia"/>
          <w:sz w:val="24"/>
          <w:szCs w:val="24"/>
        </w:rPr>
        <w:t>赎回</w:t>
      </w:r>
      <w:r w:rsidR="00583E53">
        <w:rPr>
          <w:sz w:val="24"/>
          <w:szCs w:val="24"/>
        </w:rPr>
        <w:t>基金限制所带来的风险进行充分的披露。</w:t>
      </w:r>
      <w:r>
        <w:rPr>
          <w:rFonts w:hint="eastAsia"/>
          <w:sz w:val="24"/>
          <w:szCs w:val="24"/>
        </w:rPr>
        <w:t>”</w:t>
      </w:r>
      <w:r w:rsidR="00583E53" w:rsidRPr="00BC7C54">
        <w:rPr>
          <w:sz w:val="24"/>
          <w:szCs w:val="24"/>
        </w:rPr>
        <w:t xml:space="preserve"> </w:t>
      </w:r>
      <w:proofErr w:type="spellStart"/>
      <w:r w:rsidR="00583E53" w:rsidRPr="00BC7C54">
        <w:rPr>
          <w:sz w:val="24"/>
          <w:szCs w:val="24"/>
        </w:rPr>
        <w:t>Latner</w:t>
      </w:r>
      <w:r w:rsidR="00583E53">
        <w:rPr>
          <w:sz w:val="24"/>
          <w:szCs w:val="24"/>
        </w:rPr>
        <w:t>s</w:t>
      </w:r>
      <w:proofErr w:type="spellEnd"/>
      <w:r w:rsidR="00583E53">
        <w:rPr>
          <w:rFonts w:hint="eastAsia"/>
          <w:sz w:val="24"/>
          <w:szCs w:val="24"/>
        </w:rPr>
        <w:t>继续</w:t>
      </w:r>
      <w:r w:rsidR="008F46C6">
        <w:rPr>
          <w:sz w:val="24"/>
          <w:szCs w:val="24"/>
        </w:rPr>
        <w:t>补充</w:t>
      </w:r>
      <w:r w:rsidR="008F46C6">
        <w:rPr>
          <w:rFonts w:hint="eastAsia"/>
          <w:sz w:val="24"/>
          <w:szCs w:val="24"/>
        </w:rPr>
        <w:t>道</w:t>
      </w:r>
      <w:r w:rsidR="00583E53">
        <w:rPr>
          <w:sz w:val="24"/>
          <w:szCs w:val="24"/>
        </w:rPr>
        <w:t>：</w:t>
      </w:r>
      <w:r>
        <w:rPr>
          <w:rFonts w:hint="eastAsia"/>
          <w:sz w:val="24"/>
          <w:szCs w:val="24"/>
        </w:rPr>
        <w:t>“</w:t>
      </w:r>
      <w:r w:rsidR="00583E53">
        <w:rPr>
          <w:rFonts w:hint="eastAsia"/>
          <w:sz w:val="24"/>
          <w:szCs w:val="24"/>
        </w:rPr>
        <w:t>管理人</w:t>
      </w:r>
      <w:r w:rsidR="00583E53">
        <w:rPr>
          <w:sz w:val="24"/>
          <w:szCs w:val="24"/>
        </w:rPr>
        <w:t>应向投资者解释其设定大额赎回限制的动因，即</w:t>
      </w:r>
      <w:r w:rsidR="00583E53">
        <w:rPr>
          <w:rFonts w:hint="eastAsia"/>
          <w:sz w:val="24"/>
          <w:szCs w:val="24"/>
        </w:rPr>
        <w:t>前述</w:t>
      </w:r>
      <w:r w:rsidR="00583E53">
        <w:rPr>
          <w:sz w:val="24"/>
          <w:szCs w:val="24"/>
        </w:rPr>
        <w:t>那些设定</w:t>
      </w:r>
      <w:r w:rsidR="00583E53">
        <w:rPr>
          <w:rFonts w:hint="eastAsia"/>
          <w:sz w:val="24"/>
          <w:szCs w:val="24"/>
        </w:rPr>
        <w:t>大额赎回</w:t>
      </w:r>
      <w:r w:rsidR="00583E53">
        <w:rPr>
          <w:sz w:val="24"/>
          <w:szCs w:val="24"/>
        </w:rPr>
        <w:t>限制的特定投资策略。管理人</w:t>
      </w:r>
      <w:r w:rsidR="00583E53">
        <w:rPr>
          <w:rFonts w:hint="eastAsia"/>
          <w:sz w:val="24"/>
          <w:szCs w:val="24"/>
        </w:rPr>
        <w:t>还应该</w:t>
      </w:r>
      <w:r w:rsidR="00583E53">
        <w:rPr>
          <w:sz w:val="24"/>
          <w:szCs w:val="24"/>
        </w:rPr>
        <w:t>对大额赎回的</w:t>
      </w:r>
      <w:r w:rsidR="00583E53">
        <w:rPr>
          <w:rFonts w:hint="eastAsia"/>
          <w:sz w:val="24"/>
          <w:szCs w:val="24"/>
        </w:rPr>
        <w:t>可能</w:t>
      </w:r>
      <w:r w:rsidR="00583E53">
        <w:rPr>
          <w:sz w:val="24"/>
          <w:szCs w:val="24"/>
        </w:rPr>
        <w:t>情境向投资者进行充分说明。</w:t>
      </w:r>
      <w:r>
        <w:rPr>
          <w:rFonts w:hint="eastAsia"/>
          <w:sz w:val="24"/>
          <w:szCs w:val="24"/>
        </w:rPr>
        <w:t>”</w:t>
      </w:r>
    </w:p>
    <w:p w14:paraId="21EDF835" w14:textId="0A663084" w:rsidR="00583E53" w:rsidRDefault="00583E53" w:rsidP="00583E53">
      <w:pPr>
        <w:spacing w:afterLines="50" w:after="156" w:line="360" w:lineRule="auto"/>
        <w:ind w:firstLineChars="200" w:firstLine="480"/>
        <w:rPr>
          <w:sz w:val="24"/>
          <w:szCs w:val="24"/>
        </w:rPr>
      </w:pPr>
      <w:r>
        <w:rPr>
          <w:rFonts w:hint="eastAsia"/>
          <w:sz w:val="24"/>
          <w:szCs w:val="24"/>
        </w:rPr>
        <w:t>那么</w:t>
      </w:r>
      <w:r>
        <w:rPr>
          <w:sz w:val="24"/>
          <w:szCs w:val="24"/>
        </w:rPr>
        <w:t>，一个关乎</w:t>
      </w:r>
      <w:r>
        <w:rPr>
          <w:sz w:val="24"/>
          <w:szCs w:val="24"/>
        </w:rPr>
        <w:t>FOF</w:t>
      </w:r>
      <w:r>
        <w:rPr>
          <w:sz w:val="24"/>
          <w:szCs w:val="24"/>
        </w:rPr>
        <w:t>投资者利益的问题便摆在了面前</w:t>
      </w:r>
      <w:r>
        <w:rPr>
          <w:rFonts w:hint="eastAsia"/>
          <w:sz w:val="24"/>
          <w:szCs w:val="24"/>
        </w:rPr>
        <w:t>，</w:t>
      </w:r>
      <w:r>
        <w:rPr>
          <w:sz w:val="24"/>
          <w:szCs w:val="24"/>
        </w:rPr>
        <w:t>如果</w:t>
      </w:r>
      <w:r>
        <w:rPr>
          <w:sz w:val="24"/>
          <w:szCs w:val="24"/>
        </w:rPr>
        <w:t>FOF</w:t>
      </w:r>
      <w:r>
        <w:rPr>
          <w:sz w:val="24"/>
          <w:szCs w:val="24"/>
        </w:rPr>
        <w:t>所</w:t>
      </w:r>
      <w:r>
        <w:rPr>
          <w:rFonts w:hint="eastAsia"/>
          <w:sz w:val="24"/>
          <w:szCs w:val="24"/>
        </w:rPr>
        <w:t>投资</w:t>
      </w:r>
      <w:r>
        <w:rPr>
          <w:sz w:val="24"/>
          <w:szCs w:val="24"/>
        </w:rPr>
        <w:t>的基金触发了</w:t>
      </w:r>
      <w:r>
        <w:rPr>
          <w:rFonts w:hint="eastAsia"/>
          <w:sz w:val="24"/>
          <w:szCs w:val="24"/>
        </w:rPr>
        <w:t>大额赎回</w:t>
      </w:r>
      <w:r>
        <w:rPr>
          <w:sz w:val="24"/>
          <w:szCs w:val="24"/>
        </w:rPr>
        <w:t>限制，</w:t>
      </w:r>
      <w:r>
        <w:rPr>
          <w:sz w:val="24"/>
          <w:szCs w:val="24"/>
        </w:rPr>
        <w:t>FOF</w:t>
      </w:r>
      <w:r w:rsidR="00A96F2E">
        <w:rPr>
          <w:sz w:val="24"/>
          <w:szCs w:val="24"/>
        </w:rPr>
        <w:t>的</w:t>
      </w:r>
      <w:r w:rsidR="00A96F2E">
        <w:rPr>
          <w:rFonts w:hint="eastAsia"/>
          <w:sz w:val="24"/>
          <w:szCs w:val="24"/>
        </w:rPr>
        <w:t>收益</w:t>
      </w:r>
      <w:r>
        <w:rPr>
          <w:sz w:val="24"/>
          <w:szCs w:val="24"/>
        </w:rPr>
        <w:t>是否会受到影响？</w:t>
      </w:r>
      <w:r>
        <w:rPr>
          <w:rFonts w:hint="eastAsia"/>
          <w:sz w:val="24"/>
          <w:szCs w:val="24"/>
        </w:rPr>
        <w:t>答案</w:t>
      </w:r>
      <w:r>
        <w:rPr>
          <w:sz w:val="24"/>
          <w:szCs w:val="24"/>
        </w:rPr>
        <w:t>是肯定的</w:t>
      </w:r>
      <w:r>
        <w:rPr>
          <w:rFonts w:hint="eastAsia"/>
          <w:sz w:val="24"/>
          <w:szCs w:val="24"/>
        </w:rPr>
        <w:t>。投资于</w:t>
      </w:r>
      <w:r>
        <w:rPr>
          <w:sz w:val="24"/>
          <w:szCs w:val="24"/>
        </w:rPr>
        <w:t>设有大额赎回限制的基金的</w:t>
      </w:r>
      <w:r>
        <w:rPr>
          <w:sz w:val="24"/>
          <w:szCs w:val="24"/>
        </w:rPr>
        <w:t>FOF</w:t>
      </w:r>
      <w:r>
        <w:rPr>
          <w:sz w:val="24"/>
          <w:szCs w:val="24"/>
        </w:rPr>
        <w:t>通常自身</w:t>
      </w:r>
      <w:r>
        <w:rPr>
          <w:rFonts w:hint="eastAsia"/>
          <w:sz w:val="24"/>
          <w:szCs w:val="24"/>
        </w:rPr>
        <w:t>在赎回</w:t>
      </w:r>
      <w:r>
        <w:rPr>
          <w:sz w:val="24"/>
          <w:szCs w:val="24"/>
        </w:rPr>
        <w:t>方面也会设定一些限制</w:t>
      </w:r>
      <w:r>
        <w:rPr>
          <w:rFonts w:hint="eastAsia"/>
          <w:sz w:val="24"/>
          <w:szCs w:val="24"/>
        </w:rPr>
        <w:t>机制</w:t>
      </w:r>
      <w:r>
        <w:rPr>
          <w:sz w:val="24"/>
          <w:szCs w:val="24"/>
        </w:rPr>
        <w:t>，原因如下：</w:t>
      </w:r>
    </w:p>
    <w:p w14:paraId="4157E019" w14:textId="77777777" w:rsidR="00583E53" w:rsidRPr="00A22843" w:rsidRDefault="00583E53" w:rsidP="00583E53">
      <w:pPr>
        <w:pStyle w:val="a3"/>
        <w:numPr>
          <w:ilvl w:val="0"/>
          <w:numId w:val="1"/>
        </w:numPr>
        <w:spacing w:afterLines="50" w:after="156" w:line="360" w:lineRule="auto"/>
        <w:ind w:firstLineChars="0"/>
        <w:rPr>
          <w:sz w:val="24"/>
          <w:szCs w:val="24"/>
        </w:rPr>
      </w:pPr>
      <w:r w:rsidRPr="00A22843">
        <w:rPr>
          <w:rFonts w:hint="eastAsia"/>
          <w:sz w:val="24"/>
          <w:szCs w:val="24"/>
        </w:rPr>
        <w:t>由于</w:t>
      </w:r>
      <w:r w:rsidRPr="00A22843">
        <w:rPr>
          <w:sz w:val="24"/>
          <w:szCs w:val="24"/>
        </w:rPr>
        <w:t>FOF</w:t>
      </w:r>
      <w:r w:rsidRPr="00A22843">
        <w:rPr>
          <w:sz w:val="24"/>
          <w:szCs w:val="24"/>
        </w:rPr>
        <w:t>的资金规模较大，往往一些基金</w:t>
      </w:r>
      <w:r w:rsidRPr="00A22843">
        <w:rPr>
          <w:rFonts w:hint="eastAsia"/>
          <w:sz w:val="24"/>
          <w:szCs w:val="24"/>
        </w:rPr>
        <w:t>的</w:t>
      </w:r>
      <w:r w:rsidRPr="00A22843">
        <w:rPr>
          <w:sz w:val="24"/>
          <w:szCs w:val="24"/>
        </w:rPr>
        <w:t>大额赎回</w:t>
      </w:r>
      <w:r w:rsidRPr="00A22843">
        <w:rPr>
          <w:rFonts w:hint="eastAsia"/>
          <w:sz w:val="24"/>
          <w:szCs w:val="24"/>
        </w:rPr>
        <w:t>条款</w:t>
      </w:r>
      <w:r w:rsidRPr="00A22843">
        <w:rPr>
          <w:sz w:val="24"/>
          <w:szCs w:val="24"/>
        </w:rPr>
        <w:t>便是针对</w:t>
      </w:r>
      <w:r w:rsidRPr="00A22843">
        <w:rPr>
          <w:sz w:val="24"/>
          <w:szCs w:val="24"/>
        </w:rPr>
        <w:t>FOF</w:t>
      </w:r>
      <w:r w:rsidRPr="00A22843">
        <w:rPr>
          <w:sz w:val="24"/>
          <w:szCs w:val="24"/>
        </w:rPr>
        <w:t>所</w:t>
      </w:r>
      <w:r w:rsidRPr="00A22843">
        <w:rPr>
          <w:rFonts w:hint="eastAsia"/>
          <w:sz w:val="24"/>
          <w:szCs w:val="24"/>
        </w:rPr>
        <w:t>设计</w:t>
      </w:r>
      <w:r w:rsidRPr="00A22843">
        <w:rPr>
          <w:sz w:val="24"/>
          <w:szCs w:val="24"/>
        </w:rPr>
        <w:t>的。</w:t>
      </w:r>
    </w:p>
    <w:p w14:paraId="633CE690" w14:textId="77777777" w:rsidR="00583E53" w:rsidRPr="00A22843" w:rsidRDefault="00583E53" w:rsidP="00583E53">
      <w:pPr>
        <w:pStyle w:val="a3"/>
        <w:numPr>
          <w:ilvl w:val="0"/>
          <w:numId w:val="1"/>
        </w:numPr>
        <w:spacing w:afterLines="50" w:after="156" w:line="360" w:lineRule="auto"/>
        <w:ind w:firstLineChars="0"/>
        <w:rPr>
          <w:sz w:val="24"/>
          <w:szCs w:val="24"/>
        </w:rPr>
      </w:pPr>
      <w:r w:rsidRPr="00A22843">
        <w:rPr>
          <w:rFonts w:hint="eastAsia"/>
          <w:sz w:val="24"/>
          <w:szCs w:val="24"/>
        </w:rPr>
        <w:t>如果</w:t>
      </w:r>
      <w:r w:rsidRPr="00A22843">
        <w:rPr>
          <w:sz w:val="24"/>
          <w:szCs w:val="24"/>
        </w:rPr>
        <w:t>FOF</w:t>
      </w:r>
      <w:r w:rsidRPr="00A22843">
        <w:rPr>
          <w:sz w:val="24"/>
          <w:szCs w:val="24"/>
        </w:rPr>
        <w:t>投资底层基金</w:t>
      </w:r>
      <w:r w:rsidRPr="00A22843">
        <w:rPr>
          <w:rFonts w:hint="eastAsia"/>
          <w:sz w:val="24"/>
          <w:szCs w:val="24"/>
        </w:rPr>
        <w:t>设有</w:t>
      </w:r>
      <w:r w:rsidRPr="00A22843">
        <w:rPr>
          <w:sz w:val="24"/>
          <w:szCs w:val="24"/>
        </w:rPr>
        <w:t>大额赎回条款，那么</w:t>
      </w:r>
      <w:r w:rsidRPr="00A22843">
        <w:rPr>
          <w:sz w:val="24"/>
          <w:szCs w:val="24"/>
        </w:rPr>
        <w:t>FOF</w:t>
      </w:r>
      <w:r w:rsidRPr="00A22843">
        <w:rPr>
          <w:sz w:val="24"/>
          <w:szCs w:val="24"/>
        </w:rPr>
        <w:t>自身也通常会设有大额赎回限制条款</w:t>
      </w:r>
      <w:r w:rsidRPr="00A22843">
        <w:rPr>
          <w:rFonts w:hint="eastAsia"/>
          <w:sz w:val="24"/>
          <w:szCs w:val="24"/>
        </w:rPr>
        <w:t>或者</w:t>
      </w:r>
      <w:r w:rsidRPr="00A22843">
        <w:rPr>
          <w:sz w:val="24"/>
          <w:szCs w:val="24"/>
        </w:rPr>
        <w:t>类似的赎回限制</w:t>
      </w:r>
      <w:r w:rsidRPr="00A22843">
        <w:rPr>
          <w:rFonts w:hint="eastAsia"/>
          <w:sz w:val="24"/>
          <w:szCs w:val="24"/>
        </w:rPr>
        <w:t>基准</w:t>
      </w:r>
      <w:r w:rsidRPr="00A22843">
        <w:rPr>
          <w:sz w:val="24"/>
          <w:szCs w:val="24"/>
        </w:rPr>
        <w:t>，</w:t>
      </w:r>
      <w:r w:rsidRPr="00A22843">
        <w:rPr>
          <w:rFonts w:hint="eastAsia"/>
          <w:sz w:val="24"/>
          <w:szCs w:val="24"/>
        </w:rPr>
        <w:t>以防止</w:t>
      </w:r>
      <w:r w:rsidRPr="00A22843">
        <w:rPr>
          <w:sz w:val="24"/>
          <w:szCs w:val="24"/>
        </w:rPr>
        <w:t>底层基金进行赎回限制时其自身没有足够</w:t>
      </w:r>
      <w:r w:rsidRPr="00A22843">
        <w:rPr>
          <w:rFonts w:hint="eastAsia"/>
          <w:sz w:val="24"/>
          <w:szCs w:val="24"/>
        </w:rPr>
        <w:t>流动性</w:t>
      </w:r>
      <w:r w:rsidRPr="00A22843">
        <w:rPr>
          <w:sz w:val="24"/>
          <w:szCs w:val="24"/>
        </w:rPr>
        <w:t>应对赎回的问题。</w:t>
      </w:r>
    </w:p>
    <w:p w14:paraId="32660718" w14:textId="563E92F5" w:rsidR="00583E53" w:rsidRDefault="00354F8D" w:rsidP="00354F8D">
      <w:pPr>
        <w:spacing w:afterLines="50" w:after="156" w:line="360" w:lineRule="auto"/>
        <w:ind w:firstLineChars="200" w:firstLine="480"/>
        <w:rPr>
          <w:sz w:val="24"/>
          <w:szCs w:val="24"/>
        </w:rPr>
      </w:pPr>
      <w:r>
        <w:rPr>
          <w:rFonts w:hint="eastAsia"/>
          <w:sz w:val="24"/>
          <w:szCs w:val="24"/>
        </w:rPr>
        <w:t>与高净值投资者相同，许多对冲基金业内人员都将</w:t>
      </w:r>
      <w:r>
        <w:rPr>
          <w:rFonts w:hint="eastAsia"/>
          <w:sz w:val="24"/>
          <w:szCs w:val="24"/>
        </w:rPr>
        <w:t>FOF</w:t>
      </w:r>
      <w:proofErr w:type="gramStart"/>
      <w:r>
        <w:rPr>
          <w:rFonts w:hint="eastAsia"/>
          <w:sz w:val="24"/>
          <w:szCs w:val="24"/>
        </w:rPr>
        <w:t>看做</w:t>
      </w:r>
      <w:proofErr w:type="gramEnd"/>
      <w:r>
        <w:rPr>
          <w:rFonts w:hint="eastAsia"/>
          <w:sz w:val="24"/>
          <w:szCs w:val="24"/>
        </w:rPr>
        <w:t>“热钱”。</w:t>
      </w:r>
      <w:r w:rsidR="00583E53">
        <w:rPr>
          <w:rFonts w:hint="eastAsia"/>
          <w:sz w:val="24"/>
          <w:szCs w:val="24"/>
        </w:rPr>
        <w:t>FOF</w:t>
      </w:r>
      <w:r w:rsidR="00583E53">
        <w:rPr>
          <w:sz w:val="24"/>
          <w:szCs w:val="24"/>
        </w:rPr>
        <w:t>在应对</w:t>
      </w:r>
      <w:r w:rsidR="00583E53">
        <w:rPr>
          <w:rFonts w:hint="eastAsia"/>
          <w:sz w:val="24"/>
          <w:szCs w:val="24"/>
        </w:rPr>
        <w:t>投资者</w:t>
      </w:r>
      <w:r w:rsidR="00583E53">
        <w:rPr>
          <w:sz w:val="24"/>
          <w:szCs w:val="24"/>
        </w:rPr>
        <w:t>对于自身的赎回申请时，会首先考虑</w:t>
      </w:r>
      <w:r w:rsidR="00583E53">
        <w:rPr>
          <w:rFonts w:hint="eastAsia"/>
          <w:sz w:val="24"/>
          <w:szCs w:val="24"/>
        </w:rPr>
        <w:t>赎回</w:t>
      </w:r>
      <w:r w:rsidR="00583E53">
        <w:rPr>
          <w:sz w:val="24"/>
          <w:szCs w:val="24"/>
        </w:rPr>
        <w:t>其所配置的流动性较好的对冲基金。</w:t>
      </w:r>
      <w:r w:rsidR="00583E53">
        <w:rPr>
          <w:rFonts w:hint="eastAsia"/>
          <w:sz w:val="24"/>
          <w:szCs w:val="24"/>
        </w:rPr>
        <w:t>对冲</w:t>
      </w:r>
      <w:r w:rsidR="00583E53">
        <w:rPr>
          <w:sz w:val="24"/>
          <w:szCs w:val="24"/>
        </w:rPr>
        <w:t>基金发生业绩下滑、</w:t>
      </w:r>
      <w:r w:rsidR="00583E53">
        <w:rPr>
          <w:rFonts w:hint="eastAsia"/>
          <w:sz w:val="24"/>
          <w:szCs w:val="24"/>
        </w:rPr>
        <w:t>投资</w:t>
      </w:r>
      <w:r w:rsidR="00583E53">
        <w:rPr>
          <w:sz w:val="24"/>
          <w:szCs w:val="24"/>
        </w:rPr>
        <w:t>风格转移</w:t>
      </w:r>
      <w:r w:rsidR="00583E53">
        <w:rPr>
          <w:rFonts w:hint="eastAsia"/>
          <w:sz w:val="24"/>
          <w:szCs w:val="24"/>
        </w:rPr>
        <w:t>以及基金</w:t>
      </w:r>
      <w:r>
        <w:rPr>
          <w:sz w:val="24"/>
          <w:szCs w:val="24"/>
        </w:rPr>
        <w:t>经理离职等情况</w:t>
      </w:r>
      <w:r w:rsidR="00583E53">
        <w:rPr>
          <w:sz w:val="24"/>
          <w:szCs w:val="24"/>
        </w:rPr>
        <w:t>，</w:t>
      </w:r>
      <w:r w:rsidR="00583E53">
        <w:rPr>
          <w:sz w:val="24"/>
          <w:szCs w:val="24"/>
        </w:rPr>
        <w:t>FOF</w:t>
      </w:r>
      <w:r w:rsidR="00583E53">
        <w:rPr>
          <w:sz w:val="24"/>
          <w:szCs w:val="24"/>
        </w:rPr>
        <w:t>也往往是最早闻风而动进行赎回的投资者。</w:t>
      </w:r>
      <w:r w:rsidR="00583E53">
        <w:rPr>
          <w:rFonts w:hint="eastAsia"/>
          <w:sz w:val="24"/>
          <w:szCs w:val="24"/>
        </w:rPr>
        <w:t>如果</w:t>
      </w:r>
      <w:r w:rsidR="00583E53">
        <w:rPr>
          <w:sz w:val="24"/>
          <w:szCs w:val="24"/>
        </w:rPr>
        <w:t>FOF</w:t>
      </w:r>
      <w:r w:rsidR="00583E53">
        <w:rPr>
          <w:sz w:val="24"/>
          <w:szCs w:val="24"/>
        </w:rPr>
        <w:t>对于其投资基金的风吹草动</w:t>
      </w:r>
      <w:r w:rsidR="00583E53">
        <w:rPr>
          <w:sz w:val="24"/>
          <w:szCs w:val="24"/>
        </w:rPr>
        <w:lastRenderedPageBreak/>
        <w:t>不够敏感，那么其自身</w:t>
      </w:r>
      <w:r w:rsidR="00583E53">
        <w:rPr>
          <w:rFonts w:hint="eastAsia"/>
          <w:sz w:val="24"/>
          <w:szCs w:val="24"/>
        </w:rPr>
        <w:t>难免</w:t>
      </w:r>
      <w:r w:rsidR="00583E53">
        <w:rPr>
          <w:sz w:val="24"/>
          <w:szCs w:val="24"/>
        </w:rPr>
        <w:t>要遭遇赎回危机。</w:t>
      </w:r>
      <w:r w:rsidR="00583E53">
        <w:rPr>
          <w:rFonts w:hint="eastAsia"/>
          <w:sz w:val="24"/>
          <w:szCs w:val="24"/>
        </w:rPr>
        <w:t>良好</w:t>
      </w:r>
      <w:r w:rsidR="00583E53">
        <w:rPr>
          <w:sz w:val="24"/>
          <w:szCs w:val="24"/>
        </w:rPr>
        <w:t>的沟通</w:t>
      </w:r>
      <w:r w:rsidR="00583E53">
        <w:rPr>
          <w:rFonts w:hint="eastAsia"/>
          <w:sz w:val="24"/>
          <w:szCs w:val="24"/>
        </w:rPr>
        <w:t>是</w:t>
      </w:r>
      <w:r w:rsidR="00583E53">
        <w:rPr>
          <w:sz w:val="24"/>
          <w:szCs w:val="24"/>
        </w:rPr>
        <w:t>市场上各类机构度过难关的</w:t>
      </w:r>
      <w:r w:rsidR="00583E53">
        <w:rPr>
          <w:rFonts w:hint="eastAsia"/>
          <w:sz w:val="24"/>
          <w:szCs w:val="24"/>
        </w:rPr>
        <w:t>重要</w:t>
      </w:r>
      <w:r w:rsidR="00583E53">
        <w:rPr>
          <w:sz w:val="24"/>
          <w:szCs w:val="24"/>
        </w:rPr>
        <w:t>手段。无论是</w:t>
      </w:r>
      <w:r w:rsidR="00583E53">
        <w:rPr>
          <w:rFonts w:hint="eastAsia"/>
          <w:sz w:val="24"/>
          <w:szCs w:val="24"/>
        </w:rPr>
        <w:t>FOF</w:t>
      </w:r>
      <w:r w:rsidR="00583E53">
        <w:rPr>
          <w:sz w:val="24"/>
          <w:szCs w:val="24"/>
        </w:rPr>
        <w:t>还是对冲基金</w:t>
      </w:r>
      <w:r w:rsidR="00583E53">
        <w:rPr>
          <w:rFonts w:hint="eastAsia"/>
          <w:sz w:val="24"/>
          <w:szCs w:val="24"/>
        </w:rPr>
        <w:t>，如何</w:t>
      </w:r>
      <w:r w:rsidR="00583E53">
        <w:rPr>
          <w:sz w:val="24"/>
          <w:szCs w:val="24"/>
        </w:rPr>
        <w:t>对其投资者</w:t>
      </w:r>
      <w:r w:rsidR="00212EDA">
        <w:rPr>
          <w:rFonts w:hint="eastAsia"/>
          <w:sz w:val="24"/>
          <w:szCs w:val="24"/>
        </w:rPr>
        <w:t>“</w:t>
      </w:r>
      <w:r w:rsidR="00583E53">
        <w:rPr>
          <w:rFonts w:hint="eastAsia"/>
          <w:sz w:val="24"/>
          <w:szCs w:val="24"/>
        </w:rPr>
        <w:t>晓之以情</w:t>
      </w:r>
      <w:r w:rsidR="00583E53">
        <w:rPr>
          <w:sz w:val="24"/>
          <w:szCs w:val="24"/>
        </w:rPr>
        <w:t>，动之以理</w:t>
      </w:r>
      <w:r w:rsidR="00212EDA">
        <w:rPr>
          <w:rFonts w:hint="eastAsia"/>
          <w:sz w:val="24"/>
          <w:szCs w:val="24"/>
        </w:rPr>
        <w:t>”</w:t>
      </w:r>
      <w:r w:rsidR="00583E53">
        <w:rPr>
          <w:rFonts w:hint="eastAsia"/>
          <w:sz w:val="24"/>
          <w:szCs w:val="24"/>
        </w:rPr>
        <w:t>说服</w:t>
      </w:r>
      <w:r w:rsidR="00583E53">
        <w:rPr>
          <w:sz w:val="24"/>
          <w:szCs w:val="24"/>
        </w:rPr>
        <w:t>其将</w:t>
      </w:r>
      <w:r w:rsidR="00583E53">
        <w:rPr>
          <w:rFonts w:hint="eastAsia"/>
          <w:sz w:val="24"/>
          <w:szCs w:val="24"/>
        </w:rPr>
        <w:t>钱</w:t>
      </w:r>
      <w:r w:rsidR="00583E53">
        <w:rPr>
          <w:sz w:val="24"/>
          <w:szCs w:val="24"/>
        </w:rPr>
        <w:t>留在基金内，</w:t>
      </w:r>
      <w:r w:rsidR="00583E53">
        <w:rPr>
          <w:rFonts w:hint="eastAsia"/>
          <w:sz w:val="24"/>
          <w:szCs w:val="24"/>
        </w:rPr>
        <w:t>都是</w:t>
      </w:r>
      <w:r w:rsidR="00583E53">
        <w:rPr>
          <w:sz w:val="24"/>
          <w:szCs w:val="24"/>
        </w:rPr>
        <w:t>至关重要的。</w:t>
      </w:r>
      <w:r w:rsidR="00583E53">
        <w:rPr>
          <w:rFonts w:hint="eastAsia"/>
          <w:sz w:val="24"/>
          <w:szCs w:val="24"/>
        </w:rPr>
        <w:t>对于</w:t>
      </w:r>
      <w:r w:rsidR="00583E53">
        <w:rPr>
          <w:sz w:val="24"/>
          <w:szCs w:val="24"/>
        </w:rPr>
        <w:t>基金管理人，最大的</w:t>
      </w:r>
      <w:r w:rsidR="00583E53">
        <w:rPr>
          <w:rFonts w:hint="eastAsia"/>
          <w:sz w:val="24"/>
          <w:szCs w:val="24"/>
        </w:rPr>
        <w:t>灾难</w:t>
      </w:r>
      <w:r w:rsidR="00583E53">
        <w:rPr>
          <w:sz w:val="24"/>
          <w:szCs w:val="24"/>
        </w:rPr>
        <w:t>并不是业绩不佳，而是</w:t>
      </w:r>
      <w:r w:rsidR="00583E53">
        <w:rPr>
          <w:rFonts w:hint="eastAsia"/>
          <w:sz w:val="24"/>
          <w:szCs w:val="24"/>
        </w:rPr>
        <w:t>与</w:t>
      </w:r>
      <w:r w:rsidR="00583E53">
        <w:rPr>
          <w:sz w:val="24"/>
          <w:szCs w:val="24"/>
        </w:rPr>
        <w:t>投资者的沟通出现了问题</w:t>
      </w:r>
      <w:r w:rsidR="00583E53">
        <w:rPr>
          <w:rFonts w:hint="eastAsia"/>
          <w:sz w:val="24"/>
          <w:szCs w:val="24"/>
        </w:rPr>
        <w:t>或者</w:t>
      </w:r>
      <w:r w:rsidR="00583E53">
        <w:rPr>
          <w:sz w:val="24"/>
          <w:szCs w:val="24"/>
        </w:rPr>
        <w:t>投资者对其内部管理产生质疑。</w:t>
      </w:r>
    </w:p>
    <w:p w14:paraId="0F2AE2F6" w14:textId="77777777" w:rsidR="00583E53" w:rsidRPr="00ED29FC" w:rsidRDefault="00583E53" w:rsidP="00583E53">
      <w:pPr>
        <w:spacing w:afterLines="50" w:after="156" w:line="360" w:lineRule="auto"/>
        <w:rPr>
          <w:b/>
          <w:sz w:val="24"/>
          <w:szCs w:val="24"/>
        </w:rPr>
      </w:pPr>
      <w:r w:rsidRPr="00ED29FC">
        <w:rPr>
          <w:rFonts w:hint="eastAsia"/>
          <w:b/>
          <w:sz w:val="24"/>
          <w:szCs w:val="24"/>
        </w:rPr>
        <w:t>高水位法</w:t>
      </w:r>
    </w:p>
    <w:p w14:paraId="7B51B687" w14:textId="3998A0B0" w:rsidR="00583E53" w:rsidRDefault="00583E53" w:rsidP="00583E53">
      <w:pPr>
        <w:spacing w:afterLines="50" w:after="156" w:line="360" w:lineRule="auto"/>
        <w:ind w:firstLineChars="200" w:firstLine="480"/>
        <w:rPr>
          <w:sz w:val="24"/>
          <w:szCs w:val="24"/>
        </w:rPr>
      </w:pPr>
      <w:r>
        <w:rPr>
          <w:rFonts w:hint="eastAsia"/>
          <w:sz w:val="24"/>
          <w:szCs w:val="24"/>
        </w:rPr>
        <w:t>传统</w:t>
      </w:r>
      <w:r>
        <w:rPr>
          <w:sz w:val="24"/>
          <w:szCs w:val="24"/>
        </w:rPr>
        <w:t>基金产品与</w:t>
      </w:r>
      <w:r>
        <w:rPr>
          <w:rFonts w:hint="eastAsia"/>
          <w:sz w:val="24"/>
          <w:szCs w:val="24"/>
        </w:rPr>
        <w:t>对冲</w:t>
      </w:r>
      <w:r>
        <w:rPr>
          <w:sz w:val="24"/>
          <w:szCs w:val="24"/>
        </w:rPr>
        <w:t>基金、</w:t>
      </w:r>
      <w:r>
        <w:rPr>
          <w:sz w:val="24"/>
          <w:szCs w:val="24"/>
        </w:rPr>
        <w:t>FOF</w:t>
      </w:r>
      <w:r>
        <w:rPr>
          <w:sz w:val="24"/>
          <w:szCs w:val="24"/>
        </w:rPr>
        <w:t>、</w:t>
      </w:r>
      <w:r>
        <w:rPr>
          <w:sz w:val="24"/>
          <w:szCs w:val="24"/>
        </w:rPr>
        <w:t>PE</w:t>
      </w:r>
      <w:r>
        <w:rPr>
          <w:rFonts w:hint="eastAsia"/>
          <w:sz w:val="24"/>
          <w:szCs w:val="24"/>
        </w:rPr>
        <w:t>等另类</w:t>
      </w:r>
      <w:r>
        <w:rPr>
          <w:sz w:val="24"/>
          <w:szCs w:val="24"/>
        </w:rPr>
        <w:t>投资基金产品的</w:t>
      </w:r>
      <w:r>
        <w:rPr>
          <w:rFonts w:hint="eastAsia"/>
          <w:sz w:val="24"/>
          <w:szCs w:val="24"/>
        </w:rPr>
        <w:t>区别</w:t>
      </w:r>
      <w:r>
        <w:rPr>
          <w:sz w:val="24"/>
          <w:szCs w:val="24"/>
        </w:rPr>
        <w:t>主要体现在两方面，</w:t>
      </w:r>
      <w:r>
        <w:rPr>
          <w:rFonts w:hint="eastAsia"/>
          <w:sz w:val="24"/>
          <w:szCs w:val="24"/>
        </w:rPr>
        <w:t>费率</w:t>
      </w:r>
      <w:r>
        <w:rPr>
          <w:sz w:val="24"/>
          <w:szCs w:val="24"/>
        </w:rPr>
        <w:t>结构</w:t>
      </w:r>
      <w:r>
        <w:rPr>
          <w:rFonts w:hint="eastAsia"/>
          <w:sz w:val="24"/>
          <w:szCs w:val="24"/>
        </w:rPr>
        <w:t>和</w:t>
      </w:r>
      <w:r>
        <w:rPr>
          <w:sz w:val="24"/>
          <w:szCs w:val="24"/>
        </w:rPr>
        <w:t>将投资者与基金经理利益捆绑在一起的机制。</w:t>
      </w:r>
      <w:r>
        <w:rPr>
          <w:rFonts w:hint="eastAsia"/>
          <w:sz w:val="24"/>
          <w:szCs w:val="24"/>
        </w:rPr>
        <w:t>对冲</w:t>
      </w:r>
      <w:r>
        <w:rPr>
          <w:sz w:val="24"/>
          <w:szCs w:val="24"/>
        </w:rPr>
        <w:t>基金及</w:t>
      </w:r>
      <w:r>
        <w:rPr>
          <w:sz w:val="24"/>
          <w:szCs w:val="24"/>
        </w:rPr>
        <w:t>FOF</w:t>
      </w:r>
      <w:r>
        <w:rPr>
          <w:sz w:val="24"/>
          <w:szCs w:val="24"/>
        </w:rPr>
        <w:t>基金经理</w:t>
      </w:r>
      <w:r>
        <w:rPr>
          <w:rFonts w:hint="eastAsia"/>
          <w:sz w:val="24"/>
          <w:szCs w:val="24"/>
        </w:rPr>
        <w:t>的</w:t>
      </w:r>
      <w:r>
        <w:rPr>
          <w:sz w:val="24"/>
          <w:szCs w:val="24"/>
        </w:rPr>
        <w:t>投资目标在于创造</w:t>
      </w:r>
      <w:r w:rsidR="00FB32B9">
        <w:rPr>
          <w:rFonts w:hint="eastAsia"/>
          <w:sz w:val="24"/>
          <w:szCs w:val="24"/>
        </w:rPr>
        <w:t>超额收益</w:t>
      </w:r>
      <w:r>
        <w:rPr>
          <w:sz w:val="24"/>
          <w:szCs w:val="24"/>
        </w:rPr>
        <w:t>，</w:t>
      </w:r>
      <w:r>
        <w:rPr>
          <w:rFonts w:hint="eastAsia"/>
          <w:sz w:val="24"/>
          <w:szCs w:val="24"/>
        </w:rPr>
        <w:t>他们</w:t>
      </w:r>
      <w:r>
        <w:rPr>
          <w:sz w:val="24"/>
          <w:szCs w:val="24"/>
        </w:rPr>
        <w:t>所从事的才是真正</w:t>
      </w:r>
      <w:r>
        <w:rPr>
          <w:rFonts w:hint="eastAsia"/>
          <w:sz w:val="24"/>
          <w:szCs w:val="24"/>
        </w:rPr>
        <w:t>意义上</w:t>
      </w:r>
      <w:r>
        <w:rPr>
          <w:sz w:val="24"/>
          <w:szCs w:val="24"/>
        </w:rPr>
        <w:t>的资产管理。</w:t>
      </w:r>
    </w:p>
    <w:p w14:paraId="08D45DF8" w14:textId="77777777" w:rsidR="00583E53" w:rsidRDefault="00583E53" w:rsidP="00583E53">
      <w:pPr>
        <w:spacing w:afterLines="50" w:after="156" w:line="360" w:lineRule="auto"/>
        <w:ind w:firstLineChars="200" w:firstLine="480"/>
        <w:rPr>
          <w:sz w:val="24"/>
          <w:szCs w:val="24"/>
        </w:rPr>
      </w:pPr>
      <w:r>
        <w:rPr>
          <w:rFonts w:hint="eastAsia"/>
          <w:sz w:val="24"/>
          <w:szCs w:val="24"/>
        </w:rPr>
        <w:t>对冲</w:t>
      </w:r>
      <w:r>
        <w:rPr>
          <w:sz w:val="24"/>
          <w:szCs w:val="24"/>
        </w:rPr>
        <w:t>基金及</w:t>
      </w:r>
      <w:r>
        <w:rPr>
          <w:sz w:val="24"/>
          <w:szCs w:val="24"/>
        </w:rPr>
        <w:t>FOF</w:t>
      </w:r>
      <w:r>
        <w:rPr>
          <w:sz w:val="24"/>
          <w:szCs w:val="24"/>
        </w:rPr>
        <w:t>的</w:t>
      </w:r>
      <w:r>
        <w:rPr>
          <w:rFonts w:hint="eastAsia"/>
          <w:sz w:val="24"/>
          <w:szCs w:val="24"/>
        </w:rPr>
        <w:t>收费</w:t>
      </w:r>
      <w:r>
        <w:rPr>
          <w:sz w:val="24"/>
          <w:szCs w:val="24"/>
        </w:rPr>
        <w:t>主要包括两部分</w:t>
      </w:r>
      <w:r>
        <w:rPr>
          <w:rFonts w:hint="eastAsia"/>
          <w:sz w:val="24"/>
          <w:szCs w:val="24"/>
        </w:rPr>
        <w:t>，</w:t>
      </w:r>
      <w:r>
        <w:rPr>
          <w:sz w:val="24"/>
          <w:szCs w:val="24"/>
        </w:rPr>
        <w:t>固定管理费和业绩报酬。</w:t>
      </w:r>
      <w:r>
        <w:rPr>
          <w:rFonts w:hint="eastAsia"/>
          <w:sz w:val="24"/>
          <w:szCs w:val="24"/>
        </w:rPr>
        <w:t>在投资者</w:t>
      </w:r>
      <w:r>
        <w:rPr>
          <w:sz w:val="24"/>
          <w:szCs w:val="24"/>
        </w:rPr>
        <w:t>获利情况良好的情况下，管理人可以收取</w:t>
      </w:r>
      <w:r>
        <w:rPr>
          <w:rFonts w:hint="eastAsia"/>
          <w:sz w:val="24"/>
          <w:szCs w:val="24"/>
        </w:rPr>
        <w:t>固定</w:t>
      </w:r>
      <w:r>
        <w:rPr>
          <w:sz w:val="24"/>
          <w:szCs w:val="24"/>
        </w:rPr>
        <w:t>管理费及业绩报酬。</w:t>
      </w:r>
      <w:r>
        <w:rPr>
          <w:rFonts w:hint="eastAsia"/>
          <w:sz w:val="24"/>
          <w:szCs w:val="24"/>
        </w:rPr>
        <w:t>而</w:t>
      </w:r>
      <w:r>
        <w:rPr>
          <w:sz w:val="24"/>
          <w:szCs w:val="24"/>
        </w:rPr>
        <w:t>在基金发生亏损的情况下，管理人只能收取</w:t>
      </w:r>
      <w:r>
        <w:rPr>
          <w:rFonts w:hint="eastAsia"/>
          <w:sz w:val="24"/>
          <w:szCs w:val="24"/>
        </w:rPr>
        <w:t>按照</w:t>
      </w:r>
      <w:r>
        <w:rPr>
          <w:sz w:val="24"/>
          <w:szCs w:val="24"/>
        </w:rPr>
        <w:t>基金规模一定比例计提的固定管理费。</w:t>
      </w:r>
    </w:p>
    <w:p w14:paraId="5625AF8F" w14:textId="2F59580E" w:rsidR="00212EDA" w:rsidRDefault="00212EDA" w:rsidP="00583E53">
      <w:pPr>
        <w:spacing w:afterLines="50" w:after="156" w:line="360" w:lineRule="auto"/>
        <w:ind w:firstLineChars="200" w:firstLine="480"/>
        <w:rPr>
          <w:sz w:val="24"/>
          <w:szCs w:val="24"/>
        </w:rPr>
      </w:pPr>
      <w:r>
        <w:rPr>
          <w:rFonts w:hint="eastAsia"/>
          <w:sz w:val="24"/>
          <w:szCs w:val="24"/>
        </w:rPr>
        <w:t>“</w:t>
      </w:r>
      <w:r w:rsidR="00583E53">
        <w:rPr>
          <w:rFonts w:hint="eastAsia"/>
          <w:sz w:val="24"/>
          <w:szCs w:val="24"/>
        </w:rPr>
        <w:t>所谓</w:t>
      </w:r>
      <w:r w:rsidR="00583E53">
        <w:rPr>
          <w:sz w:val="24"/>
          <w:szCs w:val="24"/>
        </w:rPr>
        <w:t>高水位法是指</w:t>
      </w:r>
      <w:r>
        <w:rPr>
          <w:rFonts w:hint="eastAsia"/>
          <w:sz w:val="24"/>
          <w:szCs w:val="24"/>
        </w:rPr>
        <w:t>基金</w:t>
      </w:r>
      <w:r w:rsidR="002F73A8">
        <w:rPr>
          <w:rFonts w:hint="eastAsia"/>
          <w:sz w:val="24"/>
          <w:szCs w:val="24"/>
        </w:rPr>
        <w:t>净值</w:t>
      </w:r>
      <w:r>
        <w:rPr>
          <w:rFonts w:hint="eastAsia"/>
          <w:sz w:val="24"/>
          <w:szCs w:val="24"/>
        </w:rPr>
        <w:t>在</w:t>
      </w:r>
      <w:r w:rsidR="002F73A8">
        <w:rPr>
          <w:sz w:val="24"/>
          <w:szCs w:val="24"/>
        </w:rPr>
        <w:t>没有高于之前的</w:t>
      </w:r>
      <w:r w:rsidR="002F73A8">
        <w:rPr>
          <w:rFonts w:hint="eastAsia"/>
          <w:sz w:val="24"/>
          <w:szCs w:val="24"/>
        </w:rPr>
        <w:t>峰值的</w:t>
      </w:r>
      <w:r w:rsidR="002F73A8">
        <w:rPr>
          <w:sz w:val="24"/>
          <w:szCs w:val="24"/>
        </w:rPr>
        <w:t>情况下，</w:t>
      </w:r>
      <w:r w:rsidR="002F73A8">
        <w:rPr>
          <w:rFonts w:hint="eastAsia"/>
          <w:sz w:val="24"/>
          <w:szCs w:val="24"/>
        </w:rPr>
        <w:t>也就是</w:t>
      </w:r>
      <w:r>
        <w:rPr>
          <w:rFonts w:hint="eastAsia"/>
          <w:sz w:val="24"/>
          <w:szCs w:val="24"/>
        </w:rPr>
        <w:t>基金</w:t>
      </w:r>
      <w:r w:rsidR="002F73A8">
        <w:rPr>
          <w:sz w:val="24"/>
          <w:szCs w:val="24"/>
        </w:rPr>
        <w:t>净值必须相对其之前的峰值</w:t>
      </w:r>
      <w:r w:rsidR="002F73A8">
        <w:rPr>
          <w:rFonts w:hint="eastAsia"/>
          <w:sz w:val="24"/>
          <w:szCs w:val="24"/>
        </w:rPr>
        <w:t>是正收益</w:t>
      </w:r>
      <w:r w:rsidR="002F73A8">
        <w:rPr>
          <w:sz w:val="24"/>
          <w:szCs w:val="24"/>
        </w:rPr>
        <w:t>的情况下才能够收取</w:t>
      </w:r>
      <w:r>
        <w:rPr>
          <w:rFonts w:hint="eastAsia"/>
          <w:sz w:val="24"/>
          <w:szCs w:val="24"/>
        </w:rPr>
        <w:t>业绩报酬”</w:t>
      </w:r>
      <w:r w:rsidR="002F73A8">
        <w:rPr>
          <w:rFonts w:hint="eastAsia"/>
          <w:sz w:val="24"/>
          <w:szCs w:val="24"/>
        </w:rPr>
        <w:t>。</w:t>
      </w:r>
      <w:proofErr w:type="spellStart"/>
      <w:r w:rsidRPr="002F73A8">
        <w:rPr>
          <w:sz w:val="24"/>
          <w:szCs w:val="24"/>
        </w:rPr>
        <w:t>Latner</w:t>
      </w:r>
      <w:proofErr w:type="spellEnd"/>
      <w:r>
        <w:rPr>
          <w:rFonts w:hint="eastAsia"/>
          <w:sz w:val="24"/>
          <w:szCs w:val="24"/>
        </w:rPr>
        <w:t>解释说</w:t>
      </w:r>
      <w:r>
        <w:rPr>
          <w:sz w:val="24"/>
          <w:szCs w:val="24"/>
        </w:rPr>
        <w:t>。</w:t>
      </w:r>
    </w:p>
    <w:p w14:paraId="7ECCF130" w14:textId="77777777" w:rsidR="00583E53" w:rsidRPr="000F09B3" w:rsidRDefault="00583E53" w:rsidP="00583E53">
      <w:pPr>
        <w:spacing w:afterLines="50" w:after="156" w:line="360" w:lineRule="auto"/>
        <w:rPr>
          <w:b/>
          <w:sz w:val="24"/>
        </w:rPr>
      </w:pPr>
      <w:r w:rsidRPr="000F09B3">
        <w:rPr>
          <w:rFonts w:hint="eastAsia"/>
          <w:b/>
          <w:sz w:val="24"/>
        </w:rPr>
        <w:t>暂停赎回</w:t>
      </w:r>
    </w:p>
    <w:p w14:paraId="174DC264" w14:textId="1193DBF1" w:rsidR="00583E53" w:rsidRDefault="00583E53" w:rsidP="00583E53">
      <w:pPr>
        <w:spacing w:afterLines="50" w:after="156" w:line="360" w:lineRule="auto"/>
        <w:ind w:firstLineChars="200" w:firstLine="480"/>
        <w:rPr>
          <w:sz w:val="24"/>
          <w:szCs w:val="24"/>
        </w:rPr>
      </w:pPr>
      <w:r>
        <w:rPr>
          <w:rFonts w:hint="eastAsia"/>
          <w:sz w:val="24"/>
          <w:szCs w:val="24"/>
        </w:rPr>
        <w:t>暂停</w:t>
      </w:r>
      <w:r>
        <w:rPr>
          <w:sz w:val="24"/>
          <w:szCs w:val="24"/>
        </w:rPr>
        <w:t>赎回</w:t>
      </w:r>
      <w:r>
        <w:rPr>
          <w:rFonts w:hint="eastAsia"/>
          <w:sz w:val="24"/>
          <w:szCs w:val="24"/>
        </w:rPr>
        <w:t>是</w:t>
      </w:r>
      <w:r>
        <w:rPr>
          <w:sz w:val="24"/>
          <w:szCs w:val="24"/>
        </w:rPr>
        <w:t>一个让基金投资者恐惧的</w:t>
      </w:r>
      <w:r>
        <w:rPr>
          <w:rFonts w:hint="eastAsia"/>
          <w:sz w:val="24"/>
          <w:szCs w:val="24"/>
        </w:rPr>
        <w:t>词语。通常情况</w:t>
      </w:r>
      <w:r>
        <w:rPr>
          <w:sz w:val="24"/>
          <w:szCs w:val="24"/>
        </w:rPr>
        <w:t>下如果一只基金暂停赎回，一定是</w:t>
      </w:r>
      <w:r>
        <w:rPr>
          <w:rFonts w:hint="eastAsia"/>
          <w:sz w:val="24"/>
          <w:szCs w:val="24"/>
        </w:rPr>
        <w:t>这只</w:t>
      </w:r>
      <w:r>
        <w:rPr>
          <w:sz w:val="24"/>
          <w:szCs w:val="24"/>
        </w:rPr>
        <w:t>基金或者其管理人内部发生了很糟糕的事情。</w:t>
      </w:r>
      <w:r>
        <w:rPr>
          <w:rFonts w:hint="eastAsia"/>
          <w:sz w:val="24"/>
          <w:szCs w:val="24"/>
        </w:rPr>
        <w:t>对于</w:t>
      </w:r>
      <w:r>
        <w:rPr>
          <w:sz w:val="24"/>
          <w:szCs w:val="24"/>
        </w:rPr>
        <w:t>一</w:t>
      </w:r>
      <w:r>
        <w:rPr>
          <w:rFonts w:hint="eastAsia"/>
          <w:sz w:val="24"/>
          <w:szCs w:val="24"/>
        </w:rPr>
        <w:t>只</w:t>
      </w:r>
      <w:r>
        <w:rPr>
          <w:sz w:val="24"/>
          <w:szCs w:val="24"/>
        </w:rPr>
        <w:t>暂停赎回的基金，很有可能它离清算也不远了</w:t>
      </w:r>
      <w:r>
        <w:rPr>
          <w:rFonts w:hint="eastAsia"/>
          <w:sz w:val="24"/>
          <w:szCs w:val="24"/>
        </w:rPr>
        <w:t>。</w:t>
      </w:r>
      <w:r>
        <w:rPr>
          <w:sz w:val="24"/>
          <w:szCs w:val="24"/>
        </w:rPr>
        <w:t>即便是</w:t>
      </w:r>
      <w:r>
        <w:rPr>
          <w:rFonts w:hint="eastAsia"/>
          <w:sz w:val="24"/>
          <w:szCs w:val="24"/>
        </w:rPr>
        <w:t>乐观些</w:t>
      </w:r>
      <w:r>
        <w:rPr>
          <w:sz w:val="24"/>
          <w:szCs w:val="24"/>
        </w:rPr>
        <w:t>，</w:t>
      </w:r>
      <w:r>
        <w:rPr>
          <w:rFonts w:hint="eastAsia"/>
          <w:sz w:val="24"/>
          <w:szCs w:val="24"/>
        </w:rPr>
        <w:t>暂停</w:t>
      </w:r>
      <w:r>
        <w:rPr>
          <w:sz w:val="24"/>
          <w:szCs w:val="24"/>
        </w:rPr>
        <w:t>赎回的基金也至少是在估值或者流动性上遇到了比较大的麻烦。</w:t>
      </w:r>
      <w:r>
        <w:rPr>
          <w:rFonts w:hint="eastAsia"/>
          <w:sz w:val="24"/>
          <w:szCs w:val="24"/>
        </w:rPr>
        <w:t>对于</w:t>
      </w:r>
      <w:r>
        <w:rPr>
          <w:sz w:val="24"/>
          <w:szCs w:val="24"/>
        </w:rPr>
        <w:t>投资者来说暂停赎回是一个很</w:t>
      </w:r>
      <w:r>
        <w:rPr>
          <w:rFonts w:hint="eastAsia"/>
          <w:sz w:val="24"/>
          <w:szCs w:val="24"/>
        </w:rPr>
        <w:t>极端</w:t>
      </w:r>
      <w:r>
        <w:rPr>
          <w:sz w:val="24"/>
          <w:szCs w:val="24"/>
        </w:rPr>
        <w:t>的情况，毕竟</w:t>
      </w:r>
      <w:r>
        <w:rPr>
          <w:rFonts w:hint="eastAsia"/>
          <w:sz w:val="24"/>
          <w:szCs w:val="24"/>
        </w:rPr>
        <w:t>大额赎回</w:t>
      </w:r>
      <w:r>
        <w:rPr>
          <w:sz w:val="24"/>
          <w:szCs w:val="24"/>
        </w:rPr>
        <w:t>限制也是</w:t>
      </w:r>
      <w:r>
        <w:rPr>
          <w:rFonts w:hint="eastAsia"/>
          <w:sz w:val="24"/>
          <w:szCs w:val="24"/>
        </w:rPr>
        <w:t>拒绝</w:t>
      </w:r>
      <w:r>
        <w:rPr>
          <w:sz w:val="24"/>
          <w:szCs w:val="24"/>
        </w:rPr>
        <w:t>超过一定限额的赎回申请，而</w:t>
      </w:r>
      <w:r w:rsidR="0031218F">
        <w:rPr>
          <w:rFonts w:hint="eastAsia"/>
          <w:sz w:val="24"/>
          <w:szCs w:val="24"/>
        </w:rPr>
        <w:t>暂停</w:t>
      </w:r>
      <w:r>
        <w:rPr>
          <w:sz w:val="24"/>
          <w:szCs w:val="24"/>
        </w:rPr>
        <w:t>赎回则是</w:t>
      </w:r>
      <w:r>
        <w:rPr>
          <w:rFonts w:hint="eastAsia"/>
          <w:sz w:val="24"/>
          <w:szCs w:val="24"/>
        </w:rPr>
        <w:t>冻结了</w:t>
      </w:r>
      <w:r>
        <w:rPr>
          <w:sz w:val="24"/>
          <w:szCs w:val="24"/>
        </w:rPr>
        <w:t>全部的基金财产。</w:t>
      </w:r>
    </w:p>
    <w:p w14:paraId="1D2724DC" w14:textId="41F06BF0" w:rsidR="00161942" w:rsidRDefault="00583E53" w:rsidP="00583E53">
      <w:pPr>
        <w:spacing w:afterLines="50" w:after="156" w:line="360" w:lineRule="auto"/>
        <w:ind w:firstLineChars="200" w:firstLine="480"/>
        <w:rPr>
          <w:sz w:val="24"/>
          <w:szCs w:val="24"/>
        </w:rPr>
      </w:pPr>
      <w:r>
        <w:rPr>
          <w:rFonts w:hint="eastAsia"/>
          <w:sz w:val="24"/>
          <w:szCs w:val="24"/>
        </w:rPr>
        <w:t>暂停</w:t>
      </w:r>
      <w:r>
        <w:rPr>
          <w:sz w:val="24"/>
          <w:szCs w:val="24"/>
        </w:rPr>
        <w:t>赎回通常</w:t>
      </w:r>
      <w:r>
        <w:rPr>
          <w:rFonts w:hint="eastAsia"/>
          <w:sz w:val="24"/>
          <w:szCs w:val="24"/>
        </w:rPr>
        <w:t>源于大范围的</w:t>
      </w:r>
      <w:r>
        <w:rPr>
          <w:sz w:val="24"/>
          <w:szCs w:val="24"/>
        </w:rPr>
        <w:t>市场动荡或者基金估值出现了严重的</w:t>
      </w:r>
      <w:r>
        <w:rPr>
          <w:rFonts w:hint="eastAsia"/>
          <w:sz w:val="24"/>
          <w:szCs w:val="24"/>
        </w:rPr>
        <w:t>困难</w:t>
      </w:r>
      <w:r>
        <w:rPr>
          <w:sz w:val="24"/>
          <w:szCs w:val="24"/>
        </w:rPr>
        <w:t>的情况下，</w:t>
      </w:r>
      <w:r>
        <w:rPr>
          <w:rFonts w:hint="eastAsia"/>
          <w:sz w:val="24"/>
          <w:szCs w:val="24"/>
        </w:rPr>
        <w:t>一般其</w:t>
      </w:r>
      <w:r>
        <w:rPr>
          <w:sz w:val="24"/>
          <w:szCs w:val="24"/>
        </w:rPr>
        <w:t>原因</w:t>
      </w:r>
      <w:r>
        <w:rPr>
          <w:rFonts w:hint="eastAsia"/>
          <w:sz w:val="24"/>
          <w:szCs w:val="24"/>
        </w:rPr>
        <w:t>及背景</w:t>
      </w:r>
      <w:r>
        <w:rPr>
          <w:sz w:val="24"/>
          <w:szCs w:val="24"/>
        </w:rPr>
        <w:t>的复杂性要远超大额赎回限制。</w:t>
      </w:r>
      <w:r>
        <w:rPr>
          <w:rFonts w:hint="eastAsia"/>
          <w:sz w:val="24"/>
          <w:szCs w:val="24"/>
        </w:rPr>
        <w:t>暂停</w:t>
      </w:r>
      <w:r>
        <w:rPr>
          <w:sz w:val="24"/>
          <w:szCs w:val="24"/>
        </w:rPr>
        <w:t>赎回对于一只基金来说是</w:t>
      </w:r>
      <w:r>
        <w:rPr>
          <w:rFonts w:hint="eastAsia"/>
          <w:sz w:val="24"/>
          <w:szCs w:val="24"/>
        </w:rPr>
        <w:t>致命的打击</w:t>
      </w:r>
      <w:r>
        <w:rPr>
          <w:sz w:val="24"/>
          <w:szCs w:val="24"/>
        </w:rPr>
        <w:t>。</w:t>
      </w:r>
      <w:r>
        <w:rPr>
          <w:rFonts w:hint="eastAsia"/>
          <w:sz w:val="24"/>
          <w:szCs w:val="24"/>
        </w:rPr>
        <w:t>暂停</w:t>
      </w:r>
      <w:r>
        <w:rPr>
          <w:sz w:val="24"/>
          <w:szCs w:val="24"/>
        </w:rPr>
        <w:t>赎回状态结束后，</w:t>
      </w:r>
      <w:r>
        <w:rPr>
          <w:rFonts w:hint="eastAsia"/>
          <w:sz w:val="24"/>
          <w:szCs w:val="24"/>
        </w:rPr>
        <w:t>一般</w:t>
      </w:r>
      <w:r>
        <w:rPr>
          <w:sz w:val="24"/>
          <w:szCs w:val="24"/>
        </w:rPr>
        <w:t>来说不会再有新的投资者</w:t>
      </w:r>
      <w:r>
        <w:rPr>
          <w:rFonts w:hint="eastAsia"/>
          <w:sz w:val="24"/>
          <w:szCs w:val="24"/>
        </w:rPr>
        <w:t>申购</w:t>
      </w:r>
      <w:r>
        <w:rPr>
          <w:sz w:val="24"/>
          <w:szCs w:val="24"/>
        </w:rPr>
        <w:t>该基金，基金规模会不断缩减直至清算。</w:t>
      </w:r>
      <w:r>
        <w:rPr>
          <w:rFonts w:hint="eastAsia"/>
          <w:sz w:val="24"/>
          <w:szCs w:val="24"/>
        </w:rPr>
        <w:t>但是，</w:t>
      </w:r>
      <w:r w:rsidR="00C36B92">
        <w:rPr>
          <w:sz w:val="24"/>
          <w:szCs w:val="24"/>
        </w:rPr>
        <w:t>如果基金净值</w:t>
      </w:r>
      <w:r w:rsidR="00C36B92">
        <w:rPr>
          <w:rFonts w:hint="eastAsia"/>
          <w:sz w:val="24"/>
          <w:szCs w:val="24"/>
        </w:rPr>
        <w:t>距离</w:t>
      </w:r>
      <w:r w:rsidR="00C36B92">
        <w:rPr>
          <w:sz w:val="24"/>
          <w:szCs w:val="24"/>
        </w:rPr>
        <w:t>其</w:t>
      </w:r>
      <w:r w:rsidR="00C36B92">
        <w:rPr>
          <w:sz w:val="24"/>
          <w:szCs w:val="24"/>
        </w:rPr>
        <w:t>“</w:t>
      </w:r>
      <w:r w:rsidR="00C36B92">
        <w:rPr>
          <w:rFonts w:hint="eastAsia"/>
          <w:sz w:val="24"/>
          <w:szCs w:val="24"/>
        </w:rPr>
        <w:t>高水位</w:t>
      </w:r>
      <w:r w:rsidR="00C36B92">
        <w:rPr>
          <w:sz w:val="24"/>
          <w:szCs w:val="24"/>
        </w:rPr>
        <w:t>”</w:t>
      </w:r>
      <w:r w:rsidR="00C36B92">
        <w:rPr>
          <w:rFonts w:hint="eastAsia"/>
          <w:sz w:val="24"/>
          <w:szCs w:val="24"/>
        </w:rPr>
        <w:t>仍有</w:t>
      </w:r>
      <w:r w:rsidR="00C36B92">
        <w:rPr>
          <w:sz w:val="24"/>
          <w:szCs w:val="24"/>
        </w:rPr>
        <w:lastRenderedPageBreak/>
        <w:t>空间的话</w:t>
      </w:r>
      <w:r w:rsidR="00161942">
        <w:rPr>
          <w:rFonts w:hint="eastAsia"/>
          <w:sz w:val="24"/>
          <w:szCs w:val="24"/>
        </w:rPr>
        <w:t>投资者</w:t>
      </w:r>
      <w:r w:rsidR="00C36B92">
        <w:rPr>
          <w:sz w:val="24"/>
          <w:szCs w:val="24"/>
        </w:rPr>
        <w:t>就仍有</w:t>
      </w:r>
      <w:r w:rsidR="00161942">
        <w:rPr>
          <w:rFonts w:hint="eastAsia"/>
          <w:sz w:val="24"/>
          <w:szCs w:val="24"/>
        </w:rPr>
        <w:t>挽回损失</w:t>
      </w:r>
      <w:r w:rsidR="00C36B92">
        <w:rPr>
          <w:sz w:val="24"/>
          <w:szCs w:val="24"/>
        </w:rPr>
        <w:t>的可能</w:t>
      </w:r>
      <w:r w:rsidR="00161942">
        <w:rPr>
          <w:rFonts w:hint="eastAsia"/>
          <w:sz w:val="24"/>
          <w:szCs w:val="24"/>
        </w:rPr>
        <w:t>。</w:t>
      </w:r>
    </w:p>
    <w:p w14:paraId="01BDDE0C" w14:textId="18393FD3" w:rsidR="00583E53" w:rsidRDefault="00583E53" w:rsidP="00583E53">
      <w:pPr>
        <w:spacing w:afterLines="50" w:after="156" w:line="360" w:lineRule="auto"/>
        <w:ind w:firstLineChars="200" w:firstLine="480"/>
        <w:rPr>
          <w:sz w:val="24"/>
          <w:szCs w:val="24"/>
        </w:rPr>
      </w:pPr>
      <w:r>
        <w:rPr>
          <w:rFonts w:hint="eastAsia"/>
          <w:sz w:val="24"/>
          <w:szCs w:val="24"/>
        </w:rPr>
        <w:t>以</w:t>
      </w:r>
      <w:r>
        <w:rPr>
          <w:sz w:val="24"/>
          <w:szCs w:val="24"/>
        </w:rPr>
        <w:t>贝尔斯登的固定收益</w:t>
      </w:r>
      <w:r>
        <w:rPr>
          <w:rFonts w:hint="eastAsia"/>
          <w:sz w:val="24"/>
          <w:szCs w:val="24"/>
        </w:rPr>
        <w:t>对冲</w:t>
      </w:r>
      <w:r>
        <w:rPr>
          <w:sz w:val="24"/>
          <w:szCs w:val="24"/>
        </w:rPr>
        <w:t>基金为例，</w:t>
      </w:r>
      <w:r>
        <w:rPr>
          <w:rFonts w:hint="eastAsia"/>
          <w:sz w:val="24"/>
          <w:szCs w:val="24"/>
        </w:rPr>
        <w:t>在其</w:t>
      </w:r>
      <w:r w:rsidR="00161942">
        <w:rPr>
          <w:sz w:val="24"/>
          <w:szCs w:val="24"/>
        </w:rPr>
        <w:t>宣布暂停赎回后的很</w:t>
      </w:r>
      <w:r w:rsidR="00161942">
        <w:rPr>
          <w:rFonts w:hint="eastAsia"/>
          <w:sz w:val="24"/>
          <w:szCs w:val="24"/>
        </w:rPr>
        <w:t>短</w:t>
      </w:r>
      <w:r>
        <w:rPr>
          <w:sz w:val="24"/>
          <w:szCs w:val="24"/>
        </w:rPr>
        <w:t>时间内，基金便因流动性危机以及组合资产无法估值而宣布破产。</w:t>
      </w:r>
      <w:r>
        <w:rPr>
          <w:rFonts w:hint="eastAsia"/>
          <w:sz w:val="24"/>
          <w:szCs w:val="24"/>
        </w:rPr>
        <w:t>暂停</w:t>
      </w:r>
      <w:r>
        <w:rPr>
          <w:sz w:val="24"/>
          <w:szCs w:val="24"/>
        </w:rPr>
        <w:t>赎回往往被看</w:t>
      </w:r>
      <w:r w:rsidR="008F11F2">
        <w:rPr>
          <w:rFonts w:hint="eastAsia"/>
          <w:sz w:val="24"/>
          <w:szCs w:val="24"/>
        </w:rPr>
        <w:t>作</w:t>
      </w:r>
      <w:r>
        <w:rPr>
          <w:sz w:val="24"/>
          <w:szCs w:val="24"/>
        </w:rPr>
        <w:t>一只基金覆灭的开端。</w:t>
      </w:r>
    </w:p>
    <w:p w14:paraId="6BFC28D4" w14:textId="77777777" w:rsidR="00583E53" w:rsidRPr="00846FD8" w:rsidRDefault="00583E53" w:rsidP="00583E53">
      <w:pPr>
        <w:spacing w:afterLines="50" w:after="156" w:line="360" w:lineRule="auto"/>
        <w:ind w:firstLineChars="200" w:firstLine="480"/>
        <w:rPr>
          <w:sz w:val="24"/>
          <w:szCs w:val="24"/>
        </w:rPr>
      </w:pPr>
      <w:r>
        <w:rPr>
          <w:rFonts w:hint="eastAsia"/>
          <w:sz w:val="24"/>
          <w:szCs w:val="24"/>
        </w:rPr>
        <w:t>无论</w:t>
      </w:r>
      <w:r>
        <w:rPr>
          <w:sz w:val="24"/>
          <w:szCs w:val="24"/>
        </w:rPr>
        <w:t>是直接投资者还是</w:t>
      </w:r>
      <w:r>
        <w:rPr>
          <w:sz w:val="24"/>
          <w:szCs w:val="24"/>
        </w:rPr>
        <w:t>FOF</w:t>
      </w:r>
      <w:r>
        <w:rPr>
          <w:sz w:val="24"/>
          <w:szCs w:val="24"/>
        </w:rPr>
        <w:t>，</w:t>
      </w:r>
      <w:r>
        <w:rPr>
          <w:rFonts w:hint="eastAsia"/>
          <w:sz w:val="24"/>
          <w:szCs w:val="24"/>
        </w:rPr>
        <w:t>基金的</w:t>
      </w:r>
      <w:r>
        <w:rPr>
          <w:sz w:val="24"/>
          <w:szCs w:val="24"/>
        </w:rPr>
        <w:t>赎回限制</w:t>
      </w:r>
      <w:r>
        <w:rPr>
          <w:rFonts w:hint="eastAsia"/>
          <w:sz w:val="24"/>
          <w:szCs w:val="24"/>
        </w:rPr>
        <w:t>都会</w:t>
      </w:r>
      <w:r>
        <w:rPr>
          <w:sz w:val="24"/>
          <w:szCs w:val="24"/>
        </w:rPr>
        <w:t>带来极大的困扰。</w:t>
      </w:r>
      <w:r>
        <w:rPr>
          <w:rFonts w:hint="eastAsia"/>
          <w:sz w:val="24"/>
          <w:szCs w:val="24"/>
        </w:rPr>
        <w:t>通常</w:t>
      </w:r>
      <w:r>
        <w:rPr>
          <w:sz w:val="24"/>
          <w:szCs w:val="24"/>
        </w:rPr>
        <w:t>意义而言，</w:t>
      </w:r>
      <w:r>
        <w:rPr>
          <w:rFonts w:hint="eastAsia"/>
          <w:sz w:val="24"/>
          <w:szCs w:val="24"/>
        </w:rPr>
        <w:t>除了</w:t>
      </w:r>
      <w:r>
        <w:rPr>
          <w:sz w:val="24"/>
          <w:szCs w:val="24"/>
        </w:rPr>
        <w:t>比较</w:t>
      </w:r>
      <w:r>
        <w:rPr>
          <w:rFonts w:hint="eastAsia"/>
          <w:sz w:val="24"/>
          <w:szCs w:val="24"/>
        </w:rPr>
        <w:t>靓丽</w:t>
      </w:r>
      <w:r>
        <w:rPr>
          <w:sz w:val="24"/>
          <w:szCs w:val="24"/>
        </w:rPr>
        <w:t>的业绩报告外基金所披露的信息大多都不会是</w:t>
      </w:r>
      <w:r>
        <w:rPr>
          <w:rFonts w:hint="eastAsia"/>
          <w:sz w:val="24"/>
          <w:szCs w:val="24"/>
        </w:rPr>
        <w:t>好消息</w:t>
      </w:r>
      <w:r>
        <w:rPr>
          <w:sz w:val="24"/>
          <w:szCs w:val="24"/>
        </w:rPr>
        <w:t>。</w:t>
      </w:r>
    </w:p>
    <w:p w14:paraId="43B74F3E" w14:textId="77777777" w:rsidR="00583E53" w:rsidRPr="00583E53" w:rsidRDefault="00583E53" w:rsidP="0070618F">
      <w:pPr>
        <w:spacing w:afterLines="50" w:after="156" w:line="360" w:lineRule="auto"/>
        <w:ind w:firstLineChars="200" w:firstLine="480"/>
        <w:rPr>
          <w:sz w:val="24"/>
          <w:szCs w:val="24"/>
        </w:rPr>
      </w:pPr>
    </w:p>
    <w:sectPr w:rsidR="00583E53" w:rsidRPr="00583E5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62061" w14:textId="77777777" w:rsidR="005666C6" w:rsidRDefault="005666C6" w:rsidP="00940433">
      <w:r>
        <w:separator/>
      </w:r>
    </w:p>
  </w:endnote>
  <w:endnote w:type="continuationSeparator" w:id="0">
    <w:p w14:paraId="6E6B22F7" w14:textId="77777777" w:rsidR="005666C6" w:rsidRDefault="005666C6" w:rsidP="00940433">
      <w:r>
        <w:continuationSeparator/>
      </w:r>
    </w:p>
  </w:endnote>
  <w:endnote w:type="continuationNotice" w:id="1">
    <w:p w14:paraId="0DCC709E" w14:textId="77777777" w:rsidR="005666C6" w:rsidRDefault="00566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 w:author="刘彬彬" w:date="2016-12-29T17:24:00Z"/>
  <w:sdt>
    <w:sdtPr>
      <w:id w:val="-1602105503"/>
      <w:docPartObj>
        <w:docPartGallery w:val="Page Numbers (Bottom of Page)"/>
        <w:docPartUnique/>
      </w:docPartObj>
    </w:sdtPr>
    <w:sdtContent>
      <w:customXmlInsRangeEnd w:id="2"/>
      <w:p w14:paraId="26AB3623" w14:textId="284EF3C9" w:rsidR="00B03615" w:rsidRDefault="00B03615">
        <w:pPr>
          <w:pStyle w:val="a5"/>
          <w:jc w:val="center"/>
          <w:rPr>
            <w:ins w:id="3" w:author="刘彬彬" w:date="2016-12-29T17:24:00Z"/>
          </w:rPr>
        </w:pPr>
        <w:ins w:id="4" w:author="刘彬彬" w:date="2016-12-29T17:24:00Z">
          <w:r>
            <w:fldChar w:fldCharType="begin"/>
          </w:r>
          <w:r>
            <w:instrText>PAGE   \* MERGEFORMAT</w:instrText>
          </w:r>
          <w:r>
            <w:fldChar w:fldCharType="separate"/>
          </w:r>
        </w:ins>
        <w:r w:rsidRPr="00B03615">
          <w:rPr>
            <w:noProof/>
            <w:lang w:val="zh-CN"/>
          </w:rPr>
          <w:t>3</w:t>
        </w:r>
        <w:ins w:id="5" w:author="刘彬彬" w:date="2016-12-29T17:24:00Z">
          <w:r>
            <w:fldChar w:fldCharType="end"/>
          </w:r>
        </w:ins>
      </w:p>
      <w:customXmlInsRangeStart w:id="6" w:author="刘彬彬" w:date="2016-12-29T17:24:00Z"/>
    </w:sdtContent>
  </w:sdt>
  <w:customXmlInsRangeEnd w:id="6"/>
  <w:p w14:paraId="79AD12A0" w14:textId="77777777" w:rsidR="005D73E2" w:rsidRDefault="005D73E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942FE" w14:textId="77777777" w:rsidR="005666C6" w:rsidRDefault="005666C6" w:rsidP="00940433">
      <w:r>
        <w:separator/>
      </w:r>
    </w:p>
  </w:footnote>
  <w:footnote w:type="continuationSeparator" w:id="0">
    <w:p w14:paraId="4DFF087F" w14:textId="77777777" w:rsidR="005666C6" w:rsidRDefault="005666C6" w:rsidP="00940433">
      <w:r>
        <w:continuationSeparator/>
      </w:r>
    </w:p>
  </w:footnote>
  <w:footnote w:type="continuationNotice" w:id="1">
    <w:p w14:paraId="3223CD08" w14:textId="77777777" w:rsidR="005666C6" w:rsidRDefault="005666C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A2959"/>
    <w:multiLevelType w:val="hybridMultilevel"/>
    <w:tmpl w:val="0F7A13F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婧安">
    <w15:presenceInfo w15:providerId="Windows Live" w15:userId="d93a903116b1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15"/>
    <w:rsid w:val="00001DF3"/>
    <w:rsid w:val="00007C0F"/>
    <w:rsid w:val="0004073C"/>
    <w:rsid w:val="00053A7A"/>
    <w:rsid w:val="00060E0F"/>
    <w:rsid w:val="0006345B"/>
    <w:rsid w:val="000755CE"/>
    <w:rsid w:val="00080E87"/>
    <w:rsid w:val="0008116C"/>
    <w:rsid w:val="000A703B"/>
    <w:rsid w:val="000C7ABF"/>
    <w:rsid w:val="000E2F77"/>
    <w:rsid w:val="000E78B1"/>
    <w:rsid w:val="000F09B3"/>
    <w:rsid w:val="00147D72"/>
    <w:rsid w:val="0015285D"/>
    <w:rsid w:val="00155055"/>
    <w:rsid w:val="00157EA5"/>
    <w:rsid w:val="00161942"/>
    <w:rsid w:val="00165823"/>
    <w:rsid w:val="0017023C"/>
    <w:rsid w:val="001B6739"/>
    <w:rsid w:val="001C3DB5"/>
    <w:rsid w:val="001C7249"/>
    <w:rsid w:val="001D0B0D"/>
    <w:rsid w:val="00212EDA"/>
    <w:rsid w:val="00214286"/>
    <w:rsid w:val="002168B0"/>
    <w:rsid w:val="00232F74"/>
    <w:rsid w:val="002532B1"/>
    <w:rsid w:val="0025582C"/>
    <w:rsid w:val="0026580F"/>
    <w:rsid w:val="00273497"/>
    <w:rsid w:val="002743E4"/>
    <w:rsid w:val="00280DE9"/>
    <w:rsid w:val="0028440F"/>
    <w:rsid w:val="00290A6E"/>
    <w:rsid w:val="002B00A6"/>
    <w:rsid w:val="002D6FA0"/>
    <w:rsid w:val="002D7B3B"/>
    <w:rsid w:val="002D7F28"/>
    <w:rsid w:val="002E151F"/>
    <w:rsid w:val="002E51D1"/>
    <w:rsid w:val="002F24F3"/>
    <w:rsid w:val="002F73A8"/>
    <w:rsid w:val="0031218F"/>
    <w:rsid w:val="00313171"/>
    <w:rsid w:val="0031418A"/>
    <w:rsid w:val="00320B76"/>
    <w:rsid w:val="00332826"/>
    <w:rsid w:val="00354F8D"/>
    <w:rsid w:val="00357B0D"/>
    <w:rsid w:val="003606D8"/>
    <w:rsid w:val="003828C3"/>
    <w:rsid w:val="003A454D"/>
    <w:rsid w:val="003C71B4"/>
    <w:rsid w:val="003F0DB1"/>
    <w:rsid w:val="00406ED6"/>
    <w:rsid w:val="00411F8C"/>
    <w:rsid w:val="00412023"/>
    <w:rsid w:val="00412EE7"/>
    <w:rsid w:val="004719D9"/>
    <w:rsid w:val="00484246"/>
    <w:rsid w:val="00493C89"/>
    <w:rsid w:val="004E39A4"/>
    <w:rsid w:val="004E475E"/>
    <w:rsid w:val="00501787"/>
    <w:rsid w:val="00501D41"/>
    <w:rsid w:val="00504025"/>
    <w:rsid w:val="00506268"/>
    <w:rsid w:val="00511622"/>
    <w:rsid w:val="005160DE"/>
    <w:rsid w:val="0052212D"/>
    <w:rsid w:val="0052212F"/>
    <w:rsid w:val="00523A17"/>
    <w:rsid w:val="0052539A"/>
    <w:rsid w:val="00527D0E"/>
    <w:rsid w:val="00534938"/>
    <w:rsid w:val="005666C6"/>
    <w:rsid w:val="0057121B"/>
    <w:rsid w:val="00572246"/>
    <w:rsid w:val="0057255A"/>
    <w:rsid w:val="00582611"/>
    <w:rsid w:val="00583E53"/>
    <w:rsid w:val="005D73E2"/>
    <w:rsid w:val="005E3315"/>
    <w:rsid w:val="0060598C"/>
    <w:rsid w:val="006418D2"/>
    <w:rsid w:val="006472E6"/>
    <w:rsid w:val="00665DDD"/>
    <w:rsid w:val="006679B4"/>
    <w:rsid w:val="00687081"/>
    <w:rsid w:val="006A3021"/>
    <w:rsid w:val="006C5E5C"/>
    <w:rsid w:val="006E27E5"/>
    <w:rsid w:val="006F2959"/>
    <w:rsid w:val="006F5506"/>
    <w:rsid w:val="0070618F"/>
    <w:rsid w:val="00723133"/>
    <w:rsid w:val="00726980"/>
    <w:rsid w:val="007463A9"/>
    <w:rsid w:val="007708C1"/>
    <w:rsid w:val="00784FAC"/>
    <w:rsid w:val="007B2987"/>
    <w:rsid w:val="007B4BAD"/>
    <w:rsid w:val="007B522F"/>
    <w:rsid w:val="007C2B9C"/>
    <w:rsid w:val="007C7788"/>
    <w:rsid w:val="007D4C41"/>
    <w:rsid w:val="00800D74"/>
    <w:rsid w:val="00804CEC"/>
    <w:rsid w:val="0082259A"/>
    <w:rsid w:val="00833EDD"/>
    <w:rsid w:val="00834D04"/>
    <w:rsid w:val="008373DB"/>
    <w:rsid w:val="00846FD8"/>
    <w:rsid w:val="00876D2D"/>
    <w:rsid w:val="00892211"/>
    <w:rsid w:val="00893D50"/>
    <w:rsid w:val="008A7B34"/>
    <w:rsid w:val="008B4314"/>
    <w:rsid w:val="008B6D1E"/>
    <w:rsid w:val="008C7E24"/>
    <w:rsid w:val="008F11F2"/>
    <w:rsid w:val="008F46C6"/>
    <w:rsid w:val="0091168B"/>
    <w:rsid w:val="00923427"/>
    <w:rsid w:val="00940433"/>
    <w:rsid w:val="00967BCE"/>
    <w:rsid w:val="00986A15"/>
    <w:rsid w:val="00990B3D"/>
    <w:rsid w:val="009B5685"/>
    <w:rsid w:val="00A22843"/>
    <w:rsid w:val="00A54C30"/>
    <w:rsid w:val="00A60951"/>
    <w:rsid w:val="00A84FB2"/>
    <w:rsid w:val="00A96F2E"/>
    <w:rsid w:val="00AC197B"/>
    <w:rsid w:val="00B03615"/>
    <w:rsid w:val="00B048C3"/>
    <w:rsid w:val="00B1080F"/>
    <w:rsid w:val="00B4750D"/>
    <w:rsid w:val="00B50C51"/>
    <w:rsid w:val="00B60663"/>
    <w:rsid w:val="00B715A4"/>
    <w:rsid w:val="00B83D55"/>
    <w:rsid w:val="00BB0C78"/>
    <w:rsid w:val="00BC7C54"/>
    <w:rsid w:val="00BD1E43"/>
    <w:rsid w:val="00BF3545"/>
    <w:rsid w:val="00C02B62"/>
    <w:rsid w:val="00C365A5"/>
    <w:rsid w:val="00C36B92"/>
    <w:rsid w:val="00C45061"/>
    <w:rsid w:val="00C7720E"/>
    <w:rsid w:val="00CC64E5"/>
    <w:rsid w:val="00CD2E49"/>
    <w:rsid w:val="00CD3467"/>
    <w:rsid w:val="00CD5495"/>
    <w:rsid w:val="00CD59A0"/>
    <w:rsid w:val="00D10E69"/>
    <w:rsid w:val="00D15D15"/>
    <w:rsid w:val="00D4561D"/>
    <w:rsid w:val="00D50490"/>
    <w:rsid w:val="00D70EBC"/>
    <w:rsid w:val="00D70FB4"/>
    <w:rsid w:val="00D871C4"/>
    <w:rsid w:val="00DA34D9"/>
    <w:rsid w:val="00DC0559"/>
    <w:rsid w:val="00DD3E36"/>
    <w:rsid w:val="00DF12B7"/>
    <w:rsid w:val="00E0240F"/>
    <w:rsid w:val="00E11195"/>
    <w:rsid w:val="00E205FB"/>
    <w:rsid w:val="00E237B0"/>
    <w:rsid w:val="00E24C0A"/>
    <w:rsid w:val="00E27C6D"/>
    <w:rsid w:val="00E35B68"/>
    <w:rsid w:val="00E64F0C"/>
    <w:rsid w:val="00E8625B"/>
    <w:rsid w:val="00E90ACC"/>
    <w:rsid w:val="00E960C1"/>
    <w:rsid w:val="00E9730D"/>
    <w:rsid w:val="00E975E8"/>
    <w:rsid w:val="00EA75E9"/>
    <w:rsid w:val="00EB10C5"/>
    <w:rsid w:val="00EC204B"/>
    <w:rsid w:val="00ED0CF6"/>
    <w:rsid w:val="00ED29FC"/>
    <w:rsid w:val="00EF4E35"/>
    <w:rsid w:val="00F02142"/>
    <w:rsid w:val="00F55285"/>
    <w:rsid w:val="00F64028"/>
    <w:rsid w:val="00F83B7F"/>
    <w:rsid w:val="00FA148D"/>
    <w:rsid w:val="00FB32B9"/>
    <w:rsid w:val="00FC2282"/>
    <w:rsid w:val="00FE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B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97B"/>
    <w:pPr>
      <w:ind w:firstLineChars="200" w:firstLine="420"/>
    </w:pPr>
  </w:style>
  <w:style w:type="paragraph" w:styleId="a4">
    <w:name w:val="header"/>
    <w:basedOn w:val="a"/>
    <w:link w:val="Char"/>
    <w:uiPriority w:val="99"/>
    <w:unhideWhenUsed/>
    <w:rsid w:val="009404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0433"/>
    <w:rPr>
      <w:sz w:val="18"/>
      <w:szCs w:val="18"/>
    </w:rPr>
  </w:style>
  <w:style w:type="paragraph" w:styleId="a5">
    <w:name w:val="footer"/>
    <w:basedOn w:val="a"/>
    <w:link w:val="Char0"/>
    <w:uiPriority w:val="99"/>
    <w:unhideWhenUsed/>
    <w:rsid w:val="00940433"/>
    <w:pPr>
      <w:tabs>
        <w:tab w:val="center" w:pos="4153"/>
        <w:tab w:val="right" w:pos="8306"/>
      </w:tabs>
      <w:snapToGrid w:val="0"/>
      <w:jc w:val="left"/>
    </w:pPr>
    <w:rPr>
      <w:sz w:val="18"/>
      <w:szCs w:val="18"/>
    </w:rPr>
  </w:style>
  <w:style w:type="character" w:customStyle="1" w:styleId="Char0">
    <w:name w:val="页脚 Char"/>
    <w:basedOn w:val="a0"/>
    <w:link w:val="a5"/>
    <w:uiPriority w:val="99"/>
    <w:rsid w:val="00940433"/>
    <w:rPr>
      <w:sz w:val="18"/>
      <w:szCs w:val="18"/>
    </w:rPr>
  </w:style>
  <w:style w:type="paragraph" w:styleId="a6">
    <w:name w:val="Balloon Text"/>
    <w:basedOn w:val="a"/>
    <w:link w:val="Char1"/>
    <w:uiPriority w:val="99"/>
    <w:semiHidden/>
    <w:unhideWhenUsed/>
    <w:rsid w:val="005D73E2"/>
    <w:rPr>
      <w:sz w:val="18"/>
      <w:szCs w:val="18"/>
    </w:rPr>
  </w:style>
  <w:style w:type="character" w:customStyle="1" w:styleId="Char1">
    <w:name w:val="批注框文本 Char"/>
    <w:basedOn w:val="a0"/>
    <w:link w:val="a6"/>
    <w:uiPriority w:val="99"/>
    <w:semiHidden/>
    <w:rsid w:val="005D73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97B"/>
    <w:pPr>
      <w:ind w:firstLineChars="200" w:firstLine="420"/>
    </w:pPr>
  </w:style>
  <w:style w:type="paragraph" w:styleId="a4">
    <w:name w:val="header"/>
    <w:basedOn w:val="a"/>
    <w:link w:val="Char"/>
    <w:uiPriority w:val="99"/>
    <w:unhideWhenUsed/>
    <w:rsid w:val="009404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0433"/>
    <w:rPr>
      <w:sz w:val="18"/>
      <w:szCs w:val="18"/>
    </w:rPr>
  </w:style>
  <w:style w:type="paragraph" w:styleId="a5">
    <w:name w:val="footer"/>
    <w:basedOn w:val="a"/>
    <w:link w:val="Char0"/>
    <w:uiPriority w:val="99"/>
    <w:unhideWhenUsed/>
    <w:rsid w:val="00940433"/>
    <w:pPr>
      <w:tabs>
        <w:tab w:val="center" w:pos="4153"/>
        <w:tab w:val="right" w:pos="8306"/>
      </w:tabs>
      <w:snapToGrid w:val="0"/>
      <w:jc w:val="left"/>
    </w:pPr>
    <w:rPr>
      <w:sz w:val="18"/>
      <w:szCs w:val="18"/>
    </w:rPr>
  </w:style>
  <w:style w:type="character" w:customStyle="1" w:styleId="Char0">
    <w:name w:val="页脚 Char"/>
    <w:basedOn w:val="a0"/>
    <w:link w:val="a5"/>
    <w:uiPriority w:val="99"/>
    <w:rsid w:val="00940433"/>
    <w:rPr>
      <w:sz w:val="18"/>
      <w:szCs w:val="18"/>
    </w:rPr>
  </w:style>
  <w:style w:type="paragraph" w:styleId="a6">
    <w:name w:val="Balloon Text"/>
    <w:basedOn w:val="a"/>
    <w:link w:val="Char1"/>
    <w:uiPriority w:val="99"/>
    <w:semiHidden/>
    <w:unhideWhenUsed/>
    <w:rsid w:val="005D73E2"/>
    <w:rPr>
      <w:sz w:val="18"/>
      <w:szCs w:val="18"/>
    </w:rPr>
  </w:style>
  <w:style w:type="character" w:customStyle="1" w:styleId="Char1">
    <w:name w:val="批注框文本 Char"/>
    <w:basedOn w:val="a0"/>
    <w:link w:val="a6"/>
    <w:uiPriority w:val="99"/>
    <w:semiHidden/>
    <w:rsid w:val="005D73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9C933-B4DF-4A21-A842-7859B1E0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1135</Words>
  <Characters>6472</Characters>
  <Application>Microsoft Office Word</Application>
  <DocSecurity>0</DocSecurity>
  <Lines>53</Lines>
  <Paragraphs>15</Paragraphs>
  <ScaleCrop>false</ScaleCrop>
  <Company>MS</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刘彬彬</dc:creator>
  <cp:lastModifiedBy>刘彬彬</cp:lastModifiedBy>
  <cp:revision>4</cp:revision>
  <dcterms:created xsi:type="dcterms:W3CDTF">2016-12-29T09:19:00Z</dcterms:created>
  <dcterms:modified xsi:type="dcterms:W3CDTF">2016-12-29T09:25:00Z</dcterms:modified>
</cp:coreProperties>
</file>