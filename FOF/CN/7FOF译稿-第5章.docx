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6E7" w:rsidRPr="00F334B0" w:rsidRDefault="00B32D22" w:rsidP="004B4C71">
      <w:pPr>
        <w:spacing w:after="240" w:line="360" w:lineRule="auto"/>
        <w:rPr>
          <w:rFonts w:ascii="Times New Roman" w:hAnsi="Times New Roman" w:cs="Times New Roman"/>
          <w:b/>
          <w:sz w:val="24"/>
          <w:szCs w:val="24"/>
        </w:rPr>
      </w:pPr>
      <w:bookmarkStart w:id="0" w:name="_GoBack"/>
      <w:bookmarkEnd w:id="0"/>
      <w:r w:rsidRPr="00F334B0">
        <w:rPr>
          <w:rFonts w:ascii="Times New Roman" w:hAnsi="Times New Roman" w:cs="Times New Roman"/>
          <w:b/>
          <w:sz w:val="24"/>
          <w:szCs w:val="24"/>
        </w:rPr>
        <w:t>第</w:t>
      </w:r>
      <w:r w:rsidRPr="00F334B0">
        <w:rPr>
          <w:rFonts w:ascii="Times New Roman" w:hAnsi="Times New Roman" w:cs="Times New Roman"/>
          <w:b/>
          <w:sz w:val="24"/>
          <w:szCs w:val="24"/>
        </w:rPr>
        <w:t>5</w:t>
      </w:r>
      <w:r w:rsidRPr="00F334B0">
        <w:rPr>
          <w:rFonts w:ascii="Times New Roman" w:hAnsi="Times New Roman" w:cs="Times New Roman"/>
          <w:b/>
          <w:sz w:val="24"/>
          <w:szCs w:val="24"/>
        </w:rPr>
        <w:t>章</w:t>
      </w:r>
      <w:ins w:id="1" w:author="dell1234" w:date="2017-02-13T09:28:00Z">
        <w:r w:rsidR="007D7B88">
          <w:rPr>
            <w:rFonts w:ascii="Times New Roman" w:hAnsi="Times New Roman" w:cs="Times New Roman" w:hint="eastAsia"/>
            <w:b/>
            <w:sz w:val="24"/>
            <w:szCs w:val="24"/>
          </w:rPr>
          <w:t xml:space="preserve">  </w:t>
        </w:r>
      </w:ins>
      <w:r w:rsidR="00116211" w:rsidRPr="00F334B0">
        <w:rPr>
          <w:rFonts w:ascii="Times New Roman" w:hAnsi="Times New Roman" w:cs="Times New Roman"/>
          <w:b/>
          <w:sz w:val="24"/>
          <w:szCs w:val="24"/>
        </w:rPr>
        <w:t>理解</w:t>
      </w:r>
      <w:r w:rsidRPr="00F334B0">
        <w:rPr>
          <w:rFonts w:ascii="Times New Roman" w:hAnsi="Times New Roman" w:cs="Times New Roman"/>
          <w:b/>
          <w:sz w:val="24"/>
          <w:szCs w:val="24"/>
        </w:rPr>
        <w:t>另类投资</w:t>
      </w:r>
      <w:r w:rsidR="00116211" w:rsidRPr="00F334B0">
        <w:rPr>
          <w:rFonts w:ascii="Times New Roman" w:hAnsi="Times New Roman" w:cs="Times New Roman"/>
          <w:b/>
          <w:sz w:val="24"/>
          <w:szCs w:val="24"/>
        </w:rPr>
        <w:t>：</w:t>
      </w:r>
      <w:r w:rsidR="006A7F27" w:rsidRPr="00F334B0">
        <w:rPr>
          <w:rFonts w:ascii="Times New Roman" w:hAnsi="Times New Roman" w:cs="Times New Roman"/>
          <w:b/>
          <w:sz w:val="24"/>
          <w:szCs w:val="24"/>
        </w:rPr>
        <w:t>所需的</w:t>
      </w:r>
      <w:r w:rsidRPr="00F334B0">
        <w:rPr>
          <w:rFonts w:ascii="Times New Roman" w:hAnsi="Times New Roman" w:cs="Times New Roman"/>
          <w:b/>
          <w:sz w:val="24"/>
          <w:szCs w:val="24"/>
        </w:rPr>
        <w:t>数学</w:t>
      </w:r>
      <w:r w:rsidR="00116211" w:rsidRPr="00F334B0">
        <w:rPr>
          <w:rFonts w:ascii="Times New Roman" w:hAnsi="Times New Roman" w:cs="Times New Roman"/>
          <w:b/>
          <w:sz w:val="24"/>
          <w:szCs w:val="24"/>
        </w:rPr>
        <w:t>知识</w:t>
      </w:r>
      <w:r w:rsidRPr="00F334B0">
        <w:rPr>
          <w:rFonts w:ascii="Times New Roman" w:hAnsi="Times New Roman" w:cs="Times New Roman"/>
          <w:b/>
          <w:sz w:val="24"/>
          <w:szCs w:val="24"/>
        </w:rPr>
        <w:t>和科学</w:t>
      </w:r>
      <w:r w:rsidR="00116211" w:rsidRPr="00F334B0">
        <w:rPr>
          <w:rFonts w:ascii="Times New Roman" w:hAnsi="Times New Roman" w:cs="Times New Roman"/>
          <w:b/>
          <w:sz w:val="24"/>
          <w:szCs w:val="24"/>
        </w:rPr>
        <w:t>知识</w:t>
      </w:r>
    </w:p>
    <w:p w:rsidR="00B32D22" w:rsidRPr="00F334B0" w:rsidRDefault="00B32D2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为了更好地评价对冲基金经理的个人业绩表现</w:t>
      </w:r>
      <w:ins w:id="2" w:author="dell1234" w:date="2017-02-13T09:29:00Z">
        <w:r w:rsidR="007D7B88">
          <w:rPr>
            <w:rFonts w:ascii="Times New Roman" w:hAnsi="Times New Roman" w:cs="Times New Roman" w:hint="eastAsia"/>
            <w:sz w:val="24"/>
            <w:szCs w:val="24"/>
          </w:rPr>
          <w:t>，</w:t>
        </w:r>
      </w:ins>
      <w:r w:rsidRPr="00F334B0">
        <w:rPr>
          <w:rFonts w:ascii="Times New Roman" w:hAnsi="Times New Roman" w:cs="Times New Roman"/>
          <w:sz w:val="24"/>
          <w:szCs w:val="24"/>
        </w:rPr>
        <w:t>以及对冲基金投资组合的表现，我们有必要去了解对冲基金回报率的影响因素及</w:t>
      </w:r>
      <w:r w:rsidR="003E7E50" w:rsidRPr="00F334B0">
        <w:rPr>
          <w:rFonts w:ascii="Times New Roman" w:hAnsi="Times New Roman" w:cs="Times New Roman"/>
          <w:sz w:val="24"/>
          <w:szCs w:val="24"/>
        </w:rPr>
        <w:t>其</w:t>
      </w:r>
      <w:r w:rsidRPr="00F334B0">
        <w:rPr>
          <w:rFonts w:ascii="Times New Roman" w:hAnsi="Times New Roman" w:cs="Times New Roman"/>
          <w:sz w:val="24"/>
          <w:szCs w:val="24"/>
        </w:rPr>
        <w:t>驱动因素。在</w:t>
      </w:r>
      <w:r w:rsidRPr="00F334B0">
        <w:rPr>
          <w:rFonts w:ascii="Times New Roman" w:hAnsi="Times New Roman" w:cs="Times New Roman"/>
          <w:sz w:val="24"/>
          <w:szCs w:val="24"/>
        </w:rPr>
        <w:t>2000</w:t>
      </w:r>
      <w:r w:rsidR="00A041CD" w:rsidRPr="00F334B0">
        <w:rPr>
          <w:rFonts w:ascii="Times New Roman" w:hAnsi="Times New Roman" w:cs="Times New Roman"/>
          <w:sz w:val="24"/>
          <w:szCs w:val="24"/>
        </w:rPr>
        <w:t>年至</w:t>
      </w:r>
      <w:r w:rsidRPr="00F334B0">
        <w:rPr>
          <w:rFonts w:ascii="Times New Roman" w:hAnsi="Times New Roman" w:cs="Times New Roman"/>
          <w:sz w:val="24"/>
          <w:szCs w:val="24"/>
        </w:rPr>
        <w:t>2001</w:t>
      </w:r>
      <w:r w:rsidRPr="00F334B0">
        <w:rPr>
          <w:rFonts w:ascii="Times New Roman" w:hAnsi="Times New Roman" w:cs="Times New Roman"/>
          <w:sz w:val="24"/>
          <w:szCs w:val="24"/>
        </w:rPr>
        <w:t>年</w:t>
      </w:r>
      <w:r w:rsidR="00A041CD" w:rsidRPr="00F334B0">
        <w:rPr>
          <w:rFonts w:ascii="Times New Roman" w:hAnsi="Times New Roman" w:cs="Times New Roman"/>
          <w:sz w:val="24"/>
          <w:szCs w:val="24"/>
        </w:rPr>
        <w:t>的</w:t>
      </w:r>
      <w:r w:rsidR="006A7F27" w:rsidRPr="00F334B0">
        <w:rPr>
          <w:rFonts w:ascii="Times New Roman" w:hAnsi="Times New Roman" w:cs="Times New Roman"/>
          <w:sz w:val="24"/>
          <w:szCs w:val="24"/>
        </w:rPr>
        <w:t>科技泡沫</w:t>
      </w:r>
      <w:r w:rsidR="00FA34C6" w:rsidRPr="00F334B0">
        <w:rPr>
          <w:rFonts w:ascii="Times New Roman" w:hAnsi="Times New Roman" w:cs="Times New Roman"/>
          <w:sz w:val="24"/>
          <w:szCs w:val="24"/>
        </w:rPr>
        <w:t>之后，</w:t>
      </w:r>
      <w:r w:rsidR="00ED1068" w:rsidRPr="00F334B0">
        <w:rPr>
          <w:rFonts w:ascii="Times New Roman" w:hAnsi="Times New Roman" w:cs="Times New Roman" w:hint="eastAsia"/>
          <w:sz w:val="24"/>
          <w:szCs w:val="24"/>
        </w:rPr>
        <w:t>投资者认识到许多对冲基金的回报率充其量只能用平庸来形容，它们之前的业绩表现不过是被新股发行（</w:t>
      </w:r>
      <w:r w:rsidR="00ED1068" w:rsidRPr="00F334B0">
        <w:rPr>
          <w:rFonts w:ascii="Times New Roman" w:hAnsi="Times New Roman" w:cs="Times New Roman" w:hint="eastAsia"/>
          <w:sz w:val="24"/>
          <w:szCs w:val="24"/>
        </w:rPr>
        <w:t>IPO</w:t>
      </w:r>
      <w:r w:rsidR="00ED1068" w:rsidRPr="00F334B0">
        <w:rPr>
          <w:rFonts w:ascii="Times New Roman" w:hAnsi="Times New Roman" w:cs="Times New Roman" w:hint="eastAsia"/>
          <w:sz w:val="24"/>
          <w:szCs w:val="24"/>
        </w:rPr>
        <w:t>）歪曲了。在市场崩溃之前，这些投资者还以为自己做出了正确的投资决策。</w:t>
      </w:r>
    </w:p>
    <w:p w:rsidR="00DB3E42" w:rsidRPr="00F334B0" w:rsidRDefault="006A2220"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随着科技股价格泡沫的破碎，大量投资者的资产大幅缩水</w:t>
      </w:r>
      <w:r w:rsidR="00DB3E42" w:rsidRPr="00F334B0">
        <w:rPr>
          <w:rFonts w:ascii="Times New Roman" w:hAnsi="Times New Roman" w:cs="Times New Roman"/>
          <w:sz w:val="24"/>
          <w:szCs w:val="24"/>
        </w:rPr>
        <w:t>。正如沃伦</w:t>
      </w:r>
      <w:r w:rsidR="00DB3E42" w:rsidRPr="00F334B0">
        <w:rPr>
          <w:rFonts w:ascii="Times New Roman" w:hAnsi="Times New Roman" w:cs="Times New Roman"/>
          <w:sz w:val="24"/>
          <w:szCs w:val="24"/>
        </w:rPr>
        <w:t>•</w:t>
      </w:r>
      <w:r w:rsidR="00DB3E42" w:rsidRPr="00F334B0">
        <w:rPr>
          <w:rFonts w:ascii="Times New Roman" w:hAnsi="Times New Roman" w:cs="Times New Roman"/>
          <w:sz w:val="24"/>
          <w:szCs w:val="24"/>
        </w:rPr>
        <w:t>巴菲特</w:t>
      </w:r>
      <w:r w:rsidR="004E4699" w:rsidRPr="00F334B0">
        <w:rPr>
          <w:rFonts w:ascii="Times New Roman" w:hAnsi="Times New Roman" w:cs="Times New Roman"/>
          <w:sz w:val="24"/>
          <w:szCs w:val="24"/>
        </w:rPr>
        <w:t>所说</w:t>
      </w:r>
      <w:r w:rsidR="00DB3E42" w:rsidRPr="00F334B0">
        <w:rPr>
          <w:rFonts w:ascii="Times New Roman" w:hAnsi="Times New Roman" w:cs="Times New Roman"/>
          <w:sz w:val="24"/>
          <w:szCs w:val="24"/>
        </w:rPr>
        <w:t>，</w:t>
      </w:r>
      <w:r w:rsidR="00DB3E42" w:rsidRPr="00F334B0">
        <w:rPr>
          <w:rFonts w:ascii="Times New Roman" w:hAnsi="Times New Roman" w:cs="Times New Roman"/>
          <w:sz w:val="24"/>
          <w:szCs w:val="24"/>
        </w:rPr>
        <w:t>“</w:t>
      </w:r>
      <w:r w:rsidR="00DB3E42" w:rsidRPr="00F334B0">
        <w:rPr>
          <w:rFonts w:ascii="Times New Roman" w:hAnsi="Times New Roman" w:cs="Times New Roman"/>
          <w:sz w:val="24"/>
          <w:szCs w:val="24"/>
        </w:rPr>
        <w:t>退潮时，才知道谁在裸泳。</w:t>
      </w:r>
      <w:r w:rsidR="00DB3E42" w:rsidRPr="00F334B0">
        <w:rPr>
          <w:rFonts w:ascii="Times New Roman" w:hAnsi="Times New Roman" w:cs="Times New Roman"/>
          <w:sz w:val="24"/>
          <w:szCs w:val="24"/>
        </w:rPr>
        <w:t>”</w:t>
      </w:r>
      <w:r w:rsidR="003313F9" w:rsidRPr="00F334B0">
        <w:rPr>
          <w:rFonts w:ascii="Times New Roman" w:hAnsi="Times New Roman" w:cs="Times New Roman" w:hint="eastAsia"/>
          <w:sz w:val="24"/>
          <w:szCs w:val="24"/>
        </w:rPr>
        <w:t>投资者必须学会分辨哪些基金具有投资价值。</w:t>
      </w:r>
      <w:r w:rsidR="00DB3E42" w:rsidRPr="00F334B0">
        <w:rPr>
          <w:rFonts w:ascii="Times New Roman" w:hAnsi="Times New Roman" w:cs="Times New Roman"/>
          <w:sz w:val="24"/>
          <w:szCs w:val="24"/>
        </w:rPr>
        <w:t>投资者</w:t>
      </w:r>
      <w:r w:rsidRPr="00F334B0">
        <w:rPr>
          <w:rFonts w:ascii="Times New Roman" w:hAnsi="Times New Roman" w:cs="Times New Roman"/>
          <w:sz w:val="24"/>
          <w:szCs w:val="24"/>
        </w:rPr>
        <w:t>选择</w:t>
      </w:r>
      <w:r w:rsidR="00277903" w:rsidRPr="00F334B0">
        <w:rPr>
          <w:rFonts w:ascii="Times New Roman" w:hAnsi="Times New Roman" w:cs="Times New Roman"/>
          <w:sz w:val="24"/>
          <w:szCs w:val="24"/>
        </w:rPr>
        <w:t>FOF</w:t>
      </w:r>
      <w:r w:rsidRPr="00F334B0">
        <w:rPr>
          <w:rFonts w:ascii="Times New Roman" w:hAnsi="Times New Roman" w:cs="Times New Roman"/>
          <w:sz w:val="24"/>
          <w:szCs w:val="24"/>
        </w:rPr>
        <w:t>进行投资</w:t>
      </w:r>
      <w:r w:rsidR="00277903" w:rsidRPr="00F334B0">
        <w:rPr>
          <w:rFonts w:ascii="Times New Roman" w:hAnsi="Times New Roman" w:cs="Times New Roman"/>
          <w:sz w:val="24"/>
          <w:szCs w:val="24"/>
        </w:rPr>
        <w:t>的</w:t>
      </w:r>
      <w:r w:rsidR="00DB3E42" w:rsidRPr="00F334B0">
        <w:rPr>
          <w:rFonts w:ascii="Times New Roman" w:hAnsi="Times New Roman" w:cs="Times New Roman"/>
          <w:sz w:val="24"/>
          <w:szCs w:val="24"/>
        </w:rPr>
        <w:t>原因</w:t>
      </w:r>
      <w:r w:rsidRPr="00F334B0">
        <w:rPr>
          <w:rFonts w:ascii="Times New Roman" w:hAnsi="Times New Roman" w:cs="Times New Roman"/>
          <w:sz w:val="24"/>
          <w:szCs w:val="24"/>
        </w:rPr>
        <w:t>在于</w:t>
      </w:r>
      <w:ins w:id="3" w:author="dell1234" w:date="2017-02-13T09:32:00Z">
        <w:r w:rsidR="003D3B3B">
          <w:rPr>
            <w:rFonts w:ascii="Times New Roman" w:hAnsi="Times New Roman" w:cs="Times New Roman" w:hint="eastAsia"/>
            <w:sz w:val="24"/>
            <w:szCs w:val="24"/>
          </w:rPr>
          <w:t>，</w:t>
        </w:r>
      </w:ins>
      <w:r w:rsidR="006C14F7" w:rsidRPr="00F334B0">
        <w:rPr>
          <w:rFonts w:ascii="Times New Roman" w:hAnsi="Times New Roman" w:cs="Times New Roman"/>
          <w:sz w:val="24"/>
          <w:szCs w:val="24"/>
        </w:rPr>
        <w:t>他们相信</w:t>
      </w:r>
      <w:r w:rsidRPr="00F334B0">
        <w:rPr>
          <w:rFonts w:ascii="Times New Roman" w:hAnsi="Times New Roman" w:cs="Times New Roman"/>
          <w:sz w:val="24"/>
          <w:szCs w:val="24"/>
        </w:rPr>
        <w:t>FOF</w:t>
      </w:r>
      <w:r w:rsidRPr="00F334B0">
        <w:rPr>
          <w:rFonts w:ascii="Times New Roman" w:hAnsi="Times New Roman" w:cs="Times New Roman"/>
          <w:sz w:val="24"/>
          <w:szCs w:val="24"/>
        </w:rPr>
        <w:t>管理人有能力去评估所投资的基金</w:t>
      </w:r>
      <w:ins w:id="4" w:author="dell1234" w:date="2017-02-13T09:32:00Z">
        <w:r w:rsidR="003D3B3B">
          <w:rPr>
            <w:rFonts w:ascii="Times New Roman" w:hAnsi="Times New Roman" w:cs="Times New Roman" w:hint="eastAsia"/>
            <w:sz w:val="24"/>
            <w:szCs w:val="24"/>
          </w:rPr>
          <w:t>，以</w:t>
        </w:r>
      </w:ins>
      <w:r w:rsidRPr="00F334B0">
        <w:rPr>
          <w:rFonts w:ascii="Times New Roman" w:hAnsi="Times New Roman" w:cs="Times New Roman" w:hint="eastAsia"/>
          <w:sz w:val="24"/>
          <w:szCs w:val="24"/>
        </w:rPr>
        <w:t>及发现</w:t>
      </w:r>
      <w:r w:rsidR="003313F9" w:rsidRPr="00F334B0">
        <w:rPr>
          <w:rFonts w:ascii="Times New Roman" w:hAnsi="Times New Roman" w:cs="Times New Roman" w:hint="eastAsia"/>
          <w:sz w:val="24"/>
          <w:szCs w:val="24"/>
        </w:rPr>
        <w:t>哪些基金的业绩表现不过是市场题材炒作的结果</w:t>
      </w:r>
      <w:r w:rsidR="00DB3E42" w:rsidRPr="00F334B0">
        <w:rPr>
          <w:rFonts w:ascii="Times New Roman" w:hAnsi="Times New Roman" w:cs="Times New Roman"/>
          <w:sz w:val="24"/>
          <w:szCs w:val="24"/>
        </w:rPr>
        <w:t>。</w:t>
      </w:r>
    </w:p>
    <w:p w:rsidR="00DB3E42" w:rsidRPr="00F334B0" w:rsidRDefault="00DB3E42"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对冲基金回报率</w:t>
      </w:r>
    </w:p>
    <w:p w:rsidR="008C4725" w:rsidRPr="00F334B0" w:rsidRDefault="00DB3E42"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对冲</w:t>
      </w:r>
      <w:r w:rsidR="004D4196" w:rsidRPr="00F334B0">
        <w:rPr>
          <w:rFonts w:ascii="Times New Roman" w:hAnsi="Times New Roman" w:cs="Times New Roman"/>
          <w:sz w:val="24"/>
          <w:szCs w:val="24"/>
        </w:rPr>
        <w:t>基金回报率受</w:t>
      </w:r>
      <w:r w:rsidRPr="00F334B0">
        <w:rPr>
          <w:rFonts w:ascii="Times New Roman" w:hAnsi="Times New Roman" w:cs="Times New Roman"/>
          <w:sz w:val="24"/>
          <w:szCs w:val="24"/>
        </w:rPr>
        <w:t>到多种因素影响，包括：</w:t>
      </w:r>
    </w:p>
    <w:p w:rsidR="00A041CD" w:rsidRPr="00F334B0" w:rsidRDefault="00A041CD" w:rsidP="007D7B88">
      <w:pPr>
        <w:numPr>
          <w:ilvl w:val="0"/>
          <w:numId w:val="1"/>
        </w:numPr>
        <w:spacing w:afterLines="50"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股票市场的表现</w:t>
      </w:r>
    </w:p>
    <w:p w:rsidR="00A041CD" w:rsidRPr="00F334B0" w:rsidRDefault="00A041CD" w:rsidP="007D7B88">
      <w:pPr>
        <w:numPr>
          <w:ilvl w:val="0"/>
          <w:numId w:val="1"/>
        </w:numPr>
        <w:spacing w:afterLines="50"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收益率曲线</w:t>
      </w:r>
      <w:r w:rsidR="00403E32" w:rsidRPr="00F334B0">
        <w:rPr>
          <w:rFonts w:ascii="Times New Roman" w:eastAsia="宋体" w:hAnsi="Times New Roman" w:cs="Times New Roman" w:hint="eastAsia"/>
          <w:sz w:val="24"/>
          <w:szCs w:val="24"/>
        </w:rPr>
        <w:t>形态</w:t>
      </w:r>
    </w:p>
    <w:p w:rsidR="00A041CD" w:rsidRPr="00F334B0" w:rsidRDefault="00A041CD" w:rsidP="007D7B88">
      <w:pPr>
        <w:numPr>
          <w:ilvl w:val="0"/>
          <w:numId w:val="1"/>
        </w:numPr>
        <w:spacing w:afterLines="50"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信用利差</w:t>
      </w:r>
    </w:p>
    <w:p w:rsidR="00A041CD" w:rsidRPr="00F334B0" w:rsidRDefault="00A041CD" w:rsidP="007D7B88">
      <w:pPr>
        <w:numPr>
          <w:ilvl w:val="0"/>
          <w:numId w:val="1"/>
        </w:numPr>
        <w:spacing w:afterLines="50"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利率的走势</w:t>
      </w:r>
    </w:p>
    <w:p w:rsidR="00A041CD" w:rsidRPr="00F334B0" w:rsidRDefault="00A041CD" w:rsidP="007D7B88">
      <w:pPr>
        <w:numPr>
          <w:ilvl w:val="0"/>
          <w:numId w:val="1"/>
        </w:numPr>
        <w:spacing w:afterLines="50" w:line="360" w:lineRule="auto"/>
        <w:rPr>
          <w:rFonts w:ascii="Times New Roman" w:eastAsia="宋体" w:hAnsi="Times New Roman" w:cs="Times New Roman"/>
          <w:sz w:val="24"/>
          <w:szCs w:val="24"/>
        </w:rPr>
      </w:pPr>
      <w:r w:rsidRPr="00F334B0">
        <w:rPr>
          <w:rFonts w:ascii="Times New Roman" w:eastAsia="宋体" w:hAnsi="Times New Roman" w:cs="Times New Roman"/>
          <w:sz w:val="24"/>
          <w:szCs w:val="24"/>
        </w:rPr>
        <w:t>波动性</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股票价格</w:t>
      </w:r>
    </w:p>
    <w:p w:rsidR="00383886" w:rsidRPr="00F334B0" w:rsidRDefault="00383886" w:rsidP="004B4C71">
      <w:pPr>
        <w:spacing w:after="240" w:line="360" w:lineRule="auto"/>
        <w:ind w:firstLineChars="250" w:firstLine="600"/>
        <w:rPr>
          <w:rFonts w:ascii="Times New Roman" w:hAnsi="Times New Roman" w:cs="Times New Roman"/>
          <w:sz w:val="24"/>
          <w:szCs w:val="24"/>
        </w:rPr>
      </w:pPr>
      <w:r w:rsidRPr="00F334B0">
        <w:rPr>
          <w:rFonts w:ascii="Times New Roman" w:hAnsi="Times New Roman" w:cs="Times New Roman"/>
          <w:sz w:val="24"/>
          <w:szCs w:val="24"/>
        </w:rPr>
        <w:t>全球</w:t>
      </w:r>
      <w:r w:rsidR="006C14F7" w:rsidRPr="00F334B0">
        <w:rPr>
          <w:rFonts w:ascii="Times New Roman" w:hAnsi="Times New Roman" w:cs="Times New Roman"/>
          <w:sz w:val="24"/>
          <w:szCs w:val="24"/>
        </w:rPr>
        <w:t>股票价格显然是</w:t>
      </w:r>
      <w:r w:rsidR="00D519B3">
        <w:rPr>
          <w:rFonts w:ascii="Times New Roman" w:hAnsi="Times New Roman" w:cs="Times New Roman" w:hint="eastAsia"/>
          <w:sz w:val="24"/>
          <w:szCs w:val="24"/>
        </w:rPr>
        <w:t>对冲基金</w:t>
      </w:r>
      <w:r w:rsidR="006C14F7" w:rsidRPr="00F334B0">
        <w:rPr>
          <w:rFonts w:ascii="Times New Roman" w:hAnsi="Times New Roman" w:cs="Times New Roman"/>
          <w:sz w:val="24"/>
          <w:szCs w:val="24"/>
        </w:rPr>
        <w:t>业绩表</w:t>
      </w:r>
      <w:r w:rsidRPr="00F334B0">
        <w:rPr>
          <w:rFonts w:ascii="Times New Roman" w:hAnsi="Times New Roman" w:cs="Times New Roman"/>
          <w:sz w:val="24"/>
          <w:szCs w:val="24"/>
        </w:rPr>
        <w:t>现的决定性因素。正如许多人说的，</w:t>
      </w:r>
      <w:r w:rsidRPr="00F334B0">
        <w:rPr>
          <w:rFonts w:ascii="Times New Roman" w:hAnsi="Times New Roman" w:cs="Times New Roman"/>
          <w:sz w:val="24"/>
          <w:szCs w:val="24"/>
        </w:rPr>
        <w:t>“</w:t>
      </w:r>
      <w:r w:rsidRPr="00F334B0">
        <w:rPr>
          <w:rFonts w:ascii="Times New Roman" w:hAnsi="Times New Roman" w:cs="Times New Roman"/>
          <w:sz w:val="24"/>
          <w:szCs w:val="24"/>
        </w:rPr>
        <w:t>水涨</w:t>
      </w:r>
      <w:r w:rsidR="006C14F7" w:rsidRPr="00F334B0">
        <w:rPr>
          <w:rFonts w:ascii="Times New Roman" w:hAnsi="Times New Roman" w:cs="Times New Roman"/>
          <w:sz w:val="24"/>
          <w:szCs w:val="24"/>
        </w:rPr>
        <w:t>船</w:t>
      </w:r>
      <w:r w:rsidRPr="00F334B0">
        <w:rPr>
          <w:rFonts w:ascii="Times New Roman" w:hAnsi="Times New Roman" w:cs="Times New Roman"/>
          <w:sz w:val="24"/>
          <w:szCs w:val="24"/>
        </w:rPr>
        <w:t>高</w:t>
      </w:r>
      <w:r w:rsidRPr="00F334B0">
        <w:rPr>
          <w:rFonts w:ascii="Times New Roman" w:hAnsi="Times New Roman" w:cs="Times New Roman"/>
          <w:sz w:val="24"/>
          <w:szCs w:val="24"/>
        </w:rPr>
        <w:t>”</w:t>
      </w:r>
      <w:r w:rsidRPr="00F334B0">
        <w:rPr>
          <w:rFonts w:ascii="Times New Roman" w:hAnsi="Times New Roman" w:cs="Times New Roman"/>
          <w:sz w:val="24"/>
          <w:szCs w:val="24"/>
        </w:rPr>
        <w:t>。在牛市中，所有的</w:t>
      </w:r>
      <w:r w:rsidR="00D519B3">
        <w:rPr>
          <w:rFonts w:ascii="Times New Roman" w:hAnsi="Times New Roman" w:cs="Times New Roman" w:hint="eastAsia"/>
          <w:sz w:val="24"/>
          <w:szCs w:val="24"/>
        </w:rPr>
        <w:t>基金</w:t>
      </w:r>
      <w:r w:rsidRPr="00F334B0">
        <w:rPr>
          <w:rFonts w:ascii="Times New Roman" w:hAnsi="Times New Roman" w:cs="Times New Roman"/>
          <w:sz w:val="24"/>
          <w:szCs w:val="24"/>
        </w:rPr>
        <w:t>经理看起来都是</w:t>
      </w:r>
      <w:r w:rsidR="006C14F7" w:rsidRPr="00F334B0">
        <w:rPr>
          <w:rFonts w:ascii="Times New Roman" w:hAnsi="Times New Roman" w:cs="Times New Roman"/>
          <w:sz w:val="24"/>
          <w:szCs w:val="24"/>
        </w:rPr>
        <w:t>出色的</w:t>
      </w:r>
      <w:r w:rsidRPr="00F334B0">
        <w:rPr>
          <w:rFonts w:ascii="Times New Roman" w:hAnsi="Times New Roman" w:cs="Times New Roman"/>
          <w:sz w:val="24"/>
          <w:szCs w:val="24"/>
        </w:rPr>
        <w:t>。</w:t>
      </w:r>
      <w:r w:rsidR="00F11E0C" w:rsidRPr="00F334B0">
        <w:rPr>
          <w:rFonts w:ascii="Times New Roman" w:hAnsi="Times New Roman" w:cs="Times New Roman"/>
          <w:sz w:val="24"/>
          <w:szCs w:val="24"/>
        </w:rPr>
        <w:t>但是当市场下跌时，会发生什么？基金经理</w:t>
      </w:r>
      <w:r w:rsidR="00D519B3">
        <w:rPr>
          <w:rFonts w:ascii="Times New Roman" w:hAnsi="Times New Roman" w:cs="Times New Roman" w:hint="eastAsia"/>
          <w:sz w:val="24"/>
          <w:szCs w:val="24"/>
        </w:rPr>
        <w:t>具备</w:t>
      </w:r>
      <w:r w:rsidR="00F11E0C" w:rsidRPr="00F334B0">
        <w:rPr>
          <w:rFonts w:ascii="Times New Roman" w:hAnsi="Times New Roman" w:cs="Times New Roman"/>
          <w:sz w:val="24"/>
          <w:szCs w:val="24"/>
        </w:rPr>
        <w:t>什么样的技能才能从空头头寸中获利？</w:t>
      </w:r>
      <w:r w:rsidR="004D4196" w:rsidRPr="00F334B0">
        <w:rPr>
          <w:rFonts w:ascii="Times New Roman" w:hAnsi="Times New Roman" w:cs="Times New Roman"/>
          <w:sz w:val="24"/>
          <w:szCs w:val="24"/>
        </w:rPr>
        <w:t>哪类</w:t>
      </w:r>
      <w:r w:rsidR="00D519B3">
        <w:rPr>
          <w:rFonts w:ascii="Times New Roman" w:hAnsi="Times New Roman" w:cs="Times New Roman" w:hint="eastAsia"/>
          <w:sz w:val="24"/>
          <w:szCs w:val="24"/>
        </w:rPr>
        <w:t>基金</w:t>
      </w:r>
      <w:r w:rsidR="004D4196" w:rsidRPr="00F334B0">
        <w:rPr>
          <w:rFonts w:ascii="Times New Roman" w:hAnsi="Times New Roman" w:cs="Times New Roman"/>
          <w:sz w:val="24"/>
          <w:szCs w:val="24"/>
        </w:rPr>
        <w:t>经理具备从空头头寸获利的技能？</w:t>
      </w:r>
      <w:r w:rsidR="00837484" w:rsidRPr="00F334B0">
        <w:rPr>
          <w:rFonts w:ascii="Times New Roman" w:hAnsi="Times New Roman" w:cs="Times New Roman"/>
          <w:sz w:val="24"/>
          <w:szCs w:val="24"/>
        </w:rPr>
        <w:t>哪类</w:t>
      </w:r>
      <w:r w:rsidR="00D519B3">
        <w:rPr>
          <w:rFonts w:ascii="Times New Roman" w:hAnsi="Times New Roman" w:cs="Times New Roman" w:hint="eastAsia"/>
          <w:sz w:val="24"/>
          <w:szCs w:val="24"/>
        </w:rPr>
        <w:t>基金</w:t>
      </w:r>
      <w:r w:rsidR="00837484" w:rsidRPr="00F334B0">
        <w:rPr>
          <w:rFonts w:ascii="Times New Roman" w:hAnsi="Times New Roman" w:cs="Times New Roman"/>
          <w:sz w:val="24"/>
          <w:szCs w:val="24"/>
        </w:rPr>
        <w:t>经理具备卓越的才能及</w:t>
      </w:r>
      <w:r w:rsidR="00ED48C5" w:rsidRPr="00F334B0">
        <w:rPr>
          <w:rFonts w:ascii="Times New Roman" w:hAnsi="Times New Roman" w:cs="Times New Roman"/>
          <w:sz w:val="24"/>
          <w:szCs w:val="24"/>
        </w:rPr>
        <w:t>坚定</w:t>
      </w:r>
      <w:r w:rsidR="00837484" w:rsidRPr="00F334B0">
        <w:rPr>
          <w:rFonts w:ascii="Times New Roman" w:hAnsi="Times New Roman" w:cs="Times New Roman"/>
          <w:sz w:val="24"/>
          <w:szCs w:val="24"/>
        </w:rPr>
        <w:t>的信念判断市场趋势？以美国次贷危机为例，</w:t>
      </w:r>
      <w:r w:rsidR="00AE483D" w:rsidRPr="00F334B0">
        <w:rPr>
          <w:rFonts w:ascii="Times New Roman" w:hAnsi="Times New Roman" w:cs="Times New Roman"/>
          <w:sz w:val="24"/>
          <w:szCs w:val="24"/>
        </w:rPr>
        <w:t>在出现大量违约事件之前，</w:t>
      </w:r>
      <w:r w:rsidR="00ED48C5" w:rsidRPr="00F334B0">
        <w:rPr>
          <w:rFonts w:ascii="Times New Roman" w:hAnsi="Times New Roman" w:cs="Times New Roman"/>
          <w:sz w:val="24"/>
          <w:szCs w:val="24"/>
        </w:rPr>
        <w:t>经理</w:t>
      </w:r>
      <w:r w:rsidR="00AE483D" w:rsidRPr="00F334B0">
        <w:rPr>
          <w:rFonts w:ascii="Times New Roman" w:hAnsi="Times New Roman" w:cs="Times New Roman"/>
          <w:sz w:val="24"/>
          <w:szCs w:val="24"/>
        </w:rPr>
        <w:t>能否预测到市场崩溃，并构建空头头寸，尽管传统的策略是持有多头</w:t>
      </w:r>
      <w:r w:rsidR="00ED48C5" w:rsidRPr="00F334B0">
        <w:rPr>
          <w:rFonts w:ascii="Times New Roman" w:hAnsi="Times New Roman" w:cs="Times New Roman"/>
          <w:sz w:val="24"/>
          <w:szCs w:val="24"/>
        </w:rPr>
        <w:t>头寸。</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lastRenderedPageBreak/>
        <w:t>收益率曲线</w:t>
      </w:r>
    </w:p>
    <w:p w:rsidR="00383886" w:rsidRPr="00F334B0" w:rsidRDefault="00F11E0C"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对冲基金收益率同样受到收益率曲线</w:t>
      </w:r>
      <w:r w:rsidR="00D519B3">
        <w:rPr>
          <w:rFonts w:ascii="Times New Roman" w:hAnsi="Times New Roman" w:cs="Times New Roman" w:hint="eastAsia"/>
          <w:sz w:val="24"/>
          <w:szCs w:val="24"/>
        </w:rPr>
        <w:t>形态</w:t>
      </w:r>
      <w:r w:rsidRPr="00F334B0">
        <w:rPr>
          <w:rFonts w:ascii="Times New Roman" w:hAnsi="Times New Roman" w:cs="Times New Roman"/>
          <w:sz w:val="24"/>
          <w:szCs w:val="24"/>
        </w:rPr>
        <w:t>的影响。</w:t>
      </w:r>
      <w:r w:rsidR="0010642E" w:rsidRPr="00F334B0">
        <w:rPr>
          <w:rFonts w:ascii="Times New Roman" w:hAnsi="Times New Roman" w:cs="Times New Roman"/>
          <w:sz w:val="24"/>
          <w:szCs w:val="24"/>
        </w:rPr>
        <w:t>向上倾斜的收益率曲线对经济和股票价格是</w:t>
      </w:r>
      <w:r w:rsidR="00D519B3">
        <w:rPr>
          <w:rFonts w:ascii="Times New Roman" w:hAnsi="Times New Roman" w:cs="Times New Roman" w:hint="eastAsia"/>
          <w:sz w:val="24"/>
          <w:szCs w:val="24"/>
        </w:rPr>
        <w:t>有益</w:t>
      </w:r>
      <w:r w:rsidR="0010642E" w:rsidRPr="00F334B0">
        <w:rPr>
          <w:rFonts w:ascii="Times New Roman" w:hAnsi="Times New Roman" w:cs="Times New Roman"/>
          <w:sz w:val="24"/>
          <w:szCs w:val="24"/>
        </w:rPr>
        <w:t>的，</w:t>
      </w:r>
      <w:r w:rsidR="00564108" w:rsidRPr="00F334B0">
        <w:rPr>
          <w:rFonts w:ascii="Times New Roman" w:hAnsi="Times New Roman" w:cs="Times New Roman"/>
          <w:sz w:val="24"/>
          <w:szCs w:val="24"/>
        </w:rPr>
        <w:t>对包括可转债套利、固定收益套利和资本结构套利在内的套利策略</w:t>
      </w:r>
      <w:r w:rsidR="00D519B3">
        <w:rPr>
          <w:rFonts w:ascii="Times New Roman" w:hAnsi="Times New Roman" w:cs="Times New Roman" w:hint="eastAsia"/>
          <w:sz w:val="24"/>
          <w:szCs w:val="24"/>
        </w:rPr>
        <w:t>的实施也十分有利</w:t>
      </w:r>
      <w:r w:rsidR="00564108" w:rsidRPr="00F334B0">
        <w:rPr>
          <w:rFonts w:ascii="Times New Roman" w:hAnsi="Times New Roman" w:cs="Times New Roman"/>
          <w:sz w:val="24"/>
          <w:szCs w:val="24"/>
        </w:rPr>
        <w:t>。当经济情况好转时，有许多方式可以</w:t>
      </w:r>
      <w:r w:rsidR="00ED48C5" w:rsidRPr="00F334B0">
        <w:rPr>
          <w:rFonts w:ascii="Times New Roman" w:hAnsi="Times New Roman" w:cs="Times New Roman"/>
          <w:sz w:val="24"/>
          <w:szCs w:val="24"/>
        </w:rPr>
        <w:t>开拓</w:t>
      </w:r>
      <w:r w:rsidR="00564108" w:rsidRPr="00F334B0">
        <w:rPr>
          <w:rFonts w:ascii="Times New Roman" w:hAnsi="Times New Roman" w:cs="Times New Roman"/>
          <w:sz w:val="24"/>
          <w:szCs w:val="24"/>
        </w:rPr>
        <w:t>市场。一个</w:t>
      </w:r>
      <w:r w:rsidR="002E5926" w:rsidRPr="00F334B0">
        <w:rPr>
          <w:rFonts w:ascii="Times New Roman" w:hAnsi="Times New Roman" w:cs="Times New Roman" w:hint="eastAsia"/>
          <w:sz w:val="24"/>
          <w:szCs w:val="24"/>
        </w:rPr>
        <w:t>水平</w:t>
      </w:r>
      <w:r w:rsidR="00564108" w:rsidRPr="00F334B0">
        <w:rPr>
          <w:rFonts w:ascii="Times New Roman" w:hAnsi="Times New Roman" w:cs="Times New Roman"/>
          <w:sz w:val="24"/>
          <w:szCs w:val="24"/>
        </w:rPr>
        <w:t>或</w:t>
      </w:r>
      <w:r w:rsidR="00ED48C5" w:rsidRPr="00F334B0">
        <w:rPr>
          <w:rFonts w:ascii="Times New Roman" w:hAnsi="Times New Roman" w:cs="Times New Roman"/>
          <w:sz w:val="24"/>
          <w:szCs w:val="24"/>
        </w:rPr>
        <w:t>下降的收益率曲线对投资者来说就像一场</w:t>
      </w:r>
      <w:r w:rsidR="00564108" w:rsidRPr="00F334B0">
        <w:rPr>
          <w:rFonts w:ascii="Times New Roman" w:hAnsi="Times New Roman" w:cs="Times New Roman"/>
          <w:sz w:val="24"/>
          <w:szCs w:val="24"/>
        </w:rPr>
        <w:t>噩梦；由于市场</w:t>
      </w:r>
      <w:r w:rsidR="00ED48C5" w:rsidRPr="00F334B0">
        <w:rPr>
          <w:rFonts w:ascii="Times New Roman" w:hAnsi="Times New Roman" w:cs="Times New Roman"/>
          <w:sz w:val="24"/>
          <w:szCs w:val="24"/>
        </w:rPr>
        <w:t>停滞</w:t>
      </w:r>
      <w:r w:rsidR="00564108" w:rsidRPr="00F334B0">
        <w:rPr>
          <w:rFonts w:ascii="Times New Roman" w:hAnsi="Times New Roman" w:cs="Times New Roman"/>
          <w:sz w:val="24"/>
          <w:szCs w:val="24"/>
        </w:rPr>
        <w:t>或者朝</w:t>
      </w:r>
      <w:r w:rsidR="004B4C71" w:rsidRPr="00F334B0">
        <w:rPr>
          <w:rFonts w:ascii="Times New Roman" w:hAnsi="Times New Roman" w:cs="Times New Roman"/>
          <w:sz w:val="24"/>
          <w:szCs w:val="24"/>
        </w:rPr>
        <w:t>着</w:t>
      </w:r>
      <w:r w:rsidR="00ED48C5" w:rsidRPr="00F334B0">
        <w:rPr>
          <w:rFonts w:ascii="Times New Roman" w:hAnsi="Times New Roman" w:cs="Times New Roman"/>
          <w:sz w:val="24"/>
          <w:szCs w:val="24"/>
        </w:rPr>
        <w:t>不好的方向</w:t>
      </w:r>
      <w:r w:rsidR="00D519B3">
        <w:rPr>
          <w:rFonts w:ascii="Times New Roman" w:hAnsi="Times New Roman" w:cs="Times New Roman" w:hint="eastAsia"/>
          <w:sz w:val="24"/>
          <w:szCs w:val="24"/>
        </w:rPr>
        <w:t>发展</w:t>
      </w:r>
      <w:r w:rsidR="00564108" w:rsidRPr="00F334B0">
        <w:rPr>
          <w:rFonts w:ascii="Times New Roman" w:hAnsi="Times New Roman" w:cs="Times New Roman"/>
          <w:sz w:val="24"/>
          <w:szCs w:val="24"/>
        </w:rPr>
        <w:t>，此时投资者</w:t>
      </w:r>
      <w:r w:rsidR="00ED48C5" w:rsidRPr="00F334B0">
        <w:rPr>
          <w:rFonts w:ascii="Times New Roman" w:hAnsi="Times New Roman" w:cs="Times New Roman"/>
          <w:sz w:val="24"/>
          <w:szCs w:val="24"/>
        </w:rPr>
        <w:t>基本上没有获利机会</w:t>
      </w:r>
      <w:r w:rsidR="00564108" w:rsidRPr="00F334B0">
        <w:rPr>
          <w:rFonts w:ascii="Times New Roman" w:hAnsi="Times New Roman" w:cs="Times New Roman"/>
          <w:sz w:val="24"/>
          <w:szCs w:val="24"/>
        </w:rPr>
        <w:t>。利率下降使得公司资产负债表和收益情况变好，而利率上升则给公司带来挑战。</w:t>
      </w:r>
      <w:r w:rsidR="00B359D3" w:rsidRPr="00F334B0">
        <w:rPr>
          <w:rFonts w:ascii="Times New Roman" w:hAnsi="Times New Roman" w:cs="Times New Roman" w:hint="eastAsia"/>
          <w:sz w:val="24"/>
          <w:szCs w:val="24"/>
        </w:rPr>
        <w:t>固定利率、收益率曲线向上倾斜的经济环境对许多固定收益套利策略</w:t>
      </w:r>
      <w:r w:rsidR="00D519B3">
        <w:rPr>
          <w:rFonts w:ascii="Times New Roman" w:hAnsi="Times New Roman" w:cs="Times New Roman" w:hint="eastAsia"/>
          <w:sz w:val="24"/>
          <w:szCs w:val="24"/>
        </w:rPr>
        <w:t>的实施</w:t>
      </w:r>
      <w:r w:rsidR="00B359D3" w:rsidRPr="00F334B0">
        <w:rPr>
          <w:rFonts w:ascii="Times New Roman" w:hAnsi="Times New Roman" w:cs="Times New Roman" w:hint="eastAsia"/>
          <w:sz w:val="24"/>
          <w:szCs w:val="24"/>
        </w:rPr>
        <w:t>有利</w:t>
      </w:r>
      <w:r w:rsidR="0000096C" w:rsidRPr="00F334B0">
        <w:rPr>
          <w:rFonts w:ascii="Times New Roman" w:hAnsi="Times New Roman" w:cs="Times New Roman"/>
          <w:sz w:val="24"/>
          <w:szCs w:val="24"/>
        </w:rPr>
        <w:t>。</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信用利差</w:t>
      </w:r>
    </w:p>
    <w:p w:rsidR="00383886" w:rsidRPr="00F334B0" w:rsidRDefault="0000096C"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信用利差</w:t>
      </w:r>
      <w:r w:rsidR="00D519B3">
        <w:rPr>
          <w:rFonts w:ascii="Times New Roman" w:hAnsi="Times New Roman" w:cs="Times New Roman" w:hint="eastAsia"/>
          <w:sz w:val="24"/>
          <w:szCs w:val="24"/>
        </w:rPr>
        <w:t>对于</w:t>
      </w:r>
      <w:r w:rsidRPr="00F334B0">
        <w:rPr>
          <w:rFonts w:ascii="Times New Roman" w:hAnsi="Times New Roman" w:cs="Times New Roman"/>
          <w:sz w:val="24"/>
          <w:szCs w:val="24"/>
        </w:rPr>
        <w:t>对冲基金回报率中也有非常重要的影响。</w:t>
      </w:r>
      <w:r w:rsidR="00593A51" w:rsidRPr="00F334B0">
        <w:rPr>
          <w:rFonts w:ascii="Times New Roman" w:hAnsi="Times New Roman" w:cs="Times New Roman" w:hint="eastAsia"/>
          <w:sz w:val="24"/>
          <w:szCs w:val="24"/>
        </w:rPr>
        <w:t>正如我们在</w:t>
      </w:r>
      <w:r w:rsidR="00593A51" w:rsidRPr="00F334B0">
        <w:rPr>
          <w:rFonts w:ascii="Times New Roman" w:hAnsi="Times New Roman" w:cs="Times New Roman" w:hint="eastAsia"/>
          <w:sz w:val="24"/>
          <w:szCs w:val="24"/>
        </w:rPr>
        <w:t>2002</w:t>
      </w:r>
      <w:r w:rsidR="00593A51" w:rsidRPr="00F334B0">
        <w:rPr>
          <w:rFonts w:ascii="Times New Roman" w:hAnsi="Times New Roman" w:cs="Times New Roman" w:hint="eastAsia"/>
          <w:sz w:val="24"/>
          <w:szCs w:val="24"/>
        </w:rPr>
        <w:t>年三大公司丑闻事件及</w:t>
      </w:r>
      <w:r w:rsidR="00593A51" w:rsidRPr="00F334B0">
        <w:rPr>
          <w:rFonts w:ascii="Times New Roman" w:hAnsi="Times New Roman" w:cs="Times New Roman" w:hint="eastAsia"/>
          <w:sz w:val="24"/>
          <w:szCs w:val="24"/>
        </w:rPr>
        <w:t>2007-2008</w:t>
      </w:r>
      <w:r w:rsidR="00593A51" w:rsidRPr="00F334B0">
        <w:rPr>
          <w:rFonts w:ascii="Times New Roman" w:hAnsi="Times New Roman" w:cs="Times New Roman" w:hint="eastAsia"/>
          <w:sz w:val="24"/>
          <w:szCs w:val="24"/>
        </w:rPr>
        <w:t>年次贷危机中</w:t>
      </w:r>
      <w:r w:rsidR="00D519B3">
        <w:rPr>
          <w:rFonts w:ascii="Times New Roman" w:hAnsi="Times New Roman" w:cs="Times New Roman" w:hint="eastAsia"/>
          <w:sz w:val="24"/>
          <w:szCs w:val="24"/>
        </w:rPr>
        <w:t>所</w:t>
      </w:r>
      <w:r w:rsidR="00593A51" w:rsidRPr="00F334B0">
        <w:rPr>
          <w:rFonts w:ascii="Times New Roman" w:hAnsi="Times New Roman" w:cs="Times New Roman" w:hint="eastAsia"/>
          <w:sz w:val="24"/>
          <w:szCs w:val="24"/>
        </w:rPr>
        <w:t>看到的，</w:t>
      </w:r>
      <w:r w:rsidRPr="00F334B0">
        <w:rPr>
          <w:rFonts w:ascii="Times New Roman" w:hAnsi="Times New Roman" w:cs="Times New Roman"/>
          <w:sz w:val="24"/>
          <w:szCs w:val="24"/>
        </w:rPr>
        <w:t>当信用利差扩大时，债券价格</w:t>
      </w:r>
      <w:r w:rsidR="00D519B3">
        <w:rPr>
          <w:rFonts w:ascii="Times New Roman" w:hAnsi="Times New Roman" w:cs="Times New Roman" w:hint="eastAsia"/>
          <w:sz w:val="24"/>
          <w:szCs w:val="24"/>
        </w:rPr>
        <w:t>便面临下行压力</w:t>
      </w:r>
      <w:r w:rsidRPr="00F334B0">
        <w:rPr>
          <w:rFonts w:ascii="Times New Roman" w:hAnsi="Times New Roman" w:cs="Times New Roman"/>
          <w:sz w:val="24"/>
          <w:szCs w:val="24"/>
        </w:rPr>
        <w:t>。</w:t>
      </w:r>
      <w:r w:rsidR="00D519B3">
        <w:rPr>
          <w:rFonts w:ascii="Times New Roman" w:hAnsi="Times New Roman" w:cs="Times New Roman" w:hint="eastAsia"/>
          <w:sz w:val="24"/>
          <w:szCs w:val="24"/>
        </w:rPr>
        <w:t>基金</w:t>
      </w:r>
      <w:r w:rsidR="00E540CC" w:rsidRPr="00F334B0">
        <w:rPr>
          <w:rFonts w:ascii="Times New Roman" w:hAnsi="Times New Roman" w:cs="Times New Roman"/>
          <w:sz w:val="24"/>
          <w:szCs w:val="24"/>
        </w:rPr>
        <w:t>经理可以从</w:t>
      </w:r>
      <w:r w:rsidR="00ED48C5" w:rsidRPr="00F334B0">
        <w:rPr>
          <w:rFonts w:ascii="Times New Roman" w:hAnsi="Times New Roman" w:cs="Times New Roman"/>
          <w:sz w:val="24"/>
          <w:szCs w:val="24"/>
        </w:rPr>
        <w:t>交易有利的一方获得收益</w:t>
      </w:r>
      <w:r w:rsidR="00E540CC" w:rsidRPr="00F334B0">
        <w:rPr>
          <w:rFonts w:ascii="Times New Roman" w:hAnsi="Times New Roman" w:cs="Times New Roman"/>
          <w:sz w:val="24"/>
          <w:szCs w:val="24"/>
        </w:rPr>
        <w:t>，</w:t>
      </w:r>
      <w:r w:rsidR="00ED48C5" w:rsidRPr="00F334B0">
        <w:rPr>
          <w:rFonts w:ascii="Times New Roman" w:hAnsi="Times New Roman" w:cs="Times New Roman"/>
          <w:sz w:val="24"/>
          <w:szCs w:val="24"/>
        </w:rPr>
        <w:t>这可以采用多种方式</w:t>
      </w:r>
      <w:r w:rsidR="00E540CC" w:rsidRPr="00F334B0">
        <w:rPr>
          <w:rFonts w:ascii="Times New Roman" w:hAnsi="Times New Roman" w:cs="Times New Roman"/>
          <w:sz w:val="24"/>
          <w:szCs w:val="24"/>
        </w:rPr>
        <w:t>，</w:t>
      </w:r>
      <w:r w:rsidR="00ED48C5" w:rsidRPr="00F334B0">
        <w:rPr>
          <w:rFonts w:ascii="Times New Roman" w:hAnsi="Times New Roman" w:cs="Times New Roman"/>
          <w:sz w:val="24"/>
          <w:szCs w:val="24"/>
        </w:rPr>
        <w:t>这就意味着他们</w:t>
      </w:r>
      <w:r w:rsidR="00E540CC" w:rsidRPr="00F334B0">
        <w:rPr>
          <w:rFonts w:ascii="Times New Roman" w:hAnsi="Times New Roman" w:cs="Times New Roman"/>
          <w:sz w:val="24"/>
          <w:szCs w:val="24"/>
        </w:rPr>
        <w:t>也可以从收紧的信用利差中获利。如果信用利差一直保持不变，这对</w:t>
      </w:r>
      <w:r w:rsidR="00ED48C5" w:rsidRPr="00F334B0">
        <w:rPr>
          <w:rFonts w:ascii="Times New Roman" w:hAnsi="Times New Roman" w:cs="Times New Roman"/>
          <w:sz w:val="24"/>
          <w:szCs w:val="24"/>
        </w:rPr>
        <w:t>回报率就构成了威胁</w:t>
      </w:r>
      <w:r w:rsidR="00E540CC" w:rsidRPr="00F334B0">
        <w:rPr>
          <w:rFonts w:ascii="Times New Roman" w:hAnsi="Times New Roman" w:cs="Times New Roman"/>
          <w:sz w:val="24"/>
          <w:szCs w:val="24"/>
        </w:rPr>
        <w:t>；当市场</w:t>
      </w:r>
      <w:r w:rsidR="00ED48C5" w:rsidRPr="00F334B0">
        <w:rPr>
          <w:rFonts w:ascii="Times New Roman" w:hAnsi="Times New Roman" w:cs="Times New Roman"/>
          <w:sz w:val="24"/>
          <w:szCs w:val="24"/>
        </w:rPr>
        <w:t>停滞</w:t>
      </w:r>
      <w:r w:rsidR="00E540CC" w:rsidRPr="00F334B0">
        <w:rPr>
          <w:rFonts w:ascii="Times New Roman" w:hAnsi="Times New Roman" w:cs="Times New Roman"/>
          <w:sz w:val="24"/>
          <w:szCs w:val="24"/>
        </w:rPr>
        <w:t>时，很难从市场中获利。</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利率</w:t>
      </w:r>
    </w:p>
    <w:p w:rsidR="004B4C71" w:rsidRPr="00F334B0" w:rsidRDefault="007D7B86" w:rsidP="004B4C71">
      <w:pPr>
        <w:spacing w:after="240" w:line="360" w:lineRule="auto"/>
        <w:ind w:firstLineChars="200" w:firstLine="480"/>
        <w:rPr>
          <w:rFonts w:ascii="Times New Roman" w:hAnsi="Times New Roman" w:cs="Times New Roman"/>
          <w:color w:val="333333"/>
          <w:sz w:val="24"/>
          <w:szCs w:val="24"/>
        </w:rPr>
      </w:pPr>
      <w:r w:rsidRPr="00F334B0">
        <w:rPr>
          <w:rFonts w:ascii="Times New Roman" w:hAnsi="Times New Roman" w:cs="Times New Roman"/>
          <w:sz w:val="24"/>
          <w:szCs w:val="24"/>
        </w:rPr>
        <w:t>随着资本市场的全球化，大部分市场之间是</w:t>
      </w:r>
      <w:r w:rsidR="007E7908" w:rsidRPr="00F334B0">
        <w:rPr>
          <w:rFonts w:ascii="Times New Roman" w:hAnsi="Times New Roman" w:cs="Times New Roman" w:hint="eastAsia"/>
          <w:sz w:val="24"/>
          <w:szCs w:val="24"/>
        </w:rPr>
        <w:t>紧密联系</w:t>
      </w:r>
      <w:r w:rsidRPr="00F334B0">
        <w:rPr>
          <w:rFonts w:ascii="Times New Roman" w:hAnsi="Times New Roman" w:cs="Times New Roman"/>
          <w:sz w:val="24"/>
          <w:szCs w:val="24"/>
        </w:rPr>
        <w:t>的。正如我们在</w:t>
      </w:r>
      <w:r w:rsidRPr="00F334B0">
        <w:rPr>
          <w:rFonts w:ascii="Times New Roman" w:hAnsi="Times New Roman" w:cs="Times New Roman"/>
          <w:sz w:val="24"/>
          <w:szCs w:val="24"/>
        </w:rPr>
        <w:t>2007</w:t>
      </w:r>
      <w:r w:rsidR="004B4C71" w:rsidRPr="00F334B0">
        <w:rPr>
          <w:rFonts w:ascii="Times New Roman" w:hAnsi="Times New Roman" w:cs="Times New Roman"/>
          <w:sz w:val="24"/>
          <w:szCs w:val="24"/>
        </w:rPr>
        <w:t>年至</w:t>
      </w:r>
      <w:r w:rsidRPr="00F334B0">
        <w:rPr>
          <w:rFonts w:ascii="Times New Roman" w:hAnsi="Times New Roman" w:cs="Times New Roman"/>
          <w:sz w:val="24"/>
          <w:szCs w:val="24"/>
        </w:rPr>
        <w:t>2008</w:t>
      </w:r>
      <w:r w:rsidRPr="00F334B0">
        <w:rPr>
          <w:rFonts w:ascii="Times New Roman" w:hAnsi="Times New Roman" w:cs="Times New Roman"/>
          <w:sz w:val="24"/>
          <w:szCs w:val="24"/>
        </w:rPr>
        <w:t>年那场危机中</w:t>
      </w:r>
      <w:r w:rsidR="007E7908" w:rsidRPr="00F334B0">
        <w:rPr>
          <w:rFonts w:ascii="Times New Roman" w:hAnsi="Times New Roman" w:cs="Times New Roman" w:hint="eastAsia"/>
          <w:sz w:val="24"/>
          <w:szCs w:val="24"/>
        </w:rPr>
        <w:t>所看到的</w:t>
      </w:r>
      <w:r w:rsidRPr="00F334B0">
        <w:rPr>
          <w:rFonts w:ascii="Times New Roman" w:hAnsi="Times New Roman" w:cs="Times New Roman"/>
          <w:sz w:val="24"/>
          <w:szCs w:val="24"/>
        </w:rPr>
        <w:t>，大部分市场之间</w:t>
      </w:r>
      <w:r w:rsidR="00ED48C5" w:rsidRPr="00F334B0">
        <w:rPr>
          <w:rFonts w:ascii="Times New Roman" w:hAnsi="Times New Roman" w:cs="Times New Roman"/>
          <w:sz w:val="24"/>
          <w:szCs w:val="24"/>
        </w:rPr>
        <w:t>是正相关</w:t>
      </w:r>
      <w:r w:rsidRPr="00F334B0">
        <w:rPr>
          <w:rFonts w:ascii="Times New Roman" w:hAnsi="Times New Roman" w:cs="Times New Roman"/>
          <w:sz w:val="24"/>
          <w:szCs w:val="24"/>
        </w:rPr>
        <w:t>的。简单来说，</w:t>
      </w:r>
      <w:r w:rsidR="00ED48C5" w:rsidRPr="00F334B0">
        <w:rPr>
          <w:rFonts w:ascii="Times New Roman" w:hAnsi="Times New Roman" w:cs="Times New Roman"/>
          <w:sz w:val="24"/>
          <w:szCs w:val="24"/>
        </w:rPr>
        <w:t>美国市场上出现的问题同样会在欧洲市场上出现</w:t>
      </w:r>
      <w:r w:rsidRPr="00F334B0">
        <w:rPr>
          <w:rFonts w:ascii="Times New Roman" w:hAnsi="Times New Roman" w:cs="Times New Roman"/>
          <w:sz w:val="24"/>
          <w:szCs w:val="24"/>
        </w:rPr>
        <w:t>。</w:t>
      </w:r>
      <w:r w:rsidR="00A3693F" w:rsidRPr="00F334B0">
        <w:rPr>
          <w:rFonts w:ascii="Times New Roman" w:hAnsi="Times New Roman" w:cs="Times New Roman"/>
          <w:sz w:val="24"/>
          <w:szCs w:val="24"/>
        </w:rPr>
        <w:t>在华尔街</w:t>
      </w:r>
      <w:r w:rsidR="007467F7" w:rsidRPr="00F334B0">
        <w:rPr>
          <w:rFonts w:ascii="Times New Roman" w:hAnsi="Times New Roman" w:cs="Times New Roman"/>
          <w:sz w:val="24"/>
          <w:szCs w:val="24"/>
        </w:rPr>
        <w:t>乃至全世界</w:t>
      </w:r>
      <w:r w:rsidR="004B4C71" w:rsidRPr="00F334B0">
        <w:rPr>
          <w:rFonts w:ascii="Times New Roman" w:hAnsi="Times New Roman" w:cs="Times New Roman"/>
          <w:sz w:val="24"/>
          <w:szCs w:val="24"/>
        </w:rPr>
        <w:t>都</w:t>
      </w:r>
      <w:r w:rsidR="007467F7" w:rsidRPr="00F334B0">
        <w:rPr>
          <w:rFonts w:ascii="Times New Roman" w:hAnsi="Times New Roman" w:cs="Times New Roman"/>
          <w:sz w:val="24"/>
          <w:szCs w:val="24"/>
        </w:rPr>
        <w:t>有</w:t>
      </w:r>
      <w:r w:rsidR="00A3693F" w:rsidRPr="00F334B0">
        <w:rPr>
          <w:rFonts w:ascii="Times New Roman" w:hAnsi="Times New Roman" w:cs="Times New Roman"/>
          <w:sz w:val="24"/>
          <w:szCs w:val="24"/>
        </w:rPr>
        <w:t>一个不成文的</w:t>
      </w:r>
      <w:r w:rsidR="004B4C71" w:rsidRPr="00F334B0">
        <w:rPr>
          <w:rFonts w:ascii="Times New Roman" w:hAnsi="Times New Roman" w:cs="Times New Roman"/>
          <w:sz w:val="24"/>
          <w:szCs w:val="24"/>
        </w:rPr>
        <w:t>规则</w:t>
      </w:r>
      <w:r w:rsidR="00A3693F" w:rsidRPr="00F334B0">
        <w:rPr>
          <w:rFonts w:ascii="Times New Roman" w:hAnsi="Times New Roman" w:cs="Times New Roman"/>
          <w:sz w:val="24"/>
          <w:szCs w:val="24"/>
        </w:rPr>
        <w:t>，</w:t>
      </w:r>
      <w:r w:rsidR="007E7908" w:rsidRPr="00F334B0">
        <w:rPr>
          <w:rFonts w:ascii="Times New Roman" w:hAnsi="Times New Roman" w:cs="Times New Roman" w:hint="eastAsia"/>
          <w:sz w:val="24"/>
          <w:szCs w:val="24"/>
        </w:rPr>
        <w:t>“</w:t>
      </w:r>
      <w:r w:rsidR="009E3849" w:rsidRPr="00F334B0">
        <w:rPr>
          <w:rFonts w:ascii="Times New Roman" w:hAnsi="Times New Roman" w:cs="Times New Roman" w:hint="eastAsia"/>
          <w:sz w:val="24"/>
          <w:szCs w:val="24"/>
        </w:rPr>
        <w:t>美国打个喷嚏，世界其他国家就会感冒</w:t>
      </w:r>
      <w:r w:rsidR="007E7908" w:rsidRPr="00F334B0">
        <w:rPr>
          <w:rFonts w:ascii="Times New Roman" w:hAnsi="Times New Roman" w:cs="Times New Roman" w:hint="eastAsia"/>
          <w:sz w:val="24"/>
          <w:szCs w:val="24"/>
        </w:rPr>
        <w:t>”</w:t>
      </w:r>
      <w:r w:rsidR="00A3693F" w:rsidRPr="00F334B0">
        <w:rPr>
          <w:rFonts w:ascii="Times New Roman" w:hAnsi="Times New Roman" w:cs="Times New Roman"/>
          <w:sz w:val="24"/>
          <w:szCs w:val="24"/>
        </w:rPr>
        <w:t>。在我们写这本书的时候，全球市场似乎正在用超大剂量的</w:t>
      </w:r>
      <w:r w:rsidR="004B4C71" w:rsidRPr="00F334B0">
        <w:rPr>
          <w:rFonts w:ascii="Times New Roman" w:hAnsi="Times New Roman" w:cs="Times New Roman"/>
          <w:sz w:val="24"/>
          <w:szCs w:val="24"/>
        </w:rPr>
        <w:t>维克斯感冒药。</w:t>
      </w:r>
    </w:p>
    <w:p w:rsidR="00A3693F" w:rsidRPr="00F334B0" w:rsidRDefault="00A3693F"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在</w:t>
      </w:r>
      <w:r w:rsidRPr="00F334B0">
        <w:rPr>
          <w:rFonts w:ascii="Times New Roman" w:hAnsi="Times New Roman" w:cs="Times New Roman"/>
          <w:sz w:val="24"/>
          <w:szCs w:val="24"/>
        </w:rPr>
        <w:t>20</w:t>
      </w:r>
      <w:r w:rsidRPr="00F334B0">
        <w:rPr>
          <w:rFonts w:ascii="Times New Roman" w:hAnsi="Times New Roman" w:cs="Times New Roman"/>
          <w:sz w:val="24"/>
          <w:szCs w:val="24"/>
        </w:rPr>
        <w:t>世纪</w:t>
      </w:r>
      <w:r w:rsidRPr="00F334B0">
        <w:rPr>
          <w:rFonts w:ascii="Times New Roman" w:hAnsi="Times New Roman" w:cs="Times New Roman"/>
          <w:sz w:val="24"/>
          <w:szCs w:val="24"/>
        </w:rPr>
        <w:t>50</w:t>
      </w:r>
      <w:r w:rsidR="007467F7" w:rsidRPr="00F334B0">
        <w:rPr>
          <w:rFonts w:ascii="Times New Roman" w:hAnsi="Times New Roman" w:cs="Times New Roman"/>
          <w:sz w:val="24"/>
          <w:szCs w:val="24"/>
        </w:rPr>
        <w:t>至</w:t>
      </w:r>
      <w:r w:rsidR="007467F7" w:rsidRPr="00F334B0">
        <w:rPr>
          <w:rFonts w:ascii="Times New Roman" w:hAnsi="Times New Roman" w:cs="Times New Roman"/>
          <w:sz w:val="24"/>
          <w:szCs w:val="24"/>
        </w:rPr>
        <w:t>60</w:t>
      </w:r>
      <w:r w:rsidRPr="00F334B0">
        <w:rPr>
          <w:rFonts w:ascii="Times New Roman" w:hAnsi="Times New Roman" w:cs="Times New Roman"/>
          <w:sz w:val="24"/>
          <w:szCs w:val="24"/>
        </w:rPr>
        <w:t>年代，投资</w:t>
      </w:r>
      <w:r w:rsidR="007467F7" w:rsidRPr="00F334B0">
        <w:rPr>
          <w:rFonts w:ascii="Times New Roman" w:hAnsi="Times New Roman" w:cs="Times New Roman"/>
          <w:sz w:val="24"/>
          <w:szCs w:val="24"/>
        </w:rPr>
        <w:t>者情感上</w:t>
      </w:r>
      <w:r w:rsidRPr="00F334B0">
        <w:rPr>
          <w:rFonts w:ascii="Times New Roman" w:hAnsi="Times New Roman" w:cs="Times New Roman"/>
          <w:sz w:val="24"/>
          <w:szCs w:val="24"/>
        </w:rPr>
        <w:t>认为，</w:t>
      </w:r>
      <w:r w:rsidRPr="00F334B0">
        <w:rPr>
          <w:rFonts w:ascii="Times New Roman" w:hAnsi="Times New Roman" w:cs="Times New Roman"/>
          <w:sz w:val="24"/>
          <w:szCs w:val="24"/>
        </w:rPr>
        <w:t>“</w:t>
      </w:r>
      <w:r w:rsidR="0072490C" w:rsidRPr="00F334B0">
        <w:rPr>
          <w:rFonts w:ascii="Times New Roman" w:hAnsi="Times New Roman" w:cs="Times New Roman"/>
          <w:sz w:val="24"/>
          <w:szCs w:val="24"/>
        </w:rPr>
        <w:t>对通用</w:t>
      </w:r>
      <w:r w:rsidR="007467F7" w:rsidRPr="00F334B0">
        <w:rPr>
          <w:rFonts w:ascii="Times New Roman" w:hAnsi="Times New Roman" w:cs="Times New Roman"/>
          <w:sz w:val="24"/>
          <w:szCs w:val="24"/>
        </w:rPr>
        <w:t>汽车有利的就是对</w:t>
      </w:r>
      <w:r w:rsidR="0072490C" w:rsidRPr="00F334B0">
        <w:rPr>
          <w:rFonts w:ascii="Times New Roman" w:hAnsi="Times New Roman" w:cs="Times New Roman"/>
          <w:sz w:val="24"/>
          <w:szCs w:val="24"/>
        </w:rPr>
        <w:t>整个国家有利</w:t>
      </w:r>
      <w:r w:rsidR="007467F7" w:rsidRPr="00F334B0">
        <w:rPr>
          <w:rFonts w:ascii="Times New Roman" w:hAnsi="Times New Roman" w:cs="Times New Roman"/>
          <w:sz w:val="24"/>
          <w:szCs w:val="24"/>
        </w:rPr>
        <w:t>的</w:t>
      </w:r>
      <w:r w:rsidRPr="00F334B0">
        <w:rPr>
          <w:rFonts w:ascii="Times New Roman" w:hAnsi="Times New Roman" w:cs="Times New Roman"/>
          <w:sz w:val="24"/>
          <w:szCs w:val="24"/>
        </w:rPr>
        <w:t>”</w:t>
      </w:r>
      <w:r w:rsidR="0072490C" w:rsidRPr="00F334B0">
        <w:rPr>
          <w:rFonts w:ascii="Times New Roman" w:hAnsi="Times New Roman" w:cs="Times New Roman"/>
          <w:sz w:val="24"/>
          <w:szCs w:val="24"/>
        </w:rPr>
        <w:t>。</w:t>
      </w:r>
      <w:r w:rsidR="007467F7" w:rsidRPr="00F334B0">
        <w:rPr>
          <w:rFonts w:ascii="Times New Roman" w:hAnsi="Times New Roman" w:cs="Times New Roman"/>
          <w:sz w:val="24"/>
          <w:szCs w:val="24"/>
        </w:rPr>
        <w:t>遗憾的是</w:t>
      </w:r>
      <w:r w:rsidR="0072490C" w:rsidRPr="00F334B0">
        <w:rPr>
          <w:rFonts w:ascii="Times New Roman" w:hAnsi="Times New Roman" w:cs="Times New Roman"/>
          <w:sz w:val="24"/>
          <w:szCs w:val="24"/>
        </w:rPr>
        <w:t>，</w:t>
      </w:r>
      <w:r w:rsidR="00D1725F" w:rsidRPr="00F334B0">
        <w:rPr>
          <w:rFonts w:ascii="Times New Roman" w:hAnsi="Times New Roman" w:cs="Times New Roman"/>
          <w:sz w:val="24"/>
          <w:szCs w:val="24"/>
        </w:rPr>
        <w:t>我们在</w:t>
      </w:r>
      <w:r w:rsidR="007467F7" w:rsidRPr="00F334B0">
        <w:rPr>
          <w:rFonts w:ascii="Times New Roman" w:hAnsi="Times New Roman" w:cs="Times New Roman"/>
          <w:sz w:val="24"/>
          <w:szCs w:val="24"/>
        </w:rPr>
        <w:t>整整</w:t>
      </w:r>
      <w:r w:rsidR="00D1725F" w:rsidRPr="00F334B0">
        <w:rPr>
          <w:rFonts w:ascii="Times New Roman" w:hAnsi="Times New Roman" w:cs="Times New Roman"/>
          <w:sz w:val="24"/>
          <w:szCs w:val="24"/>
        </w:rPr>
        <w:t>40</w:t>
      </w:r>
      <w:r w:rsidR="00D1725F" w:rsidRPr="00F334B0">
        <w:rPr>
          <w:rFonts w:ascii="Times New Roman" w:hAnsi="Times New Roman" w:cs="Times New Roman"/>
          <w:sz w:val="24"/>
          <w:szCs w:val="24"/>
        </w:rPr>
        <w:t>年</w:t>
      </w:r>
      <w:r w:rsidR="007467F7" w:rsidRPr="00F334B0">
        <w:rPr>
          <w:rFonts w:ascii="Times New Roman" w:hAnsi="Times New Roman" w:cs="Times New Roman"/>
          <w:sz w:val="24"/>
          <w:szCs w:val="24"/>
        </w:rPr>
        <w:t>后才意识到，情况并非如此</w:t>
      </w:r>
      <w:r w:rsidR="00D1725F" w:rsidRPr="00F334B0">
        <w:rPr>
          <w:rFonts w:ascii="Times New Roman" w:hAnsi="Times New Roman" w:cs="Times New Roman"/>
          <w:sz w:val="24"/>
          <w:szCs w:val="24"/>
        </w:rPr>
        <w:t>。</w:t>
      </w:r>
    </w:p>
    <w:p w:rsidR="00383886" w:rsidRPr="00F334B0" w:rsidRDefault="00383886"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波动性</w:t>
      </w:r>
    </w:p>
    <w:p w:rsidR="00383886" w:rsidRPr="00F334B0" w:rsidRDefault="00D1725F"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市场</w:t>
      </w:r>
      <w:r w:rsidR="007467F7" w:rsidRPr="00F334B0">
        <w:rPr>
          <w:rFonts w:ascii="Times New Roman" w:hAnsi="Times New Roman" w:cs="Times New Roman"/>
          <w:sz w:val="24"/>
          <w:szCs w:val="24"/>
        </w:rPr>
        <w:t>波动性是影响对冲基金回报率的又</w:t>
      </w:r>
      <w:r w:rsidRPr="00F334B0">
        <w:rPr>
          <w:rFonts w:ascii="Times New Roman" w:hAnsi="Times New Roman" w:cs="Times New Roman"/>
          <w:sz w:val="24"/>
          <w:szCs w:val="24"/>
        </w:rPr>
        <w:t>一个因素。对于波动性，最广泛采用的测量方式是芝加哥期权交易所波动指数，也即我们常说的</w:t>
      </w:r>
      <w:r w:rsidRPr="00F334B0">
        <w:rPr>
          <w:rFonts w:ascii="Times New Roman" w:hAnsi="Times New Roman" w:cs="Times New Roman"/>
          <w:sz w:val="24"/>
          <w:szCs w:val="24"/>
        </w:rPr>
        <w:t>VIX</w:t>
      </w:r>
      <w:r w:rsidRPr="00F334B0">
        <w:rPr>
          <w:rFonts w:ascii="Times New Roman" w:hAnsi="Times New Roman" w:cs="Times New Roman"/>
          <w:sz w:val="24"/>
          <w:szCs w:val="24"/>
        </w:rPr>
        <w:t>或恐慌指数。</w:t>
      </w:r>
    </w:p>
    <w:p w:rsidR="007467F7" w:rsidRPr="00F334B0" w:rsidRDefault="007E7908"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lastRenderedPageBreak/>
        <w:t>VIX</w:t>
      </w:r>
      <w:r w:rsidR="00D1725F" w:rsidRPr="00F334B0">
        <w:rPr>
          <w:rFonts w:ascii="Times New Roman" w:hAnsi="Times New Roman" w:cs="Times New Roman"/>
          <w:sz w:val="24"/>
          <w:szCs w:val="24"/>
        </w:rPr>
        <w:t>用来反映对未来市场波动性的预期。在低波动率的市场环境下，</w:t>
      </w:r>
      <w:r w:rsidR="000244F0" w:rsidRPr="00F334B0">
        <w:rPr>
          <w:rFonts w:ascii="Times New Roman" w:hAnsi="Times New Roman" w:cs="Times New Roman"/>
          <w:sz w:val="24"/>
          <w:szCs w:val="24"/>
        </w:rPr>
        <w:t>传统观点认为获利机会</w:t>
      </w:r>
      <w:r w:rsidRPr="00F334B0">
        <w:rPr>
          <w:rFonts w:ascii="Times New Roman" w:hAnsi="Times New Roman" w:cs="Times New Roman" w:hint="eastAsia"/>
          <w:sz w:val="24"/>
          <w:szCs w:val="24"/>
        </w:rPr>
        <w:t>更多</w:t>
      </w:r>
      <w:r w:rsidR="000244F0" w:rsidRPr="00F334B0">
        <w:rPr>
          <w:rFonts w:ascii="Times New Roman" w:hAnsi="Times New Roman" w:cs="Times New Roman"/>
          <w:sz w:val="24"/>
          <w:szCs w:val="24"/>
        </w:rPr>
        <w:t>。</w:t>
      </w:r>
      <w:r w:rsidR="000244F0" w:rsidRPr="00F334B0">
        <w:rPr>
          <w:rFonts w:ascii="Times New Roman" w:hAnsi="Times New Roman" w:cs="Times New Roman"/>
          <w:sz w:val="24"/>
          <w:szCs w:val="24"/>
        </w:rPr>
        <w:t>VIX</w:t>
      </w:r>
      <w:r w:rsidR="000244F0" w:rsidRPr="00F334B0">
        <w:rPr>
          <w:rFonts w:ascii="Times New Roman" w:hAnsi="Times New Roman" w:cs="Times New Roman"/>
          <w:sz w:val="24"/>
          <w:szCs w:val="24"/>
        </w:rPr>
        <w:t>指数飙升则意味着回报率的大幅</w:t>
      </w:r>
      <w:r w:rsidR="004B4C71" w:rsidRPr="00F334B0">
        <w:rPr>
          <w:rFonts w:ascii="Times New Roman" w:hAnsi="Times New Roman" w:cs="Times New Roman"/>
          <w:sz w:val="24"/>
          <w:szCs w:val="24"/>
        </w:rPr>
        <w:t>波动，而</w:t>
      </w:r>
      <w:r w:rsidR="007467F7" w:rsidRPr="00F334B0">
        <w:rPr>
          <w:rFonts w:ascii="Times New Roman" w:hAnsi="Times New Roman" w:cs="Times New Roman"/>
          <w:sz w:val="24"/>
          <w:szCs w:val="24"/>
        </w:rPr>
        <w:t>股票市场</w:t>
      </w:r>
      <w:r w:rsidRPr="00F334B0">
        <w:rPr>
          <w:rFonts w:ascii="Times New Roman" w:hAnsi="Times New Roman" w:cs="Times New Roman" w:hint="eastAsia"/>
          <w:sz w:val="24"/>
          <w:szCs w:val="24"/>
        </w:rPr>
        <w:t>比较平稳的</w:t>
      </w:r>
      <w:r w:rsidR="007467F7" w:rsidRPr="00F334B0">
        <w:rPr>
          <w:rFonts w:ascii="Times New Roman" w:hAnsi="Times New Roman" w:cs="Times New Roman"/>
          <w:sz w:val="24"/>
          <w:szCs w:val="24"/>
        </w:rPr>
        <w:t>年份里对冲基金的表现通常是</w:t>
      </w:r>
      <w:r w:rsidRPr="00F334B0">
        <w:rPr>
          <w:rFonts w:ascii="Times New Roman" w:hAnsi="Times New Roman" w:cs="Times New Roman" w:hint="eastAsia"/>
          <w:sz w:val="24"/>
          <w:szCs w:val="24"/>
        </w:rPr>
        <w:t>较</w:t>
      </w:r>
      <w:r w:rsidR="007467F7" w:rsidRPr="00F334B0">
        <w:rPr>
          <w:rFonts w:ascii="Times New Roman" w:hAnsi="Times New Roman" w:cs="Times New Roman"/>
          <w:sz w:val="24"/>
          <w:szCs w:val="24"/>
        </w:rPr>
        <w:t>好的</w:t>
      </w:r>
      <w:r w:rsidR="005822C1" w:rsidRPr="00F334B0">
        <w:rPr>
          <w:rFonts w:ascii="Times New Roman" w:hAnsi="Times New Roman" w:cs="Times New Roman"/>
          <w:sz w:val="24"/>
          <w:szCs w:val="24"/>
        </w:rPr>
        <w:t>（见图</w:t>
      </w:r>
      <w:r w:rsidR="005822C1" w:rsidRPr="00F334B0">
        <w:rPr>
          <w:rFonts w:ascii="Times New Roman" w:hAnsi="Times New Roman" w:cs="Times New Roman"/>
          <w:sz w:val="24"/>
          <w:szCs w:val="24"/>
        </w:rPr>
        <w:t>5.1</w:t>
      </w:r>
      <w:r w:rsidR="005822C1" w:rsidRPr="00F334B0">
        <w:rPr>
          <w:rFonts w:ascii="Times New Roman" w:hAnsi="Times New Roman" w:cs="Times New Roman"/>
          <w:sz w:val="24"/>
          <w:szCs w:val="24"/>
        </w:rPr>
        <w:t>和图</w:t>
      </w:r>
      <w:r w:rsidR="005822C1" w:rsidRPr="00F334B0">
        <w:rPr>
          <w:rFonts w:ascii="Times New Roman" w:hAnsi="Times New Roman" w:cs="Times New Roman"/>
          <w:sz w:val="24"/>
          <w:szCs w:val="24"/>
        </w:rPr>
        <w:t>5.2</w:t>
      </w:r>
      <w:r w:rsidR="005822C1" w:rsidRPr="00F334B0">
        <w:rPr>
          <w:rFonts w:ascii="Times New Roman" w:hAnsi="Times New Roman" w:cs="Times New Roman"/>
          <w:sz w:val="24"/>
          <w:szCs w:val="24"/>
        </w:rPr>
        <w:t>）</w:t>
      </w:r>
      <w:r w:rsidR="007467F7" w:rsidRPr="00F334B0">
        <w:rPr>
          <w:rFonts w:ascii="Times New Roman" w:hAnsi="Times New Roman" w:cs="Times New Roman"/>
          <w:sz w:val="24"/>
          <w:szCs w:val="24"/>
        </w:rPr>
        <w:t>。</w:t>
      </w:r>
    </w:p>
    <w:p w:rsidR="005822C1" w:rsidRPr="00F334B0" w:rsidRDefault="005822C1"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图</w:t>
      </w:r>
      <w:r w:rsidRPr="00F334B0">
        <w:rPr>
          <w:rFonts w:ascii="Times New Roman" w:hAnsi="Times New Roman" w:cs="Times New Roman"/>
          <w:b/>
          <w:sz w:val="24"/>
          <w:szCs w:val="24"/>
        </w:rPr>
        <w:t>5.1</w:t>
      </w:r>
      <w:r w:rsidRPr="00F334B0">
        <w:rPr>
          <w:rFonts w:ascii="Times New Roman" w:hAnsi="Times New Roman" w:cs="Times New Roman"/>
          <w:b/>
          <w:sz w:val="24"/>
          <w:szCs w:val="24"/>
        </w:rPr>
        <w:t>根据</w:t>
      </w:r>
      <w:r w:rsidRPr="00F334B0">
        <w:rPr>
          <w:rFonts w:ascii="Times New Roman" w:hAnsi="Times New Roman" w:cs="Times New Roman"/>
          <w:b/>
          <w:sz w:val="24"/>
          <w:szCs w:val="24"/>
        </w:rPr>
        <w:t>VIX</w:t>
      </w:r>
      <w:r w:rsidR="004B4C71" w:rsidRPr="00F334B0">
        <w:rPr>
          <w:rFonts w:ascii="Times New Roman" w:hAnsi="Times New Roman" w:cs="Times New Roman"/>
          <w:b/>
          <w:sz w:val="24"/>
          <w:szCs w:val="24"/>
        </w:rPr>
        <w:t>指数测得的每年</w:t>
      </w:r>
      <w:r w:rsidRPr="00F334B0">
        <w:rPr>
          <w:rFonts w:ascii="Times New Roman" w:hAnsi="Times New Roman" w:cs="Times New Roman"/>
          <w:b/>
          <w:sz w:val="24"/>
          <w:szCs w:val="24"/>
        </w:rPr>
        <w:t>股票市场</w:t>
      </w:r>
      <w:r w:rsidR="004B4C71" w:rsidRPr="00F334B0">
        <w:rPr>
          <w:rFonts w:ascii="Times New Roman" w:hAnsi="Times New Roman" w:cs="Times New Roman"/>
          <w:b/>
          <w:sz w:val="24"/>
          <w:szCs w:val="24"/>
        </w:rPr>
        <w:t>的</w:t>
      </w:r>
      <w:r w:rsidRPr="00F334B0">
        <w:rPr>
          <w:rFonts w:ascii="Times New Roman" w:hAnsi="Times New Roman" w:cs="Times New Roman"/>
          <w:b/>
          <w:sz w:val="24"/>
          <w:szCs w:val="24"/>
        </w:rPr>
        <w:t>波动性</w:t>
      </w:r>
    </w:p>
    <w:p w:rsidR="005822C1" w:rsidRPr="00F334B0" w:rsidRDefault="005822C1"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图</w:t>
      </w:r>
      <w:r w:rsidRPr="00F334B0">
        <w:rPr>
          <w:rFonts w:ascii="Times New Roman" w:hAnsi="Times New Roman" w:cs="Times New Roman"/>
          <w:b/>
          <w:sz w:val="24"/>
          <w:szCs w:val="24"/>
        </w:rPr>
        <w:t>5.2007</w:t>
      </w:r>
      <w:r w:rsidRPr="00F334B0">
        <w:rPr>
          <w:rFonts w:ascii="Times New Roman" w:hAnsi="Times New Roman" w:cs="Times New Roman"/>
          <w:b/>
          <w:sz w:val="24"/>
          <w:szCs w:val="24"/>
        </w:rPr>
        <w:t>年</w:t>
      </w:r>
      <w:r w:rsidRPr="00F334B0">
        <w:rPr>
          <w:rFonts w:ascii="Times New Roman" w:hAnsi="Times New Roman" w:cs="Times New Roman"/>
          <w:b/>
          <w:sz w:val="24"/>
          <w:szCs w:val="24"/>
        </w:rPr>
        <w:t>12</w:t>
      </w:r>
      <w:r w:rsidRPr="00F334B0">
        <w:rPr>
          <w:rFonts w:ascii="Times New Roman" w:hAnsi="Times New Roman" w:cs="Times New Roman"/>
          <w:b/>
          <w:sz w:val="24"/>
          <w:szCs w:val="24"/>
        </w:rPr>
        <w:t>月至</w:t>
      </w:r>
      <w:r w:rsidRPr="00F334B0">
        <w:rPr>
          <w:rFonts w:ascii="Times New Roman" w:hAnsi="Times New Roman" w:cs="Times New Roman"/>
          <w:b/>
          <w:sz w:val="24"/>
          <w:szCs w:val="24"/>
        </w:rPr>
        <w:t>2008</w:t>
      </w:r>
      <w:r w:rsidRPr="00F334B0">
        <w:rPr>
          <w:rFonts w:ascii="Times New Roman" w:hAnsi="Times New Roman" w:cs="Times New Roman"/>
          <w:b/>
          <w:sz w:val="24"/>
          <w:szCs w:val="24"/>
        </w:rPr>
        <w:t>年</w:t>
      </w:r>
      <w:r w:rsidRPr="00F334B0">
        <w:rPr>
          <w:rFonts w:ascii="Times New Roman" w:hAnsi="Times New Roman" w:cs="Times New Roman"/>
          <w:b/>
          <w:sz w:val="24"/>
          <w:szCs w:val="24"/>
        </w:rPr>
        <w:t>12</w:t>
      </w:r>
      <w:r w:rsidRPr="00F334B0">
        <w:rPr>
          <w:rFonts w:ascii="Times New Roman" w:hAnsi="Times New Roman" w:cs="Times New Roman"/>
          <w:b/>
          <w:sz w:val="24"/>
          <w:szCs w:val="24"/>
        </w:rPr>
        <w:t>月</w:t>
      </w:r>
      <w:r w:rsidRPr="00F334B0">
        <w:rPr>
          <w:rFonts w:ascii="Times New Roman" w:hAnsi="Times New Roman" w:cs="Times New Roman"/>
          <w:b/>
          <w:sz w:val="24"/>
          <w:szCs w:val="24"/>
        </w:rPr>
        <w:t>VIX</w:t>
      </w:r>
      <w:r w:rsidRPr="00F334B0">
        <w:rPr>
          <w:rFonts w:ascii="Times New Roman" w:hAnsi="Times New Roman" w:cs="Times New Roman"/>
          <w:b/>
          <w:sz w:val="24"/>
          <w:szCs w:val="24"/>
        </w:rPr>
        <w:t>指数变动</w:t>
      </w:r>
      <w:r w:rsidR="004B4C71" w:rsidRPr="00F334B0">
        <w:rPr>
          <w:rFonts w:ascii="Times New Roman" w:hAnsi="Times New Roman" w:cs="Times New Roman"/>
          <w:b/>
          <w:sz w:val="24"/>
          <w:szCs w:val="24"/>
        </w:rPr>
        <w:t>情况</w:t>
      </w:r>
    </w:p>
    <w:p w:rsidR="00383886" w:rsidRPr="00F334B0" w:rsidRDefault="00D40C07"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在剧烈波动的市场中，表现最好往往是专业卖空者和</w:t>
      </w:r>
      <w:r w:rsidR="00D23646" w:rsidRPr="00F334B0">
        <w:rPr>
          <w:rFonts w:ascii="Times New Roman" w:hAnsi="Times New Roman" w:cs="Times New Roman" w:hint="eastAsia"/>
          <w:sz w:val="24"/>
          <w:szCs w:val="24"/>
        </w:rPr>
        <w:t>期货</w:t>
      </w:r>
      <w:r w:rsidR="00D23646" w:rsidRPr="00F334B0">
        <w:rPr>
          <w:rFonts w:ascii="Times New Roman" w:hAnsi="Times New Roman" w:cs="Times New Roman"/>
          <w:sz w:val="24"/>
          <w:szCs w:val="24"/>
        </w:rPr>
        <w:t>投资基金</w:t>
      </w:r>
      <w:r w:rsidRPr="00F334B0">
        <w:rPr>
          <w:rFonts w:ascii="Times New Roman" w:hAnsi="Times New Roman" w:cs="Times New Roman"/>
          <w:sz w:val="24"/>
          <w:szCs w:val="24"/>
        </w:rPr>
        <w:t>。卖空</w:t>
      </w:r>
      <w:r w:rsidR="009473AF" w:rsidRPr="00F334B0">
        <w:rPr>
          <w:rFonts w:ascii="Times New Roman" w:hAnsi="Times New Roman" w:cs="Times New Roman"/>
          <w:sz w:val="24"/>
          <w:szCs w:val="24"/>
        </w:rPr>
        <w:t>者</w:t>
      </w:r>
      <w:r w:rsidR="00D519B3">
        <w:rPr>
          <w:rFonts w:ascii="Times New Roman" w:hAnsi="Times New Roman" w:cs="Times New Roman" w:hint="eastAsia"/>
          <w:sz w:val="24"/>
          <w:szCs w:val="24"/>
        </w:rPr>
        <w:t>善于</w:t>
      </w:r>
      <w:r w:rsidRPr="00F334B0">
        <w:rPr>
          <w:rFonts w:ascii="Times New Roman" w:hAnsi="Times New Roman" w:cs="Times New Roman"/>
          <w:sz w:val="24"/>
          <w:szCs w:val="24"/>
        </w:rPr>
        <w:t>在市场下行时进行</w:t>
      </w:r>
      <w:r w:rsidR="009473AF" w:rsidRPr="00F334B0">
        <w:rPr>
          <w:rFonts w:ascii="Times New Roman" w:hAnsi="Times New Roman" w:cs="Times New Roman"/>
          <w:sz w:val="24"/>
          <w:szCs w:val="24"/>
        </w:rPr>
        <w:t>投资。</w:t>
      </w:r>
      <w:r w:rsidR="00D23646" w:rsidRPr="00F334B0">
        <w:rPr>
          <w:rFonts w:ascii="Times New Roman" w:hAnsi="Times New Roman" w:cs="Times New Roman" w:hint="eastAsia"/>
          <w:sz w:val="24"/>
          <w:szCs w:val="24"/>
        </w:rPr>
        <w:t>期货投资</w:t>
      </w:r>
      <w:r w:rsidR="009473AF" w:rsidRPr="00F334B0">
        <w:rPr>
          <w:rFonts w:ascii="Times New Roman" w:hAnsi="Times New Roman" w:cs="Times New Roman"/>
          <w:sz w:val="24"/>
          <w:szCs w:val="24"/>
        </w:rPr>
        <w:t>基金经理从大宗商品价格</w:t>
      </w:r>
      <w:r w:rsidR="004B4C71" w:rsidRPr="00F334B0">
        <w:rPr>
          <w:rFonts w:ascii="Times New Roman" w:hAnsi="Times New Roman" w:cs="Times New Roman"/>
          <w:sz w:val="24"/>
          <w:szCs w:val="24"/>
        </w:rPr>
        <w:t>的大幅</w:t>
      </w:r>
      <w:r w:rsidR="00B44A84" w:rsidRPr="00F334B0">
        <w:rPr>
          <w:rFonts w:ascii="Times New Roman" w:hAnsi="Times New Roman" w:cs="Times New Roman" w:hint="eastAsia"/>
          <w:sz w:val="24"/>
          <w:szCs w:val="24"/>
        </w:rPr>
        <w:t>上涨</w:t>
      </w:r>
      <w:r w:rsidR="004B4C71" w:rsidRPr="00F334B0">
        <w:rPr>
          <w:rFonts w:ascii="Times New Roman" w:hAnsi="Times New Roman" w:cs="Times New Roman"/>
          <w:sz w:val="24"/>
          <w:szCs w:val="24"/>
        </w:rPr>
        <w:t>中获</w:t>
      </w:r>
      <w:r w:rsidR="009473AF" w:rsidRPr="00F334B0">
        <w:rPr>
          <w:rFonts w:ascii="Times New Roman" w:hAnsi="Times New Roman" w:cs="Times New Roman"/>
          <w:sz w:val="24"/>
          <w:szCs w:val="24"/>
        </w:rPr>
        <w:t>利</w:t>
      </w:r>
      <w:r w:rsidR="004B4C71" w:rsidRPr="00F334B0">
        <w:rPr>
          <w:rFonts w:ascii="Times New Roman" w:hAnsi="Times New Roman" w:cs="Times New Roman"/>
          <w:sz w:val="24"/>
          <w:szCs w:val="24"/>
        </w:rPr>
        <w:t>，</w:t>
      </w:r>
      <w:r w:rsidR="00D519B3">
        <w:rPr>
          <w:rFonts w:ascii="Times New Roman" w:hAnsi="Times New Roman" w:cs="Times New Roman" w:hint="eastAsia"/>
          <w:sz w:val="24"/>
          <w:szCs w:val="24"/>
        </w:rPr>
        <w:t>而股市下行时</w:t>
      </w:r>
      <w:r w:rsidR="009473AF" w:rsidRPr="00F334B0">
        <w:rPr>
          <w:rFonts w:ascii="Times New Roman" w:hAnsi="Times New Roman" w:cs="Times New Roman"/>
          <w:sz w:val="24"/>
          <w:szCs w:val="24"/>
        </w:rPr>
        <w:t>投资者</w:t>
      </w:r>
      <w:r w:rsidR="00D519B3">
        <w:rPr>
          <w:rFonts w:ascii="Times New Roman" w:hAnsi="Times New Roman" w:cs="Times New Roman" w:hint="eastAsia"/>
          <w:sz w:val="24"/>
          <w:szCs w:val="24"/>
        </w:rPr>
        <w:t>往往会转向</w:t>
      </w:r>
      <w:r w:rsidR="009473AF" w:rsidRPr="00F334B0">
        <w:rPr>
          <w:rFonts w:ascii="Times New Roman" w:hAnsi="Times New Roman" w:cs="Times New Roman"/>
          <w:sz w:val="24"/>
          <w:szCs w:val="24"/>
        </w:rPr>
        <w:t>黄金，白银，石油以及其他大宗商品</w:t>
      </w:r>
      <w:r w:rsidR="00D519B3">
        <w:rPr>
          <w:rFonts w:ascii="Times New Roman" w:hAnsi="Times New Roman" w:cs="Times New Roman" w:hint="eastAsia"/>
          <w:sz w:val="24"/>
          <w:szCs w:val="24"/>
        </w:rPr>
        <w:t>等避险资产。然而发前述两类策略在市场中的占比十分有限，</w:t>
      </w:r>
      <w:r w:rsidR="004B4C71" w:rsidRPr="00F334B0">
        <w:rPr>
          <w:rFonts w:ascii="Times New Roman" w:hAnsi="Times New Roman" w:cs="Times New Roman"/>
          <w:sz w:val="24"/>
          <w:szCs w:val="24"/>
        </w:rPr>
        <w:t>截止</w:t>
      </w:r>
      <w:r w:rsidR="004B4C71" w:rsidRPr="00F334B0">
        <w:rPr>
          <w:rFonts w:ascii="Times New Roman" w:hAnsi="Times New Roman" w:cs="Times New Roman"/>
          <w:sz w:val="24"/>
          <w:szCs w:val="24"/>
        </w:rPr>
        <w:t>2008</w:t>
      </w:r>
      <w:r w:rsidR="004B4C71" w:rsidRPr="00F334B0">
        <w:rPr>
          <w:rFonts w:ascii="Times New Roman" w:hAnsi="Times New Roman" w:cs="Times New Roman"/>
          <w:sz w:val="24"/>
          <w:szCs w:val="24"/>
        </w:rPr>
        <w:t>年底的数据显示</w:t>
      </w:r>
      <w:r w:rsidR="008C0092" w:rsidRPr="00F334B0">
        <w:rPr>
          <w:rFonts w:ascii="Times New Roman" w:hAnsi="Times New Roman" w:cs="Times New Roman"/>
          <w:sz w:val="24"/>
          <w:szCs w:val="24"/>
        </w:rPr>
        <w:t>所有对冲基金</w:t>
      </w:r>
      <w:r w:rsidR="00D23646" w:rsidRPr="00F334B0">
        <w:rPr>
          <w:rFonts w:ascii="Times New Roman" w:hAnsi="Times New Roman" w:cs="Times New Roman" w:hint="eastAsia"/>
          <w:sz w:val="24"/>
          <w:szCs w:val="24"/>
        </w:rPr>
        <w:t>管理</w:t>
      </w:r>
      <w:r w:rsidR="008C0092" w:rsidRPr="00F334B0">
        <w:rPr>
          <w:rFonts w:ascii="Times New Roman" w:hAnsi="Times New Roman" w:cs="Times New Roman"/>
          <w:sz w:val="24"/>
          <w:szCs w:val="24"/>
        </w:rPr>
        <w:t>资产中使用</w:t>
      </w:r>
      <w:r w:rsidR="009473AF" w:rsidRPr="00F334B0">
        <w:rPr>
          <w:rFonts w:ascii="Times New Roman" w:hAnsi="Times New Roman" w:cs="Times New Roman"/>
          <w:sz w:val="24"/>
          <w:szCs w:val="24"/>
        </w:rPr>
        <w:t>这两种</w:t>
      </w:r>
      <w:r w:rsidR="005275E1" w:rsidRPr="00F334B0">
        <w:rPr>
          <w:rFonts w:ascii="Times New Roman" w:hAnsi="Times New Roman" w:cs="Times New Roman"/>
          <w:sz w:val="24"/>
          <w:szCs w:val="24"/>
        </w:rPr>
        <w:t>策略</w:t>
      </w:r>
      <w:r w:rsidR="008C0092" w:rsidRPr="00F334B0">
        <w:rPr>
          <w:rFonts w:ascii="Times New Roman" w:hAnsi="Times New Roman" w:cs="Times New Roman"/>
          <w:sz w:val="24"/>
          <w:szCs w:val="24"/>
        </w:rPr>
        <w:t>的比例仅为</w:t>
      </w:r>
      <w:r w:rsidR="005275E1" w:rsidRPr="00F334B0">
        <w:rPr>
          <w:rFonts w:ascii="Times New Roman" w:hAnsi="Times New Roman" w:cs="Times New Roman"/>
          <w:sz w:val="24"/>
          <w:szCs w:val="24"/>
        </w:rPr>
        <w:t>5%</w:t>
      </w:r>
      <w:r w:rsidR="005275E1" w:rsidRPr="00F334B0">
        <w:rPr>
          <w:rFonts w:ascii="Times New Roman" w:hAnsi="Times New Roman" w:cs="Times New Roman"/>
          <w:sz w:val="24"/>
          <w:szCs w:val="24"/>
        </w:rPr>
        <w:t>。</w:t>
      </w:r>
    </w:p>
    <w:p w:rsidR="00383886" w:rsidRPr="00F334B0" w:rsidRDefault="008E585F"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超额收益</w:t>
      </w:r>
      <w:r w:rsidRPr="00F334B0">
        <w:rPr>
          <w:rFonts w:ascii="Times New Roman" w:hAnsi="Times New Roman" w:cs="Times New Roman"/>
          <w:b/>
          <w:sz w:val="24"/>
          <w:szCs w:val="24"/>
        </w:rPr>
        <w:t>的</w:t>
      </w:r>
      <w:r w:rsidRPr="00F334B0">
        <w:rPr>
          <w:rFonts w:ascii="Times New Roman" w:hAnsi="Times New Roman" w:cs="Times New Roman" w:hint="eastAsia"/>
          <w:b/>
          <w:sz w:val="24"/>
          <w:szCs w:val="24"/>
        </w:rPr>
        <w:t>来源</w:t>
      </w:r>
    </w:p>
    <w:p w:rsidR="008478B0" w:rsidRPr="00F334B0" w:rsidRDefault="00A30FC7"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上面的每个因素都影响到</w:t>
      </w:r>
      <w:r w:rsidR="00133B1A" w:rsidRPr="00F334B0">
        <w:rPr>
          <w:rFonts w:ascii="Times New Roman" w:hAnsi="Times New Roman" w:cs="Times New Roman" w:hint="eastAsia"/>
          <w:sz w:val="24"/>
          <w:szCs w:val="24"/>
        </w:rPr>
        <w:t>组合</w:t>
      </w:r>
      <w:r w:rsidR="00133B1A" w:rsidRPr="00F334B0">
        <w:rPr>
          <w:rFonts w:ascii="Times New Roman" w:hAnsi="Times New Roman" w:cs="Times New Roman"/>
          <w:sz w:val="24"/>
          <w:szCs w:val="24"/>
        </w:rPr>
        <w:t>收益</w:t>
      </w:r>
      <w:r w:rsidR="00133B1A" w:rsidRPr="00F334B0">
        <w:rPr>
          <w:rFonts w:ascii="Times New Roman" w:hAnsi="Times New Roman" w:cs="Times New Roman" w:hint="eastAsia"/>
          <w:sz w:val="24"/>
          <w:szCs w:val="24"/>
        </w:rPr>
        <w:t>并</w:t>
      </w:r>
      <w:r w:rsidR="00133B1A" w:rsidRPr="00F334B0">
        <w:rPr>
          <w:rFonts w:ascii="Times New Roman" w:hAnsi="Times New Roman" w:cs="Times New Roman"/>
          <w:sz w:val="24"/>
          <w:szCs w:val="24"/>
        </w:rPr>
        <w:t>事关组合</w:t>
      </w:r>
      <w:r w:rsidR="00D519B3">
        <w:rPr>
          <w:rFonts w:ascii="Times New Roman" w:hAnsi="Times New Roman" w:cs="Times New Roman" w:hint="eastAsia"/>
          <w:sz w:val="24"/>
          <w:szCs w:val="24"/>
        </w:rPr>
        <w:t>能否</w:t>
      </w:r>
      <w:r w:rsidR="00133B1A" w:rsidRPr="00F334B0">
        <w:rPr>
          <w:rFonts w:ascii="Times New Roman" w:hAnsi="Times New Roman" w:cs="Times New Roman"/>
          <w:sz w:val="24"/>
          <w:szCs w:val="24"/>
        </w:rPr>
        <w:t>取得超额收益</w:t>
      </w:r>
      <w:r w:rsidRPr="00F334B0">
        <w:rPr>
          <w:rFonts w:ascii="Times New Roman" w:hAnsi="Times New Roman" w:cs="Times New Roman"/>
          <w:sz w:val="24"/>
          <w:szCs w:val="24"/>
        </w:rPr>
        <w:t>，</w:t>
      </w:r>
      <w:r w:rsidR="00133B1A" w:rsidRPr="00F334B0">
        <w:rPr>
          <w:rFonts w:ascii="Times New Roman" w:hAnsi="Times New Roman" w:cs="Times New Roman" w:hint="eastAsia"/>
          <w:sz w:val="24"/>
          <w:szCs w:val="24"/>
        </w:rPr>
        <w:t>任何一个</w:t>
      </w:r>
      <w:r w:rsidR="00133B1A" w:rsidRPr="00F334B0">
        <w:rPr>
          <w:rFonts w:ascii="Times New Roman" w:hAnsi="Times New Roman" w:cs="Times New Roman"/>
          <w:sz w:val="24"/>
          <w:szCs w:val="24"/>
        </w:rPr>
        <w:t>因素的变化都可能</w:t>
      </w:r>
      <w:r w:rsidR="00133B1A" w:rsidRPr="00F334B0">
        <w:rPr>
          <w:rFonts w:ascii="Times New Roman" w:hAnsi="Times New Roman" w:cs="Times New Roman" w:hint="eastAsia"/>
          <w:sz w:val="24"/>
          <w:szCs w:val="24"/>
        </w:rPr>
        <w:t>影响到组合</w:t>
      </w:r>
      <w:r w:rsidR="00D519B3">
        <w:rPr>
          <w:rFonts w:ascii="Times New Roman" w:hAnsi="Times New Roman" w:cs="Times New Roman" w:hint="eastAsia"/>
          <w:sz w:val="24"/>
          <w:szCs w:val="24"/>
        </w:rPr>
        <w:t>的</w:t>
      </w:r>
      <w:r w:rsidR="0022018B">
        <w:rPr>
          <w:rFonts w:ascii="Times New Roman" w:hAnsi="Times New Roman" w:cs="Times New Roman" w:hint="eastAsia"/>
          <w:sz w:val="24"/>
          <w:szCs w:val="24"/>
        </w:rPr>
        <w:t>回报率</w:t>
      </w:r>
      <w:r w:rsidRPr="00F334B0">
        <w:rPr>
          <w:rFonts w:ascii="Times New Roman" w:hAnsi="Times New Roman" w:cs="Times New Roman"/>
          <w:sz w:val="24"/>
          <w:szCs w:val="24"/>
        </w:rPr>
        <w:t>。举个例子，一个</w:t>
      </w:r>
      <w:r w:rsidRPr="00F334B0">
        <w:rPr>
          <w:rFonts w:ascii="Times New Roman" w:hAnsi="Times New Roman" w:cs="Times New Roman"/>
          <w:sz w:val="24"/>
          <w:szCs w:val="24"/>
        </w:rPr>
        <w:t>5</w:t>
      </w:r>
      <w:r w:rsidRPr="00F334B0">
        <w:rPr>
          <w:rFonts w:ascii="Times New Roman" w:hAnsi="Times New Roman" w:cs="Times New Roman"/>
          <w:sz w:val="24"/>
          <w:szCs w:val="24"/>
        </w:rPr>
        <w:t>倍杠杆的投资组合，若其</w:t>
      </w:r>
      <w:r w:rsidR="00133B1A" w:rsidRPr="00F334B0">
        <w:rPr>
          <w:rFonts w:ascii="Times New Roman" w:hAnsi="Times New Roman" w:cs="Times New Roman" w:hint="eastAsia"/>
          <w:sz w:val="24"/>
          <w:szCs w:val="24"/>
        </w:rPr>
        <w:t>配置</w:t>
      </w:r>
      <w:r w:rsidR="00133B1A" w:rsidRPr="00F334B0">
        <w:rPr>
          <w:rFonts w:ascii="Times New Roman" w:hAnsi="Times New Roman" w:cs="Times New Roman"/>
          <w:sz w:val="24"/>
          <w:szCs w:val="24"/>
        </w:rPr>
        <w:t>资产的</w:t>
      </w:r>
      <w:r w:rsidRPr="00F334B0">
        <w:rPr>
          <w:rFonts w:ascii="Times New Roman" w:hAnsi="Times New Roman" w:cs="Times New Roman"/>
          <w:sz w:val="24"/>
          <w:szCs w:val="24"/>
        </w:rPr>
        <w:t>价格增长</w:t>
      </w:r>
      <w:r w:rsidRPr="00F334B0">
        <w:rPr>
          <w:rFonts w:ascii="Times New Roman" w:hAnsi="Times New Roman" w:cs="Times New Roman"/>
          <w:sz w:val="24"/>
          <w:szCs w:val="24"/>
        </w:rPr>
        <w:t>2%</w:t>
      </w:r>
      <w:r w:rsidRPr="00F334B0">
        <w:rPr>
          <w:rFonts w:ascii="Times New Roman" w:hAnsi="Times New Roman" w:cs="Times New Roman"/>
          <w:sz w:val="24"/>
          <w:szCs w:val="24"/>
        </w:rPr>
        <w:t>，最终这个投资组合的回报率</w:t>
      </w:r>
      <w:r w:rsidR="00133B1A" w:rsidRPr="00F334B0">
        <w:rPr>
          <w:rFonts w:ascii="Times New Roman" w:hAnsi="Times New Roman" w:cs="Times New Roman" w:hint="eastAsia"/>
          <w:sz w:val="24"/>
          <w:szCs w:val="24"/>
        </w:rPr>
        <w:t>为</w:t>
      </w:r>
      <w:r w:rsidRPr="00F334B0">
        <w:rPr>
          <w:rFonts w:ascii="Times New Roman" w:hAnsi="Times New Roman" w:cs="Times New Roman"/>
          <w:sz w:val="24"/>
          <w:szCs w:val="24"/>
        </w:rPr>
        <w:t>10%</w:t>
      </w:r>
      <w:r w:rsidRPr="00F334B0">
        <w:rPr>
          <w:rFonts w:ascii="Times New Roman" w:hAnsi="Times New Roman" w:cs="Times New Roman"/>
          <w:sz w:val="24"/>
          <w:szCs w:val="24"/>
        </w:rPr>
        <w:t>。</w:t>
      </w:r>
      <w:r w:rsidR="0054372D" w:rsidRPr="00F334B0">
        <w:rPr>
          <w:rFonts w:ascii="Times New Roman" w:hAnsi="Times New Roman" w:cs="Times New Roman"/>
          <w:sz w:val="24"/>
          <w:szCs w:val="24"/>
        </w:rPr>
        <w:t>然而</w:t>
      </w:r>
      <w:r w:rsidRPr="00F334B0">
        <w:rPr>
          <w:rFonts w:ascii="Times New Roman" w:hAnsi="Times New Roman" w:cs="Times New Roman"/>
          <w:sz w:val="24"/>
          <w:szCs w:val="24"/>
        </w:rPr>
        <w:t>，若其</w:t>
      </w:r>
      <w:r w:rsidR="00133B1A" w:rsidRPr="00F334B0">
        <w:rPr>
          <w:rFonts w:ascii="Times New Roman" w:hAnsi="Times New Roman" w:cs="Times New Roman" w:hint="eastAsia"/>
          <w:sz w:val="24"/>
          <w:szCs w:val="24"/>
        </w:rPr>
        <w:t>配置</w:t>
      </w:r>
      <w:r w:rsidR="00133B1A" w:rsidRPr="00F334B0">
        <w:rPr>
          <w:rFonts w:ascii="Times New Roman" w:hAnsi="Times New Roman" w:cs="Times New Roman"/>
          <w:sz w:val="24"/>
          <w:szCs w:val="24"/>
        </w:rPr>
        <w:t>资产的</w:t>
      </w:r>
      <w:r w:rsidRPr="00F334B0">
        <w:rPr>
          <w:rFonts w:ascii="Times New Roman" w:hAnsi="Times New Roman" w:cs="Times New Roman"/>
          <w:sz w:val="24"/>
          <w:szCs w:val="24"/>
        </w:rPr>
        <w:t>价格下降</w:t>
      </w:r>
      <w:r w:rsidRPr="00F334B0">
        <w:rPr>
          <w:rFonts w:ascii="Times New Roman" w:hAnsi="Times New Roman" w:cs="Times New Roman"/>
          <w:sz w:val="24"/>
          <w:szCs w:val="24"/>
        </w:rPr>
        <w:t>3%</w:t>
      </w:r>
      <w:r w:rsidRPr="00F334B0">
        <w:rPr>
          <w:rFonts w:ascii="Times New Roman" w:hAnsi="Times New Roman" w:cs="Times New Roman"/>
          <w:sz w:val="24"/>
          <w:szCs w:val="24"/>
        </w:rPr>
        <w:t>，回报率</w:t>
      </w:r>
      <w:r w:rsidR="00133B1A" w:rsidRPr="00F334B0">
        <w:rPr>
          <w:rFonts w:ascii="Times New Roman" w:hAnsi="Times New Roman" w:cs="Times New Roman" w:hint="eastAsia"/>
          <w:sz w:val="24"/>
          <w:szCs w:val="24"/>
        </w:rPr>
        <w:t>则为</w:t>
      </w:r>
      <w:r w:rsidR="00133B1A" w:rsidRPr="00F334B0">
        <w:rPr>
          <w:rFonts w:ascii="Times New Roman" w:hAnsi="Times New Roman" w:cs="Times New Roman" w:hint="eastAsia"/>
          <w:sz w:val="24"/>
          <w:szCs w:val="24"/>
        </w:rPr>
        <w:t>-</w:t>
      </w:r>
      <w:r w:rsidRPr="00F334B0">
        <w:rPr>
          <w:rFonts w:ascii="Times New Roman" w:hAnsi="Times New Roman" w:cs="Times New Roman"/>
          <w:sz w:val="24"/>
          <w:szCs w:val="24"/>
        </w:rPr>
        <w:t>15%</w:t>
      </w:r>
      <w:r w:rsidR="006453B1" w:rsidRPr="00F334B0">
        <w:rPr>
          <w:rFonts w:ascii="Times New Roman" w:hAnsi="Times New Roman" w:cs="Times New Roman"/>
          <w:sz w:val="24"/>
          <w:szCs w:val="24"/>
        </w:rPr>
        <w:t>，如果基金经理</w:t>
      </w:r>
      <w:r w:rsidR="00133B1A" w:rsidRPr="00F334B0">
        <w:rPr>
          <w:rFonts w:ascii="Times New Roman" w:hAnsi="Times New Roman" w:cs="Times New Roman" w:hint="eastAsia"/>
          <w:sz w:val="24"/>
          <w:szCs w:val="24"/>
        </w:rPr>
        <w:t>减持</w:t>
      </w:r>
      <w:r w:rsidR="00133B1A" w:rsidRPr="00F334B0">
        <w:rPr>
          <w:rFonts w:ascii="Times New Roman" w:hAnsi="Times New Roman" w:cs="Times New Roman"/>
          <w:sz w:val="24"/>
          <w:szCs w:val="24"/>
        </w:rPr>
        <w:t>以满足融资方追加保证金的要求，</w:t>
      </w:r>
      <w:r w:rsidR="00133B1A" w:rsidRPr="00F334B0">
        <w:rPr>
          <w:rFonts w:ascii="Times New Roman" w:hAnsi="Times New Roman" w:cs="Times New Roman" w:hint="eastAsia"/>
          <w:sz w:val="24"/>
          <w:szCs w:val="24"/>
        </w:rPr>
        <w:t>则损失</w:t>
      </w:r>
      <w:r w:rsidR="00133B1A" w:rsidRPr="00F334B0">
        <w:rPr>
          <w:rFonts w:ascii="Times New Roman" w:hAnsi="Times New Roman" w:cs="Times New Roman"/>
          <w:sz w:val="24"/>
          <w:szCs w:val="24"/>
        </w:rPr>
        <w:t>会更大</w:t>
      </w:r>
      <w:r w:rsidR="006453B1" w:rsidRPr="00F334B0">
        <w:rPr>
          <w:rFonts w:ascii="Times New Roman" w:hAnsi="Times New Roman" w:cs="Times New Roman"/>
          <w:sz w:val="24"/>
          <w:szCs w:val="24"/>
        </w:rPr>
        <w:t>。</w:t>
      </w:r>
      <w:r w:rsidR="00133B1A" w:rsidRPr="00F334B0">
        <w:rPr>
          <w:rFonts w:ascii="Times New Roman" w:hAnsi="Times New Roman" w:cs="Times New Roman" w:hint="eastAsia"/>
          <w:sz w:val="24"/>
          <w:szCs w:val="24"/>
        </w:rPr>
        <w:t>只有</w:t>
      </w:r>
      <w:r w:rsidR="00133B1A" w:rsidRPr="00F334B0">
        <w:rPr>
          <w:rFonts w:ascii="Times New Roman" w:hAnsi="Times New Roman" w:cs="Times New Roman"/>
          <w:sz w:val="24"/>
          <w:szCs w:val="24"/>
        </w:rPr>
        <w:t>基金经理</w:t>
      </w:r>
      <w:r w:rsidR="0022018B">
        <w:rPr>
          <w:rFonts w:ascii="Times New Roman" w:hAnsi="Times New Roman" w:cs="Times New Roman" w:hint="eastAsia"/>
          <w:sz w:val="24"/>
          <w:szCs w:val="24"/>
        </w:rPr>
        <w:t>具有足够的</w:t>
      </w:r>
      <w:r w:rsidR="00133B1A" w:rsidRPr="00F334B0">
        <w:rPr>
          <w:rFonts w:ascii="Times New Roman" w:hAnsi="Times New Roman" w:cs="Times New Roman"/>
          <w:sz w:val="24"/>
          <w:szCs w:val="24"/>
        </w:rPr>
        <w:t>聪明才智以及对市场各方面因素变化</w:t>
      </w:r>
      <w:r w:rsidR="00133B1A" w:rsidRPr="00F334B0">
        <w:rPr>
          <w:rFonts w:ascii="Times New Roman" w:hAnsi="Times New Roman" w:cs="Times New Roman" w:hint="eastAsia"/>
          <w:sz w:val="24"/>
          <w:szCs w:val="24"/>
        </w:rPr>
        <w:t>的</w:t>
      </w:r>
      <w:r w:rsidR="0022018B">
        <w:rPr>
          <w:rFonts w:ascii="Times New Roman" w:hAnsi="Times New Roman" w:cs="Times New Roman" w:hint="eastAsia"/>
          <w:sz w:val="24"/>
          <w:szCs w:val="24"/>
        </w:rPr>
        <w:t>有</w:t>
      </w:r>
      <w:r w:rsidR="00133B1A" w:rsidRPr="00F334B0">
        <w:rPr>
          <w:rFonts w:ascii="Times New Roman" w:hAnsi="Times New Roman" w:cs="Times New Roman"/>
          <w:sz w:val="24"/>
          <w:szCs w:val="24"/>
        </w:rPr>
        <w:t>良好</w:t>
      </w:r>
      <w:r w:rsidR="00133B1A" w:rsidRPr="00F334B0">
        <w:rPr>
          <w:rFonts w:ascii="Times New Roman" w:hAnsi="Times New Roman" w:cs="Times New Roman" w:hint="eastAsia"/>
          <w:sz w:val="24"/>
          <w:szCs w:val="24"/>
        </w:rPr>
        <w:t>把握</w:t>
      </w:r>
      <w:r w:rsidR="00133B1A" w:rsidRPr="00F334B0">
        <w:rPr>
          <w:rFonts w:ascii="Times New Roman" w:hAnsi="Times New Roman" w:cs="Times New Roman"/>
          <w:sz w:val="24"/>
          <w:szCs w:val="24"/>
        </w:rPr>
        <w:t>才能够</w:t>
      </w:r>
      <w:r w:rsidR="00F825E5" w:rsidRPr="00F334B0">
        <w:rPr>
          <w:rFonts w:ascii="Times New Roman" w:hAnsi="Times New Roman" w:cs="Times New Roman" w:hint="eastAsia"/>
          <w:sz w:val="24"/>
          <w:szCs w:val="24"/>
        </w:rPr>
        <w:t>实现</w:t>
      </w:r>
      <w:r w:rsidR="00F825E5" w:rsidRPr="00F334B0">
        <w:rPr>
          <w:rFonts w:ascii="Times New Roman" w:hAnsi="Times New Roman" w:cs="Times New Roman"/>
          <w:sz w:val="24"/>
          <w:szCs w:val="24"/>
        </w:rPr>
        <w:t>组合盈利。</w:t>
      </w:r>
    </w:p>
    <w:p w:rsidR="00383886" w:rsidRPr="00F334B0" w:rsidRDefault="00F825E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尽职调查的重要性</w:t>
      </w:r>
      <w:r w:rsidRPr="00F334B0">
        <w:rPr>
          <w:rFonts w:ascii="Times New Roman" w:hAnsi="Times New Roman" w:cs="Times New Roman"/>
          <w:sz w:val="24"/>
          <w:szCs w:val="24"/>
        </w:rPr>
        <w:t>不言而喻</w:t>
      </w:r>
      <w:r w:rsidR="008478B0" w:rsidRPr="00F334B0">
        <w:rPr>
          <w:rFonts w:ascii="Times New Roman" w:hAnsi="Times New Roman" w:cs="Times New Roman"/>
          <w:sz w:val="24"/>
          <w:szCs w:val="24"/>
        </w:rPr>
        <w:t>。</w:t>
      </w:r>
      <w:r w:rsidRPr="00F334B0">
        <w:rPr>
          <w:rFonts w:ascii="Times New Roman" w:hAnsi="Times New Roman" w:cs="Times New Roman" w:hint="eastAsia"/>
          <w:sz w:val="24"/>
          <w:szCs w:val="24"/>
        </w:rPr>
        <w:t>在</w:t>
      </w:r>
      <w:r w:rsidR="008478B0" w:rsidRPr="00F334B0">
        <w:rPr>
          <w:rFonts w:ascii="Times New Roman" w:hAnsi="Times New Roman" w:cs="Times New Roman"/>
          <w:sz w:val="24"/>
          <w:szCs w:val="24"/>
        </w:rPr>
        <w:t>进行尽职调查时，投资者必须根据上面列出的各项因素对经理的表现进行评估。</w:t>
      </w:r>
      <w:r w:rsidR="0054372D" w:rsidRPr="00F334B0">
        <w:rPr>
          <w:rFonts w:ascii="Times New Roman" w:hAnsi="Times New Roman" w:cs="Times New Roman"/>
          <w:sz w:val="24"/>
          <w:szCs w:val="24"/>
        </w:rPr>
        <w:t>提</w:t>
      </w:r>
      <w:r w:rsidR="008478B0" w:rsidRPr="00F334B0">
        <w:rPr>
          <w:rFonts w:ascii="Times New Roman" w:hAnsi="Times New Roman" w:cs="Times New Roman"/>
          <w:sz w:val="24"/>
          <w:szCs w:val="24"/>
        </w:rPr>
        <w:t>问一个</w:t>
      </w:r>
      <w:r w:rsidR="0022018B">
        <w:rPr>
          <w:rFonts w:ascii="Times New Roman" w:hAnsi="Times New Roman" w:cs="Times New Roman" w:hint="eastAsia"/>
          <w:sz w:val="24"/>
          <w:szCs w:val="24"/>
        </w:rPr>
        <w:t>固定收益基金</w:t>
      </w:r>
      <w:r w:rsidR="008478B0" w:rsidRPr="00F334B0">
        <w:rPr>
          <w:rFonts w:ascii="Times New Roman" w:hAnsi="Times New Roman" w:cs="Times New Roman"/>
          <w:sz w:val="24"/>
          <w:szCs w:val="24"/>
        </w:rPr>
        <w:t>经理信用利差收紧</w:t>
      </w:r>
      <w:r w:rsidR="002D5138" w:rsidRPr="00F334B0">
        <w:rPr>
          <w:rFonts w:ascii="Times New Roman" w:hAnsi="Times New Roman" w:cs="Times New Roman"/>
          <w:sz w:val="24"/>
          <w:szCs w:val="24"/>
        </w:rPr>
        <w:t>时如何投资</w:t>
      </w:r>
      <w:r w:rsidR="008478B0" w:rsidRPr="00F334B0">
        <w:rPr>
          <w:rFonts w:ascii="Times New Roman" w:hAnsi="Times New Roman" w:cs="Times New Roman"/>
          <w:sz w:val="24"/>
          <w:szCs w:val="24"/>
        </w:rPr>
        <w:t>不失为一个好方法。</w:t>
      </w:r>
      <w:r w:rsidR="00BF796C" w:rsidRPr="00F334B0">
        <w:rPr>
          <w:rFonts w:ascii="Times New Roman" w:hAnsi="Times New Roman" w:cs="Times New Roman"/>
          <w:sz w:val="24"/>
          <w:szCs w:val="24"/>
        </w:rPr>
        <w:t>或者</w:t>
      </w:r>
      <w:r w:rsidR="00B4354E" w:rsidRPr="00F334B0">
        <w:rPr>
          <w:rFonts w:ascii="Times New Roman" w:hAnsi="Times New Roman" w:cs="Times New Roman"/>
          <w:sz w:val="24"/>
          <w:szCs w:val="24"/>
        </w:rPr>
        <w:t>可以问</w:t>
      </w:r>
      <w:r w:rsidR="00BF796C" w:rsidRPr="00F334B0">
        <w:rPr>
          <w:rFonts w:ascii="Times New Roman" w:hAnsi="Times New Roman" w:cs="Times New Roman"/>
          <w:sz w:val="24"/>
          <w:szCs w:val="24"/>
        </w:rPr>
        <w:t>，</w:t>
      </w:r>
      <w:r w:rsidR="002D5138" w:rsidRPr="00F334B0">
        <w:rPr>
          <w:rFonts w:ascii="Times New Roman" w:hAnsi="Times New Roman" w:cs="Times New Roman"/>
          <w:sz w:val="24"/>
          <w:szCs w:val="24"/>
        </w:rPr>
        <w:t>收益</w:t>
      </w:r>
      <w:r w:rsidR="00BF796C" w:rsidRPr="00F334B0">
        <w:rPr>
          <w:rFonts w:ascii="Times New Roman" w:hAnsi="Times New Roman" w:cs="Times New Roman"/>
          <w:sz w:val="24"/>
          <w:szCs w:val="24"/>
        </w:rPr>
        <w:t>曲线</w:t>
      </w:r>
      <w:r w:rsidRPr="00F334B0">
        <w:rPr>
          <w:rFonts w:ascii="Times New Roman" w:hAnsi="Times New Roman" w:cs="Times New Roman" w:hint="eastAsia"/>
          <w:sz w:val="24"/>
          <w:szCs w:val="24"/>
        </w:rPr>
        <w:t>呈现反向</w:t>
      </w:r>
      <w:r w:rsidR="002D5138" w:rsidRPr="00F334B0">
        <w:rPr>
          <w:rFonts w:ascii="Times New Roman" w:hAnsi="Times New Roman" w:cs="Times New Roman"/>
          <w:sz w:val="24"/>
          <w:szCs w:val="24"/>
        </w:rPr>
        <w:t>或者</w:t>
      </w:r>
      <w:r w:rsidR="004B07C7" w:rsidRPr="00F334B0">
        <w:rPr>
          <w:rFonts w:ascii="Times New Roman" w:hAnsi="Times New Roman" w:cs="Times New Roman" w:hint="eastAsia"/>
          <w:sz w:val="24"/>
          <w:szCs w:val="24"/>
        </w:rPr>
        <w:t>水平</w:t>
      </w:r>
      <w:r w:rsidR="002D5138" w:rsidRPr="00F334B0">
        <w:rPr>
          <w:rFonts w:ascii="Times New Roman" w:hAnsi="Times New Roman" w:cs="Times New Roman"/>
          <w:sz w:val="24"/>
          <w:szCs w:val="24"/>
        </w:rPr>
        <w:t>时，固定收益</w:t>
      </w:r>
      <w:r w:rsidRPr="00F334B0">
        <w:rPr>
          <w:rFonts w:ascii="Times New Roman" w:hAnsi="Times New Roman" w:cs="Times New Roman" w:hint="eastAsia"/>
          <w:sz w:val="24"/>
          <w:szCs w:val="24"/>
        </w:rPr>
        <w:t>基金</w:t>
      </w:r>
      <w:r w:rsidR="002D5138" w:rsidRPr="00F334B0">
        <w:rPr>
          <w:rFonts w:ascii="Times New Roman" w:hAnsi="Times New Roman" w:cs="Times New Roman"/>
          <w:sz w:val="24"/>
          <w:szCs w:val="24"/>
        </w:rPr>
        <w:t>经理</w:t>
      </w:r>
      <w:r w:rsidR="00BF796C" w:rsidRPr="00F334B0">
        <w:rPr>
          <w:rFonts w:ascii="Times New Roman" w:hAnsi="Times New Roman" w:cs="Times New Roman"/>
          <w:sz w:val="24"/>
          <w:szCs w:val="24"/>
        </w:rPr>
        <w:t>会</w:t>
      </w:r>
      <w:r w:rsidR="002D5138" w:rsidRPr="00F334B0">
        <w:rPr>
          <w:rFonts w:ascii="Times New Roman" w:hAnsi="Times New Roman" w:cs="Times New Roman"/>
          <w:sz w:val="24"/>
          <w:szCs w:val="24"/>
        </w:rPr>
        <w:t>如何投资</w:t>
      </w:r>
      <w:r w:rsidR="00BF796C" w:rsidRPr="00F334B0">
        <w:rPr>
          <w:rFonts w:ascii="Times New Roman" w:hAnsi="Times New Roman" w:cs="Times New Roman"/>
          <w:sz w:val="24"/>
          <w:szCs w:val="24"/>
        </w:rPr>
        <w:t>？</w:t>
      </w:r>
      <w:r w:rsidR="002D5138" w:rsidRPr="00F334B0">
        <w:rPr>
          <w:rFonts w:ascii="Times New Roman" w:hAnsi="Times New Roman" w:cs="Times New Roman"/>
          <w:sz w:val="24"/>
          <w:szCs w:val="24"/>
        </w:rPr>
        <w:t>再或，在</w:t>
      </w:r>
      <w:r w:rsidRPr="00F334B0">
        <w:rPr>
          <w:rFonts w:ascii="Times New Roman" w:hAnsi="Times New Roman" w:cs="Times New Roman" w:hint="eastAsia"/>
          <w:sz w:val="24"/>
          <w:szCs w:val="24"/>
        </w:rPr>
        <w:t>VIX</w:t>
      </w:r>
      <w:r w:rsidR="002D5138" w:rsidRPr="00F334B0">
        <w:rPr>
          <w:rFonts w:ascii="Times New Roman" w:hAnsi="Times New Roman" w:cs="Times New Roman"/>
          <w:sz w:val="24"/>
          <w:szCs w:val="24"/>
        </w:rPr>
        <w:t>不变或下降时，可转换</w:t>
      </w:r>
      <w:r w:rsidRPr="00F334B0">
        <w:rPr>
          <w:rFonts w:ascii="Times New Roman" w:hAnsi="Times New Roman" w:cs="Times New Roman" w:hint="eastAsia"/>
          <w:sz w:val="24"/>
          <w:szCs w:val="24"/>
        </w:rPr>
        <w:t>债券</w:t>
      </w:r>
      <w:r w:rsidR="002D5138" w:rsidRPr="00F334B0">
        <w:rPr>
          <w:rFonts w:ascii="Times New Roman" w:hAnsi="Times New Roman" w:cs="Times New Roman"/>
          <w:sz w:val="24"/>
          <w:szCs w:val="24"/>
        </w:rPr>
        <w:t>套利</w:t>
      </w:r>
      <w:r w:rsidRPr="00F334B0">
        <w:rPr>
          <w:rFonts w:ascii="Times New Roman" w:hAnsi="Times New Roman" w:cs="Times New Roman" w:hint="eastAsia"/>
          <w:sz w:val="24"/>
          <w:szCs w:val="24"/>
        </w:rPr>
        <w:t>基金</w:t>
      </w:r>
      <w:r w:rsidR="002D5138" w:rsidRPr="00F334B0">
        <w:rPr>
          <w:rFonts w:ascii="Times New Roman" w:hAnsi="Times New Roman" w:cs="Times New Roman"/>
          <w:sz w:val="24"/>
          <w:szCs w:val="24"/>
        </w:rPr>
        <w:t>经理如何</w:t>
      </w:r>
      <w:r w:rsidR="0054372D" w:rsidRPr="00F334B0">
        <w:rPr>
          <w:rFonts w:ascii="Times New Roman" w:hAnsi="Times New Roman" w:cs="Times New Roman"/>
          <w:sz w:val="24"/>
          <w:szCs w:val="24"/>
        </w:rPr>
        <w:t>能</w:t>
      </w:r>
      <w:r w:rsidR="002D5138" w:rsidRPr="00F334B0">
        <w:rPr>
          <w:rFonts w:ascii="Times New Roman" w:hAnsi="Times New Roman" w:cs="Times New Roman"/>
          <w:sz w:val="24"/>
          <w:szCs w:val="24"/>
        </w:rPr>
        <w:t>有不凡</w:t>
      </w:r>
      <w:r w:rsidR="00C8203B" w:rsidRPr="00F334B0">
        <w:rPr>
          <w:rFonts w:ascii="Times New Roman" w:hAnsi="Times New Roman" w:cs="Times New Roman"/>
          <w:sz w:val="24"/>
          <w:szCs w:val="24"/>
        </w:rPr>
        <w:t>的表现？</w:t>
      </w:r>
      <w:r w:rsidRPr="00F334B0">
        <w:rPr>
          <w:rFonts w:ascii="Times New Roman" w:hAnsi="Times New Roman" w:cs="Times New Roman" w:hint="eastAsia"/>
          <w:sz w:val="24"/>
          <w:szCs w:val="24"/>
        </w:rPr>
        <w:t>那些营销</w:t>
      </w:r>
      <w:r w:rsidRPr="00F334B0">
        <w:rPr>
          <w:rFonts w:ascii="Times New Roman" w:hAnsi="Times New Roman" w:cs="Times New Roman"/>
          <w:sz w:val="24"/>
          <w:szCs w:val="24"/>
        </w:rPr>
        <w:t>材料中所罗列的</w:t>
      </w:r>
      <w:r w:rsidRPr="00F334B0">
        <w:rPr>
          <w:rFonts w:ascii="Times New Roman" w:hAnsi="Times New Roman" w:cs="Times New Roman" w:hint="eastAsia"/>
          <w:sz w:val="24"/>
          <w:szCs w:val="24"/>
        </w:rPr>
        <w:t>投资</w:t>
      </w:r>
      <w:r w:rsidRPr="00F334B0">
        <w:rPr>
          <w:rFonts w:ascii="Times New Roman" w:hAnsi="Times New Roman" w:cs="Times New Roman"/>
          <w:sz w:val="24"/>
          <w:szCs w:val="24"/>
        </w:rPr>
        <w:t>策略</w:t>
      </w:r>
      <w:r w:rsidRPr="00F334B0">
        <w:rPr>
          <w:rFonts w:ascii="Times New Roman" w:hAnsi="Times New Roman" w:cs="Times New Roman" w:hint="eastAsia"/>
          <w:sz w:val="24"/>
          <w:szCs w:val="24"/>
        </w:rPr>
        <w:t>是否</w:t>
      </w:r>
      <w:r w:rsidRPr="00F334B0">
        <w:rPr>
          <w:rFonts w:ascii="Times New Roman" w:hAnsi="Times New Roman" w:cs="Times New Roman"/>
          <w:sz w:val="24"/>
          <w:szCs w:val="24"/>
        </w:rPr>
        <w:t>真实存在并且会在投资中使用？</w:t>
      </w:r>
      <w:r w:rsidR="00C8203B" w:rsidRPr="00F334B0">
        <w:rPr>
          <w:rFonts w:ascii="Times New Roman" w:hAnsi="Times New Roman" w:cs="Times New Roman"/>
          <w:sz w:val="24"/>
          <w:szCs w:val="24"/>
        </w:rPr>
        <w:t>从</w:t>
      </w:r>
      <w:r w:rsidR="00C8203B" w:rsidRPr="00F334B0">
        <w:rPr>
          <w:rFonts w:ascii="Times New Roman" w:hAnsi="Times New Roman" w:cs="Times New Roman"/>
          <w:sz w:val="24"/>
          <w:szCs w:val="24"/>
        </w:rPr>
        <w:t>2008</w:t>
      </w:r>
      <w:r w:rsidR="00C8203B" w:rsidRPr="00F334B0">
        <w:rPr>
          <w:rFonts w:ascii="Times New Roman" w:hAnsi="Times New Roman" w:cs="Times New Roman"/>
          <w:sz w:val="24"/>
          <w:szCs w:val="24"/>
        </w:rPr>
        <w:t>年</w:t>
      </w:r>
      <w:r w:rsidR="00B4354E" w:rsidRPr="00F334B0">
        <w:rPr>
          <w:rFonts w:ascii="Times New Roman" w:hAnsi="Times New Roman" w:cs="Times New Roman"/>
          <w:sz w:val="24"/>
          <w:szCs w:val="24"/>
        </w:rPr>
        <w:t>次贷危机中我们认识到，如果有些事情好</w:t>
      </w:r>
      <w:r w:rsidR="008E585F" w:rsidRPr="00F334B0">
        <w:rPr>
          <w:rFonts w:ascii="Times New Roman" w:hAnsi="Times New Roman" w:cs="Times New Roman" w:hint="eastAsia"/>
          <w:sz w:val="24"/>
          <w:szCs w:val="24"/>
        </w:rPr>
        <w:t>到</w:t>
      </w:r>
      <w:r w:rsidR="00B4354E" w:rsidRPr="00F334B0">
        <w:rPr>
          <w:rFonts w:ascii="Times New Roman" w:hAnsi="Times New Roman" w:cs="Times New Roman"/>
          <w:sz w:val="24"/>
          <w:szCs w:val="24"/>
        </w:rPr>
        <w:t>令人难以置信，那么它多半</w:t>
      </w:r>
      <w:r w:rsidR="0054372D" w:rsidRPr="00F334B0">
        <w:rPr>
          <w:rFonts w:ascii="Times New Roman" w:hAnsi="Times New Roman" w:cs="Times New Roman"/>
          <w:sz w:val="24"/>
          <w:szCs w:val="24"/>
        </w:rPr>
        <w:t>不是真的，</w:t>
      </w:r>
      <w:r w:rsidR="00B4354E" w:rsidRPr="00F334B0">
        <w:rPr>
          <w:rFonts w:ascii="Times New Roman" w:hAnsi="Times New Roman" w:cs="Times New Roman"/>
          <w:sz w:val="24"/>
          <w:szCs w:val="24"/>
        </w:rPr>
        <w:t>投资者必须</w:t>
      </w:r>
      <w:r w:rsidR="008E585F" w:rsidRPr="00F334B0">
        <w:rPr>
          <w:rFonts w:ascii="Times New Roman" w:hAnsi="Times New Roman" w:cs="Times New Roman" w:hint="eastAsia"/>
          <w:sz w:val="24"/>
          <w:szCs w:val="24"/>
        </w:rPr>
        <w:t>对于投资</w:t>
      </w:r>
      <w:r w:rsidR="008E585F" w:rsidRPr="00F334B0">
        <w:rPr>
          <w:rFonts w:ascii="Times New Roman" w:hAnsi="Times New Roman" w:cs="Times New Roman"/>
          <w:sz w:val="24"/>
          <w:szCs w:val="24"/>
        </w:rPr>
        <w:t>细节刨根</w:t>
      </w:r>
      <w:r w:rsidR="008E585F" w:rsidRPr="00F334B0">
        <w:rPr>
          <w:rFonts w:ascii="Times New Roman" w:hAnsi="Times New Roman" w:cs="Times New Roman" w:hint="eastAsia"/>
          <w:sz w:val="24"/>
          <w:szCs w:val="24"/>
        </w:rPr>
        <w:t>问底</w:t>
      </w:r>
      <w:r w:rsidR="00B4354E" w:rsidRPr="00F334B0">
        <w:rPr>
          <w:rFonts w:ascii="Times New Roman" w:hAnsi="Times New Roman" w:cs="Times New Roman"/>
          <w:sz w:val="24"/>
          <w:szCs w:val="24"/>
        </w:rPr>
        <w:t>。如果答案说不通，就不要投资。结论就是这样。</w:t>
      </w:r>
    </w:p>
    <w:p w:rsidR="004C5568" w:rsidRPr="00F334B0" w:rsidRDefault="004C5568"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一个简短却有意义的案例研究</w:t>
      </w:r>
    </w:p>
    <w:p w:rsidR="00383886" w:rsidRPr="00F334B0" w:rsidRDefault="009E0D91"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lastRenderedPageBreak/>
        <w:t>在最近</w:t>
      </w:r>
      <w:r w:rsidRPr="00F334B0">
        <w:rPr>
          <w:rFonts w:ascii="Times New Roman" w:hAnsi="Times New Roman" w:cs="Times New Roman" w:hint="eastAsia"/>
          <w:sz w:val="24"/>
          <w:szCs w:val="24"/>
        </w:rPr>
        <w:t>开展的</w:t>
      </w:r>
      <w:r w:rsidR="004C5568" w:rsidRPr="00F334B0">
        <w:rPr>
          <w:rFonts w:ascii="Times New Roman" w:hAnsi="Times New Roman" w:cs="Times New Roman"/>
          <w:sz w:val="24"/>
          <w:szCs w:val="24"/>
        </w:rPr>
        <w:t>尽职调查中，</w:t>
      </w:r>
      <w:r w:rsidR="001F565A" w:rsidRPr="00F334B0">
        <w:rPr>
          <w:rFonts w:ascii="Times New Roman" w:hAnsi="Times New Roman" w:cs="Times New Roman"/>
          <w:sz w:val="24"/>
          <w:szCs w:val="24"/>
        </w:rPr>
        <w:t>我们遇到</w:t>
      </w:r>
      <w:r w:rsidR="007C6BD8" w:rsidRPr="00F334B0">
        <w:rPr>
          <w:rFonts w:ascii="Times New Roman" w:hAnsi="Times New Roman" w:cs="Times New Roman"/>
          <w:sz w:val="24"/>
          <w:szCs w:val="24"/>
        </w:rPr>
        <w:t>一位</w:t>
      </w:r>
      <w:r w:rsidRPr="00F334B0">
        <w:rPr>
          <w:rFonts w:ascii="Times New Roman" w:hAnsi="Times New Roman" w:cs="Times New Roman" w:hint="eastAsia"/>
          <w:sz w:val="24"/>
          <w:szCs w:val="24"/>
        </w:rPr>
        <w:t>利用</w:t>
      </w:r>
      <w:r w:rsidR="00BE7F5E" w:rsidRPr="00F334B0">
        <w:rPr>
          <w:rFonts w:ascii="Times New Roman" w:hAnsi="Times New Roman" w:cs="Times New Roman"/>
          <w:sz w:val="24"/>
          <w:szCs w:val="24"/>
        </w:rPr>
        <w:t>可转换债</w:t>
      </w:r>
      <w:r w:rsidR="008E585F" w:rsidRPr="00F334B0">
        <w:rPr>
          <w:rFonts w:ascii="Times New Roman" w:hAnsi="Times New Roman" w:cs="Times New Roman"/>
          <w:sz w:val="24"/>
          <w:szCs w:val="24"/>
        </w:rPr>
        <w:t>套利</w:t>
      </w:r>
      <w:r w:rsidR="00BE7F5E" w:rsidRPr="00F334B0">
        <w:rPr>
          <w:rFonts w:ascii="Times New Roman" w:hAnsi="Times New Roman" w:cs="Times New Roman" w:hint="eastAsia"/>
          <w:sz w:val="24"/>
          <w:szCs w:val="24"/>
        </w:rPr>
        <w:t>策略的</w:t>
      </w:r>
      <w:r w:rsidR="008E585F" w:rsidRPr="00F334B0">
        <w:rPr>
          <w:rFonts w:ascii="Times New Roman" w:hAnsi="Times New Roman" w:cs="Times New Roman" w:hint="eastAsia"/>
          <w:sz w:val="24"/>
          <w:szCs w:val="24"/>
        </w:rPr>
        <w:t>基金</w:t>
      </w:r>
      <w:r w:rsidR="001F565A" w:rsidRPr="00F334B0">
        <w:rPr>
          <w:rFonts w:ascii="Times New Roman" w:hAnsi="Times New Roman" w:cs="Times New Roman"/>
          <w:sz w:val="24"/>
          <w:szCs w:val="24"/>
        </w:rPr>
        <w:t>经理。</w:t>
      </w:r>
      <w:r w:rsidR="00BE7F5E" w:rsidRPr="00F334B0">
        <w:rPr>
          <w:rFonts w:ascii="Times New Roman" w:hAnsi="Times New Roman" w:cs="Times New Roman" w:hint="eastAsia"/>
          <w:sz w:val="24"/>
          <w:szCs w:val="24"/>
        </w:rPr>
        <w:t>这位基金经理曾在</w:t>
      </w:r>
      <w:r w:rsidR="00BE7F5E" w:rsidRPr="00F334B0">
        <w:rPr>
          <w:rFonts w:ascii="Times New Roman" w:hAnsi="Times New Roman" w:cs="Times New Roman"/>
          <w:sz w:val="24"/>
          <w:szCs w:val="24"/>
        </w:rPr>
        <w:t>可转换债</w:t>
      </w:r>
      <w:r w:rsidR="008E585F" w:rsidRPr="00F334B0">
        <w:rPr>
          <w:rFonts w:ascii="Times New Roman" w:hAnsi="Times New Roman" w:cs="Times New Roman"/>
          <w:sz w:val="24"/>
          <w:szCs w:val="24"/>
        </w:rPr>
        <w:t>套利</w:t>
      </w:r>
      <w:r w:rsidR="00BE7F5E" w:rsidRPr="00F334B0">
        <w:rPr>
          <w:rFonts w:ascii="Times New Roman" w:hAnsi="Times New Roman" w:cs="Times New Roman"/>
          <w:sz w:val="24"/>
          <w:szCs w:val="24"/>
        </w:rPr>
        <w:t>指数</w:t>
      </w:r>
      <w:r w:rsidR="00BE7F5E" w:rsidRPr="00F334B0">
        <w:rPr>
          <w:rFonts w:ascii="Times New Roman" w:hAnsi="Times New Roman" w:cs="Times New Roman" w:hint="eastAsia"/>
          <w:sz w:val="24"/>
          <w:szCs w:val="24"/>
        </w:rPr>
        <w:t>向好</w:t>
      </w:r>
      <w:r w:rsidR="00B4354E" w:rsidRPr="00F334B0">
        <w:rPr>
          <w:rFonts w:ascii="Times New Roman" w:hAnsi="Times New Roman" w:cs="Times New Roman"/>
          <w:sz w:val="24"/>
          <w:szCs w:val="24"/>
        </w:rPr>
        <w:t>时</w:t>
      </w:r>
      <w:r w:rsidR="00BE7F5E" w:rsidRPr="00F334B0">
        <w:rPr>
          <w:rFonts w:ascii="Times New Roman" w:hAnsi="Times New Roman" w:cs="Times New Roman" w:hint="eastAsia"/>
          <w:sz w:val="24"/>
          <w:szCs w:val="24"/>
        </w:rPr>
        <w:t>斩获了不错</w:t>
      </w:r>
      <w:r w:rsidR="00C20549" w:rsidRPr="00F334B0">
        <w:rPr>
          <w:rFonts w:ascii="Times New Roman" w:hAnsi="Times New Roman" w:cs="Times New Roman" w:hint="eastAsia"/>
          <w:sz w:val="24"/>
          <w:szCs w:val="24"/>
        </w:rPr>
        <w:t>的</w:t>
      </w:r>
      <w:r w:rsidR="00BE7F5E" w:rsidRPr="00F334B0">
        <w:rPr>
          <w:rFonts w:ascii="Times New Roman" w:hAnsi="Times New Roman" w:cs="Times New Roman" w:hint="eastAsia"/>
          <w:sz w:val="24"/>
          <w:szCs w:val="24"/>
        </w:rPr>
        <w:t>业绩。</w:t>
      </w:r>
      <w:r w:rsidR="00F16F96" w:rsidRPr="00F334B0">
        <w:rPr>
          <w:rFonts w:ascii="Times New Roman" w:hAnsi="Times New Roman" w:cs="Times New Roman"/>
          <w:sz w:val="24"/>
          <w:szCs w:val="24"/>
        </w:rPr>
        <w:t>在受到广泛质疑后，他透露自己</w:t>
      </w:r>
      <w:r w:rsidR="00F16F96" w:rsidRPr="00F334B0">
        <w:rPr>
          <w:rFonts w:ascii="Times New Roman" w:hAnsi="Times New Roman" w:cs="Times New Roman" w:hint="eastAsia"/>
          <w:sz w:val="24"/>
          <w:szCs w:val="24"/>
        </w:rPr>
        <w:t>有投资于</w:t>
      </w:r>
      <w:r w:rsidR="00F16F96" w:rsidRPr="00F334B0">
        <w:rPr>
          <w:rFonts w:ascii="Times New Roman" w:hAnsi="Times New Roman" w:cs="Times New Roman" w:hint="eastAsia"/>
          <w:sz w:val="24"/>
          <w:szCs w:val="24"/>
        </w:rPr>
        <w:t>PIPEs</w:t>
      </w:r>
      <w:r w:rsidR="00F16F96" w:rsidRPr="00F334B0">
        <w:rPr>
          <w:rFonts w:ascii="Times New Roman" w:hAnsi="Times New Roman" w:cs="Times New Roman" w:hint="eastAsia"/>
          <w:sz w:val="24"/>
          <w:szCs w:val="24"/>
        </w:rPr>
        <w:t>（私募发行证券）</w:t>
      </w:r>
      <w:r w:rsidR="001F565A" w:rsidRPr="00F334B0">
        <w:rPr>
          <w:rFonts w:ascii="Times New Roman" w:hAnsi="Times New Roman" w:cs="Times New Roman"/>
          <w:sz w:val="24"/>
          <w:szCs w:val="24"/>
        </w:rPr>
        <w:t>。</w:t>
      </w:r>
      <w:r w:rsidR="00BE7F5E" w:rsidRPr="00F334B0">
        <w:rPr>
          <w:rFonts w:ascii="Times New Roman" w:hAnsi="Times New Roman" w:cs="Times New Roman" w:hint="eastAsia"/>
          <w:sz w:val="24"/>
          <w:szCs w:val="24"/>
        </w:rPr>
        <w:t>所谓</w:t>
      </w:r>
      <w:r w:rsidR="00BE7F5E" w:rsidRPr="00F334B0">
        <w:rPr>
          <w:rFonts w:ascii="Times New Roman" w:hAnsi="Times New Roman" w:cs="Times New Roman" w:hint="eastAsia"/>
          <w:sz w:val="24"/>
          <w:szCs w:val="24"/>
        </w:rPr>
        <w:t>PIPEs</w:t>
      </w:r>
      <w:ins w:id="5" w:author="dell1234" w:date="2017-02-13T09:33:00Z">
        <w:r w:rsidR="003D3B3B">
          <w:rPr>
            <w:rFonts w:ascii="Times New Roman" w:hAnsi="Times New Roman" w:cs="Times New Roman" w:hint="eastAsia"/>
            <w:sz w:val="24"/>
            <w:szCs w:val="24"/>
          </w:rPr>
          <w:t>，</w:t>
        </w:r>
      </w:ins>
      <w:del w:id="6" w:author="dell1234" w:date="2017-02-13T09:33:00Z">
        <w:r w:rsidR="00BE7F5E" w:rsidRPr="00F334B0" w:rsidDel="003D3B3B">
          <w:rPr>
            <w:rFonts w:ascii="Times New Roman" w:hAnsi="Times New Roman" w:cs="Times New Roman" w:hint="eastAsia"/>
            <w:sz w:val="24"/>
            <w:szCs w:val="24"/>
          </w:rPr>
          <w:delText>即是</w:delText>
        </w:r>
      </w:del>
      <w:ins w:id="7" w:author="dell1234" w:date="2017-02-13T09:33:00Z">
        <w:r w:rsidR="003D3B3B">
          <w:rPr>
            <w:rFonts w:ascii="Times New Roman" w:hAnsi="Times New Roman" w:cs="Times New Roman" w:hint="eastAsia"/>
            <w:sz w:val="24"/>
            <w:szCs w:val="24"/>
          </w:rPr>
          <w:t>是指</w:t>
        </w:r>
      </w:ins>
      <w:r w:rsidR="00C8350D" w:rsidRPr="00F334B0">
        <w:rPr>
          <w:rFonts w:ascii="Times New Roman" w:hAnsi="Times New Roman" w:cs="Times New Roman" w:hint="eastAsia"/>
          <w:sz w:val="24"/>
          <w:szCs w:val="24"/>
        </w:rPr>
        <w:t>缺乏流动性并很难对其进行定价的</w:t>
      </w:r>
      <w:r w:rsidR="0022018B">
        <w:rPr>
          <w:rFonts w:ascii="Times New Roman" w:hAnsi="Times New Roman" w:cs="Times New Roman" w:hint="eastAsia"/>
          <w:sz w:val="24"/>
          <w:szCs w:val="24"/>
        </w:rPr>
        <w:t>私募发行证券</w:t>
      </w:r>
      <w:r w:rsidR="00C265AF" w:rsidRPr="00F334B0">
        <w:rPr>
          <w:rFonts w:ascii="Times New Roman" w:hAnsi="Times New Roman" w:cs="Times New Roman" w:hint="eastAsia"/>
          <w:sz w:val="24"/>
          <w:szCs w:val="24"/>
        </w:rPr>
        <w:t>，</w:t>
      </w:r>
      <w:r w:rsidR="0022018B">
        <w:rPr>
          <w:rFonts w:ascii="Times New Roman" w:hAnsi="Times New Roman" w:cs="Times New Roman" w:hint="eastAsia"/>
          <w:sz w:val="24"/>
          <w:szCs w:val="24"/>
        </w:rPr>
        <w:t>该类证券发行时一般都会具有折扣</w:t>
      </w:r>
      <w:r w:rsidR="0087117B" w:rsidRPr="00F334B0">
        <w:rPr>
          <w:rFonts w:ascii="Times New Roman" w:hAnsi="Times New Roman" w:cs="Times New Roman" w:hint="eastAsia"/>
          <w:sz w:val="24"/>
          <w:szCs w:val="24"/>
        </w:rPr>
        <w:t>。在和他的</w:t>
      </w:r>
      <w:r w:rsidR="00C8350D" w:rsidRPr="00F334B0">
        <w:rPr>
          <w:rFonts w:ascii="Times New Roman" w:hAnsi="Times New Roman" w:cs="Times New Roman" w:hint="eastAsia"/>
          <w:sz w:val="24"/>
          <w:szCs w:val="24"/>
        </w:rPr>
        <w:t>交谈中</w:t>
      </w:r>
      <w:r w:rsidR="007C6BD8" w:rsidRPr="00F334B0">
        <w:rPr>
          <w:rFonts w:ascii="Times New Roman" w:hAnsi="Times New Roman" w:cs="Times New Roman"/>
          <w:sz w:val="24"/>
          <w:szCs w:val="24"/>
        </w:rPr>
        <w:t>，</w:t>
      </w:r>
      <w:r w:rsidRPr="00F334B0">
        <w:rPr>
          <w:rFonts w:ascii="Times New Roman" w:hAnsi="Times New Roman" w:cs="Times New Roman" w:hint="eastAsia"/>
          <w:sz w:val="24"/>
          <w:szCs w:val="24"/>
        </w:rPr>
        <w:t>我们可以越发</w:t>
      </w:r>
      <w:ins w:id="8" w:author="dell1234" w:date="2017-02-13T09:33:00Z">
        <w:r w:rsidR="003D3B3B">
          <w:rPr>
            <w:rFonts w:ascii="Times New Roman" w:hAnsi="Times New Roman" w:cs="Times New Roman" w:hint="eastAsia"/>
            <w:sz w:val="24"/>
            <w:szCs w:val="24"/>
          </w:rPr>
          <w:t>越来</w:t>
        </w:r>
      </w:ins>
      <w:del w:id="9" w:author="dell1234" w:date="2017-02-13T09:33:00Z">
        <w:r w:rsidRPr="00F334B0" w:rsidDel="003D3B3B">
          <w:rPr>
            <w:rFonts w:ascii="Times New Roman" w:hAnsi="Times New Roman" w:cs="Times New Roman" w:hint="eastAsia"/>
            <w:sz w:val="24"/>
            <w:szCs w:val="24"/>
          </w:rPr>
          <w:delText>明显的</w:delText>
        </w:r>
      </w:del>
      <w:r w:rsidRPr="00F334B0">
        <w:rPr>
          <w:rFonts w:ascii="Times New Roman" w:hAnsi="Times New Roman" w:cs="Times New Roman" w:hint="eastAsia"/>
          <w:sz w:val="24"/>
          <w:szCs w:val="24"/>
        </w:rPr>
        <w:t>肯定</w:t>
      </w:r>
      <w:ins w:id="10" w:author="dell1234" w:date="2017-02-13T09:34:00Z">
        <w:r w:rsidR="003D3B3B">
          <w:rPr>
            <w:rFonts w:ascii="Times New Roman" w:hAnsi="Times New Roman" w:cs="Times New Roman" w:hint="eastAsia"/>
            <w:sz w:val="24"/>
            <w:szCs w:val="24"/>
          </w:rPr>
          <w:t>的是，</w:t>
        </w:r>
      </w:ins>
      <w:r w:rsidR="00AF753F" w:rsidRPr="00F334B0">
        <w:rPr>
          <w:rFonts w:ascii="Times New Roman" w:hAnsi="Times New Roman" w:cs="Times New Roman" w:hint="eastAsia"/>
          <w:sz w:val="24"/>
          <w:szCs w:val="24"/>
        </w:rPr>
        <w:t>他</w:t>
      </w:r>
      <w:r w:rsidR="007C6BD8" w:rsidRPr="00F334B0">
        <w:rPr>
          <w:rFonts w:ascii="Times New Roman" w:hAnsi="Times New Roman" w:cs="Times New Roman"/>
          <w:sz w:val="24"/>
          <w:szCs w:val="24"/>
        </w:rPr>
        <w:t>并不是</w:t>
      </w:r>
      <w:r w:rsidR="00C8350D" w:rsidRPr="00F334B0">
        <w:rPr>
          <w:rFonts w:ascii="Times New Roman" w:hAnsi="Times New Roman" w:cs="Times New Roman" w:hint="eastAsia"/>
          <w:sz w:val="24"/>
          <w:szCs w:val="24"/>
        </w:rPr>
        <w:t>一位</w:t>
      </w:r>
      <w:r w:rsidR="0087117B" w:rsidRPr="00F334B0">
        <w:rPr>
          <w:rFonts w:ascii="Times New Roman" w:hAnsi="Times New Roman" w:cs="Times New Roman"/>
          <w:sz w:val="24"/>
          <w:szCs w:val="24"/>
        </w:rPr>
        <w:t>真正</w:t>
      </w:r>
      <w:r w:rsidR="0087117B" w:rsidRPr="00F334B0">
        <w:rPr>
          <w:rFonts w:ascii="Times New Roman" w:hAnsi="Times New Roman" w:cs="Times New Roman" w:hint="eastAsia"/>
          <w:sz w:val="24"/>
          <w:szCs w:val="24"/>
        </w:rPr>
        <w:t>使用</w:t>
      </w:r>
      <w:r w:rsidR="00C8350D" w:rsidRPr="00F334B0">
        <w:rPr>
          <w:rFonts w:ascii="Times New Roman" w:hAnsi="Times New Roman" w:cs="Times New Roman"/>
          <w:sz w:val="24"/>
          <w:szCs w:val="24"/>
        </w:rPr>
        <w:t>可转换债</w:t>
      </w:r>
      <w:r w:rsidR="008E585F" w:rsidRPr="00F334B0">
        <w:rPr>
          <w:rFonts w:ascii="Times New Roman" w:hAnsi="Times New Roman" w:cs="Times New Roman"/>
          <w:sz w:val="24"/>
          <w:szCs w:val="24"/>
        </w:rPr>
        <w:t>套利</w:t>
      </w:r>
      <w:r w:rsidR="00AF753F" w:rsidRPr="00F334B0">
        <w:rPr>
          <w:rFonts w:ascii="Times New Roman" w:hAnsi="Times New Roman" w:cs="Times New Roman" w:hint="eastAsia"/>
          <w:sz w:val="24"/>
          <w:szCs w:val="24"/>
        </w:rPr>
        <w:t>策略的基金</w:t>
      </w:r>
      <w:r w:rsidR="007C6BD8" w:rsidRPr="00F334B0">
        <w:rPr>
          <w:rFonts w:ascii="Times New Roman" w:hAnsi="Times New Roman" w:cs="Times New Roman"/>
          <w:sz w:val="24"/>
          <w:szCs w:val="24"/>
        </w:rPr>
        <w:t>经理，而</w:t>
      </w:r>
      <w:r w:rsidRPr="00F334B0">
        <w:rPr>
          <w:rFonts w:ascii="Times New Roman" w:hAnsi="Times New Roman" w:cs="Times New Roman" w:hint="eastAsia"/>
          <w:sz w:val="24"/>
          <w:szCs w:val="24"/>
        </w:rPr>
        <w:t>只</w:t>
      </w:r>
      <w:r w:rsidR="007C6BD8" w:rsidRPr="00F334B0">
        <w:rPr>
          <w:rFonts w:ascii="Times New Roman" w:hAnsi="Times New Roman" w:cs="Times New Roman"/>
          <w:sz w:val="24"/>
          <w:szCs w:val="24"/>
        </w:rPr>
        <w:t>是一个</w:t>
      </w:r>
      <w:r w:rsidR="00AF753F" w:rsidRPr="00F334B0">
        <w:rPr>
          <w:rFonts w:ascii="Times New Roman" w:hAnsi="Times New Roman" w:cs="Times New Roman" w:hint="eastAsia"/>
          <w:sz w:val="24"/>
          <w:szCs w:val="24"/>
        </w:rPr>
        <w:t>PIPE</w:t>
      </w:r>
      <w:r w:rsidR="007C6BD8" w:rsidRPr="00F334B0">
        <w:rPr>
          <w:rFonts w:ascii="Times New Roman" w:hAnsi="Times New Roman" w:cs="Times New Roman"/>
          <w:sz w:val="24"/>
          <w:szCs w:val="24"/>
        </w:rPr>
        <w:t>基金</w:t>
      </w:r>
      <w:r w:rsidR="00AF753F" w:rsidRPr="00F334B0">
        <w:rPr>
          <w:rFonts w:ascii="Times New Roman" w:hAnsi="Times New Roman" w:cs="Times New Roman" w:hint="eastAsia"/>
          <w:sz w:val="24"/>
          <w:szCs w:val="24"/>
        </w:rPr>
        <w:t>经理</w:t>
      </w:r>
      <w:r w:rsidRPr="00F334B0">
        <w:rPr>
          <w:rFonts w:ascii="Times New Roman" w:hAnsi="Times New Roman" w:cs="Times New Roman" w:hint="eastAsia"/>
          <w:sz w:val="24"/>
          <w:szCs w:val="24"/>
        </w:rPr>
        <w:t>。</w:t>
      </w:r>
    </w:p>
    <w:p w:rsidR="00896303" w:rsidRPr="00F334B0" w:rsidRDefault="009E0D91"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hint="eastAsia"/>
          <w:sz w:val="24"/>
          <w:szCs w:val="24"/>
        </w:rPr>
        <w:t>需要</w:t>
      </w:r>
      <w:r w:rsidR="00AF753F" w:rsidRPr="00F334B0">
        <w:rPr>
          <w:rFonts w:ascii="Times New Roman" w:hAnsi="Times New Roman" w:cs="Times New Roman"/>
          <w:sz w:val="24"/>
          <w:szCs w:val="24"/>
        </w:rPr>
        <w:t>再次</w:t>
      </w:r>
      <w:r w:rsidR="00AF753F" w:rsidRPr="00F334B0">
        <w:rPr>
          <w:rFonts w:ascii="Times New Roman" w:hAnsi="Times New Roman" w:cs="Times New Roman" w:hint="eastAsia"/>
          <w:sz w:val="24"/>
          <w:szCs w:val="24"/>
        </w:rPr>
        <w:t>强调</w:t>
      </w:r>
      <w:r w:rsidRPr="00F334B0">
        <w:rPr>
          <w:rFonts w:ascii="Times New Roman" w:hAnsi="Times New Roman" w:cs="Times New Roman" w:hint="eastAsia"/>
          <w:sz w:val="24"/>
          <w:szCs w:val="24"/>
        </w:rPr>
        <w:t>的是</w:t>
      </w:r>
      <w:r w:rsidR="007C6BD8" w:rsidRPr="00F334B0">
        <w:rPr>
          <w:rFonts w:ascii="Times New Roman" w:hAnsi="Times New Roman" w:cs="Times New Roman"/>
          <w:sz w:val="24"/>
          <w:szCs w:val="24"/>
        </w:rPr>
        <w:t>，</w:t>
      </w:r>
      <w:r w:rsidR="00AF753F" w:rsidRPr="00F334B0">
        <w:rPr>
          <w:rFonts w:ascii="Times New Roman" w:hAnsi="Times New Roman" w:cs="Times New Roman" w:hint="eastAsia"/>
          <w:sz w:val="24"/>
          <w:szCs w:val="24"/>
        </w:rPr>
        <w:t>投资者</w:t>
      </w:r>
      <w:r w:rsidR="00C00688" w:rsidRPr="00F334B0">
        <w:rPr>
          <w:rFonts w:ascii="Times New Roman" w:hAnsi="Times New Roman" w:cs="Times New Roman"/>
          <w:sz w:val="24"/>
          <w:szCs w:val="24"/>
        </w:rPr>
        <w:t>要</w:t>
      </w:r>
      <w:r w:rsidR="0087117B" w:rsidRPr="00F334B0">
        <w:rPr>
          <w:rFonts w:ascii="Times New Roman" w:hAnsi="Times New Roman" w:cs="Times New Roman" w:hint="eastAsia"/>
          <w:sz w:val="24"/>
          <w:szCs w:val="24"/>
        </w:rPr>
        <w:t>关注</w:t>
      </w:r>
      <w:r w:rsidR="00AF753F" w:rsidRPr="00F334B0">
        <w:rPr>
          <w:rFonts w:ascii="Times New Roman" w:hAnsi="Times New Roman" w:cs="Times New Roman" w:hint="eastAsia"/>
          <w:sz w:val="24"/>
          <w:szCs w:val="24"/>
        </w:rPr>
        <w:t>基金</w:t>
      </w:r>
      <w:r w:rsidR="007C6BD8" w:rsidRPr="00F334B0">
        <w:rPr>
          <w:rFonts w:ascii="Times New Roman" w:hAnsi="Times New Roman" w:cs="Times New Roman"/>
          <w:sz w:val="24"/>
          <w:szCs w:val="24"/>
        </w:rPr>
        <w:t>经理的</w:t>
      </w:r>
      <w:r w:rsidR="00AF753F" w:rsidRPr="00F334B0">
        <w:rPr>
          <w:rFonts w:ascii="Times New Roman" w:hAnsi="Times New Roman" w:cs="Times New Roman" w:hint="eastAsia"/>
          <w:sz w:val="24"/>
          <w:szCs w:val="24"/>
        </w:rPr>
        <w:t>业绩</w:t>
      </w:r>
      <w:r w:rsidR="007C6BD8" w:rsidRPr="00F334B0">
        <w:rPr>
          <w:rFonts w:ascii="Times New Roman" w:hAnsi="Times New Roman" w:cs="Times New Roman"/>
          <w:sz w:val="24"/>
          <w:szCs w:val="24"/>
        </w:rPr>
        <w:t>表现，</w:t>
      </w:r>
      <w:r w:rsidR="00AF753F" w:rsidRPr="00F334B0">
        <w:rPr>
          <w:rFonts w:ascii="Times New Roman" w:hAnsi="Times New Roman" w:cs="Times New Roman" w:hint="eastAsia"/>
          <w:sz w:val="24"/>
          <w:szCs w:val="24"/>
        </w:rPr>
        <w:t>并同</w:t>
      </w:r>
      <w:r w:rsidR="0087117B" w:rsidRPr="00F334B0">
        <w:rPr>
          <w:rFonts w:ascii="Times New Roman" w:hAnsi="Times New Roman" w:cs="Times New Roman" w:hint="eastAsia"/>
          <w:sz w:val="24"/>
          <w:szCs w:val="24"/>
        </w:rPr>
        <w:t>所处市场环境做对比</w:t>
      </w:r>
      <w:r w:rsidR="00896303" w:rsidRPr="00F334B0">
        <w:rPr>
          <w:rFonts w:ascii="Times New Roman" w:hAnsi="Times New Roman" w:cs="Times New Roman"/>
          <w:sz w:val="24"/>
          <w:szCs w:val="24"/>
        </w:rPr>
        <w:t>，以</w:t>
      </w:r>
      <w:bookmarkStart w:id="11" w:name="OLE_LINK1"/>
      <w:bookmarkStart w:id="12" w:name="OLE_LINK2"/>
      <w:r w:rsidR="00C20549" w:rsidRPr="00F334B0">
        <w:rPr>
          <w:rFonts w:ascii="Times New Roman" w:hAnsi="Times New Roman" w:cs="Times New Roman"/>
          <w:sz w:val="24"/>
          <w:szCs w:val="24"/>
        </w:rPr>
        <w:t>便更好地了解</w:t>
      </w:r>
      <w:r w:rsidR="00C20549" w:rsidRPr="00F334B0">
        <w:rPr>
          <w:rFonts w:ascii="Times New Roman" w:hAnsi="Times New Roman" w:cs="Times New Roman" w:hint="eastAsia"/>
          <w:sz w:val="24"/>
          <w:szCs w:val="24"/>
        </w:rPr>
        <w:t>获利</w:t>
      </w:r>
      <w:r w:rsidRPr="00F334B0">
        <w:rPr>
          <w:rFonts w:ascii="Times New Roman" w:hAnsi="Times New Roman" w:cs="Times New Roman"/>
          <w:sz w:val="24"/>
          <w:szCs w:val="24"/>
        </w:rPr>
        <w:t>来源</w:t>
      </w:r>
      <w:r w:rsidRPr="00F334B0">
        <w:rPr>
          <w:rFonts w:ascii="Times New Roman" w:hAnsi="Times New Roman" w:cs="Times New Roman" w:hint="eastAsia"/>
          <w:sz w:val="24"/>
          <w:szCs w:val="24"/>
        </w:rPr>
        <w:t>及</w:t>
      </w:r>
      <w:r w:rsidR="00CF1C7E" w:rsidRPr="00F334B0">
        <w:rPr>
          <w:rFonts w:ascii="Times New Roman" w:hAnsi="Times New Roman" w:cs="Times New Roman" w:hint="eastAsia"/>
          <w:sz w:val="24"/>
          <w:szCs w:val="24"/>
        </w:rPr>
        <w:t>其</w:t>
      </w:r>
      <w:r w:rsidR="00C00688" w:rsidRPr="00F334B0">
        <w:rPr>
          <w:rFonts w:ascii="Times New Roman" w:hAnsi="Times New Roman" w:cs="Times New Roman"/>
          <w:sz w:val="24"/>
          <w:szCs w:val="24"/>
        </w:rPr>
        <w:t>可</w:t>
      </w:r>
      <w:r w:rsidR="00C20549" w:rsidRPr="00F334B0">
        <w:rPr>
          <w:rFonts w:ascii="Times New Roman" w:hAnsi="Times New Roman" w:cs="Times New Roman" w:hint="eastAsia"/>
          <w:sz w:val="24"/>
          <w:szCs w:val="24"/>
        </w:rPr>
        <w:t>持续性</w:t>
      </w:r>
      <w:r w:rsidR="00896303" w:rsidRPr="00F334B0">
        <w:rPr>
          <w:rFonts w:ascii="Times New Roman" w:hAnsi="Times New Roman" w:cs="Times New Roman"/>
          <w:sz w:val="24"/>
          <w:szCs w:val="24"/>
        </w:rPr>
        <w:t>。</w:t>
      </w:r>
      <w:r w:rsidR="0087117B" w:rsidRPr="00F334B0">
        <w:rPr>
          <w:rFonts w:ascii="Times New Roman" w:hAnsi="Times New Roman" w:cs="Times New Roman" w:hint="eastAsia"/>
          <w:sz w:val="24"/>
          <w:szCs w:val="24"/>
        </w:rPr>
        <w:t>如果投资者</w:t>
      </w:r>
      <w:r w:rsidR="00CF1C7E" w:rsidRPr="00F334B0">
        <w:rPr>
          <w:rFonts w:ascii="Times New Roman" w:hAnsi="Times New Roman" w:cs="Times New Roman" w:hint="eastAsia"/>
          <w:sz w:val="24"/>
          <w:szCs w:val="24"/>
        </w:rPr>
        <w:t>真的在乎自己的资金，那就一定要</w:t>
      </w:r>
      <w:r w:rsidR="0087117B" w:rsidRPr="00F334B0">
        <w:rPr>
          <w:rFonts w:ascii="Times New Roman" w:hAnsi="Times New Roman" w:cs="Times New Roman" w:hint="eastAsia"/>
          <w:sz w:val="24"/>
          <w:szCs w:val="24"/>
        </w:rPr>
        <w:t>完成这项工作</w:t>
      </w:r>
      <w:bookmarkEnd w:id="11"/>
      <w:bookmarkEnd w:id="12"/>
      <w:r w:rsidR="0087117B" w:rsidRPr="00F334B0">
        <w:rPr>
          <w:rFonts w:ascii="Times New Roman" w:hAnsi="Times New Roman" w:cs="Times New Roman" w:hint="eastAsia"/>
          <w:sz w:val="24"/>
          <w:szCs w:val="24"/>
        </w:rPr>
        <w:t>。</w:t>
      </w:r>
    </w:p>
    <w:p w:rsidR="00896303" w:rsidRPr="00F334B0" w:rsidRDefault="00896303"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投资</w:t>
      </w:r>
      <w:r w:rsidR="00277903" w:rsidRPr="00F334B0">
        <w:rPr>
          <w:rFonts w:ascii="Times New Roman" w:hAnsi="Times New Roman" w:cs="Times New Roman"/>
          <w:b/>
          <w:sz w:val="24"/>
          <w:szCs w:val="24"/>
        </w:rPr>
        <w:t>FOF</w:t>
      </w:r>
    </w:p>
    <w:p w:rsidR="00896303" w:rsidRPr="00F334B0" w:rsidRDefault="0022018B" w:rsidP="004B4C71">
      <w:pPr>
        <w:spacing w:after="24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通常来说</w:t>
      </w:r>
      <w:r w:rsidR="00030FAD" w:rsidRPr="00F334B0">
        <w:rPr>
          <w:rFonts w:ascii="Times New Roman" w:hAnsi="Times New Roman" w:cs="Times New Roman"/>
          <w:sz w:val="24"/>
          <w:szCs w:val="24"/>
        </w:rPr>
        <w:t>，</w:t>
      </w:r>
      <w:r w:rsidR="00277903" w:rsidRPr="00F334B0">
        <w:rPr>
          <w:rFonts w:ascii="Times New Roman" w:hAnsi="Times New Roman" w:cs="Times New Roman"/>
          <w:sz w:val="24"/>
          <w:szCs w:val="24"/>
        </w:rPr>
        <w:t>FOF</w:t>
      </w:r>
      <w:r>
        <w:rPr>
          <w:rFonts w:ascii="Times New Roman" w:hAnsi="Times New Roman" w:cs="Times New Roman" w:hint="eastAsia"/>
          <w:sz w:val="24"/>
          <w:szCs w:val="24"/>
        </w:rPr>
        <w:t>一般通过少数几个重要的分销商进行分销</w:t>
      </w:r>
      <w:r w:rsidR="00C20549" w:rsidRPr="00F334B0">
        <w:rPr>
          <w:rFonts w:ascii="Times New Roman" w:hAnsi="Times New Roman" w:cs="Times New Roman" w:hint="eastAsia"/>
          <w:sz w:val="24"/>
          <w:szCs w:val="24"/>
        </w:rPr>
        <w:t>。</w:t>
      </w:r>
      <w:r w:rsidR="003B76A7" w:rsidRPr="00F334B0">
        <w:rPr>
          <w:rFonts w:ascii="Times New Roman" w:hAnsi="Times New Roman" w:cs="Times New Roman" w:hint="eastAsia"/>
          <w:sz w:val="24"/>
          <w:szCs w:val="24"/>
        </w:rPr>
        <w:t>无论</w:t>
      </w:r>
      <w:r>
        <w:rPr>
          <w:rFonts w:ascii="Times New Roman" w:hAnsi="Times New Roman" w:cs="Times New Roman" w:hint="eastAsia"/>
          <w:sz w:val="24"/>
          <w:szCs w:val="24"/>
        </w:rPr>
        <w:t>直销</w:t>
      </w:r>
      <w:r w:rsidR="003B76A7" w:rsidRPr="00F334B0">
        <w:rPr>
          <w:rFonts w:ascii="Times New Roman" w:hAnsi="Times New Roman" w:cs="Times New Roman" w:hint="eastAsia"/>
          <w:sz w:val="24"/>
          <w:szCs w:val="24"/>
        </w:rPr>
        <w:t>还是</w:t>
      </w:r>
      <w:r w:rsidR="00030FAD" w:rsidRPr="00F334B0">
        <w:rPr>
          <w:rFonts w:ascii="Times New Roman" w:hAnsi="Times New Roman" w:cs="Times New Roman"/>
          <w:sz w:val="24"/>
          <w:szCs w:val="24"/>
        </w:rPr>
        <w:t>分销</w:t>
      </w:r>
      <w:r w:rsidR="004A7A61" w:rsidRPr="00F334B0">
        <w:rPr>
          <w:rFonts w:ascii="Times New Roman" w:hAnsi="Times New Roman" w:cs="Times New Roman" w:hint="eastAsia"/>
          <w:sz w:val="24"/>
          <w:szCs w:val="24"/>
        </w:rPr>
        <w:t>，本质上都是</w:t>
      </w:r>
      <w:r>
        <w:rPr>
          <w:rFonts w:ascii="Times New Roman" w:hAnsi="Times New Roman" w:cs="Times New Roman" w:hint="eastAsia"/>
          <w:sz w:val="24"/>
          <w:szCs w:val="24"/>
        </w:rPr>
        <w:t>在募集</w:t>
      </w:r>
      <w:r w:rsidR="004A7A61" w:rsidRPr="00F334B0">
        <w:rPr>
          <w:rFonts w:ascii="Times New Roman" w:hAnsi="Times New Roman" w:cs="Times New Roman" w:hint="eastAsia"/>
          <w:sz w:val="24"/>
          <w:szCs w:val="24"/>
        </w:rPr>
        <w:t>资金</w:t>
      </w:r>
      <w:r w:rsidR="004A7A61" w:rsidRPr="00F334B0">
        <w:rPr>
          <w:rFonts w:ascii="Times New Roman" w:hAnsi="Times New Roman" w:cs="Times New Roman"/>
          <w:sz w:val="24"/>
          <w:szCs w:val="24"/>
        </w:rPr>
        <w:t>。</w:t>
      </w:r>
      <w:r w:rsidR="003B76A7" w:rsidRPr="00F334B0">
        <w:rPr>
          <w:rFonts w:ascii="Times New Roman" w:hAnsi="Times New Roman" w:cs="Times New Roman" w:hint="eastAsia"/>
          <w:sz w:val="24"/>
          <w:szCs w:val="24"/>
        </w:rPr>
        <w:t>很多时候投资业界不喜欢</w:t>
      </w:r>
      <w:r w:rsidR="004A7A61" w:rsidRPr="00F334B0">
        <w:rPr>
          <w:rFonts w:ascii="Times New Roman" w:hAnsi="Times New Roman" w:cs="Times New Roman" w:hint="eastAsia"/>
          <w:sz w:val="24"/>
          <w:szCs w:val="24"/>
        </w:rPr>
        <w:t>把这个过程称为</w:t>
      </w:r>
      <w:r w:rsidR="003226E8" w:rsidRPr="00F334B0">
        <w:rPr>
          <w:rFonts w:ascii="Times New Roman" w:hAnsi="Times New Roman" w:cs="Times New Roman"/>
          <w:sz w:val="24"/>
          <w:szCs w:val="24"/>
        </w:rPr>
        <w:t>“</w:t>
      </w:r>
      <w:r>
        <w:rPr>
          <w:rFonts w:ascii="Times New Roman" w:hAnsi="Times New Roman" w:cs="Times New Roman" w:hint="eastAsia"/>
          <w:sz w:val="24"/>
          <w:szCs w:val="24"/>
        </w:rPr>
        <w:t>筹集资金</w:t>
      </w:r>
      <w:r w:rsidRPr="00F334B0">
        <w:rPr>
          <w:rFonts w:ascii="Times New Roman" w:hAnsi="Times New Roman" w:cs="Times New Roman"/>
          <w:sz w:val="24"/>
          <w:szCs w:val="24"/>
        </w:rPr>
        <w:t>”</w:t>
      </w:r>
      <w:r w:rsidR="003226E8" w:rsidRPr="00F334B0">
        <w:rPr>
          <w:rFonts w:ascii="Times New Roman" w:hAnsi="Times New Roman" w:cs="Times New Roman"/>
          <w:sz w:val="24"/>
          <w:szCs w:val="24"/>
        </w:rPr>
        <w:t>，</w:t>
      </w:r>
      <w:r w:rsidR="009E0D91" w:rsidRPr="00F334B0">
        <w:rPr>
          <w:rFonts w:ascii="Times New Roman" w:hAnsi="Times New Roman" w:cs="Times New Roman" w:hint="eastAsia"/>
          <w:sz w:val="24"/>
          <w:szCs w:val="24"/>
        </w:rPr>
        <w:t>因为</w:t>
      </w:r>
      <w:r w:rsidR="003226E8" w:rsidRPr="00F334B0">
        <w:rPr>
          <w:rFonts w:ascii="Times New Roman" w:hAnsi="Times New Roman" w:cs="Times New Roman"/>
          <w:sz w:val="24"/>
          <w:szCs w:val="24"/>
        </w:rPr>
        <w:t>这个词</w:t>
      </w:r>
      <w:r w:rsidR="004A7A61" w:rsidRPr="00F334B0">
        <w:rPr>
          <w:rFonts w:ascii="Times New Roman" w:hAnsi="Times New Roman" w:cs="Times New Roman" w:hint="eastAsia"/>
          <w:sz w:val="24"/>
          <w:szCs w:val="24"/>
        </w:rPr>
        <w:t>多少带</w:t>
      </w:r>
      <w:r w:rsidR="003B76A7" w:rsidRPr="00F334B0">
        <w:rPr>
          <w:rFonts w:ascii="Times New Roman" w:hAnsi="Times New Roman" w:cs="Times New Roman" w:hint="eastAsia"/>
          <w:sz w:val="24"/>
          <w:szCs w:val="24"/>
        </w:rPr>
        <w:t>些负面含义</w:t>
      </w:r>
      <w:r w:rsidR="004A7A61" w:rsidRPr="00F334B0">
        <w:rPr>
          <w:rFonts w:ascii="Times New Roman" w:hAnsi="Times New Roman" w:cs="Times New Roman" w:hint="eastAsia"/>
          <w:sz w:val="24"/>
          <w:szCs w:val="24"/>
        </w:rPr>
        <w:t>，他们更习惯用“分销”或</w:t>
      </w:r>
      <w:r w:rsidRPr="00F334B0">
        <w:rPr>
          <w:rFonts w:ascii="Times New Roman" w:hAnsi="Times New Roman" w:cs="Times New Roman" w:hint="eastAsia"/>
          <w:sz w:val="24"/>
          <w:szCs w:val="24"/>
        </w:rPr>
        <w:t>“</w:t>
      </w:r>
      <w:r>
        <w:rPr>
          <w:rFonts w:ascii="Times New Roman" w:hAnsi="Times New Roman" w:cs="Times New Roman" w:hint="eastAsia"/>
          <w:sz w:val="24"/>
          <w:szCs w:val="24"/>
        </w:rPr>
        <w:t>直销</w:t>
      </w:r>
      <w:r w:rsidRPr="00F334B0">
        <w:rPr>
          <w:rFonts w:ascii="Times New Roman" w:hAnsi="Times New Roman" w:cs="Times New Roman" w:hint="eastAsia"/>
          <w:sz w:val="24"/>
          <w:szCs w:val="24"/>
        </w:rPr>
        <w:t>”</w:t>
      </w:r>
      <w:r w:rsidR="004A7A61" w:rsidRPr="00F334B0">
        <w:rPr>
          <w:rFonts w:ascii="Times New Roman" w:hAnsi="Times New Roman" w:cs="Times New Roman" w:hint="eastAsia"/>
          <w:sz w:val="24"/>
          <w:szCs w:val="24"/>
        </w:rPr>
        <w:t>这样的词汇来代替。</w:t>
      </w:r>
    </w:p>
    <w:p w:rsidR="006C2C27" w:rsidRPr="00F334B0" w:rsidRDefault="00314409"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大多数</w:t>
      </w:r>
      <w:r w:rsidR="0022018B">
        <w:rPr>
          <w:rFonts w:ascii="Times New Roman" w:hAnsi="Times New Roman" w:cs="Times New Roman" w:hint="eastAsia"/>
          <w:sz w:val="24"/>
          <w:szCs w:val="24"/>
        </w:rPr>
        <w:t>的基金管理人</w:t>
      </w:r>
      <w:r w:rsidRPr="00F334B0">
        <w:rPr>
          <w:rFonts w:ascii="Times New Roman" w:hAnsi="Times New Roman" w:cs="Times New Roman" w:hint="eastAsia"/>
          <w:sz w:val="24"/>
          <w:szCs w:val="24"/>
        </w:rPr>
        <w:t>一开始都会选择最便捷的途径来进行</w:t>
      </w:r>
      <w:r w:rsidR="0022018B">
        <w:rPr>
          <w:rFonts w:ascii="Times New Roman" w:hAnsi="Times New Roman" w:cs="Times New Roman" w:hint="eastAsia"/>
          <w:sz w:val="24"/>
          <w:szCs w:val="24"/>
        </w:rPr>
        <w:t>资金募集</w:t>
      </w:r>
      <w:r w:rsidR="003226E8" w:rsidRPr="00F334B0">
        <w:rPr>
          <w:rFonts w:ascii="Times New Roman" w:hAnsi="Times New Roman" w:cs="Times New Roman"/>
          <w:sz w:val="24"/>
          <w:szCs w:val="24"/>
        </w:rPr>
        <w:t>。</w:t>
      </w:r>
      <w:r w:rsidR="00E572E2" w:rsidRPr="00F334B0">
        <w:rPr>
          <w:rFonts w:ascii="Times New Roman" w:hAnsi="Times New Roman" w:cs="Times New Roman" w:hint="eastAsia"/>
          <w:sz w:val="24"/>
          <w:szCs w:val="24"/>
        </w:rPr>
        <w:t>这些渠道包括</w:t>
      </w:r>
      <w:r w:rsidR="00C07A23" w:rsidRPr="00F334B0">
        <w:rPr>
          <w:rFonts w:ascii="Times New Roman" w:hAnsi="Times New Roman" w:cs="Times New Roman"/>
          <w:sz w:val="24"/>
          <w:szCs w:val="24"/>
        </w:rPr>
        <w:t>朋友，家庭或者以前的同事</w:t>
      </w:r>
      <w:r w:rsidR="0054372D" w:rsidRPr="00F334B0">
        <w:rPr>
          <w:rFonts w:ascii="Times New Roman" w:hAnsi="Times New Roman" w:cs="Times New Roman"/>
          <w:sz w:val="24"/>
          <w:szCs w:val="24"/>
        </w:rPr>
        <w:t>，</w:t>
      </w:r>
      <w:r w:rsidR="00E572E2" w:rsidRPr="00F334B0">
        <w:rPr>
          <w:rFonts w:ascii="Times New Roman" w:hAnsi="Times New Roman" w:cs="Times New Roman" w:hint="eastAsia"/>
          <w:sz w:val="24"/>
          <w:szCs w:val="24"/>
        </w:rPr>
        <w:t>属于靠</w:t>
      </w:r>
      <w:r w:rsidR="000327CA" w:rsidRPr="00F334B0">
        <w:rPr>
          <w:rFonts w:ascii="Times New Roman" w:hAnsi="Times New Roman" w:cs="Times New Roman" w:hint="eastAsia"/>
          <w:sz w:val="24"/>
          <w:szCs w:val="24"/>
        </w:rPr>
        <w:t>熟人</w:t>
      </w:r>
      <w:r w:rsidR="00B073AF" w:rsidRPr="00F334B0">
        <w:rPr>
          <w:rFonts w:ascii="Times New Roman" w:hAnsi="Times New Roman" w:cs="Times New Roman"/>
          <w:sz w:val="24"/>
          <w:szCs w:val="24"/>
        </w:rPr>
        <w:t>关系</w:t>
      </w:r>
      <w:r w:rsidR="0022018B">
        <w:rPr>
          <w:rFonts w:ascii="Times New Roman" w:hAnsi="Times New Roman" w:cs="Times New Roman" w:hint="eastAsia"/>
          <w:sz w:val="24"/>
          <w:szCs w:val="24"/>
        </w:rPr>
        <w:t>募集</w:t>
      </w:r>
      <w:r w:rsidR="00E572E2" w:rsidRPr="00F334B0">
        <w:rPr>
          <w:rFonts w:ascii="Times New Roman" w:hAnsi="Times New Roman" w:cs="Times New Roman" w:hint="eastAsia"/>
          <w:sz w:val="24"/>
          <w:szCs w:val="24"/>
        </w:rPr>
        <w:t>的资金</w:t>
      </w:r>
      <w:r w:rsidR="00B073AF" w:rsidRPr="00F334B0">
        <w:rPr>
          <w:rFonts w:ascii="Times New Roman" w:hAnsi="Times New Roman" w:cs="Times New Roman"/>
          <w:sz w:val="24"/>
          <w:szCs w:val="24"/>
        </w:rPr>
        <w:t>。</w:t>
      </w:r>
      <w:r w:rsidR="000327CA" w:rsidRPr="00F334B0">
        <w:rPr>
          <w:rFonts w:ascii="Times New Roman" w:hAnsi="Times New Roman" w:cs="Times New Roman" w:hint="eastAsia"/>
          <w:sz w:val="24"/>
          <w:szCs w:val="24"/>
        </w:rPr>
        <w:t>这部分熟人不会在意基金的历史业绩、投资风格、投资策略或者是</w:t>
      </w:r>
      <w:r w:rsidR="0022018B">
        <w:rPr>
          <w:rFonts w:ascii="Times New Roman" w:hAnsi="Times New Roman" w:cs="Times New Roman" w:hint="eastAsia"/>
          <w:sz w:val="24"/>
          <w:szCs w:val="24"/>
        </w:rPr>
        <w:t>办公配套设施</w:t>
      </w:r>
      <w:r w:rsidRPr="00F334B0">
        <w:rPr>
          <w:rFonts w:ascii="Times New Roman" w:hAnsi="Times New Roman" w:cs="Times New Roman" w:hint="eastAsia"/>
          <w:sz w:val="24"/>
          <w:szCs w:val="24"/>
        </w:rPr>
        <w:t>，并且</w:t>
      </w:r>
      <w:r w:rsidR="0022018B">
        <w:rPr>
          <w:rFonts w:ascii="Times New Roman" w:hAnsi="Times New Roman" w:cs="Times New Roman" w:hint="eastAsia"/>
          <w:sz w:val="24"/>
          <w:szCs w:val="24"/>
        </w:rPr>
        <w:t>对于基金管理人有良好的信任</w:t>
      </w:r>
      <w:r w:rsidR="000327CA" w:rsidRPr="00F334B0">
        <w:rPr>
          <w:rFonts w:ascii="Times New Roman" w:hAnsi="Times New Roman" w:cs="Times New Roman" w:hint="eastAsia"/>
          <w:sz w:val="24"/>
          <w:szCs w:val="24"/>
        </w:rPr>
        <w:t>。</w:t>
      </w:r>
      <w:r w:rsidR="003015CD">
        <w:rPr>
          <w:rFonts w:ascii="Times New Roman" w:hAnsi="Times New Roman" w:cs="Times New Roman" w:hint="eastAsia"/>
          <w:sz w:val="24"/>
          <w:szCs w:val="24"/>
        </w:rPr>
        <w:t>由于这类资金的获得难度最低，其被</w:t>
      </w:r>
      <w:r w:rsidR="006C2C27" w:rsidRPr="00F334B0">
        <w:rPr>
          <w:rFonts w:ascii="Times New Roman" w:hAnsi="Times New Roman" w:cs="Times New Roman" w:hint="eastAsia"/>
          <w:sz w:val="24"/>
          <w:szCs w:val="24"/>
        </w:rPr>
        <w:t>形象</w:t>
      </w:r>
      <w:r w:rsidR="004A7A61" w:rsidRPr="00F334B0">
        <w:rPr>
          <w:rFonts w:ascii="Times New Roman" w:hAnsi="Times New Roman" w:cs="Times New Roman" w:hint="eastAsia"/>
          <w:sz w:val="24"/>
          <w:szCs w:val="24"/>
        </w:rPr>
        <w:t>地</w:t>
      </w:r>
      <w:r w:rsidR="006C2C27" w:rsidRPr="00F334B0">
        <w:rPr>
          <w:rFonts w:ascii="Times New Roman" w:hAnsi="Times New Roman" w:cs="Times New Roman" w:hint="eastAsia"/>
          <w:sz w:val="24"/>
          <w:szCs w:val="24"/>
        </w:rPr>
        <w:t>称</w:t>
      </w:r>
      <w:r w:rsidR="0054372D" w:rsidRPr="00F334B0">
        <w:rPr>
          <w:rFonts w:ascii="Times New Roman" w:hAnsi="Times New Roman" w:cs="Times New Roman"/>
          <w:sz w:val="24"/>
          <w:szCs w:val="24"/>
        </w:rPr>
        <w:t>为</w:t>
      </w:r>
      <w:r w:rsidR="000327CA" w:rsidRPr="00F334B0">
        <w:rPr>
          <w:rFonts w:ascii="Times New Roman" w:hAnsi="Times New Roman" w:cs="Times New Roman" w:hint="eastAsia"/>
          <w:sz w:val="24"/>
          <w:szCs w:val="24"/>
        </w:rPr>
        <w:t>“低果先摘</w:t>
      </w:r>
      <w:r w:rsidR="006C2C27" w:rsidRPr="00F334B0">
        <w:rPr>
          <w:rFonts w:ascii="Times New Roman" w:hAnsi="Times New Roman" w:cs="Times New Roman" w:hint="eastAsia"/>
          <w:sz w:val="24"/>
          <w:szCs w:val="24"/>
        </w:rPr>
        <w:t>”</w:t>
      </w:r>
      <w:r w:rsidR="004A7A61" w:rsidRPr="00F334B0">
        <w:rPr>
          <w:rFonts w:ascii="Times New Roman" w:hAnsi="Times New Roman" w:cs="Times New Roman" w:hint="eastAsia"/>
          <w:sz w:val="24"/>
          <w:szCs w:val="24"/>
        </w:rPr>
        <w:t>。</w:t>
      </w:r>
      <w:r w:rsidR="003015CD">
        <w:rPr>
          <w:rFonts w:ascii="Times New Roman" w:hAnsi="Times New Roman" w:cs="Times New Roman" w:hint="eastAsia"/>
          <w:sz w:val="24"/>
          <w:szCs w:val="24"/>
        </w:rPr>
        <w:t>这部分资金会成为基金经理最早期的筹码</w:t>
      </w:r>
      <w:r w:rsidR="006C2C27" w:rsidRPr="00F334B0">
        <w:rPr>
          <w:rFonts w:ascii="Times New Roman" w:hAnsi="Times New Roman" w:cs="Times New Roman" w:hint="eastAsia"/>
          <w:sz w:val="24"/>
          <w:szCs w:val="24"/>
        </w:rPr>
        <w:t>。</w:t>
      </w:r>
    </w:p>
    <w:p w:rsidR="00CD1AC5" w:rsidRPr="00F334B0" w:rsidRDefault="004A7A61"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接下来</w:t>
      </w:r>
      <w:r w:rsidR="003015CD">
        <w:rPr>
          <w:rFonts w:ascii="Times New Roman" w:hAnsi="Times New Roman" w:cs="Times New Roman" w:hint="eastAsia"/>
          <w:sz w:val="24"/>
          <w:szCs w:val="24"/>
        </w:rPr>
        <w:t>基金</w:t>
      </w:r>
      <w:r w:rsidR="006C2C27" w:rsidRPr="00F334B0">
        <w:rPr>
          <w:rFonts w:ascii="Times New Roman" w:hAnsi="Times New Roman" w:cs="Times New Roman"/>
          <w:sz w:val="24"/>
          <w:szCs w:val="24"/>
        </w:rPr>
        <w:t>经理</w:t>
      </w:r>
      <w:r w:rsidR="006C2C27" w:rsidRPr="00F334B0">
        <w:rPr>
          <w:rFonts w:ascii="Times New Roman" w:hAnsi="Times New Roman" w:cs="Times New Roman" w:hint="eastAsia"/>
          <w:sz w:val="24"/>
          <w:szCs w:val="24"/>
        </w:rPr>
        <w:t>便</w:t>
      </w:r>
      <w:r w:rsidR="002006F8" w:rsidRPr="00F334B0">
        <w:rPr>
          <w:rFonts w:ascii="Times New Roman" w:hAnsi="Times New Roman" w:cs="Times New Roman"/>
          <w:sz w:val="24"/>
          <w:szCs w:val="24"/>
        </w:rPr>
        <w:t>会向那些</w:t>
      </w:r>
      <w:r w:rsidR="006C2C27" w:rsidRPr="00F334B0">
        <w:rPr>
          <w:rFonts w:ascii="Times New Roman" w:hAnsi="Times New Roman" w:cs="Times New Roman" w:hint="eastAsia"/>
          <w:sz w:val="24"/>
          <w:szCs w:val="24"/>
        </w:rPr>
        <w:t>对自己</w:t>
      </w:r>
      <w:r w:rsidR="003015CD">
        <w:rPr>
          <w:rFonts w:ascii="Times New Roman" w:hAnsi="Times New Roman" w:cs="Times New Roman" w:hint="eastAsia"/>
          <w:sz w:val="24"/>
          <w:szCs w:val="24"/>
        </w:rPr>
        <w:t>的投资策略</w:t>
      </w:r>
      <w:r w:rsidR="007230DB" w:rsidRPr="00F334B0">
        <w:rPr>
          <w:rFonts w:ascii="Times New Roman" w:hAnsi="Times New Roman" w:cs="Times New Roman" w:hint="eastAsia"/>
          <w:sz w:val="24"/>
          <w:szCs w:val="24"/>
        </w:rPr>
        <w:t>感兴趣的</w:t>
      </w:r>
      <w:r w:rsidR="00DA5045" w:rsidRPr="00F334B0">
        <w:rPr>
          <w:rFonts w:ascii="Times New Roman" w:hAnsi="Times New Roman" w:cs="Times New Roman"/>
          <w:sz w:val="24"/>
          <w:szCs w:val="24"/>
        </w:rPr>
        <w:t>高净值投资者</w:t>
      </w:r>
      <w:r w:rsidR="00DA5045" w:rsidRPr="00F334B0">
        <w:rPr>
          <w:rFonts w:ascii="Times New Roman" w:hAnsi="Times New Roman" w:cs="Times New Roman" w:hint="eastAsia"/>
          <w:sz w:val="24"/>
          <w:szCs w:val="24"/>
        </w:rPr>
        <w:t>以及</w:t>
      </w:r>
      <w:r w:rsidR="002006F8" w:rsidRPr="00F334B0">
        <w:rPr>
          <w:rFonts w:ascii="Times New Roman" w:hAnsi="Times New Roman" w:cs="Times New Roman"/>
          <w:sz w:val="24"/>
          <w:szCs w:val="24"/>
        </w:rPr>
        <w:t>机构投资者</w:t>
      </w:r>
      <w:r w:rsidRPr="00F334B0">
        <w:rPr>
          <w:rFonts w:ascii="Times New Roman" w:hAnsi="Times New Roman" w:cs="Times New Roman" w:hint="eastAsia"/>
          <w:sz w:val="24"/>
          <w:szCs w:val="24"/>
        </w:rPr>
        <w:t>广泛</w:t>
      </w:r>
      <w:r w:rsidR="002006F8" w:rsidRPr="00F334B0">
        <w:rPr>
          <w:rFonts w:ascii="Times New Roman" w:hAnsi="Times New Roman" w:cs="Times New Roman"/>
          <w:sz w:val="24"/>
          <w:szCs w:val="24"/>
        </w:rPr>
        <w:t>推销这支基金</w:t>
      </w:r>
      <w:r w:rsidR="007230DB" w:rsidRPr="00F334B0">
        <w:rPr>
          <w:rFonts w:ascii="Times New Roman" w:hAnsi="Times New Roman" w:cs="Times New Roman" w:hint="eastAsia"/>
          <w:sz w:val="24"/>
          <w:szCs w:val="24"/>
        </w:rPr>
        <w:t>。</w:t>
      </w:r>
      <w:r w:rsidR="00B071C7" w:rsidRPr="00F334B0">
        <w:rPr>
          <w:rFonts w:ascii="Times New Roman" w:hAnsi="Times New Roman" w:cs="Times New Roman"/>
          <w:sz w:val="24"/>
          <w:szCs w:val="24"/>
        </w:rPr>
        <w:t>多数</w:t>
      </w:r>
      <w:r w:rsidR="007230DB" w:rsidRPr="00F334B0">
        <w:rPr>
          <w:rFonts w:ascii="Times New Roman" w:hAnsi="Times New Roman" w:cs="Times New Roman" w:hint="eastAsia"/>
          <w:sz w:val="24"/>
          <w:szCs w:val="24"/>
        </w:rPr>
        <w:t>基金管理人</w:t>
      </w:r>
      <w:r w:rsidR="00B071C7" w:rsidRPr="00F334B0">
        <w:rPr>
          <w:rFonts w:ascii="Times New Roman" w:hAnsi="Times New Roman" w:cs="Times New Roman"/>
          <w:sz w:val="24"/>
          <w:szCs w:val="24"/>
        </w:rPr>
        <w:t>会</w:t>
      </w:r>
      <w:r w:rsidR="007230DB" w:rsidRPr="00F334B0">
        <w:rPr>
          <w:rFonts w:ascii="Times New Roman" w:hAnsi="Times New Roman" w:cs="Times New Roman" w:hint="eastAsia"/>
          <w:sz w:val="24"/>
          <w:szCs w:val="24"/>
        </w:rPr>
        <w:t>尝试</w:t>
      </w:r>
      <w:r w:rsidR="00B071C7" w:rsidRPr="00F334B0">
        <w:rPr>
          <w:rFonts w:ascii="Times New Roman" w:hAnsi="Times New Roman" w:cs="Times New Roman"/>
          <w:sz w:val="24"/>
          <w:szCs w:val="24"/>
        </w:rPr>
        <w:t>通过</w:t>
      </w:r>
      <w:r w:rsidR="00E84BBB" w:rsidRPr="00F334B0">
        <w:rPr>
          <w:rFonts w:ascii="Times New Roman" w:hAnsi="Times New Roman" w:cs="Times New Roman" w:hint="eastAsia"/>
          <w:sz w:val="24"/>
          <w:szCs w:val="24"/>
        </w:rPr>
        <w:t>层层关系</w:t>
      </w:r>
      <w:r w:rsidR="007230DB" w:rsidRPr="00F334B0">
        <w:rPr>
          <w:rFonts w:ascii="Times New Roman" w:hAnsi="Times New Roman" w:cs="Times New Roman" w:hint="eastAsia"/>
          <w:sz w:val="24"/>
          <w:szCs w:val="24"/>
        </w:rPr>
        <w:t>来获取尽可能多的潜在客户</w:t>
      </w:r>
      <w:r w:rsidR="00B071C7" w:rsidRPr="00F334B0">
        <w:rPr>
          <w:rFonts w:ascii="Times New Roman" w:hAnsi="Times New Roman" w:cs="Times New Roman"/>
          <w:sz w:val="24"/>
          <w:szCs w:val="24"/>
        </w:rPr>
        <w:t>。</w:t>
      </w:r>
      <w:r w:rsidR="003015CD">
        <w:rPr>
          <w:rFonts w:ascii="Times New Roman" w:hAnsi="Times New Roman" w:cs="Times New Roman" w:hint="eastAsia"/>
          <w:sz w:val="24"/>
          <w:szCs w:val="24"/>
        </w:rPr>
        <w:t>募集资金</w:t>
      </w:r>
      <w:r w:rsidR="00B071C7" w:rsidRPr="00F334B0">
        <w:rPr>
          <w:rFonts w:ascii="Times New Roman" w:hAnsi="Times New Roman" w:cs="Times New Roman"/>
          <w:sz w:val="24"/>
          <w:szCs w:val="24"/>
        </w:rPr>
        <w:t>的能力</w:t>
      </w:r>
      <w:r w:rsidR="007230DB" w:rsidRPr="00F334B0">
        <w:rPr>
          <w:rFonts w:ascii="Times New Roman" w:hAnsi="Times New Roman" w:cs="Times New Roman" w:hint="eastAsia"/>
          <w:sz w:val="24"/>
          <w:szCs w:val="24"/>
        </w:rPr>
        <w:t>决定着基金</w:t>
      </w:r>
      <w:r w:rsidR="00F46FD7" w:rsidRPr="00F334B0">
        <w:rPr>
          <w:rFonts w:ascii="Times New Roman" w:hAnsi="Times New Roman" w:cs="Times New Roman" w:hint="eastAsia"/>
          <w:sz w:val="24"/>
          <w:szCs w:val="24"/>
        </w:rPr>
        <w:t>的</w:t>
      </w:r>
      <w:r w:rsidR="003015CD">
        <w:rPr>
          <w:rFonts w:ascii="Times New Roman" w:hAnsi="Times New Roman" w:cs="Times New Roman" w:hint="eastAsia"/>
          <w:sz w:val="24"/>
          <w:szCs w:val="24"/>
        </w:rPr>
        <w:t>规模</w:t>
      </w:r>
      <w:r w:rsidR="00F46FD7" w:rsidRPr="00F334B0">
        <w:rPr>
          <w:rFonts w:ascii="Times New Roman" w:hAnsi="Times New Roman" w:cs="Times New Roman" w:hint="eastAsia"/>
          <w:sz w:val="24"/>
          <w:szCs w:val="24"/>
        </w:rPr>
        <w:t>增长</w:t>
      </w:r>
      <w:r w:rsidR="003015CD">
        <w:rPr>
          <w:rFonts w:ascii="Times New Roman" w:hAnsi="Times New Roman" w:cs="Times New Roman" w:hint="eastAsia"/>
          <w:sz w:val="24"/>
          <w:szCs w:val="24"/>
        </w:rPr>
        <w:t>以及</w:t>
      </w:r>
      <w:r w:rsidR="007230DB" w:rsidRPr="00F334B0">
        <w:rPr>
          <w:rFonts w:ascii="Times New Roman" w:hAnsi="Times New Roman" w:cs="Times New Roman" w:hint="eastAsia"/>
          <w:sz w:val="24"/>
          <w:szCs w:val="24"/>
        </w:rPr>
        <w:t>成功与否</w:t>
      </w:r>
      <w:r w:rsidR="00416FD8">
        <w:rPr>
          <w:rFonts w:ascii="Times New Roman" w:hAnsi="Times New Roman" w:cs="Times New Roman" w:hint="eastAsia"/>
          <w:sz w:val="24"/>
          <w:szCs w:val="24"/>
        </w:rPr>
        <w:t>，是基金管理公司成长道路上要不断面对的挑战</w:t>
      </w:r>
      <w:r w:rsidR="003A3249" w:rsidRPr="00F334B0">
        <w:rPr>
          <w:rFonts w:ascii="Times New Roman" w:hAnsi="Times New Roman" w:cs="Times New Roman" w:hint="eastAsia"/>
          <w:sz w:val="24"/>
          <w:szCs w:val="24"/>
        </w:rPr>
        <w:t>。</w:t>
      </w:r>
    </w:p>
    <w:p w:rsidR="003A3249" w:rsidRPr="00F334B0" w:rsidRDefault="003A3249" w:rsidP="003A3249">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聚集投资资金</w:t>
      </w:r>
    </w:p>
    <w:p w:rsidR="005B47C4" w:rsidRPr="00F334B0" w:rsidRDefault="00CD1AC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许多</w:t>
      </w:r>
      <w:r w:rsidR="003A3249" w:rsidRPr="00F334B0">
        <w:rPr>
          <w:rFonts w:ascii="Times New Roman" w:hAnsi="Times New Roman" w:cs="Times New Roman" w:hint="eastAsia"/>
          <w:sz w:val="24"/>
          <w:szCs w:val="24"/>
        </w:rPr>
        <w:t>基金</w:t>
      </w:r>
      <w:r w:rsidRPr="00F334B0">
        <w:rPr>
          <w:rFonts w:ascii="Times New Roman" w:hAnsi="Times New Roman" w:cs="Times New Roman"/>
          <w:sz w:val="24"/>
          <w:szCs w:val="24"/>
        </w:rPr>
        <w:t>经理</w:t>
      </w:r>
      <w:r w:rsidR="005B47C4" w:rsidRPr="00F334B0">
        <w:rPr>
          <w:rFonts w:ascii="Times New Roman" w:hAnsi="Times New Roman" w:cs="Times New Roman" w:hint="eastAsia"/>
          <w:sz w:val="24"/>
          <w:szCs w:val="24"/>
        </w:rPr>
        <w:t>对</w:t>
      </w:r>
      <w:r w:rsidR="00BD7320">
        <w:rPr>
          <w:rFonts w:ascii="Times New Roman" w:hAnsi="Times New Roman" w:cs="Times New Roman" w:hint="eastAsia"/>
          <w:sz w:val="24"/>
          <w:szCs w:val="24"/>
        </w:rPr>
        <w:t>资金募集</w:t>
      </w:r>
      <w:r w:rsidR="003A3249" w:rsidRPr="00F334B0">
        <w:rPr>
          <w:rFonts w:ascii="Times New Roman" w:hAnsi="Times New Roman" w:cs="Times New Roman" w:hint="eastAsia"/>
          <w:sz w:val="24"/>
          <w:szCs w:val="24"/>
        </w:rPr>
        <w:t>都抱有一种</w:t>
      </w:r>
      <w:r w:rsidRPr="00F334B0">
        <w:rPr>
          <w:rFonts w:ascii="Times New Roman" w:hAnsi="Times New Roman" w:cs="Times New Roman"/>
          <w:sz w:val="24"/>
          <w:szCs w:val="24"/>
        </w:rPr>
        <w:t>“</w:t>
      </w:r>
      <w:r w:rsidR="005B47C4" w:rsidRPr="00F334B0">
        <w:rPr>
          <w:rFonts w:ascii="Times New Roman" w:hAnsi="Times New Roman" w:cs="Times New Roman" w:hint="eastAsia"/>
          <w:sz w:val="24"/>
          <w:szCs w:val="24"/>
        </w:rPr>
        <w:t>基金搭建完成后</w:t>
      </w:r>
      <w:r w:rsidRPr="00F334B0">
        <w:rPr>
          <w:rFonts w:ascii="Times New Roman" w:hAnsi="Times New Roman" w:cs="Times New Roman"/>
          <w:sz w:val="24"/>
          <w:szCs w:val="24"/>
        </w:rPr>
        <w:t>自然会有投资者</w:t>
      </w:r>
      <w:r w:rsidRPr="00F334B0">
        <w:rPr>
          <w:rFonts w:ascii="Times New Roman" w:hAnsi="Times New Roman" w:cs="Times New Roman"/>
          <w:sz w:val="24"/>
          <w:szCs w:val="24"/>
        </w:rPr>
        <w:t>”</w:t>
      </w:r>
      <w:r w:rsidR="005B47C4" w:rsidRPr="00F334B0">
        <w:rPr>
          <w:rFonts w:ascii="Times New Roman" w:hAnsi="Times New Roman" w:cs="Times New Roman" w:hint="eastAsia"/>
          <w:sz w:val="24"/>
          <w:szCs w:val="24"/>
        </w:rPr>
        <w:t>的想法</w:t>
      </w:r>
      <w:r w:rsidR="004B5393" w:rsidRPr="00F334B0">
        <w:rPr>
          <w:rFonts w:ascii="Times New Roman" w:hAnsi="Times New Roman" w:cs="Times New Roman"/>
          <w:sz w:val="24"/>
          <w:szCs w:val="24"/>
        </w:rPr>
        <w:t>。他们</w:t>
      </w:r>
      <w:r w:rsidR="005B47C4" w:rsidRPr="00F334B0">
        <w:rPr>
          <w:rFonts w:ascii="Times New Roman" w:hAnsi="Times New Roman" w:cs="Times New Roman" w:hint="eastAsia"/>
          <w:sz w:val="24"/>
          <w:szCs w:val="24"/>
        </w:rPr>
        <w:t>认为</w:t>
      </w:r>
      <w:r w:rsidR="004B5393" w:rsidRPr="00F334B0">
        <w:rPr>
          <w:rFonts w:ascii="Times New Roman" w:hAnsi="Times New Roman" w:cs="Times New Roman"/>
          <w:sz w:val="24"/>
          <w:szCs w:val="24"/>
        </w:rPr>
        <w:t>只要基金</w:t>
      </w:r>
      <w:r w:rsidR="005B47C4" w:rsidRPr="00F334B0">
        <w:rPr>
          <w:rFonts w:ascii="Times New Roman" w:hAnsi="Times New Roman" w:cs="Times New Roman" w:hint="eastAsia"/>
          <w:sz w:val="24"/>
          <w:szCs w:val="24"/>
        </w:rPr>
        <w:t>在风险可控的条件下业绩足够好</w:t>
      </w:r>
      <w:r w:rsidR="00DA5045" w:rsidRPr="00F334B0">
        <w:rPr>
          <w:rFonts w:ascii="Times New Roman" w:hAnsi="Times New Roman" w:cs="Times New Roman"/>
          <w:sz w:val="24"/>
          <w:szCs w:val="24"/>
        </w:rPr>
        <w:t>，投资者自然会找</w:t>
      </w:r>
      <w:r w:rsidR="00DA5045" w:rsidRPr="00F334B0">
        <w:rPr>
          <w:rFonts w:ascii="Times New Roman" w:hAnsi="Times New Roman" w:cs="Times New Roman" w:hint="eastAsia"/>
          <w:sz w:val="24"/>
          <w:szCs w:val="24"/>
        </w:rPr>
        <w:t>上门</w:t>
      </w:r>
      <w:r w:rsidR="004B5393" w:rsidRPr="00F334B0">
        <w:rPr>
          <w:rFonts w:ascii="Times New Roman" w:hAnsi="Times New Roman" w:cs="Times New Roman"/>
          <w:sz w:val="24"/>
          <w:szCs w:val="24"/>
        </w:rPr>
        <w:t>。</w:t>
      </w:r>
      <w:r w:rsidR="005B47C4" w:rsidRPr="00F334B0">
        <w:rPr>
          <w:rFonts w:ascii="Times New Roman" w:hAnsi="Times New Roman" w:cs="Times New Roman" w:hint="eastAsia"/>
          <w:sz w:val="24"/>
          <w:szCs w:val="24"/>
        </w:rPr>
        <w:lastRenderedPageBreak/>
        <w:t>同时他们</w:t>
      </w:r>
      <w:r w:rsidR="004B5393" w:rsidRPr="00F334B0">
        <w:rPr>
          <w:rFonts w:ascii="Times New Roman" w:hAnsi="Times New Roman" w:cs="Times New Roman"/>
          <w:sz w:val="24"/>
          <w:szCs w:val="24"/>
        </w:rPr>
        <w:t>相信，</w:t>
      </w:r>
      <w:r w:rsidR="004A7A61" w:rsidRPr="00F334B0">
        <w:rPr>
          <w:rFonts w:ascii="Times New Roman" w:hAnsi="Times New Roman" w:cs="Times New Roman" w:hint="eastAsia"/>
          <w:sz w:val="24"/>
          <w:szCs w:val="24"/>
        </w:rPr>
        <w:t>在</w:t>
      </w:r>
      <w:r w:rsidR="005B47C4" w:rsidRPr="00F334B0">
        <w:rPr>
          <w:rFonts w:ascii="Times New Roman" w:hAnsi="Times New Roman" w:cs="Times New Roman" w:hint="eastAsia"/>
          <w:sz w:val="24"/>
          <w:szCs w:val="24"/>
        </w:rPr>
        <w:t>其他</w:t>
      </w:r>
      <w:r w:rsidR="004B5393" w:rsidRPr="00F334B0">
        <w:rPr>
          <w:rFonts w:ascii="Times New Roman" w:hAnsi="Times New Roman" w:cs="Times New Roman"/>
          <w:sz w:val="24"/>
          <w:szCs w:val="24"/>
        </w:rPr>
        <w:t>朋友同事以及</w:t>
      </w:r>
      <w:r w:rsidR="005B47C4" w:rsidRPr="00F334B0">
        <w:rPr>
          <w:rFonts w:ascii="Times New Roman" w:hAnsi="Times New Roman" w:cs="Times New Roman" w:hint="eastAsia"/>
          <w:sz w:val="24"/>
          <w:szCs w:val="24"/>
        </w:rPr>
        <w:t>现有投资者</w:t>
      </w:r>
      <w:r w:rsidR="004A7A61" w:rsidRPr="00F334B0">
        <w:rPr>
          <w:rFonts w:ascii="Times New Roman" w:hAnsi="Times New Roman" w:cs="Times New Roman" w:hint="eastAsia"/>
          <w:sz w:val="24"/>
          <w:szCs w:val="24"/>
        </w:rPr>
        <w:t>之</w:t>
      </w:r>
      <w:r w:rsidR="005B47C4" w:rsidRPr="00F334B0">
        <w:rPr>
          <w:rFonts w:ascii="Times New Roman" w:hAnsi="Times New Roman" w:cs="Times New Roman" w:hint="eastAsia"/>
          <w:sz w:val="24"/>
          <w:szCs w:val="24"/>
        </w:rPr>
        <w:t>间</w:t>
      </w:r>
      <w:r w:rsidR="004A7A61" w:rsidRPr="00F334B0">
        <w:rPr>
          <w:rFonts w:ascii="Times New Roman" w:hAnsi="Times New Roman" w:cs="Times New Roman" w:hint="eastAsia"/>
          <w:sz w:val="24"/>
          <w:szCs w:val="24"/>
        </w:rPr>
        <w:t>形成的</w:t>
      </w:r>
      <w:r w:rsidR="005B47C4" w:rsidRPr="00F334B0">
        <w:rPr>
          <w:rFonts w:ascii="Times New Roman" w:hAnsi="Times New Roman" w:cs="Times New Roman" w:hint="eastAsia"/>
          <w:sz w:val="24"/>
          <w:szCs w:val="24"/>
        </w:rPr>
        <w:t>口碑效应一定</w:t>
      </w:r>
      <w:r w:rsidR="004B5393" w:rsidRPr="00F334B0">
        <w:rPr>
          <w:rFonts w:ascii="Times New Roman" w:hAnsi="Times New Roman" w:cs="Times New Roman"/>
          <w:sz w:val="24"/>
          <w:szCs w:val="24"/>
        </w:rPr>
        <w:t>会</w:t>
      </w:r>
      <w:r w:rsidR="005B47C4" w:rsidRPr="00F334B0">
        <w:rPr>
          <w:rFonts w:ascii="Times New Roman" w:hAnsi="Times New Roman" w:cs="Times New Roman" w:hint="eastAsia"/>
          <w:sz w:val="24"/>
          <w:szCs w:val="24"/>
        </w:rPr>
        <w:t>为他们</w:t>
      </w:r>
      <w:r w:rsidR="008A42D1" w:rsidRPr="00F334B0">
        <w:rPr>
          <w:rFonts w:ascii="Times New Roman" w:hAnsi="Times New Roman" w:cs="Times New Roman"/>
          <w:sz w:val="24"/>
          <w:szCs w:val="24"/>
        </w:rPr>
        <w:t>吸引</w:t>
      </w:r>
      <w:r w:rsidR="005B47C4" w:rsidRPr="00F334B0">
        <w:rPr>
          <w:rFonts w:ascii="Times New Roman" w:hAnsi="Times New Roman" w:cs="Times New Roman" w:hint="eastAsia"/>
          <w:sz w:val="24"/>
          <w:szCs w:val="24"/>
        </w:rPr>
        <w:t>大量</w:t>
      </w:r>
      <w:r w:rsidR="004B5393" w:rsidRPr="00F334B0">
        <w:rPr>
          <w:rFonts w:ascii="Times New Roman" w:hAnsi="Times New Roman" w:cs="Times New Roman"/>
          <w:sz w:val="24"/>
          <w:szCs w:val="24"/>
        </w:rPr>
        <w:t>投资者。</w:t>
      </w:r>
      <w:r w:rsidR="005B47C4" w:rsidRPr="00F334B0">
        <w:rPr>
          <w:rFonts w:ascii="Times New Roman" w:hAnsi="Times New Roman" w:cs="Times New Roman" w:hint="eastAsia"/>
          <w:sz w:val="24"/>
          <w:szCs w:val="24"/>
        </w:rPr>
        <w:t>但</w:t>
      </w:r>
      <w:r w:rsidR="005B47C4" w:rsidRPr="00F334B0">
        <w:rPr>
          <w:rFonts w:ascii="Times New Roman" w:hAnsi="Times New Roman" w:cs="Times New Roman"/>
          <w:sz w:val="24"/>
          <w:szCs w:val="24"/>
        </w:rPr>
        <w:t>毫无疑问，这是最</w:t>
      </w:r>
      <w:r w:rsidR="005B47C4" w:rsidRPr="00F334B0">
        <w:rPr>
          <w:rFonts w:ascii="Times New Roman" w:hAnsi="Times New Roman" w:cs="Times New Roman" w:hint="eastAsia"/>
          <w:sz w:val="24"/>
          <w:szCs w:val="24"/>
        </w:rPr>
        <w:t>低效</w:t>
      </w:r>
      <w:r w:rsidR="005B47C4" w:rsidRPr="00F334B0">
        <w:rPr>
          <w:rFonts w:ascii="Times New Roman" w:hAnsi="Times New Roman" w:cs="Times New Roman"/>
          <w:sz w:val="24"/>
          <w:szCs w:val="24"/>
        </w:rPr>
        <w:t>的</w:t>
      </w:r>
      <w:r w:rsidR="00BD7320">
        <w:rPr>
          <w:rFonts w:ascii="Times New Roman" w:hAnsi="Times New Roman" w:cs="Times New Roman" w:hint="eastAsia"/>
          <w:sz w:val="24"/>
          <w:szCs w:val="24"/>
        </w:rPr>
        <w:t>募集</w:t>
      </w:r>
      <w:r w:rsidR="004B5393" w:rsidRPr="00F334B0">
        <w:rPr>
          <w:rFonts w:ascii="Times New Roman" w:hAnsi="Times New Roman" w:cs="Times New Roman"/>
          <w:sz w:val="24"/>
          <w:szCs w:val="24"/>
        </w:rPr>
        <w:t>方式</w:t>
      </w:r>
      <w:r w:rsidR="006134FD" w:rsidRPr="00F334B0">
        <w:rPr>
          <w:rFonts w:ascii="Times New Roman" w:hAnsi="Times New Roman" w:cs="Times New Roman"/>
          <w:sz w:val="24"/>
          <w:szCs w:val="24"/>
        </w:rPr>
        <w:t>，</w:t>
      </w:r>
      <w:r w:rsidR="00DA5045" w:rsidRPr="00F334B0">
        <w:rPr>
          <w:rFonts w:ascii="Times New Roman" w:hAnsi="Times New Roman" w:cs="Times New Roman" w:hint="eastAsia"/>
          <w:sz w:val="24"/>
          <w:szCs w:val="24"/>
        </w:rPr>
        <w:t>因为这种守株待兔般的营销方式能带来的潜在投资者少之又少</w:t>
      </w:r>
      <w:r w:rsidR="005B47C4" w:rsidRPr="00F334B0">
        <w:rPr>
          <w:rFonts w:ascii="Times New Roman" w:hAnsi="Times New Roman" w:cs="Times New Roman" w:hint="eastAsia"/>
          <w:sz w:val="24"/>
          <w:szCs w:val="24"/>
        </w:rPr>
        <w:t>。</w:t>
      </w:r>
    </w:p>
    <w:p w:rsidR="00030FAD" w:rsidRPr="00F334B0" w:rsidRDefault="00DA504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基金经理守株待兔般</w:t>
      </w:r>
      <w:r w:rsidR="008A42D1" w:rsidRPr="00F334B0">
        <w:rPr>
          <w:rFonts w:ascii="Times New Roman" w:hAnsi="Times New Roman" w:cs="Times New Roman" w:hint="eastAsia"/>
          <w:sz w:val="24"/>
          <w:szCs w:val="24"/>
        </w:rPr>
        <w:t>的</w:t>
      </w:r>
      <w:r w:rsidRPr="00F334B0">
        <w:rPr>
          <w:rFonts w:ascii="Times New Roman" w:hAnsi="Times New Roman" w:cs="Times New Roman" w:hint="eastAsia"/>
          <w:sz w:val="24"/>
          <w:szCs w:val="24"/>
        </w:rPr>
        <w:t>营销想法也不是没有逻辑</w:t>
      </w:r>
      <w:r w:rsidR="00B5167A" w:rsidRPr="00F334B0">
        <w:rPr>
          <w:rFonts w:ascii="Times New Roman" w:hAnsi="Times New Roman" w:cs="Times New Roman" w:hint="eastAsia"/>
          <w:sz w:val="24"/>
          <w:szCs w:val="24"/>
        </w:rPr>
        <w:t>的支撑，他们认为潜在投资者在考虑投资</w:t>
      </w:r>
      <w:r w:rsidR="008A42D1" w:rsidRPr="00F334B0">
        <w:rPr>
          <w:rFonts w:ascii="Times New Roman" w:hAnsi="Times New Roman" w:cs="Times New Roman" w:hint="eastAsia"/>
          <w:sz w:val="24"/>
          <w:szCs w:val="24"/>
        </w:rPr>
        <w:t>FOF</w:t>
      </w:r>
      <w:r w:rsidR="00B5167A" w:rsidRPr="00F334B0">
        <w:rPr>
          <w:rFonts w:ascii="Times New Roman" w:hAnsi="Times New Roman" w:cs="Times New Roman" w:hint="eastAsia"/>
          <w:sz w:val="24"/>
          <w:szCs w:val="24"/>
        </w:rPr>
        <w:t>时会</w:t>
      </w:r>
      <w:r w:rsidRPr="00F334B0">
        <w:rPr>
          <w:rFonts w:ascii="Times New Roman" w:hAnsi="Times New Roman" w:cs="Times New Roman" w:hint="eastAsia"/>
          <w:sz w:val="24"/>
          <w:szCs w:val="24"/>
        </w:rPr>
        <w:t>先</w:t>
      </w:r>
      <w:r w:rsidR="00B5167A" w:rsidRPr="00F334B0">
        <w:rPr>
          <w:rFonts w:ascii="Times New Roman" w:hAnsi="Times New Roman" w:cs="Times New Roman" w:hint="eastAsia"/>
          <w:sz w:val="24"/>
          <w:szCs w:val="24"/>
        </w:rPr>
        <w:t>做足够</w:t>
      </w:r>
      <w:r w:rsidRPr="00F334B0">
        <w:rPr>
          <w:rFonts w:ascii="Times New Roman" w:hAnsi="Times New Roman" w:cs="Times New Roman" w:hint="eastAsia"/>
          <w:sz w:val="24"/>
          <w:szCs w:val="24"/>
        </w:rPr>
        <w:t>多</w:t>
      </w:r>
      <w:r w:rsidR="00B5167A" w:rsidRPr="00F334B0">
        <w:rPr>
          <w:rFonts w:ascii="Times New Roman" w:hAnsi="Times New Roman" w:cs="Times New Roman" w:hint="eastAsia"/>
          <w:sz w:val="24"/>
          <w:szCs w:val="24"/>
        </w:rPr>
        <w:t>的数据挖掘工作</w:t>
      </w:r>
      <w:r w:rsidR="00BD7320">
        <w:rPr>
          <w:rFonts w:ascii="Times New Roman" w:hAnsi="Times New Roman" w:cs="Times New Roman" w:hint="eastAsia"/>
          <w:sz w:val="24"/>
          <w:szCs w:val="24"/>
        </w:rPr>
        <w:t>以找到满足他们投资条件的基金</w:t>
      </w:r>
      <w:r w:rsidR="00B5167A" w:rsidRPr="00F334B0">
        <w:rPr>
          <w:rFonts w:ascii="Times New Roman" w:hAnsi="Times New Roman" w:cs="Times New Roman" w:hint="eastAsia"/>
          <w:sz w:val="24"/>
          <w:szCs w:val="24"/>
        </w:rPr>
        <w:t>。然而我们的经验却是，通过</w:t>
      </w:r>
      <w:r w:rsidR="004A79BB" w:rsidRPr="00F334B0">
        <w:rPr>
          <w:rFonts w:ascii="Times New Roman" w:hAnsi="Times New Roman" w:cs="Times New Roman" w:hint="eastAsia"/>
          <w:sz w:val="24"/>
          <w:szCs w:val="24"/>
        </w:rPr>
        <w:t>这种</w:t>
      </w:r>
      <w:r w:rsidR="00B5167A" w:rsidRPr="00F334B0">
        <w:rPr>
          <w:rFonts w:ascii="Times New Roman" w:hAnsi="Times New Roman" w:cs="Times New Roman" w:hint="eastAsia"/>
          <w:sz w:val="24"/>
          <w:szCs w:val="24"/>
        </w:rPr>
        <w:t>数据挖掘</w:t>
      </w:r>
      <w:r w:rsidR="004A79BB" w:rsidRPr="00F334B0">
        <w:rPr>
          <w:rFonts w:ascii="Times New Roman" w:hAnsi="Times New Roman" w:cs="Times New Roman" w:hint="eastAsia"/>
          <w:sz w:val="24"/>
          <w:szCs w:val="24"/>
        </w:rPr>
        <w:t>方式</w:t>
      </w:r>
      <w:r w:rsidR="00B5167A" w:rsidRPr="00F334B0">
        <w:rPr>
          <w:rFonts w:ascii="Times New Roman" w:hAnsi="Times New Roman" w:cs="Times New Roman" w:hint="eastAsia"/>
          <w:sz w:val="24"/>
          <w:szCs w:val="24"/>
        </w:rPr>
        <w:t>找到的基金通常</w:t>
      </w:r>
      <w:r w:rsidR="00BD7320">
        <w:rPr>
          <w:rFonts w:ascii="Times New Roman" w:hAnsi="Times New Roman" w:cs="Times New Roman" w:hint="eastAsia"/>
          <w:sz w:val="24"/>
          <w:szCs w:val="24"/>
        </w:rPr>
        <w:t>都</w:t>
      </w:r>
      <w:r w:rsidR="00B5167A" w:rsidRPr="00F334B0">
        <w:rPr>
          <w:rFonts w:ascii="Times New Roman" w:hAnsi="Times New Roman" w:cs="Times New Roman" w:hint="eastAsia"/>
          <w:sz w:val="24"/>
          <w:szCs w:val="24"/>
        </w:rPr>
        <w:t>有较长</w:t>
      </w:r>
      <w:r w:rsidR="00BD7320">
        <w:rPr>
          <w:rFonts w:ascii="Times New Roman" w:hAnsi="Times New Roman" w:cs="Times New Roman" w:hint="eastAsia"/>
          <w:sz w:val="24"/>
          <w:szCs w:val="24"/>
        </w:rPr>
        <w:t>历史业绩</w:t>
      </w:r>
      <w:r w:rsidR="008A42D1" w:rsidRPr="00F334B0">
        <w:rPr>
          <w:rFonts w:ascii="Times New Roman" w:hAnsi="Times New Roman" w:cs="Times New Roman" w:hint="eastAsia"/>
          <w:sz w:val="24"/>
          <w:szCs w:val="24"/>
        </w:rPr>
        <w:t>并</w:t>
      </w:r>
      <w:r w:rsidR="004A79BB" w:rsidRPr="00F334B0">
        <w:rPr>
          <w:rFonts w:ascii="Times New Roman" w:hAnsi="Times New Roman" w:cs="Times New Roman" w:hint="eastAsia"/>
          <w:sz w:val="24"/>
          <w:szCs w:val="24"/>
        </w:rPr>
        <w:t>且</w:t>
      </w:r>
      <w:r w:rsidR="008A42D1" w:rsidRPr="00F334B0">
        <w:rPr>
          <w:rFonts w:ascii="Times New Roman" w:hAnsi="Times New Roman" w:cs="Times New Roman" w:hint="eastAsia"/>
          <w:sz w:val="24"/>
          <w:szCs w:val="24"/>
        </w:rPr>
        <w:t>资产</w:t>
      </w:r>
      <w:r w:rsidR="00B5167A" w:rsidRPr="00F334B0">
        <w:rPr>
          <w:rFonts w:ascii="Times New Roman" w:hAnsi="Times New Roman" w:cs="Times New Roman" w:hint="eastAsia"/>
          <w:sz w:val="24"/>
          <w:szCs w:val="24"/>
        </w:rPr>
        <w:t>规模</w:t>
      </w:r>
      <w:r w:rsidR="008A42D1" w:rsidRPr="00F334B0">
        <w:rPr>
          <w:rFonts w:ascii="Times New Roman" w:hAnsi="Times New Roman" w:cs="Times New Roman" w:hint="eastAsia"/>
          <w:sz w:val="24"/>
          <w:szCs w:val="24"/>
        </w:rPr>
        <w:t>通常</w:t>
      </w:r>
      <w:r w:rsidR="00B5167A" w:rsidRPr="00F334B0">
        <w:rPr>
          <w:rFonts w:ascii="Times New Roman" w:hAnsi="Times New Roman" w:cs="Times New Roman" w:hint="eastAsia"/>
          <w:sz w:val="24"/>
          <w:szCs w:val="24"/>
        </w:rPr>
        <w:t>在</w:t>
      </w:r>
      <w:r w:rsidR="00BD7320">
        <w:rPr>
          <w:rFonts w:ascii="Times New Roman" w:hAnsi="Times New Roman" w:cs="Times New Roman" w:hint="eastAsia"/>
          <w:sz w:val="24"/>
          <w:szCs w:val="24"/>
        </w:rPr>
        <w:t>10</w:t>
      </w:r>
      <w:r w:rsidR="00BD7320" w:rsidRPr="00F334B0">
        <w:rPr>
          <w:rFonts w:ascii="Times New Roman" w:hAnsi="Times New Roman" w:cs="Times New Roman" w:hint="eastAsia"/>
          <w:sz w:val="24"/>
          <w:szCs w:val="24"/>
        </w:rPr>
        <w:t>亿</w:t>
      </w:r>
      <w:r w:rsidR="00B5167A" w:rsidRPr="00F334B0">
        <w:rPr>
          <w:rFonts w:ascii="Times New Roman" w:hAnsi="Times New Roman" w:cs="Times New Roman" w:hint="eastAsia"/>
          <w:sz w:val="24"/>
          <w:szCs w:val="24"/>
        </w:rPr>
        <w:t>美元以上。</w:t>
      </w:r>
    </w:p>
    <w:p w:rsidR="00896303" w:rsidRPr="00F334B0" w:rsidRDefault="004A79BB"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借助</w:t>
      </w:r>
      <w:r w:rsidR="004B62EC" w:rsidRPr="00F334B0">
        <w:rPr>
          <w:rFonts w:ascii="Times New Roman" w:hAnsi="Times New Roman" w:cs="Times New Roman"/>
          <w:b/>
          <w:sz w:val="24"/>
          <w:szCs w:val="24"/>
        </w:rPr>
        <w:t>第三方</w:t>
      </w:r>
      <w:r w:rsidR="00BD7320">
        <w:rPr>
          <w:rFonts w:ascii="Times New Roman" w:hAnsi="Times New Roman" w:cs="Times New Roman" w:hint="eastAsia"/>
          <w:b/>
          <w:sz w:val="24"/>
          <w:szCs w:val="24"/>
        </w:rPr>
        <w:t>销售</w:t>
      </w:r>
    </w:p>
    <w:p w:rsidR="00896303" w:rsidRPr="00F334B0" w:rsidRDefault="002361EA"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FOF</w:t>
      </w:r>
      <w:r w:rsidRPr="00F334B0">
        <w:rPr>
          <w:rFonts w:ascii="Times New Roman" w:hAnsi="Times New Roman" w:cs="Times New Roman" w:hint="eastAsia"/>
          <w:sz w:val="24"/>
          <w:szCs w:val="24"/>
        </w:rPr>
        <w:t>管理人</w:t>
      </w:r>
      <w:r w:rsidR="00C6363A" w:rsidRPr="00F334B0">
        <w:rPr>
          <w:rFonts w:ascii="Times New Roman" w:hAnsi="Times New Roman" w:cs="Times New Roman"/>
          <w:sz w:val="24"/>
          <w:szCs w:val="24"/>
        </w:rPr>
        <w:t>可能</w:t>
      </w:r>
      <w:r w:rsidR="008A42D1" w:rsidRPr="00F334B0">
        <w:rPr>
          <w:rFonts w:ascii="Times New Roman" w:hAnsi="Times New Roman" w:cs="Times New Roman" w:hint="eastAsia"/>
          <w:sz w:val="24"/>
          <w:szCs w:val="24"/>
        </w:rPr>
        <w:t>借助</w:t>
      </w:r>
      <w:r w:rsidR="00C6363A" w:rsidRPr="00F334B0">
        <w:rPr>
          <w:rFonts w:ascii="Times New Roman" w:hAnsi="Times New Roman" w:cs="Times New Roman"/>
          <w:sz w:val="24"/>
          <w:szCs w:val="24"/>
        </w:rPr>
        <w:t>第三方</w:t>
      </w:r>
      <w:r w:rsidR="00BD7320">
        <w:rPr>
          <w:rFonts w:ascii="Times New Roman" w:hAnsi="Times New Roman" w:cs="Times New Roman" w:hint="eastAsia"/>
          <w:sz w:val="24"/>
          <w:szCs w:val="24"/>
        </w:rPr>
        <w:t>销售</w:t>
      </w:r>
      <w:r w:rsidR="00C6363A" w:rsidRPr="00F334B0">
        <w:rPr>
          <w:rFonts w:ascii="Times New Roman" w:hAnsi="Times New Roman" w:cs="Times New Roman"/>
          <w:sz w:val="24"/>
          <w:szCs w:val="24"/>
        </w:rPr>
        <w:t>公司</w:t>
      </w:r>
      <w:r w:rsidR="004A79BB" w:rsidRPr="00F334B0">
        <w:rPr>
          <w:rFonts w:ascii="Times New Roman" w:hAnsi="Times New Roman" w:cs="Times New Roman"/>
          <w:sz w:val="24"/>
          <w:szCs w:val="24"/>
        </w:rPr>
        <w:t>向</w:t>
      </w:r>
      <w:r w:rsidR="00C6363A" w:rsidRPr="00F334B0">
        <w:rPr>
          <w:rFonts w:ascii="Times New Roman" w:hAnsi="Times New Roman" w:cs="Times New Roman" w:hint="eastAsia"/>
          <w:sz w:val="24"/>
          <w:szCs w:val="24"/>
        </w:rPr>
        <w:t>潜在</w:t>
      </w:r>
      <w:r w:rsidR="004A79BB" w:rsidRPr="00F334B0">
        <w:rPr>
          <w:rFonts w:ascii="Times New Roman" w:hAnsi="Times New Roman" w:cs="Times New Roman"/>
          <w:sz w:val="24"/>
          <w:szCs w:val="24"/>
        </w:rPr>
        <w:t>投资者</w:t>
      </w:r>
      <w:r w:rsidR="008A42D1" w:rsidRPr="00F334B0">
        <w:rPr>
          <w:rFonts w:ascii="Times New Roman" w:hAnsi="Times New Roman" w:cs="Times New Roman" w:hint="eastAsia"/>
          <w:sz w:val="24"/>
          <w:szCs w:val="24"/>
        </w:rPr>
        <w:t>推销</w:t>
      </w:r>
      <w:r w:rsidR="00C6363A" w:rsidRPr="00F334B0">
        <w:rPr>
          <w:rFonts w:ascii="Times New Roman" w:hAnsi="Times New Roman" w:cs="Times New Roman" w:hint="eastAsia"/>
          <w:sz w:val="24"/>
          <w:szCs w:val="24"/>
        </w:rPr>
        <w:t>自己的</w:t>
      </w:r>
      <w:r w:rsidR="004B62EC" w:rsidRPr="00F334B0">
        <w:rPr>
          <w:rFonts w:ascii="Times New Roman" w:hAnsi="Times New Roman" w:cs="Times New Roman"/>
          <w:sz w:val="24"/>
          <w:szCs w:val="24"/>
        </w:rPr>
        <w:t>投资策略</w:t>
      </w:r>
      <w:ins w:id="13" w:author="dell1234" w:date="2017-02-13T14:37:00Z">
        <w:r w:rsidR="00175670">
          <w:rPr>
            <w:rFonts w:ascii="Times New Roman" w:hAnsi="Times New Roman" w:cs="Times New Roman" w:hint="eastAsia"/>
            <w:sz w:val="24"/>
            <w:szCs w:val="24"/>
          </w:rPr>
          <w:t>。</w:t>
        </w:r>
      </w:ins>
      <w:r w:rsidR="00BD7320">
        <w:rPr>
          <w:rFonts w:ascii="Times New Roman" w:hAnsi="Times New Roman" w:cs="Times New Roman" w:hint="eastAsia"/>
          <w:sz w:val="24"/>
          <w:szCs w:val="24"/>
        </w:rPr>
        <w:t>第三方销售公司</w:t>
      </w:r>
      <w:ins w:id="14" w:author="dell1234" w:date="2017-02-13T14:37:00Z">
        <w:r w:rsidR="00175670">
          <w:rPr>
            <w:rFonts w:ascii="Times New Roman" w:hAnsi="Times New Roman" w:cs="Times New Roman" w:hint="eastAsia"/>
            <w:sz w:val="24"/>
            <w:szCs w:val="24"/>
          </w:rPr>
          <w:t>，</w:t>
        </w:r>
      </w:ins>
      <w:r w:rsidR="00BD7320">
        <w:rPr>
          <w:rFonts w:ascii="Times New Roman" w:hAnsi="Times New Roman" w:cs="Times New Roman" w:hint="eastAsia"/>
          <w:sz w:val="24"/>
          <w:szCs w:val="24"/>
        </w:rPr>
        <w:t>是指那些专业为</w:t>
      </w:r>
      <w:r w:rsidR="00BD7320">
        <w:rPr>
          <w:rFonts w:ascii="Times New Roman" w:hAnsi="Times New Roman" w:cs="Times New Roman" w:hint="eastAsia"/>
          <w:sz w:val="24"/>
          <w:szCs w:val="24"/>
        </w:rPr>
        <w:t>FOF</w:t>
      </w:r>
      <w:r w:rsidR="00BD7320">
        <w:rPr>
          <w:rFonts w:ascii="Times New Roman" w:hAnsi="Times New Roman" w:cs="Times New Roman" w:hint="eastAsia"/>
          <w:sz w:val="24"/>
          <w:szCs w:val="24"/>
        </w:rPr>
        <w:t>等各类基金管理人提供基金销售服务的机构</w:t>
      </w:r>
      <w:r w:rsidR="005B6FAB" w:rsidRPr="00F334B0">
        <w:rPr>
          <w:rFonts w:ascii="Times New Roman" w:hAnsi="Times New Roman" w:cs="Times New Roman"/>
          <w:sz w:val="24"/>
          <w:szCs w:val="24"/>
        </w:rPr>
        <w:t>。</w:t>
      </w:r>
      <w:r w:rsidR="00BD7320">
        <w:rPr>
          <w:rFonts w:ascii="Times New Roman" w:hAnsi="Times New Roman" w:cs="Times New Roman" w:hint="eastAsia"/>
          <w:sz w:val="24"/>
          <w:szCs w:val="24"/>
        </w:rPr>
        <w:t>但问题是，第三方销售公司里</w:t>
      </w:r>
      <w:r w:rsidR="00C6363A" w:rsidRPr="00F334B0">
        <w:rPr>
          <w:rFonts w:ascii="Times New Roman" w:hAnsi="Times New Roman" w:cs="Times New Roman" w:hint="eastAsia"/>
          <w:sz w:val="24"/>
          <w:szCs w:val="24"/>
        </w:rPr>
        <w:t>所谓的“营销专业人士”</w:t>
      </w:r>
      <w:r w:rsidR="005C63B3" w:rsidRPr="00F334B0">
        <w:rPr>
          <w:rFonts w:ascii="Times New Roman" w:hAnsi="Times New Roman" w:cs="Times New Roman" w:hint="eastAsia"/>
          <w:sz w:val="24"/>
          <w:szCs w:val="24"/>
        </w:rPr>
        <w:t>通常并不精通</w:t>
      </w:r>
      <w:r w:rsidR="00C6363A" w:rsidRPr="00F334B0">
        <w:rPr>
          <w:rFonts w:ascii="Times New Roman" w:hAnsi="Times New Roman" w:cs="Times New Roman" w:hint="eastAsia"/>
          <w:sz w:val="24"/>
          <w:szCs w:val="24"/>
        </w:rPr>
        <w:t>投资策略的内在运行机理，</w:t>
      </w:r>
      <w:r w:rsidR="008A42D1" w:rsidRPr="00F334B0">
        <w:rPr>
          <w:rFonts w:ascii="Times New Roman" w:hAnsi="Times New Roman" w:cs="Times New Roman" w:hint="eastAsia"/>
          <w:sz w:val="24"/>
          <w:szCs w:val="24"/>
        </w:rPr>
        <w:t>同时</w:t>
      </w:r>
      <w:r w:rsidR="00C6363A" w:rsidRPr="00F334B0">
        <w:rPr>
          <w:rFonts w:ascii="Times New Roman" w:hAnsi="Times New Roman" w:cs="Times New Roman" w:hint="eastAsia"/>
          <w:sz w:val="24"/>
          <w:szCs w:val="24"/>
        </w:rPr>
        <w:t>对策略细节</w:t>
      </w:r>
      <w:r w:rsidR="008A42D1" w:rsidRPr="00F334B0">
        <w:rPr>
          <w:rFonts w:ascii="Times New Roman" w:hAnsi="Times New Roman" w:cs="Times New Roman" w:hint="eastAsia"/>
          <w:sz w:val="24"/>
          <w:szCs w:val="24"/>
        </w:rPr>
        <w:t>也知之甚少，</w:t>
      </w:r>
      <w:r w:rsidR="00BD7320">
        <w:rPr>
          <w:rFonts w:ascii="Times New Roman" w:hAnsi="Times New Roman" w:cs="Times New Roman" w:hint="eastAsia"/>
          <w:sz w:val="24"/>
          <w:szCs w:val="24"/>
        </w:rPr>
        <w:t>因而</w:t>
      </w:r>
      <w:r w:rsidR="008A42D1" w:rsidRPr="00F334B0">
        <w:rPr>
          <w:rFonts w:ascii="Times New Roman" w:hAnsi="Times New Roman" w:cs="Times New Roman" w:hint="eastAsia"/>
          <w:sz w:val="24"/>
          <w:szCs w:val="24"/>
        </w:rPr>
        <w:t>无法与投资者</w:t>
      </w:r>
      <w:r w:rsidR="00C6363A" w:rsidRPr="00F334B0">
        <w:rPr>
          <w:rFonts w:ascii="Times New Roman" w:hAnsi="Times New Roman" w:cs="Times New Roman" w:hint="eastAsia"/>
          <w:sz w:val="24"/>
          <w:szCs w:val="24"/>
        </w:rPr>
        <w:t>形成有效沟通</w:t>
      </w:r>
      <w:r w:rsidR="008A42D1" w:rsidRPr="00F334B0">
        <w:rPr>
          <w:rFonts w:ascii="Times New Roman" w:hAnsi="Times New Roman" w:cs="Times New Roman" w:hint="eastAsia"/>
          <w:sz w:val="24"/>
          <w:szCs w:val="24"/>
        </w:rPr>
        <w:t>，所以大多数情况下第三方</w:t>
      </w:r>
      <w:r w:rsidR="00BD7320">
        <w:rPr>
          <w:rFonts w:ascii="Times New Roman" w:hAnsi="Times New Roman" w:cs="Times New Roman" w:hint="eastAsia"/>
          <w:sz w:val="24"/>
          <w:szCs w:val="24"/>
        </w:rPr>
        <w:t>销售公司</w:t>
      </w:r>
      <w:r w:rsidR="008A42D1" w:rsidRPr="00F334B0">
        <w:rPr>
          <w:rFonts w:ascii="Times New Roman" w:hAnsi="Times New Roman" w:cs="Times New Roman" w:hint="eastAsia"/>
          <w:sz w:val="24"/>
          <w:szCs w:val="24"/>
        </w:rPr>
        <w:t>所起作用不大。</w:t>
      </w:r>
    </w:p>
    <w:p w:rsidR="00F32D5B" w:rsidRPr="00F334B0" w:rsidRDefault="00F32D5B" w:rsidP="0078527C">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除了</w:t>
      </w:r>
      <w:r w:rsidR="00BD7320">
        <w:rPr>
          <w:rFonts w:ascii="Times New Roman" w:hAnsi="Times New Roman" w:cs="Times New Roman" w:hint="eastAsia"/>
          <w:sz w:val="24"/>
          <w:szCs w:val="24"/>
        </w:rPr>
        <w:t>对</w:t>
      </w:r>
      <w:r w:rsidR="005C63B3" w:rsidRPr="00F334B0">
        <w:rPr>
          <w:rFonts w:ascii="Times New Roman" w:hAnsi="Times New Roman" w:cs="Times New Roman" w:hint="eastAsia"/>
          <w:sz w:val="24"/>
          <w:szCs w:val="24"/>
        </w:rPr>
        <w:t>投资</w:t>
      </w:r>
      <w:r w:rsidRPr="00F334B0">
        <w:rPr>
          <w:rFonts w:ascii="Times New Roman" w:hAnsi="Times New Roman" w:cs="Times New Roman"/>
          <w:sz w:val="24"/>
          <w:szCs w:val="24"/>
        </w:rPr>
        <w:t>策略</w:t>
      </w:r>
      <w:r w:rsidR="005C63B3" w:rsidRPr="00F334B0">
        <w:rPr>
          <w:rFonts w:ascii="Times New Roman" w:hAnsi="Times New Roman" w:cs="Times New Roman" w:hint="eastAsia"/>
          <w:sz w:val="24"/>
          <w:szCs w:val="24"/>
        </w:rPr>
        <w:t>的</w:t>
      </w:r>
      <w:r w:rsidR="008A42D1" w:rsidRPr="00F334B0">
        <w:rPr>
          <w:rFonts w:ascii="Times New Roman" w:hAnsi="Times New Roman" w:cs="Times New Roman"/>
          <w:sz w:val="24"/>
          <w:szCs w:val="24"/>
        </w:rPr>
        <w:t>细节</w:t>
      </w:r>
      <w:r w:rsidR="00BD7320">
        <w:rPr>
          <w:rFonts w:ascii="Times New Roman" w:hAnsi="Times New Roman" w:cs="Times New Roman" w:hint="eastAsia"/>
          <w:sz w:val="24"/>
          <w:szCs w:val="24"/>
        </w:rPr>
        <w:t>不甚了解之</w:t>
      </w:r>
      <w:r w:rsidRPr="00F334B0">
        <w:rPr>
          <w:rFonts w:ascii="Times New Roman" w:hAnsi="Times New Roman" w:cs="Times New Roman"/>
          <w:sz w:val="24"/>
          <w:szCs w:val="24"/>
        </w:rPr>
        <w:t>外，许多第三方</w:t>
      </w:r>
      <w:r w:rsidR="00BD7320">
        <w:rPr>
          <w:rFonts w:ascii="Times New Roman" w:hAnsi="Times New Roman" w:cs="Times New Roman" w:hint="eastAsia"/>
          <w:sz w:val="24"/>
          <w:szCs w:val="24"/>
        </w:rPr>
        <w:t>销售</w:t>
      </w:r>
      <w:r w:rsidRPr="00F334B0">
        <w:rPr>
          <w:rFonts w:ascii="Times New Roman" w:hAnsi="Times New Roman" w:cs="Times New Roman"/>
          <w:sz w:val="24"/>
          <w:szCs w:val="24"/>
        </w:rPr>
        <w:t>人员</w:t>
      </w:r>
      <w:r w:rsidR="0078527C" w:rsidRPr="00F334B0">
        <w:rPr>
          <w:rFonts w:ascii="Times New Roman" w:hAnsi="Times New Roman" w:cs="Times New Roman"/>
          <w:sz w:val="24"/>
          <w:szCs w:val="24"/>
        </w:rPr>
        <w:t>对于</w:t>
      </w:r>
      <w:r w:rsidR="00BD7320">
        <w:rPr>
          <w:rFonts w:ascii="Times New Roman" w:hAnsi="Times New Roman" w:cs="Times New Roman" w:hint="eastAsia"/>
          <w:sz w:val="24"/>
          <w:szCs w:val="24"/>
        </w:rPr>
        <w:t>销售</w:t>
      </w:r>
      <w:r w:rsidR="0078527C" w:rsidRPr="00F334B0">
        <w:rPr>
          <w:rFonts w:ascii="Times New Roman" w:hAnsi="Times New Roman" w:cs="Times New Roman"/>
          <w:sz w:val="24"/>
          <w:szCs w:val="24"/>
        </w:rPr>
        <w:t>FOF</w:t>
      </w:r>
      <w:r w:rsidR="00DA5045" w:rsidRPr="00F334B0">
        <w:rPr>
          <w:rFonts w:ascii="Times New Roman" w:hAnsi="Times New Roman" w:cs="Times New Roman" w:hint="eastAsia"/>
          <w:sz w:val="24"/>
          <w:szCs w:val="24"/>
        </w:rPr>
        <w:t>的回报</w:t>
      </w:r>
      <w:r w:rsidR="00BD7320">
        <w:rPr>
          <w:rFonts w:ascii="Times New Roman" w:hAnsi="Times New Roman" w:cs="Times New Roman" w:hint="eastAsia"/>
          <w:sz w:val="24"/>
          <w:szCs w:val="24"/>
        </w:rPr>
        <w:t>也</w:t>
      </w:r>
      <w:r w:rsidR="00BD7320" w:rsidRPr="00F334B0">
        <w:rPr>
          <w:rFonts w:ascii="Times New Roman" w:hAnsi="Times New Roman" w:cs="Times New Roman"/>
          <w:sz w:val="24"/>
          <w:szCs w:val="24"/>
        </w:rPr>
        <w:t>不</w:t>
      </w:r>
      <w:r w:rsidR="0078527C" w:rsidRPr="00F334B0">
        <w:rPr>
          <w:rFonts w:ascii="Times New Roman" w:hAnsi="Times New Roman" w:cs="Times New Roman"/>
          <w:sz w:val="24"/>
          <w:szCs w:val="24"/>
        </w:rPr>
        <w:t>满意</w:t>
      </w:r>
      <w:r w:rsidR="00BD7320">
        <w:rPr>
          <w:rFonts w:ascii="Times New Roman" w:hAnsi="Times New Roman" w:cs="Times New Roman" w:hint="eastAsia"/>
          <w:sz w:val="24"/>
          <w:szCs w:val="24"/>
        </w:rPr>
        <w:t>，这也是第三方销售公司难以在</w:t>
      </w:r>
      <w:r w:rsidR="00BD7320">
        <w:rPr>
          <w:rFonts w:ascii="Times New Roman" w:hAnsi="Times New Roman" w:cs="Times New Roman" w:hint="eastAsia"/>
          <w:sz w:val="24"/>
          <w:szCs w:val="24"/>
        </w:rPr>
        <w:t>FOF</w:t>
      </w:r>
      <w:r w:rsidR="00BD7320">
        <w:rPr>
          <w:rFonts w:ascii="Times New Roman" w:hAnsi="Times New Roman" w:cs="Times New Roman" w:hint="eastAsia"/>
          <w:sz w:val="24"/>
          <w:szCs w:val="24"/>
        </w:rPr>
        <w:t>销售方面有所作为的重要原因</w:t>
      </w:r>
      <w:r w:rsidR="0078527C" w:rsidRPr="00F334B0">
        <w:rPr>
          <w:rFonts w:ascii="Times New Roman" w:hAnsi="Times New Roman" w:cs="Times New Roman"/>
          <w:sz w:val="24"/>
          <w:szCs w:val="24"/>
        </w:rPr>
        <w:t>。</w:t>
      </w:r>
      <w:r w:rsidR="005C63B3" w:rsidRPr="00F334B0">
        <w:rPr>
          <w:rFonts w:ascii="Times New Roman" w:hAnsi="Times New Roman" w:cs="Times New Roman" w:hint="eastAsia"/>
          <w:sz w:val="24"/>
          <w:szCs w:val="24"/>
        </w:rPr>
        <w:t>一旦</w:t>
      </w:r>
      <w:r w:rsidR="009F6625" w:rsidRPr="00F334B0">
        <w:rPr>
          <w:rFonts w:ascii="Times New Roman" w:hAnsi="Times New Roman" w:cs="Times New Roman"/>
          <w:sz w:val="24"/>
          <w:szCs w:val="24"/>
        </w:rPr>
        <w:t>他们认为报酬</w:t>
      </w:r>
      <w:r w:rsidR="00BD7320">
        <w:rPr>
          <w:rFonts w:ascii="Times New Roman" w:hAnsi="Times New Roman" w:cs="Times New Roman" w:hint="eastAsia"/>
          <w:sz w:val="24"/>
          <w:szCs w:val="24"/>
        </w:rPr>
        <w:t>较低</w:t>
      </w:r>
      <w:r w:rsidR="009F6625" w:rsidRPr="00F334B0">
        <w:rPr>
          <w:rFonts w:ascii="Times New Roman" w:hAnsi="Times New Roman" w:cs="Times New Roman"/>
          <w:sz w:val="24"/>
          <w:szCs w:val="24"/>
        </w:rPr>
        <w:t>，</w:t>
      </w:r>
      <w:r w:rsidR="005C63B3" w:rsidRPr="00F334B0">
        <w:rPr>
          <w:rFonts w:ascii="Times New Roman" w:hAnsi="Times New Roman" w:cs="Times New Roman" w:hint="eastAsia"/>
          <w:sz w:val="24"/>
          <w:szCs w:val="24"/>
        </w:rPr>
        <w:t>便会对这项</w:t>
      </w:r>
      <w:r w:rsidR="00BD7320">
        <w:rPr>
          <w:rFonts w:ascii="Times New Roman" w:hAnsi="Times New Roman" w:cs="Times New Roman" w:hint="eastAsia"/>
          <w:sz w:val="24"/>
          <w:szCs w:val="24"/>
        </w:rPr>
        <w:t>销售</w:t>
      </w:r>
      <w:r w:rsidR="005C63B3" w:rsidRPr="00F334B0">
        <w:rPr>
          <w:rFonts w:ascii="Times New Roman" w:hAnsi="Times New Roman" w:cs="Times New Roman" w:hint="eastAsia"/>
          <w:sz w:val="24"/>
          <w:szCs w:val="24"/>
        </w:rPr>
        <w:t>任务草草了事</w:t>
      </w:r>
      <w:r w:rsidR="009F6625" w:rsidRPr="00F334B0">
        <w:rPr>
          <w:rFonts w:ascii="Times New Roman" w:hAnsi="Times New Roman" w:cs="Times New Roman"/>
          <w:sz w:val="24"/>
          <w:szCs w:val="24"/>
        </w:rPr>
        <w:t>。</w:t>
      </w:r>
      <w:r w:rsidR="005C63B3" w:rsidRPr="00F334B0">
        <w:rPr>
          <w:rFonts w:ascii="Times New Roman" w:hAnsi="Times New Roman" w:cs="Times New Roman" w:hint="eastAsia"/>
          <w:sz w:val="24"/>
          <w:szCs w:val="24"/>
        </w:rPr>
        <w:t>传统的</w:t>
      </w:r>
      <w:r w:rsidR="00277903" w:rsidRPr="00F334B0">
        <w:rPr>
          <w:rFonts w:ascii="Times New Roman" w:hAnsi="Times New Roman" w:cs="Times New Roman"/>
          <w:sz w:val="24"/>
          <w:szCs w:val="24"/>
        </w:rPr>
        <w:t>FOF</w:t>
      </w:r>
      <w:r w:rsidR="00EB4004" w:rsidRPr="00F334B0">
        <w:rPr>
          <w:rFonts w:ascii="Times New Roman" w:hAnsi="Times New Roman" w:cs="Times New Roman" w:hint="eastAsia"/>
          <w:sz w:val="24"/>
          <w:szCs w:val="24"/>
        </w:rPr>
        <w:t>收费模式</w:t>
      </w:r>
      <w:r w:rsidR="005C63B3" w:rsidRPr="00F334B0">
        <w:rPr>
          <w:rFonts w:ascii="Times New Roman" w:hAnsi="Times New Roman" w:cs="Times New Roman"/>
          <w:sz w:val="24"/>
          <w:szCs w:val="24"/>
        </w:rPr>
        <w:t>包</w:t>
      </w:r>
      <w:r w:rsidR="005C63B3" w:rsidRPr="00F334B0">
        <w:rPr>
          <w:rFonts w:ascii="Times New Roman" w:hAnsi="Times New Roman" w:cs="Times New Roman" w:hint="eastAsia"/>
          <w:sz w:val="24"/>
          <w:szCs w:val="24"/>
        </w:rPr>
        <w:t>括</w:t>
      </w:r>
      <w:r w:rsidR="00411DB3" w:rsidRPr="00F334B0">
        <w:rPr>
          <w:rFonts w:ascii="Times New Roman" w:hAnsi="Times New Roman" w:cs="Times New Roman"/>
          <w:sz w:val="24"/>
          <w:szCs w:val="24"/>
        </w:rPr>
        <w:t>1%</w:t>
      </w:r>
      <w:r w:rsidR="00411DB3" w:rsidRPr="00F334B0">
        <w:rPr>
          <w:rFonts w:ascii="Times New Roman" w:hAnsi="Times New Roman" w:cs="Times New Roman"/>
          <w:sz w:val="24"/>
          <w:szCs w:val="24"/>
        </w:rPr>
        <w:t>的管理费用和</w:t>
      </w:r>
      <w:r w:rsidR="00BD7320">
        <w:rPr>
          <w:rFonts w:ascii="Times New Roman" w:hAnsi="Times New Roman" w:cs="Times New Roman" w:hint="eastAsia"/>
          <w:sz w:val="24"/>
          <w:szCs w:val="24"/>
        </w:rPr>
        <w:t>高于门槛收益率以上部分</w:t>
      </w:r>
      <w:r w:rsidR="00411DB3" w:rsidRPr="00F334B0">
        <w:rPr>
          <w:rFonts w:ascii="Times New Roman" w:hAnsi="Times New Roman" w:cs="Times New Roman"/>
          <w:sz w:val="24"/>
          <w:szCs w:val="24"/>
        </w:rPr>
        <w:t>10%</w:t>
      </w:r>
      <w:r w:rsidR="00411DB3" w:rsidRPr="00F334B0">
        <w:rPr>
          <w:rFonts w:ascii="Times New Roman" w:hAnsi="Times New Roman" w:cs="Times New Roman"/>
          <w:sz w:val="24"/>
          <w:szCs w:val="24"/>
        </w:rPr>
        <w:t>的</w:t>
      </w:r>
      <w:r w:rsidR="00C75A0F" w:rsidRPr="00F334B0">
        <w:rPr>
          <w:rFonts w:ascii="Times New Roman" w:hAnsi="Times New Roman" w:cs="Times New Roman" w:hint="eastAsia"/>
          <w:sz w:val="24"/>
          <w:szCs w:val="24"/>
        </w:rPr>
        <w:t>业绩报酬</w:t>
      </w:r>
      <w:r w:rsidR="00411DB3" w:rsidRPr="00F334B0">
        <w:rPr>
          <w:rFonts w:ascii="Times New Roman" w:hAnsi="Times New Roman" w:cs="Times New Roman"/>
          <w:sz w:val="24"/>
          <w:szCs w:val="24"/>
        </w:rPr>
        <w:t>。</w:t>
      </w:r>
      <w:r w:rsidR="008A41CC" w:rsidRPr="00F334B0">
        <w:rPr>
          <w:rFonts w:ascii="Times New Roman" w:hAnsi="Times New Roman" w:cs="Times New Roman"/>
          <w:sz w:val="24"/>
          <w:szCs w:val="24"/>
        </w:rPr>
        <w:t>这种费用</w:t>
      </w:r>
      <w:r w:rsidR="009A0184" w:rsidRPr="00F334B0">
        <w:rPr>
          <w:rFonts w:ascii="Times New Roman" w:hAnsi="Times New Roman" w:cs="Times New Roman"/>
          <w:sz w:val="24"/>
          <w:szCs w:val="24"/>
        </w:rPr>
        <w:t>结构</w:t>
      </w:r>
      <w:r w:rsidR="00BD7320">
        <w:rPr>
          <w:rFonts w:ascii="Times New Roman" w:hAnsi="Times New Roman" w:cs="Times New Roman" w:hint="eastAsia"/>
          <w:sz w:val="24"/>
          <w:szCs w:val="24"/>
        </w:rPr>
        <w:t>低于对冲基金的收费水平，自身较低的费率决定了</w:t>
      </w:r>
      <w:r w:rsidR="00BD7320">
        <w:rPr>
          <w:rFonts w:ascii="Times New Roman" w:hAnsi="Times New Roman" w:cs="Times New Roman" w:hint="eastAsia"/>
          <w:sz w:val="24"/>
          <w:szCs w:val="24"/>
        </w:rPr>
        <w:t>FOF</w:t>
      </w:r>
      <w:r w:rsidR="00BD7320">
        <w:rPr>
          <w:rFonts w:ascii="Times New Roman" w:hAnsi="Times New Roman" w:cs="Times New Roman" w:hint="eastAsia"/>
          <w:sz w:val="24"/>
          <w:szCs w:val="24"/>
        </w:rPr>
        <w:t>不可能给第三方销售公司以较高的销售费用</w:t>
      </w:r>
      <w:r w:rsidR="00EB4004" w:rsidRPr="00F334B0">
        <w:rPr>
          <w:rFonts w:ascii="Times New Roman" w:hAnsi="Times New Roman" w:cs="Times New Roman" w:hint="eastAsia"/>
          <w:sz w:val="24"/>
          <w:szCs w:val="24"/>
        </w:rPr>
        <w:t>。</w:t>
      </w:r>
    </w:p>
    <w:p w:rsidR="00EE6314" w:rsidRPr="00F334B0" w:rsidRDefault="005C0414" w:rsidP="004B4C71">
      <w:pPr>
        <w:spacing w:after="24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较低的销售费用，以及</w:t>
      </w:r>
      <w:r>
        <w:rPr>
          <w:rFonts w:ascii="Times New Roman" w:hAnsi="Times New Roman" w:cs="Times New Roman" w:hint="eastAsia"/>
          <w:sz w:val="24"/>
          <w:szCs w:val="24"/>
        </w:rPr>
        <w:t>FOF</w:t>
      </w:r>
      <w:r>
        <w:rPr>
          <w:rFonts w:ascii="Times New Roman" w:hAnsi="Times New Roman" w:cs="Times New Roman" w:hint="eastAsia"/>
          <w:sz w:val="24"/>
          <w:szCs w:val="24"/>
        </w:rPr>
        <w:t>管理人普遍要求第三方销售公司提供通过该渠道进行投资的投资者详细信息，第三方销售公司并不愿同</w:t>
      </w:r>
      <w:r>
        <w:rPr>
          <w:rFonts w:ascii="Times New Roman" w:hAnsi="Times New Roman" w:cs="Times New Roman" w:hint="eastAsia"/>
          <w:sz w:val="24"/>
          <w:szCs w:val="24"/>
        </w:rPr>
        <w:t>FOF</w:t>
      </w:r>
      <w:r>
        <w:rPr>
          <w:rFonts w:ascii="Times New Roman" w:hAnsi="Times New Roman" w:cs="Times New Roman" w:hint="eastAsia"/>
          <w:sz w:val="24"/>
          <w:szCs w:val="24"/>
        </w:rPr>
        <w:t>管理人开展销售合作。第三方销售公司的能力决定于其挖掘客户并同客户建立良好关系的能力。在销售</w:t>
      </w:r>
      <w:r>
        <w:rPr>
          <w:rFonts w:ascii="Times New Roman" w:hAnsi="Times New Roman" w:cs="Times New Roman" w:hint="eastAsia"/>
          <w:sz w:val="24"/>
          <w:szCs w:val="24"/>
        </w:rPr>
        <w:t>FOF</w:t>
      </w:r>
      <w:r>
        <w:rPr>
          <w:rFonts w:ascii="Times New Roman" w:hAnsi="Times New Roman" w:cs="Times New Roman" w:hint="eastAsia"/>
          <w:sz w:val="24"/>
          <w:szCs w:val="24"/>
        </w:rPr>
        <w:t>之外的基金产品时，个人投资者、机构投资者以及</w:t>
      </w:r>
      <w:r>
        <w:rPr>
          <w:rFonts w:ascii="Times New Roman" w:hAnsi="Times New Roman" w:cs="Times New Roman" w:hint="eastAsia"/>
          <w:sz w:val="24"/>
          <w:szCs w:val="24"/>
        </w:rPr>
        <w:t>FOF</w:t>
      </w:r>
      <w:r>
        <w:rPr>
          <w:rFonts w:ascii="Times New Roman" w:hAnsi="Times New Roman" w:cs="Times New Roman" w:hint="eastAsia"/>
          <w:sz w:val="24"/>
          <w:szCs w:val="24"/>
        </w:rPr>
        <w:t>管理机构是第三方销售公司的重要挖掘方向。而在销售</w:t>
      </w:r>
      <w:r>
        <w:rPr>
          <w:rFonts w:ascii="Times New Roman" w:hAnsi="Times New Roman" w:cs="Times New Roman" w:hint="eastAsia"/>
          <w:sz w:val="24"/>
          <w:szCs w:val="24"/>
        </w:rPr>
        <w:t>FOF</w:t>
      </w:r>
      <w:r>
        <w:rPr>
          <w:rFonts w:ascii="Times New Roman" w:hAnsi="Times New Roman" w:cs="Times New Roman" w:hint="eastAsia"/>
          <w:sz w:val="24"/>
          <w:szCs w:val="24"/>
        </w:rPr>
        <w:t>产品时，第三方销售公司只能挖掘个人投资者以及机构投资者，潜在投资者中少了</w:t>
      </w:r>
      <w:r>
        <w:rPr>
          <w:rFonts w:ascii="Times New Roman" w:hAnsi="Times New Roman" w:cs="Times New Roman" w:hint="eastAsia"/>
          <w:sz w:val="24"/>
          <w:szCs w:val="24"/>
        </w:rPr>
        <w:t>FOF</w:t>
      </w:r>
      <w:r>
        <w:rPr>
          <w:rFonts w:ascii="Times New Roman" w:hAnsi="Times New Roman" w:cs="Times New Roman" w:hint="eastAsia"/>
          <w:sz w:val="24"/>
          <w:szCs w:val="24"/>
        </w:rPr>
        <w:t>管理机构这一类，这也会加大其销售</w:t>
      </w:r>
      <w:r>
        <w:rPr>
          <w:rFonts w:ascii="Times New Roman" w:hAnsi="Times New Roman" w:cs="Times New Roman" w:hint="eastAsia"/>
          <w:sz w:val="24"/>
          <w:szCs w:val="24"/>
        </w:rPr>
        <w:t>FOF</w:t>
      </w:r>
      <w:r>
        <w:rPr>
          <w:rFonts w:ascii="Times New Roman" w:hAnsi="Times New Roman" w:cs="Times New Roman" w:hint="eastAsia"/>
          <w:sz w:val="24"/>
          <w:szCs w:val="24"/>
        </w:rPr>
        <w:t>产品的能力并使得其不愿开展</w:t>
      </w:r>
      <w:r>
        <w:rPr>
          <w:rFonts w:ascii="Times New Roman" w:hAnsi="Times New Roman" w:cs="Times New Roman" w:hint="eastAsia"/>
          <w:sz w:val="24"/>
          <w:szCs w:val="24"/>
        </w:rPr>
        <w:t>FOF</w:t>
      </w:r>
      <w:r>
        <w:rPr>
          <w:rFonts w:ascii="Times New Roman" w:hAnsi="Times New Roman" w:cs="Times New Roman" w:hint="eastAsia"/>
          <w:sz w:val="24"/>
          <w:szCs w:val="24"/>
        </w:rPr>
        <w:t>产品销售业务。</w:t>
      </w:r>
    </w:p>
    <w:p w:rsidR="00896303" w:rsidRPr="00F334B0" w:rsidRDefault="0060213D"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lastRenderedPageBreak/>
        <w:t>资金来自哪里？</w:t>
      </w:r>
    </w:p>
    <w:p w:rsidR="00BA5E86" w:rsidRPr="00F334B0" w:rsidRDefault="0060213D"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对冲基金，</w:t>
      </w:r>
      <w:r w:rsidR="00277903" w:rsidRPr="00F334B0">
        <w:rPr>
          <w:rFonts w:ascii="Times New Roman" w:hAnsi="Times New Roman" w:cs="Times New Roman"/>
          <w:sz w:val="24"/>
          <w:szCs w:val="24"/>
        </w:rPr>
        <w:t>FOF</w:t>
      </w:r>
      <w:r w:rsidR="00340ED0" w:rsidRPr="00F334B0">
        <w:rPr>
          <w:rFonts w:ascii="Times New Roman" w:hAnsi="Times New Roman" w:cs="Times New Roman"/>
          <w:sz w:val="24"/>
          <w:szCs w:val="24"/>
        </w:rPr>
        <w:t>以及另类投资</w:t>
      </w:r>
      <w:r w:rsidR="00340ED0" w:rsidRPr="00F334B0">
        <w:rPr>
          <w:rFonts w:ascii="Times New Roman" w:hAnsi="Times New Roman" w:cs="Times New Roman" w:hint="eastAsia"/>
          <w:sz w:val="24"/>
          <w:szCs w:val="24"/>
        </w:rPr>
        <w:t>采用的是</w:t>
      </w:r>
      <w:r w:rsidR="00340ED0" w:rsidRPr="00F334B0">
        <w:rPr>
          <w:rFonts w:ascii="Times New Roman" w:hAnsi="Times New Roman" w:cs="Times New Roman"/>
          <w:sz w:val="24"/>
          <w:szCs w:val="24"/>
        </w:rPr>
        <w:t>一种新</w:t>
      </w:r>
      <w:r w:rsidR="00340ED0" w:rsidRPr="00F334B0">
        <w:rPr>
          <w:rFonts w:ascii="Times New Roman" w:hAnsi="Times New Roman" w:cs="Times New Roman" w:hint="eastAsia"/>
          <w:sz w:val="24"/>
          <w:szCs w:val="24"/>
        </w:rPr>
        <w:t>的</w:t>
      </w:r>
      <w:r w:rsidR="006E4A69">
        <w:rPr>
          <w:rFonts w:ascii="Times New Roman" w:hAnsi="Times New Roman" w:cs="Times New Roman" w:hint="eastAsia"/>
          <w:sz w:val="24"/>
          <w:szCs w:val="24"/>
        </w:rPr>
        <w:t>募资</w:t>
      </w:r>
      <w:r w:rsidR="00340ED0" w:rsidRPr="00F334B0">
        <w:rPr>
          <w:rFonts w:ascii="Times New Roman" w:hAnsi="Times New Roman" w:cs="Times New Roman"/>
          <w:sz w:val="24"/>
          <w:szCs w:val="24"/>
        </w:rPr>
        <w:t>和创收模式</w:t>
      </w:r>
      <w:r w:rsidR="006E4A69">
        <w:rPr>
          <w:rFonts w:ascii="Times New Roman" w:hAnsi="Times New Roman" w:cs="Times New Roman" w:hint="eastAsia"/>
          <w:sz w:val="24"/>
          <w:szCs w:val="24"/>
        </w:rPr>
        <w:t>，</w:t>
      </w:r>
      <w:r w:rsidR="00340ED0" w:rsidRPr="00F334B0">
        <w:rPr>
          <w:rFonts w:ascii="Times New Roman" w:hAnsi="Times New Roman" w:cs="Times New Roman" w:hint="eastAsia"/>
          <w:sz w:val="24"/>
          <w:szCs w:val="24"/>
        </w:rPr>
        <w:t>它们正引领着华尔街最新的</w:t>
      </w:r>
      <w:r w:rsidR="00BE58BC" w:rsidRPr="00F334B0">
        <w:rPr>
          <w:rFonts w:ascii="Times New Roman" w:hAnsi="Times New Roman" w:cs="Times New Roman" w:hint="eastAsia"/>
          <w:sz w:val="24"/>
          <w:szCs w:val="24"/>
        </w:rPr>
        <w:t>投资潮流。</w:t>
      </w:r>
    </w:p>
    <w:p w:rsidR="00340ED0" w:rsidRPr="00F334B0" w:rsidRDefault="00FD23B4" w:rsidP="00FD23B4">
      <w:pPr>
        <w:spacing w:after="24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在市政债券承销业务利润比较丰厚的上世纪</w:t>
      </w:r>
      <w:r>
        <w:rPr>
          <w:rFonts w:ascii="Times New Roman" w:hAnsi="Times New Roman" w:cs="Times New Roman" w:hint="eastAsia"/>
          <w:sz w:val="24"/>
          <w:szCs w:val="24"/>
        </w:rPr>
        <w:t>80</w:t>
      </w:r>
      <w:r>
        <w:rPr>
          <w:rFonts w:ascii="Times New Roman" w:hAnsi="Times New Roman" w:cs="Times New Roman" w:hint="eastAsia"/>
          <w:sz w:val="24"/>
          <w:szCs w:val="24"/>
        </w:rPr>
        <w:t>年代，全市场大概有</w:t>
      </w:r>
      <w:r>
        <w:rPr>
          <w:rFonts w:ascii="Times New Roman" w:hAnsi="Times New Roman" w:cs="Times New Roman" w:hint="eastAsia"/>
          <w:sz w:val="24"/>
          <w:szCs w:val="24"/>
        </w:rPr>
        <w:t>35</w:t>
      </w:r>
      <w:r>
        <w:rPr>
          <w:rFonts w:ascii="Times New Roman" w:hAnsi="Times New Roman" w:cs="Times New Roman" w:hint="eastAsia"/>
          <w:sz w:val="24"/>
          <w:szCs w:val="24"/>
        </w:rPr>
        <w:t>家市政债券主承销商。随着该项业务利润的不断压缩，目前只有几家投行在从事该项业务，一级承销商的数量从</w:t>
      </w:r>
      <w:r>
        <w:rPr>
          <w:rFonts w:ascii="Times New Roman" w:hAnsi="Times New Roman" w:cs="Times New Roman" w:hint="eastAsia"/>
          <w:sz w:val="24"/>
          <w:szCs w:val="24"/>
        </w:rPr>
        <w:t>90</w:t>
      </w:r>
      <w:r>
        <w:rPr>
          <w:rFonts w:ascii="Times New Roman" w:hAnsi="Times New Roman" w:cs="Times New Roman" w:hint="eastAsia"/>
          <w:sz w:val="24"/>
          <w:szCs w:val="24"/>
        </w:rPr>
        <w:t>年代巅峰时期的</w:t>
      </w:r>
      <w:r>
        <w:rPr>
          <w:rFonts w:ascii="Times New Roman" w:hAnsi="Times New Roman" w:cs="Times New Roman" w:hint="eastAsia"/>
          <w:sz w:val="24"/>
          <w:szCs w:val="24"/>
        </w:rPr>
        <w:t>46</w:t>
      </w:r>
      <w:r>
        <w:rPr>
          <w:rFonts w:ascii="Times New Roman" w:hAnsi="Times New Roman" w:cs="Times New Roman" w:hint="eastAsia"/>
          <w:sz w:val="24"/>
          <w:szCs w:val="24"/>
        </w:rPr>
        <w:t>家下降到目前的</w:t>
      </w:r>
      <w:r>
        <w:rPr>
          <w:rFonts w:ascii="Times New Roman" w:hAnsi="Times New Roman" w:cs="Times New Roman" w:hint="eastAsia"/>
          <w:sz w:val="24"/>
          <w:szCs w:val="24"/>
        </w:rPr>
        <w:t>19</w:t>
      </w:r>
      <w:r>
        <w:rPr>
          <w:rFonts w:ascii="Times New Roman" w:hAnsi="Times New Roman" w:cs="Times New Roman" w:hint="eastAsia"/>
          <w:sz w:val="24"/>
          <w:szCs w:val="24"/>
        </w:rPr>
        <w:t>家。</w:t>
      </w:r>
    </w:p>
    <w:p w:rsidR="00896303" w:rsidRPr="00F334B0" w:rsidRDefault="008367A4"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从</w:t>
      </w:r>
      <w:r w:rsidR="00D34239" w:rsidRPr="00F334B0">
        <w:rPr>
          <w:rFonts w:ascii="Times New Roman" w:hAnsi="Times New Roman" w:cs="Times New Roman"/>
          <w:sz w:val="24"/>
          <w:szCs w:val="24"/>
        </w:rPr>
        <w:t>20</w:t>
      </w:r>
      <w:r w:rsidR="00D34239" w:rsidRPr="00F334B0">
        <w:rPr>
          <w:rFonts w:ascii="Times New Roman" w:hAnsi="Times New Roman" w:cs="Times New Roman"/>
          <w:sz w:val="24"/>
          <w:szCs w:val="24"/>
        </w:rPr>
        <w:t>世纪</w:t>
      </w:r>
      <w:r w:rsidR="00D34239" w:rsidRPr="00F334B0">
        <w:rPr>
          <w:rFonts w:ascii="Times New Roman" w:hAnsi="Times New Roman" w:cs="Times New Roman"/>
          <w:sz w:val="24"/>
          <w:szCs w:val="24"/>
        </w:rPr>
        <w:t>70</w:t>
      </w:r>
      <w:r w:rsidR="00D34239" w:rsidRPr="00F334B0">
        <w:rPr>
          <w:rFonts w:ascii="Times New Roman" w:hAnsi="Times New Roman" w:cs="Times New Roman"/>
          <w:sz w:val="24"/>
          <w:szCs w:val="24"/>
        </w:rPr>
        <w:t>年代到</w:t>
      </w:r>
      <w:r w:rsidR="00D34239" w:rsidRPr="00F334B0">
        <w:rPr>
          <w:rFonts w:ascii="Times New Roman" w:hAnsi="Times New Roman" w:cs="Times New Roman"/>
          <w:sz w:val="24"/>
          <w:szCs w:val="24"/>
        </w:rPr>
        <w:t>90</w:t>
      </w:r>
      <w:r w:rsidR="00D34239" w:rsidRPr="00F334B0">
        <w:rPr>
          <w:rFonts w:ascii="Times New Roman" w:hAnsi="Times New Roman" w:cs="Times New Roman"/>
          <w:sz w:val="24"/>
          <w:szCs w:val="24"/>
        </w:rPr>
        <w:t>年代，</w:t>
      </w:r>
      <w:r w:rsidR="00AA3C90" w:rsidRPr="00F334B0">
        <w:rPr>
          <w:rFonts w:ascii="Times New Roman" w:hAnsi="Times New Roman" w:cs="Times New Roman" w:hint="eastAsia"/>
          <w:sz w:val="24"/>
          <w:szCs w:val="24"/>
        </w:rPr>
        <w:t>绝</w:t>
      </w:r>
      <w:r w:rsidR="00D54F5A" w:rsidRPr="00F334B0">
        <w:rPr>
          <w:rFonts w:ascii="Times New Roman" w:hAnsi="Times New Roman" w:cs="Times New Roman"/>
          <w:sz w:val="24"/>
          <w:szCs w:val="24"/>
        </w:rPr>
        <w:t>大部分投资银行和商业银行都</w:t>
      </w:r>
      <w:r w:rsidR="00D54F5A" w:rsidRPr="00F334B0">
        <w:rPr>
          <w:rFonts w:ascii="Times New Roman" w:hAnsi="Times New Roman" w:cs="Times New Roman" w:hint="eastAsia"/>
          <w:sz w:val="24"/>
          <w:szCs w:val="24"/>
        </w:rPr>
        <w:t>设有</w:t>
      </w:r>
      <w:r w:rsidR="00AA3C90" w:rsidRPr="00F334B0">
        <w:rPr>
          <w:rFonts w:ascii="Times New Roman" w:hAnsi="Times New Roman" w:cs="Times New Roman"/>
          <w:sz w:val="24"/>
          <w:szCs w:val="24"/>
        </w:rPr>
        <w:t>大型市政债券部或者</w:t>
      </w:r>
      <w:r w:rsidR="00AA3C90" w:rsidRPr="00F334B0">
        <w:rPr>
          <w:rFonts w:ascii="Times New Roman" w:hAnsi="Times New Roman" w:cs="Times New Roman" w:hint="eastAsia"/>
          <w:sz w:val="24"/>
          <w:szCs w:val="24"/>
        </w:rPr>
        <w:t>大型</w:t>
      </w:r>
      <w:r w:rsidR="00AA3C90" w:rsidRPr="00F334B0">
        <w:rPr>
          <w:rFonts w:ascii="Times New Roman" w:hAnsi="Times New Roman" w:cs="Times New Roman"/>
          <w:sz w:val="24"/>
          <w:szCs w:val="24"/>
        </w:rPr>
        <w:t>政府债券部</w:t>
      </w:r>
      <w:r w:rsidR="00D34239" w:rsidRPr="00F334B0">
        <w:rPr>
          <w:rFonts w:ascii="Times New Roman" w:hAnsi="Times New Roman" w:cs="Times New Roman"/>
          <w:sz w:val="24"/>
          <w:szCs w:val="24"/>
        </w:rPr>
        <w:t>。</w:t>
      </w:r>
      <w:r w:rsidR="00DB3732" w:rsidRPr="00F334B0">
        <w:rPr>
          <w:rFonts w:ascii="Times New Roman" w:hAnsi="Times New Roman" w:cs="Times New Roman"/>
          <w:sz w:val="24"/>
          <w:szCs w:val="24"/>
        </w:rPr>
        <w:t>当</w:t>
      </w:r>
      <w:r w:rsidR="00AA3C90" w:rsidRPr="00F334B0">
        <w:rPr>
          <w:rFonts w:ascii="Times New Roman" w:hAnsi="Times New Roman" w:cs="Times New Roman"/>
          <w:sz w:val="24"/>
          <w:szCs w:val="24"/>
        </w:rPr>
        <w:t>华尔街的高级</w:t>
      </w:r>
      <w:r w:rsidRPr="00F334B0">
        <w:rPr>
          <w:rFonts w:ascii="Times New Roman" w:hAnsi="Times New Roman" w:cs="Times New Roman" w:hint="eastAsia"/>
          <w:sz w:val="24"/>
          <w:szCs w:val="24"/>
        </w:rPr>
        <w:t>经理</w:t>
      </w:r>
      <w:r w:rsidR="00AA3C90" w:rsidRPr="00F334B0">
        <w:rPr>
          <w:rFonts w:ascii="Times New Roman" w:hAnsi="Times New Roman" w:cs="Times New Roman" w:hint="eastAsia"/>
          <w:sz w:val="24"/>
          <w:szCs w:val="24"/>
        </w:rPr>
        <w:t>人</w:t>
      </w:r>
      <w:r w:rsidR="00AA3C90" w:rsidRPr="00F334B0">
        <w:rPr>
          <w:rFonts w:ascii="Times New Roman" w:hAnsi="Times New Roman" w:cs="Times New Roman"/>
          <w:sz w:val="24"/>
          <w:szCs w:val="24"/>
        </w:rPr>
        <w:t>认为对冲基金</w:t>
      </w:r>
      <w:r w:rsidR="00326268" w:rsidRPr="00F334B0">
        <w:rPr>
          <w:rFonts w:ascii="Times New Roman" w:hAnsi="Times New Roman" w:cs="Times New Roman"/>
          <w:sz w:val="24"/>
          <w:szCs w:val="24"/>
        </w:rPr>
        <w:t>风险</w:t>
      </w:r>
      <w:r w:rsidR="00AA3C90" w:rsidRPr="00F334B0">
        <w:rPr>
          <w:rFonts w:ascii="Times New Roman" w:hAnsi="Times New Roman" w:cs="Times New Roman" w:hint="eastAsia"/>
          <w:sz w:val="24"/>
          <w:szCs w:val="24"/>
        </w:rPr>
        <w:t>太大</w:t>
      </w:r>
      <w:r w:rsidR="00D54F5A" w:rsidRPr="00F334B0">
        <w:rPr>
          <w:rFonts w:ascii="Times New Roman" w:hAnsi="Times New Roman" w:cs="Times New Roman"/>
          <w:sz w:val="24"/>
          <w:szCs w:val="24"/>
        </w:rPr>
        <w:t>或</w:t>
      </w:r>
      <w:r w:rsidR="00326268" w:rsidRPr="00F334B0">
        <w:rPr>
          <w:rFonts w:ascii="Times New Roman" w:hAnsi="Times New Roman" w:cs="Times New Roman"/>
          <w:sz w:val="24"/>
          <w:szCs w:val="24"/>
        </w:rPr>
        <w:t>利润</w:t>
      </w:r>
      <w:r w:rsidR="00D54F5A" w:rsidRPr="00F334B0">
        <w:rPr>
          <w:rFonts w:ascii="Times New Roman" w:hAnsi="Times New Roman" w:cs="Times New Roman" w:hint="eastAsia"/>
          <w:sz w:val="24"/>
          <w:szCs w:val="24"/>
        </w:rPr>
        <w:t>过少</w:t>
      </w:r>
      <w:r w:rsidR="00D54F5A" w:rsidRPr="00F334B0">
        <w:rPr>
          <w:rFonts w:ascii="Times New Roman" w:hAnsi="Times New Roman" w:cs="Times New Roman"/>
          <w:sz w:val="24"/>
          <w:szCs w:val="24"/>
        </w:rPr>
        <w:t>时，对冲基金</w:t>
      </w:r>
      <w:r w:rsidR="00D54F5A" w:rsidRPr="00F334B0">
        <w:rPr>
          <w:rFonts w:ascii="Times New Roman" w:hAnsi="Times New Roman" w:cs="Times New Roman" w:hint="eastAsia"/>
          <w:sz w:val="24"/>
          <w:szCs w:val="24"/>
        </w:rPr>
        <w:t>前景何在</w:t>
      </w:r>
      <w:r w:rsidR="00D54F5A" w:rsidRPr="00F334B0">
        <w:rPr>
          <w:rFonts w:ascii="Times New Roman" w:hAnsi="Times New Roman" w:cs="Times New Roman"/>
          <w:sz w:val="24"/>
          <w:szCs w:val="24"/>
        </w:rPr>
        <w:t>？华尔街是否从</w:t>
      </w:r>
      <w:r w:rsidR="00D54F5A" w:rsidRPr="00F334B0">
        <w:rPr>
          <w:rFonts w:ascii="Times New Roman" w:hAnsi="Times New Roman" w:cs="Times New Roman" w:hint="eastAsia"/>
          <w:sz w:val="24"/>
          <w:szCs w:val="24"/>
        </w:rPr>
        <w:t>历史的错误中</w:t>
      </w:r>
      <w:r w:rsidR="00DA5045" w:rsidRPr="00F334B0">
        <w:rPr>
          <w:rFonts w:ascii="Times New Roman" w:hAnsi="Times New Roman" w:cs="Times New Roman" w:hint="eastAsia"/>
          <w:sz w:val="24"/>
          <w:szCs w:val="24"/>
        </w:rPr>
        <w:t>得到</w:t>
      </w:r>
      <w:r w:rsidR="00326268" w:rsidRPr="00F334B0">
        <w:rPr>
          <w:rFonts w:ascii="Times New Roman" w:hAnsi="Times New Roman" w:cs="Times New Roman"/>
          <w:sz w:val="24"/>
          <w:szCs w:val="24"/>
        </w:rPr>
        <w:t>教训？</w:t>
      </w:r>
      <w:r w:rsidRPr="00F334B0">
        <w:rPr>
          <w:rFonts w:ascii="Times New Roman" w:hAnsi="Times New Roman" w:cs="Times New Roman" w:hint="eastAsia"/>
          <w:sz w:val="24"/>
          <w:szCs w:val="24"/>
        </w:rPr>
        <w:t>谁又知道</w:t>
      </w:r>
      <w:r w:rsidR="00D54F5A" w:rsidRPr="00F334B0">
        <w:rPr>
          <w:rFonts w:ascii="Times New Roman" w:hAnsi="Times New Roman" w:cs="Times New Roman" w:hint="eastAsia"/>
          <w:sz w:val="24"/>
          <w:szCs w:val="24"/>
        </w:rPr>
        <w:t>，</w:t>
      </w:r>
      <w:r w:rsidR="00DA5045" w:rsidRPr="00F334B0">
        <w:rPr>
          <w:rFonts w:ascii="Times New Roman" w:hAnsi="Times New Roman" w:cs="Times New Roman" w:hint="eastAsia"/>
          <w:sz w:val="24"/>
          <w:szCs w:val="24"/>
        </w:rPr>
        <w:t>从</w:t>
      </w:r>
      <w:r w:rsidR="00D54F5A" w:rsidRPr="00F334B0">
        <w:rPr>
          <w:rFonts w:ascii="Times New Roman" w:hAnsi="Times New Roman" w:cs="Times New Roman" w:hint="eastAsia"/>
          <w:sz w:val="24"/>
          <w:szCs w:val="24"/>
        </w:rPr>
        <w:t>2009</w:t>
      </w:r>
      <w:r w:rsidR="00D54F5A" w:rsidRPr="00F334B0">
        <w:rPr>
          <w:rFonts w:ascii="Times New Roman" w:hAnsi="Times New Roman" w:cs="Times New Roman" w:hint="eastAsia"/>
          <w:sz w:val="24"/>
          <w:szCs w:val="24"/>
        </w:rPr>
        <w:t>年开始市场正</w:t>
      </w:r>
      <w:r w:rsidR="008B296C" w:rsidRPr="00F334B0">
        <w:rPr>
          <w:rFonts w:ascii="Times New Roman" w:hAnsi="Times New Roman" w:cs="Times New Roman" w:hint="eastAsia"/>
          <w:sz w:val="24"/>
          <w:szCs w:val="24"/>
        </w:rPr>
        <w:t>悄然发生着</w:t>
      </w:r>
      <w:r w:rsidR="00D54F5A" w:rsidRPr="00F334B0">
        <w:rPr>
          <w:rFonts w:ascii="Times New Roman" w:hAnsi="Times New Roman" w:cs="Times New Roman" w:hint="eastAsia"/>
          <w:sz w:val="24"/>
          <w:szCs w:val="24"/>
        </w:rPr>
        <w:t>变化。</w:t>
      </w:r>
    </w:p>
    <w:p w:rsidR="00D54F5A" w:rsidRPr="00F334B0" w:rsidRDefault="00DA5045"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对于每个投资对冲基金并获得成功的</w:t>
      </w:r>
      <w:r w:rsidR="00D54F5A" w:rsidRPr="00F334B0">
        <w:rPr>
          <w:rFonts w:ascii="Times New Roman" w:hAnsi="Times New Roman" w:cs="Times New Roman" w:hint="eastAsia"/>
          <w:sz w:val="24"/>
          <w:szCs w:val="24"/>
        </w:rPr>
        <w:t>华尔街金融机构</w:t>
      </w:r>
      <w:r w:rsidRPr="00F334B0">
        <w:rPr>
          <w:rFonts w:ascii="Times New Roman" w:hAnsi="Times New Roman" w:cs="Times New Roman" w:hint="eastAsia"/>
          <w:sz w:val="24"/>
          <w:szCs w:val="24"/>
        </w:rPr>
        <w:t>，</w:t>
      </w:r>
      <w:r w:rsidR="008367A4" w:rsidRPr="00F334B0">
        <w:rPr>
          <w:rFonts w:ascii="Times New Roman" w:hAnsi="Times New Roman" w:cs="Times New Roman" w:hint="eastAsia"/>
          <w:sz w:val="24"/>
          <w:szCs w:val="24"/>
        </w:rPr>
        <w:t>无不在显示</w:t>
      </w:r>
      <w:r w:rsidR="00AF3EB0" w:rsidRPr="00F334B0">
        <w:rPr>
          <w:rFonts w:ascii="Times New Roman" w:hAnsi="Times New Roman" w:cs="Times New Roman" w:hint="eastAsia"/>
          <w:sz w:val="24"/>
          <w:szCs w:val="24"/>
        </w:rPr>
        <w:t>与对冲基金及</w:t>
      </w:r>
      <w:r w:rsidR="00AF3EB0" w:rsidRPr="00F334B0">
        <w:rPr>
          <w:rFonts w:ascii="Times New Roman" w:hAnsi="Times New Roman" w:cs="Times New Roman" w:hint="eastAsia"/>
          <w:sz w:val="24"/>
          <w:szCs w:val="24"/>
        </w:rPr>
        <w:t>FOF</w:t>
      </w:r>
      <w:r w:rsidR="00AF3EB0" w:rsidRPr="00F334B0">
        <w:rPr>
          <w:rFonts w:ascii="Times New Roman" w:hAnsi="Times New Roman" w:cs="Times New Roman" w:hint="eastAsia"/>
          <w:sz w:val="24"/>
          <w:szCs w:val="24"/>
        </w:rPr>
        <w:t>建立的战略性伙伴关系是多么有价</w:t>
      </w:r>
      <w:r w:rsidR="008367A4" w:rsidRPr="00F334B0">
        <w:rPr>
          <w:rFonts w:ascii="Times New Roman" w:hAnsi="Times New Roman" w:cs="Times New Roman" w:hint="eastAsia"/>
          <w:sz w:val="24"/>
          <w:szCs w:val="24"/>
        </w:rPr>
        <w:t>值。理论上合营企业能为双方同时带来收益，但这是否也</w:t>
      </w:r>
      <w:r w:rsidR="00194B42" w:rsidRPr="00F334B0">
        <w:rPr>
          <w:rFonts w:ascii="Times New Roman" w:hAnsi="Times New Roman" w:cs="Times New Roman" w:hint="eastAsia"/>
          <w:sz w:val="24"/>
          <w:szCs w:val="24"/>
        </w:rPr>
        <w:t>代表着投资者利益</w:t>
      </w:r>
      <w:r w:rsidR="008367A4" w:rsidRPr="00F334B0">
        <w:rPr>
          <w:rFonts w:ascii="Times New Roman" w:hAnsi="Times New Roman" w:cs="Times New Roman" w:hint="eastAsia"/>
          <w:sz w:val="24"/>
          <w:szCs w:val="24"/>
        </w:rPr>
        <w:t>的最大化</w:t>
      </w:r>
      <w:r w:rsidR="003204E5" w:rsidRPr="00F334B0">
        <w:rPr>
          <w:rFonts w:ascii="Times New Roman" w:hAnsi="Times New Roman" w:cs="Times New Roman" w:hint="eastAsia"/>
          <w:sz w:val="24"/>
          <w:szCs w:val="24"/>
        </w:rPr>
        <w:t>？分享一只</w:t>
      </w:r>
      <w:r w:rsidR="00AF3EB0" w:rsidRPr="00F334B0">
        <w:rPr>
          <w:rFonts w:ascii="Times New Roman" w:hAnsi="Times New Roman" w:cs="Times New Roman" w:hint="eastAsia"/>
          <w:sz w:val="24"/>
          <w:szCs w:val="24"/>
        </w:rPr>
        <w:t>对冲基金收益的</w:t>
      </w:r>
      <w:r w:rsidR="00AF3EB0" w:rsidRPr="00F334B0">
        <w:rPr>
          <w:rFonts w:ascii="Times New Roman" w:hAnsi="Times New Roman" w:cs="Times New Roman" w:hint="eastAsia"/>
          <w:sz w:val="24"/>
          <w:szCs w:val="24"/>
        </w:rPr>
        <w:t>2%-</w:t>
      </w:r>
      <w:r w:rsidR="00AF3EB0" w:rsidRPr="00F334B0">
        <w:rPr>
          <w:rFonts w:ascii="Times New Roman" w:hAnsi="Times New Roman" w:cs="Times New Roman"/>
          <w:sz w:val="24"/>
          <w:szCs w:val="24"/>
        </w:rPr>
        <w:t>20</w:t>
      </w:r>
      <w:r w:rsidR="00AF3EB0" w:rsidRPr="00F334B0">
        <w:rPr>
          <w:rFonts w:ascii="Times New Roman" w:hAnsi="Times New Roman" w:cs="Times New Roman" w:hint="eastAsia"/>
          <w:sz w:val="24"/>
          <w:szCs w:val="24"/>
        </w:rPr>
        <w:t>%</w:t>
      </w:r>
      <w:r w:rsidR="00AF3EB0" w:rsidRPr="00F334B0">
        <w:rPr>
          <w:rFonts w:ascii="Times New Roman" w:hAnsi="Times New Roman" w:cs="Times New Roman" w:hint="eastAsia"/>
          <w:sz w:val="24"/>
          <w:szCs w:val="24"/>
        </w:rPr>
        <w:t>比起他们管理多头基金拿到的</w:t>
      </w:r>
      <w:r w:rsidR="00AF3EB0" w:rsidRPr="00F334B0">
        <w:rPr>
          <w:rFonts w:ascii="Times New Roman" w:hAnsi="Times New Roman" w:cs="Times New Roman" w:hint="eastAsia"/>
          <w:sz w:val="24"/>
          <w:szCs w:val="24"/>
        </w:rPr>
        <w:t>50-</w:t>
      </w:r>
      <w:r w:rsidR="00AF3EB0" w:rsidRPr="00F334B0">
        <w:rPr>
          <w:rFonts w:ascii="Times New Roman" w:hAnsi="Times New Roman" w:cs="Times New Roman"/>
          <w:sz w:val="24"/>
          <w:szCs w:val="24"/>
        </w:rPr>
        <w:t>75</w:t>
      </w:r>
      <w:r w:rsidR="00AF3EB0" w:rsidRPr="00F334B0">
        <w:rPr>
          <w:rFonts w:ascii="Times New Roman" w:hAnsi="Times New Roman" w:cs="Times New Roman" w:hint="eastAsia"/>
          <w:sz w:val="24"/>
          <w:szCs w:val="24"/>
        </w:rPr>
        <w:t>个基点的收益要大太多。</w:t>
      </w:r>
    </w:p>
    <w:p w:rsidR="00A32130" w:rsidRPr="00F334B0" w:rsidRDefault="00A32130"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为了发现新的投资想法并甄别出其中卓越的投资管理人，越来越多的新投资者们必须依靠中介机构</w:t>
      </w:r>
      <w:r w:rsidR="003B4723" w:rsidRPr="00F334B0">
        <w:rPr>
          <w:rFonts w:ascii="Times New Roman" w:hAnsi="Times New Roman" w:cs="Times New Roman" w:hint="eastAsia"/>
          <w:sz w:val="24"/>
          <w:szCs w:val="24"/>
        </w:rPr>
        <w:t>复杂的分析和尽职调查来</w:t>
      </w:r>
      <w:r w:rsidR="00194B42" w:rsidRPr="00F334B0">
        <w:rPr>
          <w:rFonts w:ascii="Times New Roman" w:hAnsi="Times New Roman" w:cs="Times New Roman" w:hint="eastAsia"/>
          <w:sz w:val="24"/>
          <w:szCs w:val="24"/>
        </w:rPr>
        <w:t>判断投资是</w:t>
      </w:r>
      <w:r w:rsidR="00F71D6C" w:rsidRPr="00F334B0">
        <w:rPr>
          <w:rFonts w:ascii="Times New Roman" w:hAnsi="Times New Roman" w:cs="Times New Roman" w:hint="eastAsia"/>
          <w:sz w:val="24"/>
          <w:szCs w:val="24"/>
        </w:rPr>
        <w:t>否</w:t>
      </w:r>
      <w:r w:rsidR="003B4723" w:rsidRPr="00F334B0">
        <w:rPr>
          <w:rFonts w:ascii="Times New Roman" w:hAnsi="Times New Roman" w:cs="Times New Roman" w:hint="eastAsia"/>
          <w:sz w:val="24"/>
          <w:szCs w:val="24"/>
        </w:rPr>
        <w:t>可行。与此同时</w:t>
      </w:r>
      <w:r w:rsidR="008367A4" w:rsidRPr="00F334B0">
        <w:rPr>
          <w:rFonts w:ascii="Times New Roman" w:hAnsi="Times New Roman" w:cs="Times New Roman" w:hint="eastAsia"/>
          <w:sz w:val="24"/>
          <w:szCs w:val="24"/>
        </w:rPr>
        <w:t>，尽管刚经历金融危机的冲击</w:t>
      </w:r>
      <w:r w:rsidR="00FC11B8" w:rsidRPr="00F334B0">
        <w:rPr>
          <w:rFonts w:ascii="Times New Roman" w:hAnsi="Times New Roman" w:cs="Times New Roman" w:hint="eastAsia"/>
          <w:sz w:val="24"/>
          <w:szCs w:val="24"/>
        </w:rPr>
        <w:t>，但强大的吸引力还是使得全球金融机构和私人银行也越来越多的参与</w:t>
      </w:r>
      <w:r w:rsidR="008367A4" w:rsidRPr="00F334B0">
        <w:rPr>
          <w:rFonts w:ascii="Times New Roman" w:hAnsi="Times New Roman" w:cs="Times New Roman" w:hint="eastAsia"/>
          <w:sz w:val="24"/>
          <w:szCs w:val="24"/>
        </w:rPr>
        <w:t>对冲基金等另类投资。</w:t>
      </w:r>
      <w:r w:rsidR="003B4723" w:rsidRPr="00F334B0">
        <w:rPr>
          <w:rFonts w:ascii="Times New Roman" w:hAnsi="Times New Roman" w:cs="Times New Roman" w:hint="eastAsia"/>
          <w:sz w:val="24"/>
          <w:szCs w:val="24"/>
        </w:rPr>
        <w:t>因为对冲基金</w:t>
      </w:r>
      <w:r w:rsidR="00F71D6C" w:rsidRPr="00F334B0">
        <w:rPr>
          <w:rFonts w:ascii="Times New Roman" w:hAnsi="Times New Roman" w:cs="Times New Roman" w:hint="eastAsia"/>
          <w:sz w:val="24"/>
          <w:szCs w:val="24"/>
        </w:rPr>
        <w:t>具有</w:t>
      </w:r>
      <w:r w:rsidR="003B4723" w:rsidRPr="00F334B0">
        <w:rPr>
          <w:rFonts w:ascii="Times New Roman" w:hAnsi="Times New Roman" w:cs="Times New Roman" w:hint="eastAsia"/>
          <w:sz w:val="24"/>
          <w:szCs w:val="24"/>
        </w:rPr>
        <w:t>同时在市场中做多和做空</w:t>
      </w:r>
      <w:r w:rsidR="00F71D6C" w:rsidRPr="00F334B0">
        <w:rPr>
          <w:rFonts w:ascii="Times New Roman" w:hAnsi="Times New Roman" w:cs="Times New Roman" w:hint="eastAsia"/>
          <w:sz w:val="24"/>
          <w:szCs w:val="24"/>
        </w:rPr>
        <w:t>的特性，投资者们逐渐</w:t>
      </w:r>
      <w:r w:rsidR="00194B42" w:rsidRPr="00F334B0">
        <w:rPr>
          <w:rFonts w:ascii="Times New Roman" w:hAnsi="Times New Roman" w:cs="Times New Roman" w:hint="eastAsia"/>
          <w:sz w:val="24"/>
          <w:szCs w:val="24"/>
        </w:rPr>
        <w:t>认识到要想使得自己的组合资产在任何市场走向中都能保持增长，投资对冲基金</w:t>
      </w:r>
      <w:r w:rsidR="00F71D6C" w:rsidRPr="00F334B0">
        <w:rPr>
          <w:rFonts w:ascii="Times New Roman" w:hAnsi="Times New Roman" w:cs="Times New Roman" w:hint="eastAsia"/>
          <w:sz w:val="24"/>
          <w:szCs w:val="24"/>
        </w:rPr>
        <w:t>是非常必要的。</w:t>
      </w:r>
    </w:p>
    <w:p w:rsidR="00896303" w:rsidRPr="00F334B0" w:rsidRDefault="00762AA7" w:rsidP="004B4C71">
      <w:pPr>
        <w:spacing w:after="240" w:line="360" w:lineRule="auto"/>
        <w:rPr>
          <w:rFonts w:ascii="Times New Roman" w:hAnsi="Times New Roman" w:cs="Times New Roman"/>
          <w:b/>
          <w:sz w:val="24"/>
          <w:szCs w:val="24"/>
        </w:rPr>
      </w:pPr>
      <w:r>
        <w:rPr>
          <w:rFonts w:ascii="Times New Roman" w:hAnsi="Times New Roman" w:cs="Times New Roman" w:hint="eastAsia"/>
          <w:b/>
          <w:sz w:val="24"/>
          <w:szCs w:val="24"/>
        </w:rPr>
        <w:t>募集资金</w:t>
      </w:r>
    </w:p>
    <w:p w:rsidR="00896303" w:rsidRPr="00F334B0" w:rsidRDefault="008367A4"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无论</w:t>
      </w:r>
      <w:r w:rsidRPr="00F334B0">
        <w:rPr>
          <w:rFonts w:ascii="Times New Roman" w:hAnsi="Times New Roman" w:cs="Times New Roman"/>
          <w:sz w:val="24"/>
          <w:szCs w:val="24"/>
        </w:rPr>
        <w:t>对</w:t>
      </w:r>
      <w:r w:rsidR="00F61986" w:rsidRPr="00F334B0">
        <w:rPr>
          <w:rFonts w:ascii="Times New Roman" w:hAnsi="Times New Roman" w:cs="Times New Roman" w:hint="eastAsia"/>
          <w:sz w:val="24"/>
          <w:szCs w:val="24"/>
        </w:rPr>
        <w:t>基金管理人</w:t>
      </w:r>
      <w:r w:rsidRPr="00F334B0">
        <w:rPr>
          <w:rFonts w:ascii="Times New Roman" w:hAnsi="Times New Roman" w:cs="Times New Roman"/>
          <w:sz w:val="24"/>
          <w:szCs w:val="24"/>
        </w:rPr>
        <w:t>还是银行来说，</w:t>
      </w:r>
      <w:r w:rsidR="00762AA7">
        <w:rPr>
          <w:rFonts w:ascii="Times New Roman" w:hAnsi="Times New Roman" w:cs="Times New Roman" w:hint="eastAsia"/>
          <w:sz w:val="24"/>
          <w:szCs w:val="24"/>
        </w:rPr>
        <w:t>募集资金</w:t>
      </w:r>
      <w:r w:rsidRPr="00F334B0">
        <w:rPr>
          <w:rFonts w:ascii="Times New Roman" w:hAnsi="Times New Roman" w:cs="Times New Roman"/>
          <w:sz w:val="24"/>
          <w:szCs w:val="24"/>
        </w:rPr>
        <w:t>都是获利的关键</w:t>
      </w:r>
      <w:r w:rsidRPr="00F334B0">
        <w:rPr>
          <w:rFonts w:ascii="Times New Roman" w:hAnsi="Times New Roman" w:cs="Times New Roman" w:hint="eastAsia"/>
          <w:sz w:val="24"/>
          <w:szCs w:val="24"/>
        </w:rPr>
        <w:t>。</w:t>
      </w:r>
      <w:r w:rsidR="0020442F" w:rsidRPr="00F334B0">
        <w:rPr>
          <w:rFonts w:ascii="Times New Roman" w:hAnsi="Times New Roman" w:cs="Times New Roman"/>
          <w:sz w:val="24"/>
          <w:szCs w:val="24"/>
        </w:rPr>
        <w:t>华尔街公司</w:t>
      </w:r>
      <w:r w:rsidRPr="00F334B0">
        <w:rPr>
          <w:rFonts w:ascii="Times New Roman" w:hAnsi="Times New Roman" w:cs="Times New Roman" w:hint="eastAsia"/>
          <w:sz w:val="24"/>
          <w:szCs w:val="24"/>
        </w:rPr>
        <w:t>又</w:t>
      </w:r>
      <w:r w:rsidRPr="00F334B0">
        <w:rPr>
          <w:rFonts w:ascii="Times New Roman" w:hAnsi="Times New Roman" w:cs="Times New Roman"/>
          <w:sz w:val="24"/>
          <w:szCs w:val="24"/>
        </w:rPr>
        <w:t>能多大程度</w:t>
      </w:r>
      <w:r w:rsidRPr="00F334B0">
        <w:rPr>
          <w:rFonts w:ascii="Times New Roman" w:hAnsi="Times New Roman" w:cs="Times New Roman" w:hint="eastAsia"/>
          <w:sz w:val="24"/>
          <w:szCs w:val="24"/>
        </w:rPr>
        <w:t>地</w:t>
      </w:r>
      <w:r w:rsidR="00F30E5E" w:rsidRPr="00F334B0">
        <w:rPr>
          <w:rFonts w:ascii="Times New Roman" w:hAnsi="Times New Roman" w:cs="Times New Roman"/>
          <w:sz w:val="24"/>
          <w:szCs w:val="24"/>
        </w:rPr>
        <w:t>推销出他们的产品</w:t>
      </w:r>
      <w:r w:rsidR="0020442F" w:rsidRPr="00F334B0">
        <w:rPr>
          <w:rFonts w:ascii="Times New Roman" w:hAnsi="Times New Roman" w:cs="Times New Roman"/>
          <w:sz w:val="24"/>
          <w:szCs w:val="24"/>
        </w:rPr>
        <w:t>？</w:t>
      </w:r>
      <w:r w:rsidR="001F4A4A" w:rsidRPr="00F334B0">
        <w:rPr>
          <w:rFonts w:ascii="Times New Roman" w:hAnsi="Times New Roman" w:cs="Times New Roman"/>
          <w:sz w:val="24"/>
          <w:szCs w:val="24"/>
        </w:rPr>
        <w:t>是</w:t>
      </w:r>
      <w:r w:rsidR="001F4A4A" w:rsidRPr="00F334B0">
        <w:rPr>
          <w:rFonts w:ascii="Times New Roman" w:hAnsi="Times New Roman" w:cs="Times New Roman" w:hint="eastAsia"/>
          <w:sz w:val="24"/>
          <w:szCs w:val="24"/>
        </w:rPr>
        <w:t>选择成本更高的内部销售模式，还是</w:t>
      </w:r>
      <w:r w:rsidR="001F4A4A" w:rsidRPr="00F334B0">
        <w:rPr>
          <w:rFonts w:ascii="Times New Roman" w:hAnsi="Times New Roman" w:cs="Times New Roman"/>
          <w:sz w:val="24"/>
          <w:szCs w:val="24"/>
        </w:rPr>
        <w:t>寻求独立的</w:t>
      </w:r>
      <w:r w:rsidR="001F4A4A" w:rsidRPr="00F334B0">
        <w:rPr>
          <w:rFonts w:ascii="Times New Roman" w:hAnsi="Times New Roman" w:cs="Times New Roman" w:hint="eastAsia"/>
          <w:sz w:val="24"/>
          <w:szCs w:val="24"/>
        </w:rPr>
        <w:t>第三方销售</w:t>
      </w:r>
      <w:r w:rsidR="00F30E5E" w:rsidRPr="00F334B0">
        <w:rPr>
          <w:rFonts w:ascii="Times New Roman" w:hAnsi="Times New Roman" w:cs="Times New Roman"/>
          <w:sz w:val="24"/>
          <w:szCs w:val="24"/>
        </w:rPr>
        <w:t>平台更</w:t>
      </w:r>
      <w:r w:rsidR="00D176A4" w:rsidRPr="00F334B0">
        <w:rPr>
          <w:rFonts w:ascii="Times New Roman" w:hAnsi="Times New Roman" w:cs="Times New Roman" w:hint="eastAsia"/>
          <w:sz w:val="24"/>
          <w:szCs w:val="24"/>
        </w:rPr>
        <w:t>为</w:t>
      </w:r>
      <w:r w:rsidR="00F30E5E" w:rsidRPr="00F334B0">
        <w:rPr>
          <w:rFonts w:ascii="Times New Roman" w:hAnsi="Times New Roman" w:cs="Times New Roman"/>
          <w:sz w:val="24"/>
          <w:szCs w:val="24"/>
        </w:rPr>
        <w:t>有利？这</w:t>
      </w:r>
      <w:r w:rsidR="00FF32D4" w:rsidRPr="00F334B0">
        <w:rPr>
          <w:rFonts w:ascii="Times New Roman" w:hAnsi="Times New Roman" w:cs="Times New Roman"/>
          <w:sz w:val="24"/>
          <w:szCs w:val="24"/>
        </w:rPr>
        <w:t>些问题一直困扰着华尔街</w:t>
      </w:r>
      <w:r w:rsidR="00FF32D4" w:rsidRPr="00F334B0">
        <w:rPr>
          <w:rFonts w:ascii="Times New Roman" w:hAnsi="Times New Roman" w:cs="Times New Roman" w:hint="eastAsia"/>
          <w:sz w:val="24"/>
          <w:szCs w:val="24"/>
        </w:rPr>
        <w:t>上多年</w:t>
      </w:r>
      <w:r w:rsidR="00FF32D4" w:rsidRPr="00F334B0">
        <w:rPr>
          <w:rFonts w:ascii="Times New Roman" w:hAnsi="Times New Roman" w:cs="Times New Roman"/>
          <w:sz w:val="24"/>
          <w:szCs w:val="24"/>
        </w:rPr>
        <w:t>从事</w:t>
      </w:r>
      <w:r w:rsidR="00762AA7">
        <w:rPr>
          <w:rFonts w:ascii="Times New Roman" w:hAnsi="Times New Roman" w:cs="Times New Roman" w:hint="eastAsia"/>
          <w:sz w:val="24"/>
          <w:szCs w:val="24"/>
        </w:rPr>
        <w:t>募资</w:t>
      </w:r>
      <w:r w:rsidR="00FF32D4" w:rsidRPr="00F334B0">
        <w:rPr>
          <w:rFonts w:ascii="Times New Roman" w:hAnsi="Times New Roman" w:cs="Times New Roman"/>
          <w:sz w:val="24"/>
          <w:szCs w:val="24"/>
        </w:rPr>
        <w:t>工作的</w:t>
      </w:r>
      <w:r w:rsidR="00FF32D4" w:rsidRPr="00F334B0">
        <w:rPr>
          <w:rFonts w:ascii="Times New Roman" w:hAnsi="Times New Roman" w:cs="Times New Roman" w:hint="eastAsia"/>
          <w:sz w:val="24"/>
          <w:szCs w:val="24"/>
        </w:rPr>
        <w:t>人士</w:t>
      </w:r>
      <w:r w:rsidR="005F7DBD" w:rsidRPr="00F334B0">
        <w:rPr>
          <w:rFonts w:ascii="Times New Roman" w:hAnsi="Times New Roman" w:cs="Times New Roman"/>
          <w:sz w:val="24"/>
          <w:szCs w:val="24"/>
        </w:rPr>
        <w:t>。</w:t>
      </w:r>
      <w:r w:rsidR="00220761" w:rsidRPr="00F334B0">
        <w:rPr>
          <w:rFonts w:ascii="Times New Roman" w:hAnsi="Times New Roman" w:cs="Times New Roman"/>
          <w:sz w:val="24"/>
          <w:szCs w:val="24"/>
        </w:rPr>
        <w:t>第二个</w:t>
      </w:r>
      <w:r w:rsidR="00FF32D4" w:rsidRPr="00F334B0">
        <w:rPr>
          <w:rFonts w:ascii="Times New Roman" w:hAnsi="Times New Roman" w:cs="Times New Roman" w:hint="eastAsia"/>
          <w:sz w:val="24"/>
          <w:szCs w:val="24"/>
        </w:rPr>
        <w:t>关键性</w:t>
      </w:r>
      <w:r w:rsidR="00220761" w:rsidRPr="00F334B0">
        <w:rPr>
          <w:rFonts w:ascii="Times New Roman" w:hAnsi="Times New Roman" w:cs="Times New Roman"/>
          <w:sz w:val="24"/>
          <w:szCs w:val="24"/>
        </w:rPr>
        <w:t>问题是</w:t>
      </w:r>
      <w:r w:rsidR="00291770" w:rsidRPr="00F334B0">
        <w:rPr>
          <w:rFonts w:ascii="Times New Roman" w:hAnsi="Times New Roman" w:cs="Times New Roman" w:hint="eastAsia"/>
          <w:sz w:val="24"/>
          <w:szCs w:val="24"/>
        </w:rPr>
        <w:t>中间商</w:t>
      </w:r>
      <w:r w:rsidR="00FB4BB7" w:rsidRPr="00F334B0">
        <w:rPr>
          <w:rFonts w:ascii="Times New Roman" w:hAnsi="Times New Roman" w:cs="Times New Roman" w:hint="eastAsia"/>
          <w:sz w:val="24"/>
          <w:szCs w:val="24"/>
        </w:rPr>
        <w:t>扮演的角色</w:t>
      </w:r>
      <w:r w:rsidR="00220761" w:rsidRPr="00F334B0">
        <w:rPr>
          <w:rFonts w:ascii="Times New Roman" w:hAnsi="Times New Roman" w:cs="Times New Roman"/>
          <w:sz w:val="24"/>
          <w:szCs w:val="24"/>
        </w:rPr>
        <w:t>是否</w:t>
      </w:r>
      <w:r w:rsidR="00291770" w:rsidRPr="00F334B0">
        <w:rPr>
          <w:rFonts w:ascii="Times New Roman" w:hAnsi="Times New Roman" w:cs="Times New Roman" w:hint="eastAsia"/>
          <w:sz w:val="24"/>
          <w:szCs w:val="24"/>
        </w:rPr>
        <w:t>仅</w:t>
      </w:r>
      <w:r w:rsidR="00FB4BB7" w:rsidRPr="00F334B0">
        <w:rPr>
          <w:rFonts w:ascii="Times New Roman" w:hAnsi="Times New Roman" w:cs="Times New Roman"/>
          <w:sz w:val="24"/>
          <w:szCs w:val="24"/>
        </w:rPr>
        <w:t>是销售代理</w:t>
      </w:r>
      <w:r w:rsidR="00FB4BB7" w:rsidRPr="00F334B0">
        <w:rPr>
          <w:rFonts w:ascii="Times New Roman" w:hAnsi="Times New Roman" w:cs="Times New Roman" w:hint="eastAsia"/>
          <w:sz w:val="24"/>
          <w:szCs w:val="24"/>
        </w:rPr>
        <w:t>？</w:t>
      </w:r>
      <w:r w:rsidR="00FF32D4" w:rsidRPr="00F334B0">
        <w:rPr>
          <w:rFonts w:ascii="Times New Roman" w:hAnsi="Times New Roman" w:cs="Times New Roman" w:hint="eastAsia"/>
          <w:sz w:val="24"/>
          <w:szCs w:val="24"/>
        </w:rPr>
        <w:t>还是</w:t>
      </w:r>
      <w:r w:rsidR="00566EC6">
        <w:rPr>
          <w:rFonts w:ascii="Times New Roman" w:hAnsi="Times New Roman" w:cs="Times New Roman" w:hint="eastAsia"/>
          <w:sz w:val="24"/>
          <w:szCs w:val="24"/>
        </w:rPr>
        <w:t>投资顾问</w:t>
      </w:r>
      <w:r w:rsidR="00FB4BB7" w:rsidRPr="00F334B0">
        <w:rPr>
          <w:rFonts w:ascii="Times New Roman" w:hAnsi="Times New Roman" w:cs="Times New Roman" w:hint="eastAsia"/>
          <w:sz w:val="24"/>
          <w:szCs w:val="24"/>
        </w:rPr>
        <w:t>？还是</w:t>
      </w:r>
      <w:r w:rsidR="00291770" w:rsidRPr="00F334B0">
        <w:rPr>
          <w:rFonts w:ascii="Times New Roman" w:hAnsi="Times New Roman" w:cs="Times New Roman"/>
          <w:sz w:val="24"/>
          <w:szCs w:val="24"/>
        </w:rPr>
        <w:t>有</w:t>
      </w:r>
      <w:r w:rsidR="00762AA7">
        <w:rPr>
          <w:rFonts w:ascii="Times New Roman" w:hAnsi="Times New Roman" w:cs="Times New Roman" w:hint="eastAsia"/>
          <w:sz w:val="24"/>
          <w:szCs w:val="24"/>
        </w:rPr>
        <w:t>募资</w:t>
      </w:r>
      <w:r w:rsidR="00291770" w:rsidRPr="00F334B0">
        <w:rPr>
          <w:rFonts w:ascii="Times New Roman" w:hAnsi="Times New Roman" w:cs="Times New Roman" w:hint="eastAsia"/>
          <w:sz w:val="24"/>
          <w:szCs w:val="24"/>
        </w:rPr>
        <w:t>任务在身的</w:t>
      </w:r>
      <w:r w:rsidR="00FB4BB7" w:rsidRPr="00F334B0">
        <w:rPr>
          <w:rFonts w:ascii="Times New Roman" w:hAnsi="Times New Roman" w:cs="Times New Roman"/>
          <w:sz w:val="24"/>
          <w:szCs w:val="24"/>
        </w:rPr>
        <w:t>营销人员</w:t>
      </w:r>
      <w:r w:rsidR="00FB4BB7" w:rsidRPr="00F334B0">
        <w:rPr>
          <w:rFonts w:ascii="Times New Roman" w:hAnsi="Times New Roman" w:cs="Times New Roman" w:hint="eastAsia"/>
          <w:sz w:val="24"/>
          <w:szCs w:val="24"/>
        </w:rPr>
        <w:t>？</w:t>
      </w:r>
    </w:p>
    <w:p w:rsidR="009A32E5" w:rsidRPr="00F334B0" w:rsidRDefault="00E925B2"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lastRenderedPageBreak/>
        <w:t>尽管</w:t>
      </w:r>
      <w:r w:rsidR="006709A8" w:rsidRPr="00F334B0">
        <w:rPr>
          <w:rFonts w:ascii="Times New Roman" w:hAnsi="Times New Roman" w:cs="Times New Roman"/>
          <w:sz w:val="24"/>
          <w:szCs w:val="24"/>
        </w:rPr>
        <w:t>在</w:t>
      </w:r>
      <w:r w:rsidR="00D322E7" w:rsidRPr="00F334B0">
        <w:rPr>
          <w:rFonts w:ascii="Times New Roman" w:hAnsi="Times New Roman" w:cs="Times New Roman"/>
          <w:sz w:val="24"/>
          <w:szCs w:val="24"/>
        </w:rPr>
        <w:t>麦</w:t>
      </w:r>
      <w:r w:rsidR="00F46594" w:rsidRPr="00F334B0">
        <w:rPr>
          <w:rFonts w:ascii="Times New Roman" w:hAnsi="Times New Roman" w:cs="Times New Roman"/>
          <w:sz w:val="24"/>
          <w:szCs w:val="24"/>
        </w:rPr>
        <w:t>道</w:t>
      </w:r>
      <w:r w:rsidR="00FF32D4" w:rsidRPr="00F334B0">
        <w:rPr>
          <w:rFonts w:ascii="Times New Roman" w:hAnsi="Times New Roman" w:cs="Times New Roman"/>
          <w:sz w:val="24"/>
          <w:szCs w:val="24"/>
        </w:rPr>
        <w:t>夫事件</w:t>
      </w:r>
      <w:r w:rsidR="002607AB" w:rsidRPr="00F334B0">
        <w:rPr>
          <w:rFonts w:ascii="Times New Roman" w:hAnsi="Times New Roman" w:cs="Times New Roman"/>
          <w:sz w:val="24"/>
          <w:szCs w:val="24"/>
        </w:rPr>
        <w:t>后</w:t>
      </w:r>
      <w:r w:rsidR="00FF32D4" w:rsidRPr="00F334B0">
        <w:rPr>
          <w:rFonts w:ascii="Times New Roman" w:hAnsi="Times New Roman" w:cs="Times New Roman" w:hint="eastAsia"/>
          <w:sz w:val="24"/>
          <w:szCs w:val="24"/>
        </w:rPr>
        <w:t>市场</w:t>
      </w:r>
      <w:r w:rsidR="00FF32D4" w:rsidRPr="00F334B0">
        <w:rPr>
          <w:rFonts w:ascii="Times New Roman" w:hAnsi="Times New Roman" w:cs="Times New Roman"/>
          <w:sz w:val="24"/>
          <w:szCs w:val="24"/>
        </w:rPr>
        <w:t>发生了</w:t>
      </w:r>
      <w:r w:rsidR="00FF32D4" w:rsidRPr="00F334B0">
        <w:rPr>
          <w:rFonts w:ascii="Times New Roman" w:hAnsi="Times New Roman" w:cs="Times New Roman" w:hint="eastAsia"/>
          <w:sz w:val="24"/>
          <w:szCs w:val="24"/>
        </w:rPr>
        <w:t>诸多</w:t>
      </w:r>
      <w:r w:rsidR="002607AB" w:rsidRPr="00F334B0">
        <w:rPr>
          <w:rFonts w:ascii="Times New Roman" w:hAnsi="Times New Roman" w:cs="Times New Roman"/>
          <w:sz w:val="24"/>
          <w:szCs w:val="24"/>
        </w:rPr>
        <w:t>变化，但</w:t>
      </w:r>
      <w:r w:rsidR="002607AB" w:rsidRPr="00F334B0">
        <w:rPr>
          <w:rFonts w:ascii="Times New Roman" w:hAnsi="Times New Roman" w:cs="Times New Roman" w:hint="eastAsia"/>
          <w:sz w:val="24"/>
          <w:szCs w:val="24"/>
        </w:rPr>
        <w:t>在如今的</w:t>
      </w:r>
      <w:r w:rsidR="009A32E5" w:rsidRPr="00F334B0">
        <w:rPr>
          <w:rFonts w:ascii="Times New Roman" w:hAnsi="Times New Roman" w:cs="Times New Roman"/>
          <w:sz w:val="24"/>
          <w:szCs w:val="24"/>
        </w:rPr>
        <w:t>华尔街模式中</w:t>
      </w:r>
      <w:r w:rsidRPr="00F334B0">
        <w:rPr>
          <w:rFonts w:ascii="Times New Roman" w:hAnsi="Times New Roman" w:cs="Times New Roman"/>
          <w:sz w:val="24"/>
          <w:szCs w:val="24"/>
        </w:rPr>
        <w:t>，销售</w:t>
      </w:r>
      <w:r w:rsidR="002607AB" w:rsidRPr="00F334B0">
        <w:rPr>
          <w:rFonts w:ascii="Times New Roman" w:hAnsi="Times New Roman" w:cs="Times New Roman" w:hint="eastAsia"/>
          <w:sz w:val="24"/>
          <w:szCs w:val="24"/>
        </w:rPr>
        <w:t>的代理</w:t>
      </w:r>
      <w:r w:rsidRPr="00F334B0">
        <w:rPr>
          <w:rFonts w:ascii="Times New Roman" w:hAnsi="Times New Roman" w:cs="Times New Roman"/>
          <w:sz w:val="24"/>
          <w:szCs w:val="24"/>
        </w:rPr>
        <w:t>冲突</w:t>
      </w:r>
      <w:r w:rsidR="002607AB" w:rsidRPr="00F334B0">
        <w:rPr>
          <w:rFonts w:ascii="Times New Roman" w:hAnsi="Times New Roman" w:cs="Times New Roman" w:hint="eastAsia"/>
          <w:sz w:val="24"/>
          <w:szCs w:val="24"/>
        </w:rPr>
        <w:t>问题</w:t>
      </w:r>
      <w:r w:rsidR="009A32E5" w:rsidRPr="00F334B0">
        <w:rPr>
          <w:rFonts w:ascii="Times New Roman" w:hAnsi="Times New Roman" w:cs="Times New Roman"/>
          <w:sz w:val="24"/>
          <w:szCs w:val="24"/>
        </w:rPr>
        <w:t>仍然普遍存在</w:t>
      </w:r>
      <w:r w:rsidRPr="00F334B0">
        <w:rPr>
          <w:rFonts w:ascii="Times New Roman" w:hAnsi="Times New Roman" w:cs="Times New Roman"/>
          <w:sz w:val="24"/>
          <w:szCs w:val="24"/>
        </w:rPr>
        <w:t>。</w:t>
      </w:r>
      <w:r w:rsidR="002607AB" w:rsidRPr="00F334B0">
        <w:rPr>
          <w:rFonts w:ascii="Times New Roman" w:hAnsi="Times New Roman" w:cs="Times New Roman"/>
          <w:sz w:val="24"/>
          <w:szCs w:val="24"/>
        </w:rPr>
        <w:t>销售代理</w:t>
      </w:r>
      <w:r w:rsidR="002607AB" w:rsidRPr="00F334B0">
        <w:rPr>
          <w:rFonts w:ascii="Times New Roman" w:hAnsi="Times New Roman" w:cs="Times New Roman" w:hint="eastAsia"/>
          <w:sz w:val="24"/>
          <w:szCs w:val="24"/>
        </w:rPr>
        <w:t>们并不总是真正在为他们的客户利益着想。</w:t>
      </w:r>
      <w:r w:rsidR="00FF32D4" w:rsidRPr="00F334B0">
        <w:rPr>
          <w:rFonts w:ascii="Times New Roman" w:hAnsi="Times New Roman" w:cs="Times New Roman"/>
          <w:sz w:val="24"/>
          <w:szCs w:val="24"/>
        </w:rPr>
        <w:t>令人</w:t>
      </w:r>
      <w:r w:rsidR="00FF32D4" w:rsidRPr="00F334B0">
        <w:rPr>
          <w:rFonts w:ascii="Times New Roman" w:hAnsi="Times New Roman" w:cs="Times New Roman" w:hint="eastAsia"/>
          <w:sz w:val="24"/>
          <w:szCs w:val="24"/>
        </w:rPr>
        <w:t>堪忧的</w:t>
      </w:r>
      <w:r w:rsidR="006709A8" w:rsidRPr="00F334B0">
        <w:rPr>
          <w:rFonts w:ascii="Times New Roman" w:hAnsi="Times New Roman" w:cs="Times New Roman"/>
          <w:sz w:val="24"/>
          <w:szCs w:val="24"/>
        </w:rPr>
        <w:t>是，</w:t>
      </w:r>
      <w:r w:rsidR="001632C1" w:rsidRPr="00F334B0">
        <w:rPr>
          <w:rFonts w:ascii="Times New Roman" w:hAnsi="Times New Roman" w:cs="Times New Roman" w:hint="eastAsia"/>
          <w:sz w:val="24"/>
          <w:szCs w:val="24"/>
        </w:rPr>
        <w:t>投资者往往对</w:t>
      </w:r>
      <w:r w:rsidR="00DF008B" w:rsidRPr="00F334B0">
        <w:rPr>
          <w:rFonts w:ascii="Times New Roman" w:hAnsi="Times New Roman" w:cs="Times New Roman" w:hint="eastAsia"/>
          <w:sz w:val="24"/>
          <w:szCs w:val="24"/>
        </w:rPr>
        <w:t>受雇于</w:t>
      </w:r>
      <w:r w:rsidR="006307F9">
        <w:rPr>
          <w:rFonts w:ascii="Times New Roman" w:hAnsi="Times New Roman" w:cs="Times New Roman" w:hint="eastAsia"/>
          <w:sz w:val="24"/>
          <w:szCs w:val="24"/>
        </w:rPr>
        <w:t>知名机构</w:t>
      </w:r>
      <w:r w:rsidR="00DF008B" w:rsidRPr="00F334B0">
        <w:rPr>
          <w:rFonts w:ascii="Times New Roman" w:hAnsi="Times New Roman" w:cs="Times New Roman" w:hint="eastAsia"/>
          <w:sz w:val="24"/>
          <w:szCs w:val="24"/>
        </w:rPr>
        <w:t>的销售</w:t>
      </w:r>
      <w:r w:rsidR="006307F9">
        <w:rPr>
          <w:rFonts w:ascii="Times New Roman" w:hAnsi="Times New Roman" w:cs="Times New Roman" w:hint="eastAsia"/>
          <w:sz w:val="24"/>
          <w:szCs w:val="24"/>
        </w:rPr>
        <w:t>人员</w:t>
      </w:r>
      <w:r w:rsidR="00DF008B" w:rsidRPr="00F334B0">
        <w:rPr>
          <w:rFonts w:ascii="Times New Roman" w:hAnsi="Times New Roman" w:cs="Times New Roman" w:hint="eastAsia"/>
          <w:sz w:val="24"/>
          <w:szCs w:val="24"/>
        </w:rPr>
        <w:t>所销售的产品过度</w:t>
      </w:r>
      <w:r w:rsidR="001632C1" w:rsidRPr="00F334B0">
        <w:rPr>
          <w:rFonts w:ascii="Times New Roman" w:hAnsi="Times New Roman" w:cs="Times New Roman" w:hint="eastAsia"/>
          <w:sz w:val="24"/>
          <w:szCs w:val="24"/>
        </w:rPr>
        <w:t>信任，</w:t>
      </w:r>
      <w:r w:rsidR="006307F9">
        <w:rPr>
          <w:rFonts w:ascii="Times New Roman" w:hAnsi="Times New Roman" w:cs="Times New Roman" w:hint="eastAsia"/>
          <w:sz w:val="24"/>
          <w:szCs w:val="24"/>
        </w:rPr>
        <w:t>而</w:t>
      </w:r>
      <w:r w:rsidR="001632C1" w:rsidRPr="00F334B0">
        <w:rPr>
          <w:rFonts w:ascii="Times New Roman" w:hAnsi="Times New Roman" w:cs="Times New Roman" w:hint="eastAsia"/>
          <w:sz w:val="24"/>
          <w:szCs w:val="24"/>
        </w:rPr>
        <w:t>实际上</w:t>
      </w:r>
      <w:r w:rsidR="006307F9">
        <w:rPr>
          <w:rFonts w:ascii="Times New Roman" w:hAnsi="Times New Roman" w:cs="Times New Roman" w:hint="eastAsia"/>
          <w:sz w:val="24"/>
          <w:szCs w:val="24"/>
        </w:rPr>
        <w:t>这种信任感并无基础</w:t>
      </w:r>
      <w:r w:rsidR="001632C1" w:rsidRPr="00F334B0">
        <w:rPr>
          <w:rFonts w:ascii="Times New Roman" w:hAnsi="Times New Roman" w:cs="Times New Roman" w:hint="eastAsia"/>
          <w:sz w:val="24"/>
          <w:szCs w:val="24"/>
        </w:rPr>
        <w:t>。质疑精神一定是麦道夫事件给我们上的最重要的一课。在我们看来</w:t>
      </w:r>
      <w:r w:rsidR="00A43C04" w:rsidRPr="00F334B0">
        <w:rPr>
          <w:rFonts w:ascii="Times New Roman" w:hAnsi="Times New Roman" w:cs="Times New Roman" w:hint="eastAsia"/>
          <w:sz w:val="24"/>
          <w:szCs w:val="24"/>
        </w:rPr>
        <w:t>，第三方销售公司一定要对他们所</w:t>
      </w:r>
      <w:r w:rsidR="006307F9">
        <w:rPr>
          <w:rFonts w:ascii="Times New Roman" w:hAnsi="Times New Roman" w:cs="Times New Roman" w:hint="eastAsia"/>
          <w:sz w:val="24"/>
          <w:szCs w:val="24"/>
        </w:rPr>
        <w:t>销售</w:t>
      </w:r>
      <w:r w:rsidR="00A43C04" w:rsidRPr="00F334B0">
        <w:rPr>
          <w:rFonts w:ascii="Times New Roman" w:hAnsi="Times New Roman" w:cs="Times New Roman" w:hint="eastAsia"/>
          <w:sz w:val="24"/>
          <w:szCs w:val="24"/>
        </w:rPr>
        <w:t>的</w:t>
      </w:r>
      <w:r w:rsidR="001632C1" w:rsidRPr="00F334B0">
        <w:rPr>
          <w:rFonts w:ascii="Times New Roman" w:hAnsi="Times New Roman" w:cs="Times New Roman" w:hint="eastAsia"/>
          <w:sz w:val="24"/>
          <w:szCs w:val="24"/>
        </w:rPr>
        <w:t>产品做足功课</w:t>
      </w:r>
      <w:r w:rsidR="00A43C04" w:rsidRPr="00F334B0">
        <w:rPr>
          <w:rFonts w:ascii="Times New Roman" w:hAnsi="Times New Roman" w:cs="Times New Roman" w:hint="eastAsia"/>
          <w:sz w:val="24"/>
          <w:szCs w:val="24"/>
        </w:rPr>
        <w:t>，并且保证这些基金财务状况的透明度</w:t>
      </w:r>
      <w:r w:rsidR="00FF32D4" w:rsidRPr="00F334B0">
        <w:rPr>
          <w:rFonts w:ascii="Times New Roman" w:hAnsi="Times New Roman" w:cs="Times New Roman" w:hint="eastAsia"/>
          <w:sz w:val="24"/>
          <w:szCs w:val="24"/>
        </w:rPr>
        <w:t>。与此同时，投资者也要投入更多时间去了解自己</w:t>
      </w:r>
      <w:r w:rsidR="00DF008B" w:rsidRPr="00F334B0">
        <w:rPr>
          <w:rFonts w:ascii="Times New Roman" w:hAnsi="Times New Roman" w:cs="Times New Roman" w:hint="eastAsia"/>
          <w:sz w:val="24"/>
          <w:szCs w:val="24"/>
        </w:rPr>
        <w:t>投资的产品</w:t>
      </w:r>
      <w:r w:rsidR="001632C1" w:rsidRPr="00F334B0">
        <w:rPr>
          <w:rFonts w:ascii="Times New Roman" w:hAnsi="Times New Roman" w:cs="Times New Roman" w:hint="eastAsia"/>
          <w:sz w:val="24"/>
          <w:szCs w:val="24"/>
        </w:rPr>
        <w:t>。</w:t>
      </w:r>
    </w:p>
    <w:p w:rsidR="001E3B01" w:rsidRPr="00F334B0" w:rsidRDefault="00331D6D"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2008</w:t>
      </w:r>
      <w:r w:rsidR="00A43C04" w:rsidRPr="00F334B0">
        <w:rPr>
          <w:rFonts w:ascii="Times New Roman" w:hAnsi="Times New Roman" w:cs="Times New Roman"/>
          <w:sz w:val="24"/>
          <w:szCs w:val="24"/>
        </w:rPr>
        <w:t>年金融危机后，我们认为</w:t>
      </w:r>
      <w:r w:rsidRPr="00F334B0">
        <w:rPr>
          <w:rFonts w:ascii="Times New Roman" w:hAnsi="Times New Roman" w:cs="Times New Roman"/>
          <w:sz w:val="24"/>
          <w:szCs w:val="24"/>
        </w:rPr>
        <w:t>投资者应该对他们</w:t>
      </w:r>
      <w:r w:rsidR="00A43C04" w:rsidRPr="00F334B0">
        <w:rPr>
          <w:rFonts w:ascii="Times New Roman" w:hAnsi="Times New Roman" w:cs="Times New Roman" w:hint="eastAsia"/>
          <w:sz w:val="24"/>
          <w:szCs w:val="24"/>
        </w:rPr>
        <w:t>所持有的资产</w:t>
      </w:r>
      <w:r w:rsidR="00AD006D" w:rsidRPr="00F334B0">
        <w:rPr>
          <w:rFonts w:ascii="Times New Roman" w:hAnsi="Times New Roman" w:cs="Times New Roman" w:hint="eastAsia"/>
          <w:sz w:val="24"/>
          <w:szCs w:val="24"/>
        </w:rPr>
        <w:t>的透明度有更高要求</w:t>
      </w:r>
      <w:r w:rsidR="00FF32D4" w:rsidRPr="00F334B0">
        <w:rPr>
          <w:rFonts w:ascii="Times New Roman" w:hAnsi="Times New Roman" w:cs="Times New Roman"/>
          <w:sz w:val="24"/>
          <w:szCs w:val="24"/>
        </w:rPr>
        <w:t>。</w:t>
      </w:r>
      <w:r w:rsidR="00C85438" w:rsidRPr="00F334B0">
        <w:rPr>
          <w:rFonts w:ascii="Times New Roman" w:hAnsi="Times New Roman" w:cs="Times New Roman"/>
          <w:sz w:val="24"/>
          <w:szCs w:val="24"/>
        </w:rPr>
        <w:t>问题</w:t>
      </w:r>
      <w:r w:rsidR="00A43C04" w:rsidRPr="00F334B0">
        <w:rPr>
          <w:rFonts w:ascii="Times New Roman" w:hAnsi="Times New Roman" w:cs="Times New Roman" w:hint="eastAsia"/>
          <w:sz w:val="24"/>
          <w:szCs w:val="24"/>
        </w:rPr>
        <w:t>的关键</w:t>
      </w:r>
      <w:r w:rsidR="00A43C04" w:rsidRPr="00F334B0">
        <w:rPr>
          <w:rFonts w:ascii="Times New Roman" w:hAnsi="Times New Roman" w:cs="Times New Roman"/>
          <w:sz w:val="24"/>
          <w:szCs w:val="24"/>
        </w:rPr>
        <w:t>不在于</w:t>
      </w:r>
      <w:r w:rsidR="00FF32D4" w:rsidRPr="00F334B0">
        <w:rPr>
          <w:rFonts w:ascii="Times New Roman" w:hAnsi="Times New Roman" w:cs="Times New Roman" w:hint="eastAsia"/>
          <w:sz w:val="24"/>
          <w:szCs w:val="24"/>
        </w:rPr>
        <w:t>为了</w:t>
      </w:r>
      <w:r w:rsidR="00A43C04" w:rsidRPr="00F334B0">
        <w:rPr>
          <w:rFonts w:ascii="Times New Roman" w:hAnsi="Times New Roman" w:cs="Times New Roman"/>
          <w:sz w:val="24"/>
          <w:szCs w:val="24"/>
        </w:rPr>
        <w:t>获取信息</w:t>
      </w:r>
      <w:r w:rsidR="00A43C04" w:rsidRPr="00F334B0">
        <w:rPr>
          <w:rFonts w:ascii="Times New Roman" w:hAnsi="Times New Roman" w:cs="Times New Roman" w:hint="eastAsia"/>
          <w:sz w:val="24"/>
          <w:szCs w:val="24"/>
        </w:rPr>
        <w:t>和</w:t>
      </w:r>
      <w:r w:rsidR="00C85438" w:rsidRPr="00F334B0">
        <w:rPr>
          <w:rFonts w:ascii="Times New Roman" w:hAnsi="Times New Roman" w:cs="Times New Roman"/>
          <w:sz w:val="24"/>
          <w:szCs w:val="24"/>
        </w:rPr>
        <w:t>数据，而是</w:t>
      </w:r>
      <w:r w:rsidR="00AD006D" w:rsidRPr="00F334B0">
        <w:rPr>
          <w:rFonts w:ascii="Times New Roman" w:hAnsi="Times New Roman" w:cs="Times New Roman" w:hint="eastAsia"/>
          <w:sz w:val="24"/>
          <w:szCs w:val="24"/>
        </w:rPr>
        <w:t>投资者</w:t>
      </w:r>
      <w:r w:rsidR="00A43C04" w:rsidRPr="00F334B0">
        <w:rPr>
          <w:rFonts w:ascii="Times New Roman" w:hAnsi="Times New Roman" w:cs="Times New Roman" w:hint="eastAsia"/>
          <w:sz w:val="24"/>
          <w:szCs w:val="24"/>
        </w:rPr>
        <w:t>要</w:t>
      </w:r>
      <w:r w:rsidR="00A43C04" w:rsidRPr="00F334B0">
        <w:rPr>
          <w:rFonts w:ascii="Times New Roman" w:hAnsi="Times New Roman" w:cs="Times New Roman"/>
          <w:sz w:val="24"/>
          <w:szCs w:val="24"/>
        </w:rPr>
        <w:t>知道如何</w:t>
      </w:r>
      <w:r w:rsidR="00A43C04" w:rsidRPr="00F334B0">
        <w:rPr>
          <w:rFonts w:ascii="Times New Roman" w:hAnsi="Times New Roman" w:cs="Times New Roman" w:hint="eastAsia"/>
          <w:sz w:val="24"/>
          <w:szCs w:val="24"/>
        </w:rPr>
        <w:t>去</w:t>
      </w:r>
      <w:r w:rsidR="00A43C04" w:rsidRPr="00F334B0">
        <w:rPr>
          <w:rFonts w:ascii="Times New Roman" w:hAnsi="Times New Roman" w:cs="Times New Roman"/>
          <w:sz w:val="24"/>
          <w:szCs w:val="24"/>
        </w:rPr>
        <w:t>处理</w:t>
      </w:r>
      <w:r w:rsidR="00A43C04" w:rsidRPr="00F334B0">
        <w:rPr>
          <w:rFonts w:ascii="Times New Roman" w:hAnsi="Times New Roman" w:cs="Times New Roman" w:hint="eastAsia"/>
          <w:sz w:val="24"/>
          <w:szCs w:val="24"/>
        </w:rPr>
        <w:t>它们</w:t>
      </w:r>
      <w:r w:rsidR="00C85438" w:rsidRPr="00F334B0">
        <w:rPr>
          <w:rFonts w:ascii="Times New Roman" w:hAnsi="Times New Roman" w:cs="Times New Roman"/>
          <w:sz w:val="24"/>
          <w:szCs w:val="24"/>
        </w:rPr>
        <w:t>。</w:t>
      </w:r>
      <w:r w:rsidR="000213F4" w:rsidRPr="00F334B0">
        <w:rPr>
          <w:rFonts w:ascii="Times New Roman" w:hAnsi="Times New Roman" w:cs="Times New Roman"/>
          <w:sz w:val="24"/>
          <w:szCs w:val="24"/>
        </w:rPr>
        <w:t>国会认为对冲基金透明度法案</w:t>
      </w:r>
      <w:r w:rsidR="00AD006D" w:rsidRPr="00F334B0">
        <w:rPr>
          <w:rFonts w:ascii="Times New Roman" w:hAnsi="Times New Roman" w:cs="Times New Roman" w:hint="eastAsia"/>
          <w:sz w:val="24"/>
          <w:szCs w:val="24"/>
        </w:rPr>
        <w:t>的颁布会使得整个</w:t>
      </w:r>
      <w:r w:rsidR="00A43C04" w:rsidRPr="00F334B0">
        <w:rPr>
          <w:rFonts w:ascii="Times New Roman" w:hAnsi="Times New Roman" w:cs="Times New Roman" w:hint="eastAsia"/>
          <w:sz w:val="24"/>
          <w:szCs w:val="24"/>
        </w:rPr>
        <w:t>行业</w:t>
      </w:r>
      <w:r w:rsidR="00FF32D4" w:rsidRPr="00F334B0">
        <w:rPr>
          <w:rFonts w:ascii="Times New Roman" w:hAnsi="Times New Roman" w:cs="Times New Roman" w:hint="eastAsia"/>
          <w:sz w:val="24"/>
          <w:szCs w:val="24"/>
        </w:rPr>
        <w:t>透明度更高。投资者应如何处理所获数据？拥有这些数据的价值又何在？大多数人认为对冲基金的透明度本来就很低，并且对冲基金管理人担心数据外流。</w:t>
      </w:r>
      <w:r w:rsidR="00AD006D" w:rsidRPr="00F334B0">
        <w:rPr>
          <w:rFonts w:ascii="Times New Roman" w:hAnsi="Times New Roman" w:cs="Times New Roman" w:hint="eastAsia"/>
          <w:sz w:val="24"/>
          <w:szCs w:val="24"/>
        </w:rPr>
        <w:t>我们并不认同</w:t>
      </w:r>
      <w:r w:rsidR="00FF32D4" w:rsidRPr="00F334B0">
        <w:rPr>
          <w:rFonts w:ascii="Times New Roman" w:hAnsi="Times New Roman" w:cs="Times New Roman" w:hint="eastAsia"/>
          <w:sz w:val="24"/>
          <w:szCs w:val="24"/>
        </w:rPr>
        <w:t>这一看法。基金管理人都是会向投资者提供资产信息，真正的问题在于这些数据对他们的投资有什么样的帮助</w:t>
      </w:r>
      <w:r w:rsidR="001E3B01" w:rsidRPr="00F334B0">
        <w:rPr>
          <w:rFonts w:ascii="Times New Roman" w:hAnsi="Times New Roman" w:cs="Times New Roman" w:hint="eastAsia"/>
          <w:sz w:val="24"/>
          <w:szCs w:val="24"/>
        </w:rPr>
        <w:t>？同样，麦道夫事件给予我们的另一点启示便是对这些信息的准确性所应秉持的质疑态度。关于这一点我们会在这本书之后的章节中介绍。这里我们假定数据是准确的，并且投资者知道如何利用它们。</w:t>
      </w:r>
    </w:p>
    <w:p w:rsidR="00BF3302" w:rsidRPr="00F334B0" w:rsidRDefault="00BF3302"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hint="eastAsia"/>
          <w:sz w:val="24"/>
          <w:szCs w:val="24"/>
        </w:rPr>
        <w:t>上述都是些很难找到答案的问题。许多投资者在做投资前</w:t>
      </w:r>
      <w:r w:rsidR="0049142E" w:rsidRPr="00F334B0">
        <w:rPr>
          <w:rFonts w:ascii="Times New Roman" w:hAnsi="Times New Roman" w:cs="Times New Roman" w:hint="eastAsia"/>
          <w:sz w:val="24"/>
          <w:szCs w:val="24"/>
        </w:rPr>
        <w:t>真正要想把这些问题和答案落到实处是一件非常困难的事。为此，人们选择投资</w:t>
      </w:r>
      <w:r w:rsidR="0049142E" w:rsidRPr="00F334B0">
        <w:rPr>
          <w:rFonts w:ascii="Times New Roman" w:hAnsi="Times New Roman" w:cs="Times New Roman" w:hint="eastAsia"/>
          <w:sz w:val="24"/>
          <w:szCs w:val="24"/>
        </w:rPr>
        <w:t>FOF</w:t>
      </w:r>
      <w:r w:rsidR="0049142E" w:rsidRPr="00F334B0">
        <w:rPr>
          <w:rFonts w:ascii="Times New Roman" w:hAnsi="Times New Roman" w:cs="Times New Roman" w:hint="eastAsia"/>
          <w:sz w:val="24"/>
          <w:szCs w:val="24"/>
        </w:rPr>
        <w:t>。</w:t>
      </w:r>
      <w:r w:rsidR="00E24B96" w:rsidRPr="00F334B0">
        <w:rPr>
          <w:rFonts w:ascii="Times New Roman" w:hAnsi="Times New Roman" w:cs="Times New Roman" w:hint="eastAsia"/>
          <w:sz w:val="24"/>
          <w:szCs w:val="24"/>
        </w:rPr>
        <w:t>当</w:t>
      </w:r>
      <w:r w:rsidR="0049142E" w:rsidRPr="00F334B0">
        <w:rPr>
          <w:rFonts w:ascii="Times New Roman" w:hAnsi="Times New Roman" w:cs="Times New Roman" w:hint="eastAsia"/>
          <w:sz w:val="24"/>
          <w:szCs w:val="24"/>
        </w:rPr>
        <w:t>FOF</w:t>
      </w:r>
      <w:r w:rsidR="00FF32D4" w:rsidRPr="00F334B0">
        <w:rPr>
          <w:rFonts w:ascii="Times New Roman" w:hAnsi="Times New Roman" w:cs="Times New Roman" w:hint="eastAsia"/>
          <w:sz w:val="24"/>
          <w:szCs w:val="24"/>
        </w:rPr>
        <w:t>在为客户做投资时会完成上述所有涉及到的工作</w:t>
      </w:r>
      <w:r w:rsidR="0049142E" w:rsidRPr="00F334B0">
        <w:rPr>
          <w:rFonts w:ascii="Times New Roman" w:hAnsi="Times New Roman" w:cs="Times New Roman" w:hint="eastAsia"/>
          <w:sz w:val="24"/>
          <w:szCs w:val="24"/>
        </w:rPr>
        <w:t>。</w:t>
      </w:r>
      <w:r w:rsidR="0049142E" w:rsidRPr="00F334B0">
        <w:rPr>
          <w:rFonts w:ascii="Times New Roman" w:hAnsi="Times New Roman" w:cs="Times New Roman" w:hint="eastAsia"/>
          <w:sz w:val="24"/>
          <w:szCs w:val="24"/>
        </w:rPr>
        <w:t>F</w:t>
      </w:r>
      <w:r w:rsidR="0049142E" w:rsidRPr="00F334B0">
        <w:rPr>
          <w:rFonts w:ascii="Times New Roman" w:hAnsi="Times New Roman" w:cs="Times New Roman"/>
          <w:sz w:val="24"/>
          <w:szCs w:val="24"/>
        </w:rPr>
        <w:t>OF</w:t>
      </w:r>
      <w:r w:rsidR="00E24B96" w:rsidRPr="00F334B0">
        <w:rPr>
          <w:rFonts w:ascii="Times New Roman" w:hAnsi="Times New Roman" w:cs="Times New Roman" w:hint="eastAsia"/>
          <w:sz w:val="24"/>
          <w:szCs w:val="24"/>
        </w:rPr>
        <w:t>管理人的工作内容就是开展</w:t>
      </w:r>
      <w:r w:rsidR="0049142E" w:rsidRPr="00F334B0">
        <w:rPr>
          <w:rFonts w:ascii="Times New Roman" w:hAnsi="Times New Roman" w:cs="Times New Roman" w:hint="eastAsia"/>
          <w:sz w:val="24"/>
          <w:szCs w:val="24"/>
        </w:rPr>
        <w:t>尽职调查，挑选合适的</w:t>
      </w:r>
      <w:r w:rsidR="00A04F7C" w:rsidRPr="00F334B0">
        <w:rPr>
          <w:rFonts w:ascii="Times New Roman" w:hAnsi="Times New Roman" w:cs="Times New Roman" w:hint="eastAsia"/>
          <w:sz w:val="24"/>
          <w:szCs w:val="24"/>
        </w:rPr>
        <w:t>基金</w:t>
      </w:r>
      <w:r w:rsidR="00E24B96" w:rsidRPr="00F334B0">
        <w:rPr>
          <w:rFonts w:ascii="Times New Roman" w:hAnsi="Times New Roman" w:cs="Times New Roman" w:hint="eastAsia"/>
          <w:sz w:val="24"/>
          <w:szCs w:val="24"/>
        </w:rPr>
        <w:t>来进行投资</w:t>
      </w:r>
      <w:r w:rsidR="0049142E" w:rsidRPr="00F334B0">
        <w:rPr>
          <w:rFonts w:ascii="Times New Roman" w:hAnsi="Times New Roman" w:cs="Times New Roman" w:hint="eastAsia"/>
          <w:sz w:val="24"/>
          <w:szCs w:val="24"/>
        </w:rPr>
        <w:t>，</w:t>
      </w:r>
      <w:r w:rsidR="00E24B96" w:rsidRPr="00F334B0">
        <w:rPr>
          <w:rFonts w:ascii="Times New Roman" w:hAnsi="Times New Roman" w:cs="Times New Roman" w:hint="eastAsia"/>
          <w:sz w:val="24"/>
          <w:szCs w:val="24"/>
        </w:rPr>
        <w:t>然后</w:t>
      </w:r>
      <w:r w:rsidR="0049142E" w:rsidRPr="00F334B0">
        <w:rPr>
          <w:rFonts w:ascii="Times New Roman" w:hAnsi="Times New Roman" w:cs="Times New Roman" w:hint="eastAsia"/>
          <w:sz w:val="24"/>
          <w:szCs w:val="24"/>
        </w:rPr>
        <w:t>获得收益</w:t>
      </w:r>
      <w:r w:rsidR="00E24B96" w:rsidRPr="00F334B0">
        <w:rPr>
          <w:rFonts w:ascii="Times New Roman" w:hAnsi="Times New Roman" w:cs="Times New Roman" w:hint="eastAsia"/>
          <w:sz w:val="24"/>
          <w:szCs w:val="24"/>
        </w:rPr>
        <w:t>。</w:t>
      </w:r>
    </w:p>
    <w:p w:rsidR="00175C74" w:rsidRPr="00F334B0" w:rsidRDefault="00F368D1"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最近几年</w:t>
      </w:r>
      <w:r w:rsidR="00E24B96" w:rsidRPr="00F334B0">
        <w:rPr>
          <w:rFonts w:ascii="Times New Roman" w:hAnsi="Times New Roman" w:cs="Times New Roman" w:hint="eastAsia"/>
          <w:sz w:val="24"/>
          <w:szCs w:val="24"/>
        </w:rPr>
        <w:t>在</w:t>
      </w:r>
      <w:r w:rsidR="00277903" w:rsidRPr="00F334B0">
        <w:rPr>
          <w:rFonts w:ascii="Times New Roman" w:hAnsi="Times New Roman" w:cs="Times New Roman"/>
          <w:sz w:val="24"/>
          <w:szCs w:val="24"/>
        </w:rPr>
        <w:t>FOF</w:t>
      </w:r>
      <w:r w:rsidR="00E24B96" w:rsidRPr="00F334B0">
        <w:rPr>
          <w:rFonts w:ascii="Times New Roman" w:hAnsi="Times New Roman" w:cs="Times New Roman"/>
          <w:sz w:val="24"/>
          <w:szCs w:val="24"/>
        </w:rPr>
        <w:t>行业中形成的另一</w:t>
      </w:r>
      <w:r w:rsidRPr="00F334B0">
        <w:rPr>
          <w:rFonts w:ascii="Times New Roman" w:hAnsi="Times New Roman" w:cs="Times New Roman"/>
          <w:sz w:val="24"/>
          <w:szCs w:val="24"/>
        </w:rPr>
        <w:t>趋势是，</w:t>
      </w:r>
      <w:r w:rsidR="00E24B96" w:rsidRPr="00F334B0">
        <w:rPr>
          <w:rFonts w:ascii="Times New Roman" w:hAnsi="Times New Roman" w:cs="Times New Roman" w:hint="eastAsia"/>
          <w:sz w:val="24"/>
          <w:szCs w:val="24"/>
        </w:rPr>
        <w:t>FOF</w:t>
      </w:r>
      <w:r w:rsidR="00E24B96" w:rsidRPr="00F334B0">
        <w:rPr>
          <w:rFonts w:ascii="Times New Roman" w:hAnsi="Times New Roman" w:cs="Times New Roman" w:hint="eastAsia"/>
          <w:sz w:val="24"/>
          <w:szCs w:val="24"/>
        </w:rPr>
        <w:t>还被</w:t>
      </w:r>
      <w:r w:rsidR="00E24B96" w:rsidRPr="00F334B0">
        <w:rPr>
          <w:rFonts w:ascii="Times New Roman" w:hAnsi="Times New Roman" w:cs="Times New Roman"/>
          <w:sz w:val="24"/>
          <w:szCs w:val="24"/>
        </w:rPr>
        <w:t>机构投资者用作寻找新生代有潜力</w:t>
      </w:r>
      <w:r w:rsidR="00E24B96" w:rsidRPr="00F334B0">
        <w:rPr>
          <w:rFonts w:ascii="Times New Roman" w:hAnsi="Times New Roman" w:cs="Times New Roman" w:hint="eastAsia"/>
          <w:sz w:val="24"/>
          <w:szCs w:val="24"/>
        </w:rPr>
        <w:t>基金</w:t>
      </w:r>
      <w:r w:rsidRPr="00F334B0">
        <w:rPr>
          <w:rFonts w:ascii="Times New Roman" w:hAnsi="Times New Roman" w:cs="Times New Roman"/>
          <w:sz w:val="24"/>
          <w:szCs w:val="24"/>
        </w:rPr>
        <w:t>的工具。</w:t>
      </w:r>
    </w:p>
    <w:p w:rsidR="00175C74" w:rsidRPr="00F334B0" w:rsidRDefault="008F020C"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新晋基金管理人</w:t>
      </w:r>
    </w:p>
    <w:p w:rsidR="007523EC" w:rsidRPr="00F334B0" w:rsidRDefault="00B72835" w:rsidP="001E45FA">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有许多</w:t>
      </w:r>
      <w:r w:rsidR="00277903" w:rsidRPr="00F334B0">
        <w:rPr>
          <w:rFonts w:ascii="Times New Roman" w:hAnsi="Times New Roman" w:cs="Times New Roman"/>
          <w:sz w:val="24"/>
          <w:szCs w:val="24"/>
        </w:rPr>
        <w:t>FOF</w:t>
      </w:r>
      <w:r w:rsidRPr="00F334B0">
        <w:rPr>
          <w:rFonts w:ascii="Times New Roman" w:hAnsi="Times New Roman" w:cs="Times New Roman"/>
          <w:sz w:val="24"/>
          <w:szCs w:val="24"/>
        </w:rPr>
        <w:t>投资于</w:t>
      </w:r>
      <w:r w:rsidR="00F80714" w:rsidRPr="00F334B0">
        <w:rPr>
          <w:rFonts w:ascii="Times New Roman" w:hAnsi="Times New Roman" w:cs="Times New Roman" w:hint="eastAsia"/>
          <w:sz w:val="24"/>
          <w:szCs w:val="24"/>
        </w:rPr>
        <w:t>尚</w:t>
      </w:r>
      <w:r w:rsidR="00F80714" w:rsidRPr="00F334B0">
        <w:rPr>
          <w:rFonts w:ascii="Times New Roman" w:hAnsi="Times New Roman" w:cs="Times New Roman"/>
          <w:sz w:val="24"/>
          <w:szCs w:val="24"/>
        </w:rPr>
        <w:t>未被挖掘</w:t>
      </w:r>
      <w:r w:rsidR="00F80714" w:rsidRPr="00F334B0">
        <w:rPr>
          <w:rFonts w:ascii="Times New Roman" w:hAnsi="Times New Roman" w:cs="Times New Roman" w:hint="eastAsia"/>
          <w:sz w:val="24"/>
          <w:szCs w:val="24"/>
        </w:rPr>
        <w:t>的无名</w:t>
      </w:r>
      <w:r w:rsidR="000D0810" w:rsidRPr="00F334B0">
        <w:rPr>
          <w:rFonts w:ascii="Times New Roman" w:hAnsi="Times New Roman" w:cs="Times New Roman"/>
          <w:sz w:val="24"/>
          <w:szCs w:val="24"/>
        </w:rPr>
        <w:t>基金</w:t>
      </w:r>
      <w:r w:rsidR="00F368D1" w:rsidRPr="00F334B0">
        <w:rPr>
          <w:rFonts w:ascii="Times New Roman" w:hAnsi="Times New Roman" w:cs="Times New Roman"/>
          <w:sz w:val="24"/>
          <w:szCs w:val="24"/>
        </w:rPr>
        <w:t>。</w:t>
      </w:r>
      <w:r w:rsidRPr="00F334B0">
        <w:rPr>
          <w:rFonts w:ascii="Times New Roman" w:hAnsi="Times New Roman" w:cs="Times New Roman"/>
          <w:sz w:val="24"/>
          <w:szCs w:val="24"/>
        </w:rPr>
        <w:t>一旦</w:t>
      </w:r>
      <w:r w:rsidR="00456755" w:rsidRPr="00F334B0">
        <w:rPr>
          <w:rFonts w:ascii="Times New Roman" w:hAnsi="Times New Roman" w:cs="Times New Roman"/>
          <w:sz w:val="24"/>
          <w:szCs w:val="24"/>
        </w:rPr>
        <w:t>这些</w:t>
      </w:r>
      <w:r w:rsidR="00456755" w:rsidRPr="00F334B0">
        <w:rPr>
          <w:rFonts w:ascii="Times New Roman" w:hAnsi="Times New Roman" w:cs="Times New Roman" w:hint="eastAsia"/>
          <w:sz w:val="24"/>
          <w:szCs w:val="24"/>
        </w:rPr>
        <w:t>基金</w:t>
      </w:r>
      <w:r w:rsidR="006307F9">
        <w:rPr>
          <w:rFonts w:ascii="Times New Roman" w:hAnsi="Times New Roman" w:cs="Times New Roman" w:hint="eastAsia"/>
          <w:sz w:val="24"/>
          <w:szCs w:val="24"/>
        </w:rPr>
        <w:t>得到市场的认可</w:t>
      </w:r>
      <w:r w:rsidRPr="00F334B0">
        <w:rPr>
          <w:rFonts w:ascii="Times New Roman" w:hAnsi="Times New Roman" w:cs="Times New Roman"/>
          <w:sz w:val="24"/>
          <w:szCs w:val="24"/>
        </w:rPr>
        <w:t>，</w:t>
      </w:r>
      <w:r w:rsidR="00277903" w:rsidRPr="00F334B0">
        <w:rPr>
          <w:rFonts w:ascii="Times New Roman" w:hAnsi="Times New Roman" w:cs="Times New Roman"/>
          <w:sz w:val="24"/>
          <w:szCs w:val="24"/>
        </w:rPr>
        <w:t>FOF</w:t>
      </w:r>
      <w:r w:rsidR="00ED25F8" w:rsidRPr="00F334B0">
        <w:rPr>
          <w:rFonts w:ascii="Times New Roman" w:hAnsi="Times New Roman" w:cs="Times New Roman"/>
          <w:sz w:val="24"/>
          <w:szCs w:val="24"/>
        </w:rPr>
        <w:t>就会</w:t>
      </w:r>
      <w:r w:rsidR="00A924E6" w:rsidRPr="00F334B0">
        <w:rPr>
          <w:rFonts w:ascii="Times New Roman" w:hAnsi="Times New Roman" w:cs="Times New Roman"/>
          <w:sz w:val="24"/>
          <w:szCs w:val="24"/>
        </w:rPr>
        <w:t>赎回</w:t>
      </w:r>
      <w:r w:rsidR="00F80714" w:rsidRPr="00F334B0">
        <w:rPr>
          <w:rFonts w:ascii="Times New Roman" w:hAnsi="Times New Roman" w:cs="Times New Roman" w:hint="eastAsia"/>
          <w:sz w:val="24"/>
          <w:szCs w:val="24"/>
        </w:rPr>
        <w:t>自己所持份额</w:t>
      </w:r>
      <w:r w:rsidR="00A924E6" w:rsidRPr="00F334B0">
        <w:rPr>
          <w:rFonts w:ascii="Times New Roman" w:hAnsi="Times New Roman" w:cs="Times New Roman"/>
          <w:sz w:val="24"/>
          <w:szCs w:val="24"/>
        </w:rPr>
        <w:t>并</w:t>
      </w:r>
      <w:r w:rsidR="00F80714" w:rsidRPr="00F334B0">
        <w:rPr>
          <w:rFonts w:ascii="Times New Roman" w:hAnsi="Times New Roman" w:cs="Times New Roman" w:hint="eastAsia"/>
          <w:sz w:val="24"/>
          <w:szCs w:val="24"/>
        </w:rPr>
        <w:t>继续</w:t>
      </w:r>
      <w:r w:rsidR="00F80714" w:rsidRPr="00F334B0">
        <w:rPr>
          <w:rFonts w:ascii="Times New Roman" w:hAnsi="Times New Roman" w:cs="Times New Roman"/>
          <w:sz w:val="24"/>
          <w:szCs w:val="24"/>
        </w:rPr>
        <w:t>找寻</w:t>
      </w:r>
      <w:r w:rsidR="00FF32D4" w:rsidRPr="00F334B0">
        <w:rPr>
          <w:rFonts w:ascii="Times New Roman" w:hAnsi="Times New Roman" w:cs="Times New Roman" w:hint="eastAsia"/>
          <w:sz w:val="24"/>
          <w:szCs w:val="24"/>
        </w:rPr>
        <w:t>下一只进行投资</w:t>
      </w:r>
      <w:r w:rsidRPr="00F334B0">
        <w:rPr>
          <w:rFonts w:ascii="Times New Roman" w:hAnsi="Times New Roman" w:cs="Times New Roman"/>
          <w:sz w:val="24"/>
          <w:szCs w:val="24"/>
        </w:rPr>
        <w:t>。</w:t>
      </w:r>
      <w:r w:rsidR="00B01F13" w:rsidRPr="00F334B0">
        <w:rPr>
          <w:rFonts w:ascii="Times New Roman" w:hAnsi="Times New Roman" w:cs="Times New Roman"/>
          <w:sz w:val="24"/>
          <w:szCs w:val="24"/>
        </w:rPr>
        <w:t>尽管从某种角度来说，</w:t>
      </w:r>
      <w:r w:rsidR="00B6737B" w:rsidRPr="00F334B0">
        <w:rPr>
          <w:rFonts w:ascii="Times New Roman" w:hAnsi="Times New Roman" w:cs="Times New Roman" w:hint="eastAsia"/>
          <w:sz w:val="24"/>
          <w:szCs w:val="24"/>
        </w:rPr>
        <w:t>FOF</w:t>
      </w:r>
      <w:r w:rsidR="006307F9">
        <w:rPr>
          <w:rFonts w:ascii="Times New Roman" w:hAnsi="Times New Roman" w:cs="Times New Roman" w:hint="eastAsia"/>
          <w:sz w:val="24"/>
          <w:szCs w:val="24"/>
        </w:rPr>
        <w:t>所带来的投资便捷性</w:t>
      </w:r>
      <w:r w:rsidR="00B6737B" w:rsidRPr="00F334B0">
        <w:rPr>
          <w:rFonts w:ascii="Times New Roman" w:hAnsi="Times New Roman" w:cs="Times New Roman"/>
          <w:sz w:val="24"/>
          <w:szCs w:val="24"/>
        </w:rPr>
        <w:t>是</w:t>
      </w:r>
      <w:r w:rsidR="00B6737B" w:rsidRPr="00F334B0">
        <w:rPr>
          <w:rFonts w:ascii="Times New Roman" w:hAnsi="Times New Roman" w:cs="Times New Roman" w:hint="eastAsia"/>
          <w:sz w:val="24"/>
          <w:szCs w:val="24"/>
        </w:rPr>
        <w:t>它在市场中的一项</w:t>
      </w:r>
      <w:r w:rsidR="00B01F13" w:rsidRPr="00F334B0">
        <w:rPr>
          <w:rFonts w:ascii="Times New Roman" w:hAnsi="Times New Roman" w:cs="Times New Roman"/>
          <w:sz w:val="24"/>
          <w:szCs w:val="24"/>
        </w:rPr>
        <w:t>优势，</w:t>
      </w:r>
      <w:r w:rsidR="007523EC" w:rsidRPr="00F334B0">
        <w:rPr>
          <w:rFonts w:ascii="Times New Roman" w:hAnsi="Times New Roman" w:cs="Times New Roman" w:hint="eastAsia"/>
          <w:sz w:val="24"/>
          <w:szCs w:val="24"/>
        </w:rPr>
        <w:t>但</w:t>
      </w:r>
      <w:r w:rsidR="001E45FA" w:rsidRPr="00F334B0">
        <w:rPr>
          <w:rFonts w:ascii="Times New Roman" w:hAnsi="Times New Roman" w:cs="Times New Roman"/>
          <w:sz w:val="24"/>
          <w:szCs w:val="24"/>
        </w:rPr>
        <w:t>能找到一个</w:t>
      </w:r>
      <w:r w:rsidR="001E45FA" w:rsidRPr="00F334B0">
        <w:rPr>
          <w:rFonts w:ascii="Times New Roman" w:hAnsi="Times New Roman" w:cs="Times New Roman" w:hint="eastAsia"/>
          <w:sz w:val="24"/>
          <w:szCs w:val="24"/>
        </w:rPr>
        <w:t>规模尚</w:t>
      </w:r>
      <w:r w:rsidR="001E45FA" w:rsidRPr="00F334B0">
        <w:rPr>
          <w:rFonts w:ascii="Times New Roman" w:hAnsi="Times New Roman" w:cs="Times New Roman"/>
          <w:sz w:val="24"/>
          <w:szCs w:val="24"/>
        </w:rPr>
        <w:t>小</w:t>
      </w:r>
      <w:r w:rsidR="001E45FA" w:rsidRPr="00F334B0">
        <w:rPr>
          <w:rFonts w:ascii="Times New Roman" w:hAnsi="Times New Roman" w:cs="Times New Roman" w:hint="eastAsia"/>
          <w:sz w:val="24"/>
          <w:szCs w:val="24"/>
        </w:rPr>
        <w:t>、</w:t>
      </w:r>
      <w:r w:rsidR="001E45FA" w:rsidRPr="00F334B0">
        <w:rPr>
          <w:rFonts w:ascii="Times New Roman" w:hAnsi="Times New Roman" w:cs="Times New Roman"/>
          <w:sz w:val="24"/>
          <w:szCs w:val="24"/>
        </w:rPr>
        <w:t>未被挖掘</w:t>
      </w:r>
      <w:r w:rsidR="001E45FA" w:rsidRPr="00F334B0">
        <w:rPr>
          <w:rFonts w:ascii="Times New Roman" w:hAnsi="Times New Roman" w:cs="Times New Roman" w:hint="eastAsia"/>
          <w:sz w:val="24"/>
          <w:szCs w:val="24"/>
        </w:rPr>
        <w:t>、</w:t>
      </w:r>
      <w:r w:rsidR="001E45FA" w:rsidRPr="00F334B0">
        <w:rPr>
          <w:rFonts w:ascii="Times New Roman" w:hAnsi="Times New Roman" w:cs="Times New Roman"/>
          <w:sz w:val="24"/>
          <w:szCs w:val="24"/>
        </w:rPr>
        <w:t>不存在于</w:t>
      </w:r>
      <w:r w:rsidR="001E45FA" w:rsidRPr="00F334B0">
        <w:rPr>
          <w:rFonts w:ascii="Times New Roman" w:hAnsi="Times New Roman" w:cs="Times New Roman" w:hint="eastAsia"/>
          <w:sz w:val="24"/>
          <w:szCs w:val="24"/>
        </w:rPr>
        <w:t>其他</w:t>
      </w:r>
      <w:r w:rsidR="001E45FA" w:rsidRPr="00F334B0">
        <w:rPr>
          <w:rFonts w:ascii="Times New Roman" w:hAnsi="Times New Roman" w:cs="Times New Roman"/>
          <w:sz w:val="24"/>
          <w:szCs w:val="24"/>
        </w:rPr>
        <w:t>人搜索视线范围内的基金是其能够提供给投资者的</w:t>
      </w:r>
      <w:r w:rsidR="00923425" w:rsidRPr="00F334B0">
        <w:rPr>
          <w:rFonts w:ascii="Times New Roman" w:hAnsi="Times New Roman" w:cs="Times New Roman" w:hint="eastAsia"/>
          <w:sz w:val="24"/>
          <w:szCs w:val="24"/>
        </w:rPr>
        <w:t>真正</w:t>
      </w:r>
      <w:r w:rsidR="00B01F13" w:rsidRPr="00F334B0">
        <w:rPr>
          <w:rFonts w:ascii="Times New Roman" w:hAnsi="Times New Roman" w:cs="Times New Roman"/>
          <w:sz w:val="24"/>
          <w:szCs w:val="24"/>
        </w:rPr>
        <w:t>优</w:t>
      </w:r>
      <w:r w:rsidR="00B01F13" w:rsidRPr="00F334B0">
        <w:rPr>
          <w:rFonts w:ascii="Times New Roman" w:hAnsi="Times New Roman" w:cs="Times New Roman"/>
          <w:sz w:val="24"/>
          <w:szCs w:val="24"/>
        </w:rPr>
        <w:lastRenderedPageBreak/>
        <w:t>势。</w:t>
      </w:r>
    </w:p>
    <w:p w:rsidR="00161FFA" w:rsidRPr="00F334B0" w:rsidRDefault="001E45FA" w:rsidP="004B4C71">
      <w:pPr>
        <w:spacing w:after="240" w:line="360" w:lineRule="auto"/>
        <w:ind w:firstLine="480"/>
        <w:rPr>
          <w:rFonts w:ascii="Times New Roman" w:hAnsi="Times New Roman" w:cs="Times New Roman"/>
          <w:color w:val="FF0000"/>
          <w:sz w:val="24"/>
          <w:szCs w:val="24"/>
        </w:rPr>
      </w:pPr>
      <w:r w:rsidRPr="00F334B0">
        <w:rPr>
          <w:rFonts w:ascii="Times New Roman" w:hAnsi="Times New Roman" w:cs="Times New Roman"/>
          <w:sz w:val="24"/>
          <w:szCs w:val="24"/>
        </w:rPr>
        <w:t>为资产</w:t>
      </w:r>
      <w:r w:rsidRPr="00F334B0">
        <w:rPr>
          <w:rFonts w:ascii="Times New Roman" w:hAnsi="Times New Roman" w:cs="Times New Roman" w:hint="eastAsia"/>
          <w:sz w:val="24"/>
          <w:szCs w:val="24"/>
        </w:rPr>
        <w:t>配置</w:t>
      </w:r>
      <w:r w:rsidR="00F96023" w:rsidRPr="00F334B0">
        <w:rPr>
          <w:rFonts w:ascii="Times New Roman" w:hAnsi="Times New Roman" w:cs="Times New Roman" w:hint="eastAsia"/>
          <w:sz w:val="24"/>
          <w:szCs w:val="24"/>
        </w:rPr>
        <w:t>选择</w:t>
      </w:r>
      <w:r w:rsidR="00FF4644" w:rsidRPr="00F334B0">
        <w:rPr>
          <w:rFonts w:ascii="Times New Roman" w:hAnsi="Times New Roman" w:cs="Times New Roman"/>
          <w:sz w:val="24"/>
          <w:szCs w:val="24"/>
        </w:rPr>
        <w:t>合适的</w:t>
      </w:r>
      <w:r w:rsidR="00277903" w:rsidRPr="00F334B0">
        <w:rPr>
          <w:rFonts w:ascii="Times New Roman" w:hAnsi="Times New Roman" w:cs="Times New Roman"/>
          <w:sz w:val="24"/>
          <w:szCs w:val="24"/>
        </w:rPr>
        <w:t>FOF</w:t>
      </w:r>
      <w:r w:rsidRPr="00F334B0">
        <w:rPr>
          <w:rFonts w:ascii="Times New Roman" w:hAnsi="Times New Roman" w:cs="Times New Roman" w:hint="eastAsia"/>
          <w:sz w:val="24"/>
          <w:szCs w:val="24"/>
        </w:rPr>
        <w:t>，这个</w:t>
      </w:r>
      <w:r w:rsidRPr="00F334B0">
        <w:rPr>
          <w:rFonts w:ascii="Times New Roman" w:hAnsi="Times New Roman" w:cs="Times New Roman"/>
          <w:sz w:val="24"/>
          <w:szCs w:val="24"/>
        </w:rPr>
        <w:t>过程</w:t>
      </w:r>
      <w:r w:rsidRPr="00F334B0">
        <w:rPr>
          <w:rFonts w:ascii="Times New Roman" w:hAnsi="Times New Roman" w:cs="Times New Roman" w:hint="eastAsia"/>
          <w:sz w:val="24"/>
          <w:szCs w:val="24"/>
        </w:rPr>
        <w:t>常常</w:t>
      </w:r>
      <w:r w:rsidRPr="00F334B0">
        <w:rPr>
          <w:rFonts w:ascii="Times New Roman" w:hAnsi="Times New Roman" w:cs="Times New Roman"/>
          <w:sz w:val="24"/>
          <w:szCs w:val="24"/>
        </w:rPr>
        <w:t>需要</w:t>
      </w:r>
      <w:r w:rsidRPr="00F334B0">
        <w:rPr>
          <w:rFonts w:ascii="Times New Roman" w:hAnsi="Times New Roman" w:cs="Times New Roman" w:hint="eastAsia"/>
          <w:sz w:val="24"/>
          <w:szCs w:val="24"/>
        </w:rPr>
        <w:t>耗费少则数</w:t>
      </w:r>
      <w:r w:rsidRPr="00F334B0">
        <w:rPr>
          <w:rFonts w:ascii="Times New Roman" w:hAnsi="Times New Roman" w:cs="Times New Roman"/>
          <w:sz w:val="24"/>
          <w:szCs w:val="24"/>
        </w:rPr>
        <w:t>月</w:t>
      </w:r>
      <w:r w:rsidRPr="00F334B0">
        <w:rPr>
          <w:rFonts w:ascii="Times New Roman" w:hAnsi="Times New Roman" w:cs="Times New Roman" w:hint="eastAsia"/>
          <w:sz w:val="24"/>
          <w:szCs w:val="24"/>
        </w:rPr>
        <w:t>多则数年</w:t>
      </w:r>
      <w:r w:rsidR="00B85F2F" w:rsidRPr="00F334B0">
        <w:rPr>
          <w:rFonts w:ascii="Times New Roman" w:hAnsi="Times New Roman" w:cs="Times New Roman"/>
          <w:sz w:val="24"/>
          <w:szCs w:val="24"/>
        </w:rPr>
        <w:t>的时间</w:t>
      </w:r>
      <w:r w:rsidR="00FF4644" w:rsidRPr="00F334B0">
        <w:rPr>
          <w:rFonts w:ascii="Times New Roman" w:hAnsi="Times New Roman" w:cs="Times New Roman"/>
          <w:sz w:val="24"/>
          <w:szCs w:val="24"/>
        </w:rPr>
        <w:t>。</w:t>
      </w:r>
      <w:r w:rsidRPr="00F334B0">
        <w:rPr>
          <w:rFonts w:ascii="Times New Roman" w:hAnsi="Times New Roman" w:cs="Times New Roman" w:hint="eastAsia"/>
          <w:sz w:val="24"/>
          <w:szCs w:val="24"/>
        </w:rPr>
        <w:t>在这个</w:t>
      </w:r>
      <w:r w:rsidR="00674008" w:rsidRPr="00F334B0">
        <w:rPr>
          <w:rFonts w:ascii="Times New Roman" w:hAnsi="Times New Roman" w:cs="Times New Roman"/>
          <w:sz w:val="24"/>
          <w:szCs w:val="24"/>
        </w:rPr>
        <w:t>过程</w:t>
      </w:r>
      <w:r w:rsidRPr="00F334B0">
        <w:rPr>
          <w:rFonts w:ascii="Times New Roman" w:hAnsi="Times New Roman" w:cs="Times New Roman" w:hint="eastAsia"/>
          <w:sz w:val="24"/>
          <w:szCs w:val="24"/>
        </w:rPr>
        <w:t>中投资人首先需要</w:t>
      </w:r>
      <w:r w:rsidR="00674008" w:rsidRPr="00F334B0">
        <w:rPr>
          <w:rFonts w:ascii="Times New Roman" w:hAnsi="Times New Roman" w:cs="Times New Roman"/>
          <w:sz w:val="24"/>
          <w:szCs w:val="24"/>
        </w:rPr>
        <w:t>打一连串</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电话，接着是</w:t>
      </w:r>
      <w:r w:rsidR="00566EC6">
        <w:rPr>
          <w:rFonts w:ascii="Times New Roman" w:hAnsi="Times New Roman" w:cs="Times New Roman" w:hint="eastAsia"/>
          <w:sz w:val="24"/>
          <w:szCs w:val="24"/>
        </w:rPr>
        <w:t>与基金经理的一些列面谈</w:t>
      </w:r>
      <w:r w:rsidR="00E94749" w:rsidRPr="00F334B0">
        <w:rPr>
          <w:rFonts w:ascii="Times New Roman" w:hAnsi="Times New Roman" w:cs="Times New Roman"/>
          <w:sz w:val="24"/>
          <w:szCs w:val="24"/>
        </w:rPr>
        <w:t>，然后需要与</w:t>
      </w:r>
      <w:r w:rsidR="00566EC6">
        <w:rPr>
          <w:rFonts w:ascii="Times New Roman" w:hAnsi="Times New Roman" w:cs="Times New Roman" w:hint="eastAsia"/>
          <w:sz w:val="24"/>
          <w:szCs w:val="24"/>
        </w:rPr>
        <w:t>基金管理公司高管、</w:t>
      </w:r>
      <w:r w:rsidR="00923425" w:rsidRPr="00F334B0">
        <w:rPr>
          <w:rFonts w:ascii="Times New Roman" w:hAnsi="Times New Roman" w:cs="Times New Roman" w:hint="eastAsia"/>
          <w:sz w:val="24"/>
          <w:szCs w:val="24"/>
        </w:rPr>
        <w:t>后台支持人员及</w:t>
      </w:r>
      <w:r w:rsidR="00E94749" w:rsidRPr="00F334B0">
        <w:rPr>
          <w:rFonts w:ascii="Times New Roman" w:hAnsi="Times New Roman" w:cs="Times New Roman" w:hint="eastAsia"/>
          <w:sz w:val="24"/>
          <w:szCs w:val="24"/>
        </w:rPr>
        <w:t>研究分析师</w:t>
      </w:r>
      <w:r w:rsidR="00E94749" w:rsidRPr="00F334B0">
        <w:rPr>
          <w:rFonts w:ascii="Times New Roman" w:hAnsi="Times New Roman" w:cs="Times New Roman"/>
          <w:sz w:val="24"/>
          <w:szCs w:val="24"/>
        </w:rPr>
        <w:t>会面</w:t>
      </w:r>
      <w:r w:rsidR="00E94749" w:rsidRPr="00F334B0">
        <w:rPr>
          <w:rFonts w:ascii="Times New Roman" w:hAnsi="Times New Roman" w:cs="Times New Roman" w:hint="eastAsia"/>
          <w:sz w:val="24"/>
          <w:szCs w:val="24"/>
        </w:rPr>
        <w:t>对投资细节进行</w:t>
      </w:r>
      <w:r w:rsidR="00E94749" w:rsidRPr="00F334B0">
        <w:rPr>
          <w:rFonts w:ascii="Times New Roman" w:hAnsi="Times New Roman" w:cs="Times New Roman"/>
          <w:sz w:val="24"/>
          <w:szCs w:val="24"/>
        </w:rPr>
        <w:t>商讨</w:t>
      </w:r>
      <w:r w:rsidR="00E94749" w:rsidRPr="00F334B0">
        <w:rPr>
          <w:rFonts w:ascii="Times New Roman" w:hAnsi="Times New Roman" w:cs="Times New Roman" w:hint="eastAsia"/>
          <w:sz w:val="24"/>
          <w:szCs w:val="24"/>
        </w:rPr>
        <w:t>，</w:t>
      </w:r>
      <w:r w:rsidR="00923425" w:rsidRPr="00F334B0">
        <w:rPr>
          <w:rFonts w:ascii="Times New Roman" w:hAnsi="Times New Roman" w:cs="Times New Roman" w:hint="eastAsia"/>
          <w:sz w:val="24"/>
          <w:szCs w:val="24"/>
        </w:rPr>
        <w:t>其中</w:t>
      </w:r>
      <w:r w:rsidR="00E94749" w:rsidRPr="00F334B0">
        <w:rPr>
          <w:rFonts w:ascii="Times New Roman" w:hAnsi="Times New Roman" w:cs="Times New Roman"/>
          <w:sz w:val="24"/>
          <w:szCs w:val="24"/>
        </w:rPr>
        <w:t>包括核</w:t>
      </w:r>
      <w:r w:rsidR="00E94749" w:rsidRPr="00F334B0">
        <w:rPr>
          <w:rFonts w:ascii="Times New Roman" w:hAnsi="Times New Roman" w:cs="Times New Roman" w:hint="eastAsia"/>
          <w:sz w:val="24"/>
          <w:szCs w:val="24"/>
        </w:rPr>
        <w:t>对参考</w:t>
      </w:r>
      <w:r w:rsidR="00E94749" w:rsidRPr="00F334B0">
        <w:rPr>
          <w:rFonts w:ascii="Times New Roman" w:hAnsi="Times New Roman" w:cs="Times New Roman"/>
          <w:sz w:val="24"/>
          <w:szCs w:val="24"/>
        </w:rPr>
        <w:t>资料</w:t>
      </w:r>
      <w:r w:rsidR="00E94749" w:rsidRPr="00F334B0">
        <w:rPr>
          <w:rFonts w:ascii="Times New Roman" w:hAnsi="Times New Roman" w:cs="Times New Roman" w:hint="eastAsia"/>
          <w:sz w:val="24"/>
          <w:szCs w:val="24"/>
        </w:rPr>
        <w:t>和服务方的情况</w:t>
      </w:r>
      <w:r w:rsidR="00BA1C5F" w:rsidRPr="00F334B0">
        <w:rPr>
          <w:rFonts w:ascii="Times New Roman" w:hAnsi="Times New Roman" w:cs="Times New Roman"/>
          <w:sz w:val="24"/>
          <w:szCs w:val="24"/>
        </w:rPr>
        <w:t>，</w:t>
      </w:r>
      <w:r w:rsidR="00E94749" w:rsidRPr="00F334B0">
        <w:rPr>
          <w:rFonts w:ascii="Times New Roman" w:hAnsi="Times New Roman" w:cs="Times New Roman" w:hint="eastAsia"/>
          <w:sz w:val="24"/>
          <w:szCs w:val="24"/>
        </w:rPr>
        <w:t>以及</w:t>
      </w:r>
      <w:r w:rsidR="00B67756" w:rsidRPr="00F334B0">
        <w:rPr>
          <w:rFonts w:ascii="Times New Roman" w:hAnsi="Times New Roman" w:cs="Times New Roman"/>
          <w:sz w:val="24"/>
          <w:szCs w:val="24"/>
        </w:rPr>
        <w:t>雇佣第三方独立机构对</w:t>
      </w:r>
      <w:r w:rsidR="00B67756" w:rsidRPr="00F334B0">
        <w:rPr>
          <w:rFonts w:ascii="Times New Roman" w:hAnsi="Times New Roman" w:cs="Times New Roman" w:hint="eastAsia"/>
          <w:sz w:val="24"/>
          <w:szCs w:val="24"/>
        </w:rPr>
        <w:t>负责公司运营</w:t>
      </w:r>
      <w:r w:rsidR="00B67756" w:rsidRPr="00F334B0">
        <w:rPr>
          <w:rFonts w:ascii="Times New Roman" w:hAnsi="Times New Roman" w:cs="Times New Roman"/>
          <w:sz w:val="24"/>
          <w:szCs w:val="24"/>
        </w:rPr>
        <w:t>、</w:t>
      </w:r>
      <w:r w:rsidR="00B67756" w:rsidRPr="00F334B0">
        <w:rPr>
          <w:rFonts w:ascii="Times New Roman" w:hAnsi="Times New Roman" w:cs="Times New Roman" w:hint="eastAsia"/>
          <w:sz w:val="24"/>
          <w:szCs w:val="24"/>
        </w:rPr>
        <w:t>挑选基金经理</w:t>
      </w:r>
      <w:r w:rsidR="00923425" w:rsidRPr="00F334B0">
        <w:rPr>
          <w:rFonts w:ascii="Times New Roman" w:hAnsi="Times New Roman" w:cs="Times New Roman" w:hint="eastAsia"/>
          <w:sz w:val="24"/>
          <w:szCs w:val="24"/>
        </w:rPr>
        <w:t>以及对</w:t>
      </w:r>
      <w:r w:rsidR="00B67756" w:rsidRPr="00F334B0">
        <w:rPr>
          <w:rFonts w:ascii="Times New Roman" w:hAnsi="Times New Roman" w:cs="Times New Roman" w:hint="eastAsia"/>
          <w:sz w:val="24"/>
          <w:szCs w:val="24"/>
        </w:rPr>
        <w:t>资金托管的</w:t>
      </w:r>
      <w:r w:rsidR="00B67756" w:rsidRPr="00F334B0">
        <w:rPr>
          <w:rFonts w:ascii="Times New Roman" w:hAnsi="Times New Roman" w:cs="Times New Roman"/>
          <w:sz w:val="24"/>
          <w:szCs w:val="24"/>
        </w:rPr>
        <w:t>人员</w:t>
      </w:r>
      <w:r w:rsidR="00BA1C5F" w:rsidRPr="00F334B0">
        <w:rPr>
          <w:rFonts w:ascii="Times New Roman" w:hAnsi="Times New Roman" w:cs="Times New Roman"/>
          <w:sz w:val="24"/>
          <w:szCs w:val="24"/>
        </w:rPr>
        <w:t>背景</w:t>
      </w:r>
      <w:r w:rsidR="00B67756" w:rsidRPr="00F334B0">
        <w:rPr>
          <w:rFonts w:ascii="Times New Roman" w:hAnsi="Times New Roman" w:cs="Times New Roman" w:hint="eastAsia"/>
          <w:sz w:val="24"/>
          <w:szCs w:val="24"/>
        </w:rPr>
        <w:t>进行</w:t>
      </w:r>
      <w:r w:rsidR="00BA1C5F" w:rsidRPr="00F334B0">
        <w:rPr>
          <w:rFonts w:ascii="Times New Roman" w:hAnsi="Times New Roman" w:cs="Times New Roman"/>
          <w:sz w:val="24"/>
          <w:szCs w:val="24"/>
        </w:rPr>
        <w:t>审查</w:t>
      </w:r>
      <w:r w:rsidR="00B67756" w:rsidRPr="00F334B0">
        <w:rPr>
          <w:rFonts w:ascii="Times New Roman" w:hAnsi="Times New Roman" w:cs="Times New Roman"/>
          <w:sz w:val="24"/>
          <w:szCs w:val="24"/>
        </w:rPr>
        <w:t>。</w:t>
      </w:r>
      <w:r w:rsidR="00B67756" w:rsidRPr="00F334B0">
        <w:rPr>
          <w:rFonts w:ascii="Times New Roman" w:hAnsi="Times New Roman" w:cs="Times New Roman" w:hint="eastAsia"/>
          <w:sz w:val="24"/>
          <w:szCs w:val="24"/>
        </w:rPr>
        <w:t>整个</w:t>
      </w:r>
      <w:r w:rsidR="00B67756" w:rsidRPr="00F334B0">
        <w:rPr>
          <w:rFonts w:ascii="Times New Roman" w:hAnsi="Times New Roman" w:cs="Times New Roman"/>
          <w:sz w:val="24"/>
          <w:szCs w:val="24"/>
        </w:rPr>
        <w:t>过程</w:t>
      </w:r>
      <w:r w:rsidR="00B67756" w:rsidRPr="00F334B0">
        <w:rPr>
          <w:rFonts w:ascii="Times New Roman" w:hAnsi="Times New Roman" w:cs="Times New Roman" w:hint="eastAsia"/>
          <w:sz w:val="24"/>
          <w:szCs w:val="24"/>
        </w:rPr>
        <w:t>并非想象中的那么容易</w:t>
      </w:r>
      <w:r w:rsidR="00B67756" w:rsidRPr="00F334B0">
        <w:rPr>
          <w:rFonts w:ascii="Times New Roman" w:hAnsi="Times New Roman" w:cs="Times New Roman"/>
          <w:sz w:val="24"/>
          <w:szCs w:val="24"/>
        </w:rPr>
        <w:t>，</w:t>
      </w:r>
      <w:r w:rsidR="00923425" w:rsidRPr="00F334B0">
        <w:rPr>
          <w:rFonts w:ascii="Times New Roman" w:hAnsi="Times New Roman" w:cs="Times New Roman" w:hint="eastAsia"/>
          <w:sz w:val="24"/>
          <w:szCs w:val="24"/>
        </w:rPr>
        <w:t>毕竟</w:t>
      </w:r>
      <w:r w:rsidR="00566EC6">
        <w:rPr>
          <w:rFonts w:ascii="Times New Roman" w:hAnsi="Times New Roman" w:cs="Times New Roman" w:hint="eastAsia"/>
          <w:sz w:val="24"/>
          <w:szCs w:val="24"/>
        </w:rPr>
        <w:t>投资</w:t>
      </w:r>
      <w:r w:rsidR="00923425" w:rsidRPr="00F334B0">
        <w:rPr>
          <w:rFonts w:ascii="Times New Roman" w:hAnsi="Times New Roman" w:cs="Times New Roman" w:hint="eastAsia"/>
          <w:sz w:val="24"/>
          <w:szCs w:val="24"/>
        </w:rPr>
        <w:t>不是一件随随便便的事。因为这关系着投资者</w:t>
      </w:r>
      <w:r w:rsidR="00B67756" w:rsidRPr="00F334B0">
        <w:rPr>
          <w:rFonts w:ascii="Times New Roman" w:hAnsi="Times New Roman" w:cs="Times New Roman" w:hint="eastAsia"/>
          <w:sz w:val="24"/>
          <w:szCs w:val="24"/>
        </w:rPr>
        <w:t>实实在在的资金</w:t>
      </w:r>
      <w:r w:rsidR="00923425" w:rsidRPr="00F334B0">
        <w:rPr>
          <w:rFonts w:ascii="Times New Roman" w:hAnsi="Times New Roman" w:cs="Times New Roman" w:hint="eastAsia"/>
          <w:sz w:val="24"/>
          <w:szCs w:val="24"/>
        </w:rPr>
        <w:t>。</w:t>
      </w:r>
    </w:p>
    <w:p w:rsidR="001029D2" w:rsidRPr="00F334B0" w:rsidRDefault="001029D2"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尽职调查？</w:t>
      </w:r>
    </w:p>
    <w:p w:rsidR="001029D2" w:rsidRPr="00F334B0" w:rsidRDefault="001029D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在</w:t>
      </w:r>
      <w:r w:rsidR="003C5809" w:rsidRPr="00F334B0">
        <w:rPr>
          <w:rFonts w:ascii="Times New Roman" w:hAnsi="Times New Roman" w:cs="Times New Roman"/>
          <w:sz w:val="24"/>
          <w:szCs w:val="24"/>
        </w:rPr>
        <w:t>麦道夫事件之前，基于</w:t>
      </w:r>
      <w:r w:rsidR="00DF3019" w:rsidRPr="00F334B0">
        <w:rPr>
          <w:rFonts w:ascii="Times New Roman" w:hAnsi="Times New Roman" w:cs="Times New Roman"/>
          <w:sz w:val="24"/>
          <w:szCs w:val="24"/>
        </w:rPr>
        <w:t>资金来源的</w:t>
      </w:r>
      <w:r w:rsidR="006E28AE" w:rsidRPr="00F334B0">
        <w:rPr>
          <w:rFonts w:ascii="Times New Roman" w:hAnsi="Times New Roman" w:cs="Times New Roman"/>
          <w:sz w:val="24"/>
          <w:szCs w:val="24"/>
        </w:rPr>
        <w:t>性质，</w:t>
      </w:r>
      <w:r w:rsidR="00923425" w:rsidRPr="00F334B0">
        <w:rPr>
          <w:rFonts w:ascii="Times New Roman" w:hAnsi="Times New Roman" w:cs="Times New Roman" w:hint="eastAsia"/>
          <w:sz w:val="24"/>
          <w:szCs w:val="24"/>
        </w:rPr>
        <w:t>大部分人</w:t>
      </w:r>
      <w:r w:rsidR="006E28AE" w:rsidRPr="00F334B0">
        <w:rPr>
          <w:rFonts w:ascii="Times New Roman" w:hAnsi="Times New Roman" w:cs="Times New Roman"/>
          <w:sz w:val="24"/>
          <w:szCs w:val="24"/>
        </w:rPr>
        <w:t>认为机构投资者</w:t>
      </w:r>
      <w:r w:rsidR="006E28AE" w:rsidRPr="00F334B0">
        <w:rPr>
          <w:rFonts w:ascii="Times New Roman" w:hAnsi="Times New Roman" w:cs="Times New Roman" w:hint="eastAsia"/>
          <w:sz w:val="24"/>
          <w:szCs w:val="24"/>
        </w:rPr>
        <w:t>以及</w:t>
      </w:r>
      <w:r w:rsidR="003C5809" w:rsidRPr="00F334B0">
        <w:rPr>
          <w:rFonts w:ascii="Times New Roman" w:hAnsi="Times New Roman" w:cs="Times New Roman"/>
          <w:sz w:val="24"/>
          <w:szCs w:val="24"/>
        </w:rPr>
        <w:t>他们的</w:t>
      </w:r>
      <w:r w:rsidR="00566EC6">
        <w:rPr>
          <w:rFonts w:ascii="Times New Roman" w:hAnsi="Times New Roman" w:cs="Times New Roman"/>
          <w:sz w:val="24"/>
          <w:szCs w:val="24"/>
        </w:rPr>
        <w:t>投资顾问</w:t>
      </w:r>
      <w:r w:rsidR="006E28AE" w:rsidRPr="00F334B0">
        <w:rPr>
          <w:rFonts w:ascii="Times New Roman" w:hAnsi="Times New Roman" w:cs="Times New Roman" w:hint="eastAsia"/>
          <w:sz w:val="24"/>
          <w:szCs w:val="24"/>
        </w:rPr>
        <w:t>都有一套严格的审查和尽职调查模式。然而</w:t>
      </w:r>
      <w:r w:rsidR="00B552D9" w:rsidRPr="00F334B0">
        <w:rPr>
          <w:rFonts w:ascii="Times New Roman" w:hAnsi="Times New Roman" w:cs="Times New Roman" w:hint="eastAsia"/>
          <w:sz w:val="24"/>
          <w:szCs w:val="24"/>
        </w:rPr>
        <w:t>，</w:t>
      </w:r>
      <w:r w:rsidR="006E28AE" w:rsidRPr="00F334B0">
        <w:rPr>
          <w:rFonts w:ascii="Times New Roman" w:hAnsi="Times New Roman" w:cs="Times New Roman" w:hint="eastAsia"/>
          <w:sz w:val="24"/>
          <w:szCs w:val="24"/>
        </w:rPr>
        <w:t>大部分养老金计划、大学基金、</w:t>
      </w:r>
      <w:r w:rsidR="00002FFB" w:rsidRPr="00F334B0">
        <w:rPr>
          <w:rFonts w:ascii="Times New Roman" w:hAnsi="Times New Roman" w:cs="Times New Roman" w:hint="eastAsia"/>
          <w:sz w:val="24"/>
          <w:szCs w:val="24"/>
        </w:rPr>
        <w:t>家族办公室</w:t>
      </w:r>
      <w:r w:rsidR="00B552D9" w:rsidRPr="00F334B0">
        <w:rPr>
          <w:rFonts w:ascii="Times New Roman" w:hAnsi="Times New Roman" w:cs="Times New Roman" w:hint="eastAsia"/>
          <w:sz w:val="24"/>
          <w:szCs w:val="24"/>
        </w:rPr>
        <w:t>、保险公司以及他们的咨询公司却</w:t>
      </w:r>
      <w:r w:rsidR="006E28AE" w:rsidRPr="00F334B0">
        <w:rPr>
          <w:rFonts w:ascii="Times New Roman" w:hAnsi="Times New Roman" w:cs="Times New Roman" w:hint="eastAsia"/>
          <w:sz w:val="24"/>
          <w:szCs w:val="24"/>
        </w:rPr>
        <w:t>在这场骗局中遭受了不小的损失，</w:t>
      </w:r>
      <w:r w:rsidR="00B552D9" w:rsidRPr="00F334B0">
        <w:rPr>
          <w:rFonts w:ascii="Times New Roman" w:hAnsi="Times New Roman" w:cs="Times New Roman" w:hint="eastAsia"/>
          <w:sz w:val="24"/>
          <w:szCs w:val="24"/>
        </w:rPr>
        <w:t>这让</w:t>
      </w:r>
      <w:r w:rsidR="006E28AE" w:rsidRPr="00F334B0">
        <w:rPr>
          <w:rFonts w:ascii="Times New Roman" w:hAnsi="Times New Roman" w:cs="Times New Roman" w:hint="eastAsia"/>
          <w:sz w:val="24"/>
          <w:szCs w:val="24"/>
        </w:rPr>
        <w:t>他们的尽职调查</w:t>
      </w:r>
      <w:r w:rsidR="00B552D9" w:rsidRPr="00F334B0">
        <w:rPr>
          <w:rFonts w:ascii="Times New Roman" w:hAnsi="Times New Roman" w:cs="Times New Roman" w:hint="eastAsia"/>
          <w:sz w:val="24"/>
          <w:szCs w:val="24"/>
        </w:rPr>
        <w:t>显得</w:t>
      </w:r>
      <w:r w:rsidR="00923425" w:rsidRPr="00F334B0">
        <w:rPr>
          <w:rFonts w:ascii="Times New Roman" w:hAnsi="Times New Roman" w:cs="Times New Roman" w:hint="eastAsia"/>
          <w:sz w:val="24"/>
          <w:szCs w:val="24"/>
        </w:rPr>
        <w:t>并非</w:t>
      </w:r>
      <w:r w:rsidR="006E28AE" w:rsidRPr="00F334B0">
        <w:rPr>
          <w:rFonts w:ascii="Times New Roman" w:hAnsi="Times New Roman" w:cs="Times New Roman" w:hint="eastAsia"/>
          <w:sz w:val="24"/>
          <w:szCs w:val="24"/>
        </w:rPr>
        <w:t>尽如人意，甚至于对小部分对冲基金投资者来说</w:t>
      </w:r>
      <w:r w:rsidR="00B552D9" w:rsidRPr="00F334B0">
        <w:rPr>
          <w:rFonts w:ascii="Times New Roman" w:hAnsi="Times New Roman" w:cs="Times New Roman" w:hint="eastAsia"/>
          <w:sz w:val="24"/>
          <w:szCs w:val="24"/>
        </w:rPr>
        <w:t>所谓尽职调查就</w:t>
      </w:r>
      <w:r w:rsidR="006E28AE" w:rsidRPr="00F334B0">
        <w:rPr>
          <w:rFonts w:ascii="Times New Roman" w:hAnsi="Times New Roman" w:cs="Times New Roman" w:hint="eastAsia"/>
          <w:sz w:val="24"/>
          <w:szCs w:val="24"/>
        </w:rPr>
        <w:t>像烟幕弹一样</w:t>
      </w:r>
      <w:r w:rsidR="00245501" w:rsidRPr="00F334B0">
        <w:rPr>
          <w:rFonts w:ascii="Times New Roman" w:hAnsi="Times New Roman" w:cs="Times New Roman" w:hint="eastAsia"/>
          <w:sz w:val="24"/>
          <w:szCs w:val="24"/>
        </w:rPr>
        <w:t>为</w:t>
      </w:r>
      <w:r w:rsidR="00B552D9" w:rsidRPr="00F334B0">
        <w:rPr>
          <w:rFonts w:ascii="Times New Roman" w:hAnsi="Times New Roman" w:cs="Times New Roman" w:hint="eastAsia"/>
          <w:sz w:val="24"/>
          <w:szCs w:val="24"/>
        </w:rPr>
        <w:t>掩人耳目罢了。诸如此类</w:t>
      </w:r>
      <w:r w:rsidR="006E28AE" w:rsidRPr="00F334B0">
        <w:rPr>
          <w:rFonts w:ascii="Times New Roman" w:hAnsi="Times New Roman" w:cs="Times New Roman" w:hint="eastAsia"/>
          <w:sz w:val="24"/>
          <w:szCs w:val="24"/>
        </w:rPr>
        <w:t>形式的尽职调查是我们不希望继续看到的。</w:t>
      </w:r>
    </w:p>
    <w:p w:rsidR="00E076D5" w:rsidRPr="00F334B0" w:rsidRDefault="00B552D9" w:rsidP="004B4C71">
      <w:pPr>
        <w:spacing w:after="240" w:line="360" w:lineRule="auto"/>
        <w:ind w:firstLine="480"/>
        <w:rPr>
          <w:rFonts w:ascii="Times New Roman" w:hAnsi="Times New Roman" w:cs="Times New Roman"/>
          <w:sz w:val="24"/>
          <w:szCs w:val="24"/>
        </w:rPr>
      </w:pPr>
      <w:r w:rsidRPr="00F334B0">
        <w:rPr>
          <w:rFonts w:ascii="Times New Roman" w:hAnsi="Times New Roman" w:cs="Times New Roman" w:hint="eastAsia"/>
          <w:sz w:val="24"/>
          <w:szCs w:val="24"/>
        </w:rPr>
        <w:t>无论是</w:t>
      </w:r>
      <w:r w:rsidRPr="00F334B0">
        <w:rPr>
          <w:rFonts w:ascii="Times New Roman" w:hAnsi="Times New Roman" w:cs="Times New Roman"/>
          <w:sz w:val="24"/>
          <w:szCs w:val="24"/>
        </w:rPr>
        <w:t>单一策略基金经理</w:t>
      </w:r>
      <w:r w:rsidRPr="00F334B0">
        <w:rPr>
          <w:rFonts w:ascii="Times New Roman" w:hAnsi="Times New Roman" w:cs="Times New Roman" w:hint="eastAsia"/>
          <w:sz w:val="24"/>
          <w:szCs w:val="24"/>
        </w:rPr>
        <w:t>还是</w:t>
      </w:r>
      <w:r w:rsidR="00277903" w:rsidRPr="00F334B0">
        <w:rPr>
          <w:rFonts w:ascii="Times New Roman" w:hAnsi="Times New Roman" w:cs="Times New Roman"/>
          <w:sz w:val="24"/>
          <w:szCs w:val="24"/>
        </w:rPr>
        <w:t>FOF</w:t>
      </w:r>
      <w:r w:rsidR="00942B92" w:rsidRPr="00F334B0">
        <w:rPr>
          <w:rFonts w:ascii="Times New Roman" w:hAnsi="Times New Roman" w:cs="Times New Roman"/>
          <w:sz w:val="24"/>
          <w:szCs w:val="24"/>
        </w:rPr>
        <w:t>经理</w:t>
      </w:r>
      <w:r w:rsidRPr="00F334B0">
        <w:rPr>
          <w:rFonts w:ascii="Times New Roman" w:hAnsi="Times New Roman" w:cs="Times New Roman" w:hint="eastAsia"/>
          <w:sz w:val="24"/>
          <w:szCs w:val="24"/>
        </w:rPr>
        <w:t>，他们都</w:t>
      </w:r>
      <w:r w:rsidRPr="00F334B0">
        <w:rPr>
          <w:rFonts w:ascii="Times New Roman" w:hAnsi="Times New Roman" w:cs="Times New Roman"/>
          <w:sz w:val="24"/>
          <w:szCs w:val="24"/>
        </w:rPr>
        <w:t>必须</w:t>
      </w:r>
      <w:r w:rsidRPr="00F334B0">
        <w:rPr>
          <w:rFonts w:ascii="Times New Roman" w:hAnsi="Times New Roman" w:cs="Times New Roman" w:hint="eastAsia"/>
          <w:sz w:val="24"/>
          <w:szCs w:val="24"/>
        </w:rPr>
        <w:t>清楚整个投资</w:t>
      </w:r>
      <w:r w:rsidR="00942B92" w:rsidRPr="00F334B0">
        <w:rPr>
          <w:rFonts w:ascii="Times New Roman" w:hAnsi="Times New Roman" w:cs="Times New Roman"/>
          <w:sz w:val="24"/>
          <w:szCs w:val="24"/>
        </w:rPr>
        <w:t>决策</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过程</w:t>
      </w:r>
      <w:r w:rsidRPr="00F334B0">
        <w:rPr>
          <w:rFonts w:ascii="Times New Roman" w:hAnsi="Times New Roman" w:cs="Times New Roman" w:hint="eastAsia"/>
          <w:sz w:val="24"/>
          <w:szCs w:val="24"/>
        </w:rPr>
        <w:t>，并在市场调研的过程中对所投标的进行</w:t>
      </w:r>
      <w:r w:rsidRPr="00F334B0">
        <w:rPr>
          <w:rFonts w:ascii="Times New Roman" w:hAnsi="Times New Roman" w:cs="Times New Roman"/>
          <w:sz w:val="24"/>
          <w:szCs w:val="24"/>
        </w:rPr>
        <w:t>独立</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评估</w:t>
      </w:r>
      <w:r w:rsidR="00E10621" w:rsidRPr="00F334B0">
        <w:rPr>
          <w:rFonts w:ascii="Times New Roman" w:hAnsi="Times New Roman" w:cs="Times New Roman"/>
          <w:sz w:val="24"/>
          <w:szCs w:val="24"/>
        </w:rPr>
        <w:t>。</w:t>
      </w:r>
      <w:r w:rsidR="005B6884" w:rsidRPr="00F334B0">
        <w:rPr>
          <w:rFonts w:ascii="Times New Roman" w:hAnsi="Times New Roman" w:cs="Times New Roman"/>
          <w:sz w:val="24"/>
          <w:szCs w:val="24"/>
        </w:rPr>
        <w:t>尽管</w:t>
      </w:r>
      <w:r w:rsidR="005B6884" w:rsidRPr="00F334B0">
        <w:rPr>
          <w:rFonts w:ascii="Times New Roman" w:hAnsi="Times New Roman" w:cs="Times New Roman" w:hint="eastAsia"/>
          <w:sz w:val="24"/>
          <w:szCs w:val="24"/>
        </w:rPr>
        <w:t>市面上很多</w:t>
      </w:r>
      <w:r w:rsidR="00277903" w:rsidRPr="00F334B0">
        <w:rPr>
          <w:rFonts w:ascii="Times New Roman" w:hAnsi="Times New Roman" w:cs="Times New Roman"/>
          <w:sz w:val="24"/>
          <w:szCs w:val="24"/>
        </w:rPr>
        <w:t>FOF</w:t>
      </w:r>
      <w:r w:rsidR="00D46E82" w:rsidRPr="00F334B0">
        <w:rPr>
          <w:rFonts w:ascii="Times New Roman" w:hAnsi="Times New Roman" w:cs="Times New Roman"/>
          <w:sz w:val="24"/>
          <w:szCs w:val="24"/>
        </w:rPr>
        <w:t>和对冲基金</w:t>
      </w:r>
      <w:r w:rsidR="005B6884" w:rsidRPr="00F334B0">
        <w:rPr>
          <w:rFonts w:ascii="Times New Roman" w:hAnsi="Times New Roman" w:cs="Times New Roman" w:hint="eastAsia"/>
          <w:sz w:val="24"/>
          <w:szCs w:val="24"/>
        </w:rPr>
        <w:t>都</w:t>
      </w:r>
      <w:r w:rsidR="00D46E82" w:rsidRPr="00F334B0">
        <w:rPr>
          <w:rFonts w:ascii="Times New Roman" w:hAnsi="Times New Roman" w:cs="Times New Roman"/>
          <w:sz w:val="24"/>
          <w:szCs w:val="24"/>
        </w:rPr>
        <w:t>符合</w:t>
      </w:r>
      <w:r w:rsidR="005B6884" w:rsidRPr="00F334B0">
        <w:rPr>
          <w:rFonts w:ascii="Times New Roman" w:hAnsi="Times New Roman" w:cs="Times New Roman" w:hint="eastAsia"/>
          <w:sz w:val="24"/>
          <w:szCs w:val="24"/>
        </w:rPr>
        <w:t>投资</w:t>
      </w:r>
      <w:r w:rsidR="000F5FFF" w:rsidRPr="00F334B0">
        <w:rPr>
          <w:rFonts w:ascii="Times New Roman" w:hAnsi="Times New Roman" w:cs="Times New Roman" w:hint="eastAsia"/>
          <w:sz w:val="24"/>
          <w:szCs w:val="24"/>
        </w:rPr>
        <w:t>者的</w:t>
      </w:r>
      <w:r w:rsidR="00D46E82" w:rsidRPr="00F334B0">
        <w:rPr>
          <w:rFonts w:ascii="Times New Roman" w:hAnsi="Times New Roman" w:cs="Times New Roman"/>
          <w:sz w:val="24"/>
          <w:szCs w:val="24"/>
        </w:rPr>
        <w:t>要求，</w:t>
      </w:r>
      <w:r w:rsidR="00E076D5" w:rsidRPr="00F334B0">
        <w:rPr>
          <w:rFonts w:ascii="Times New Roman" w:hAnsi="Times New Roman" w:cs="Times New Roman"/>
          <w:sz w:val="24"/>
          <w:szCs w:val="24"/>
        </w:rPr>
        <w:t>但</w:t>
      </w:r>
      <w:r w:rsidR="000F5FFF" w:rsidRPr="00F334B0">
        <w:rPr>
          <w:rFonts w:ascii="Times New Roman" w:hAnsi="Times New Roman" w:cs="Times New Roman" w:hint="eastAsia"/>
          <w:sz w:val="24"/>
          <w:szCs w:val="24"/>
        </w:rPr>
        <w:t>在</w:t>
      </w:r>
      <w:r w:rsidR="005B6884" w:rsidRPr="00F334B0">
        <w:rPr>
          <w:rFonts w:ascii="Times New Roman" w:hAnsi="Times New Roman" w:cs="Times New Roman" w:hint="eastAsia"/>
          <w:sz w:val="24"/>
          <w:szCs w:val="24"/>
        </w:rPr>
        <w:t>实际中</w:t>
      </w:r>
      <w:r w:rsidR="00302386" w:rsidRPr="00F334B0">
        <w:rPr>
          <w:rFonts w:ascii="Times New Roman" w:hAnsi="Times New Roman" w:cs="Times New Roman" w:hint="eastAsia"/>
          <w:sz w:val="24"/>
          <w:szCs w:val="24"/>
        </w:rPr>
        <w:t>投资者</w:t>
      </w:r>
      <w:r w:rsidR="000F5FFF" w:rsidRPr="00F334B0">
        <w:rPr>
          <w:rFonts w:ascii="Times New Roman" w:hAnsi="Times New Roman" w:cs="Times New Roman" w:hint="eastAsia"/>
          <w:sz w:val="24"/>
          <w:szCs w:val="24"/>
        </w:rPr>
        <w:t>却</w:t>
      </w:r>
      <w:r w:rsidR="00D46E82" w:rsidRPr="00F334B0">
        <w:rPr>
          <w:rFonts w:ascii="Times New Roman" w:hAnsi="Times New Roman" w:cs="Times New Roman"/>
          <w:sz w:val="24"/>
          <w:szCs w:val="24"/>
        </w:rPr>
        <w:t>反映</w:t>
      </w:r>
      <w:r w:rsidR="000F5FFF" w:rsidRPr="00F334B0">
        <w:rPr>
          <w:rFonts w:ascii="Times New Roman" w:hAnsi="Times New Roman" w:cs="Times New Roman"/>
          <w:sz w:val="24"/>
          <w:szCs w:val="24"/>
        </w:rPr>
        <w:t>与营销人员</w:t>
      </w:r>
      <w:r w:rsidR="000F5FFF" w:rsidRPr="00F334B0">
        <w:rPr>
          <w:rFonts w:ascii="Times New Roman" w:hAnsi="Times New Roman" w:cs="Times New Roman" w:hint="eastAsia"/>
          <w:sz w:val="24"/>
          <w:szCs w:val="24"/>
        </w:rPr>
        <w:t>或</w:t>
      </w:r>
      <w:r w:rsidR="00D46E82" w:rsidRPr="00F334B0">
        <w:rPr>
          <w:rFonts w:ascii="Times New Roman" w:hAnsi="Times New Roman" w:cs="Times New Roman"/>
          <w:sz w:val="24"/>
          <w:szCs w:val="24"/>
        </w:rPr>
        <w:t>团队</w:t>
      </w:r>
      <w:r w:rsidR="000F5FFF" w:rsidRPr="00F334B0">
        <w:rPr>
          <w:rFonts w:ascii="Times New Roman" w:hAnsi="Times New Roman" w:cs="Times New Roman" w:hint="eastAsia"/>
          <w:sz w:val="24"/>
          <w:szCs w:val="24"/>
        </w:rPr>
        <w:t>糟糕的合作经历</w:t>
      </w:r>
      <w:r w:rsidR="00D46E82" w:rsidRPr="00F334B0">
        <w:rPr>
          <w:rFonts w:ascii="Times New Roman" w:hAnsi="Times New Roman" w:cs="Times New Roman"/>
          <w:sz w:val="24"/>
          <w:szCs w:val="24"/>
        </w:rPr>
        <w:t>。</w:t>
      </w:r>
      <w:r w:rsidR="00836128" w:rsidRPr="00F334B0">
        <w:rPr>
          <w:rFonts w:ascii="Times New Roman" w:hAnsi="Times New Roman" w:cs="Times New Roman"/>
          <w:sz w:val="24"/>
          <w:szCs w:val="24"/>
        </w:rPr>
        <w:t>傲慢</w:t>
      </w:r>
      <w:r w:rsidR="000F5FFF" w:rsidRPr="00F334B0">
        <w:rPr>
          <w:rFonts w:ascii="Times New Roman" w:hAnsi="Times New Roman" w:cs="Times New Roman" w:hint="eastAsia"/>
          <w:sz w:val="24"/>
          <w:szCs w:val="24"/>
        </w:rPr>
        <w:t>的态度</w:t>
      </w:r>
      <w:r w:rsidR="000F5FFF" w:rsidRPr="00F334B0">
        <w:rPr>
          <w:rFonts w:ascii="Times New Roman" w:hAnsi="Times New Roman" w:cs="Times New Roman"/>
          <w:sz w:val="24"/>
          <w:szCs w:val="24"/>
        </w:rPr>
        <w:t>和令人恼怒的事相当普遍</w:t>
      </w:r>
      <w:r w:rsidR="00836128" w:rsidRPr="00F334B0">
        <w:rPr>
          <w:rFonts w:ascii="Times New Roman" w:hAnsi="Times New Roman" w:cs="Times New Roman"/>
          <w:sz w:val="24"/>
          <w:szCs w:val="24"/>
        </w:rPr>
        <w:t>。</w:t>
      </w:r>
      <w:r w:rsidR="000F5FFF" w:rsidRPr="00F334B0">
        <w:rPr>
          <w:rFonts w:ascii="Times New Roman" w:hAnsi="Times New Roman" w:cs="Times New Roman" w:hint="eastAsia"/>
          <w:sz w:val="24"/>
          <w:szCs w:val="24"/>
        </w:rPr>
        <w:t>投资者没必要</w:t>
      </w:r>
      <w:r w:rsidR="005D187F" w:rsidRPr="00F334B0">
        <w:rPr>
          <w:rFonts w:ascii="Times New Roman" w:hAnsi="Times New Roman" w:cs="Times New Roman"/>
          <w:sz w:val="24"/>
          <w:szCs w:val="24"/>
        </w:rPr>
        <w:t>忍受这些，</w:t>
      </w:r>
      <w:r w:rsidR="00E076D5" w:rsidRPr="00F334B0">
        <w:rPr>
          <w:rFonts w:ascii="Times New Roman" w:hAnsi="Times New Roman" w:cs="Times New Roman"/>
          <w:sz w:val="24"/>
          <w:szCs w:val="24"/>
        </w:rPr>
        <w:t>因为</w:t>
      </w:r>
      <w:r w:rsidR="005D187F" w:rsidRPr="00F334B0">
        <w:rPr>
          <w:rFonts w:ascii="Times New Roman" w:hAnsi="Times New Roman" w:cs="Times New Roman"/>
          <w:sz w:val="24"/>
          <w:szCs w:val="24"/>
        </w:rPr>
        <w:t>这是你的资金。</w:t>
      </w:r>
      <w:r w:rsidR="000F5FFF" w:rsidRPr="00F334B0">
        <w:rPr>
          <w:rFonts w:ascii="Times New Roman" w:hAnsi="Times New Roman" w:cs="Times New Roman"/>
          <w:sz w:val="24"/>
          <w:szCs w:val="24"/>
        </w:rPr>
        <w:t>如果他们</w:t>
      </w:r>
      <w:r w:rsidR="000F5FFF" w:rsidRPr="00F334B0">
        <w:rPr>
          <w:rFonts w:ascii="Times New Roman" w:hAnsi="Times New Roman" w:cs="Times New Roman" w:hint="eastAsia"/>
          <w:sz w:val="24"/>
          <w:szCs w:val="24"/>
        </w:rPr>
        <w:t>在回答你的问题时显得很不耐烦</w:t>
      </w:r>
      <w:r w:rsidR="000F5FFF" w:rsidRPr="00F334B0">
        <w:rPr>
          <w:rFonts w:ascii="Times New Roman" w:hAnsi="Times New Roman" w:cs="Times New Roman"/>
          <w:sz w:val="24"/>
          <w:szCs w:val="24"/>
        </w:rPr>
        <w:t>或态度</w:t>
      </w:r>
      <w:r w:rsidR="000F5FFF" w:rsidRPr="00F334B0">
        <w:rPr>
          <w:rFonts w:ascii="Times New Roman" w:hAnsi="Times New Roman" w:cs="Times New Roman" w:hint="eastAsia"/>
          <w:sz w:val="24"/>
          <w:szCs w:val="24"/>
        </w:rPr>
        <w:t>傲慢</w:t>
      </w:r>
      <w:r w:rsidR="000F5FFF" w:rsidRPr="00F334B0">
        <w:rPr>
          <w:rFonts w:ascii="Times New Roman" w:hAnsi="Times New Roman" w:cs="Times New Roman"/>
          <w:sz w:val="24"/>
          <w:szCs w:val="24"/>
        </w:rPr>
        <w:t>，</w:t>
      </w:r>
      <w:r w:rsidR="000F5FFF" w:rsidRPr="00F334B0">
        <w:rPr>
          <w:rFonts w:ascii="Times New Roman" w:hAnsi="Times New Roman" w:cs="Times New Roman" w:hint="eastAsia"/>
          <w:sz w:val="24"/>
          <w:szCs w:val="24"/>
        </w:rPr>
        <w:t>就不要和他们合作。</w:t>
      </w:r>
      <w:r w:rsidR="000F5FFF" w:rsidRPr="00F334B0">
        <w:rPr>
          <w:rFonts w:ascii="Times New Roman" w:hAnsi="Times New Roman" w:cs="Times New Roman"/>
          <w:sz w:val="24"/>
          <w:szCs w:val="24"/>
        </w:rPr>
        <w:t>你可以发邮件告知我们，</w:t>
      </w:r>
      <w:r w:rsidR="00E076D5" w:rsidRPr="00F334B0">
        <w:rPr>
          <w:rFonts w:ascii="Times New Roman" w:hAnsi="Times New Roman" w:cs="Times New Roman"/>
          <w:sz w:val="24"/>
          <w:szCs w:val="24"/>
        </w:rPr>
        <w:t>dsrb@hedgeanswers.com</w:t>
      </w:r>
      <w:r w:rsidR="00E076D5" w:rsidRPr="00F334B0">
        <w:rPr>
          <w:rFonts w:ascii="Times New Roman" w:hAnsi="Times New Roman" w:cs="Times New Roman"/>
          <w:sz w:val="24"/>
          <w:szCs w:val="24"/>
        </w:rPr>
        <w:t>。</w:t>
      </w:r>
    </w:p>
    <w:p w:rsidR="00DE7CD2" w:rsidRPr="00F334B0" w:rsidRDefault="00566EC6" w:rsidP="004B4C71">
      <w:pPr>
        <w:tabs>
          <w:tab w:val="left" w:pos="663"/>
        </w:tabs>
        <w:spacing w:after="240" w:line="360" w:lineRule="auto"/>
        <w:ind w:firstLine="480"/>
        <w:rPr>
          <w:rFonts w:ascii="Times New Roman" w:hAnsi="Times New Roman" w:cs="Times New Roman"/>
          <w:sz w:val="24"/>
          <w:szCs w:val="24"/>
        </w:rPr>
      </w:pPr>
      <w:r>
        <w:rPr>
          <w:rFonts w:ascii="Times New Roman" w:hAnsi="Times New Roman" w:cs="Times New Roman" w:hint="eastAsia"/>
          <w:sz w:val="24"/>
          <w:szCs w:val="24"/>
        </w:rPr>
        <w:t>基金募集</w:t>
      </w:r>
      <w:r w:rsidR="003A32B1" w:rsidRPr="00F334B0">
        <w:rPr>
          <w:rFonts w:ascii="Times New Roman" w:hAnsi="Times New Roman" w:cs="Times New Roman" w:hint="eastAsia"/>
          <w:sz w:val="24"/>
          <w:szCs w:val="24"/>
        </w:rPr>
        <w:t>实质上</w:t>
      </w:r>
      <w:r w:rsidR="003A32B1" w:rsidRPr="00F334B0">
        <w:rPr>
          <w:rFonts w:ascii="Times New Roman" w:hAnsi="Times New Roman" w:cs="Times New Roman"/>
          <w:sz w:val="24"/>
          <w:szCs w:val="24"/>
        </w:rPr>
        <w:t>就是一份销售工作。有</w:t>
      </w:r>
      <w:r w:rsidR="003A32B1" w:rsidRPr="00F334B0">
        <w:rPr>
          <w:rFonts w:ascii="Times New Roman" w:hAnsi="Times New Roman" w:cs="Times New Roman" w:hint="eastAsia"/>
          <w:sz w:val="24"/>
          <w:szCs w:val="24"/>
        </w:rPr>
        <w:t>的</w:t>
      </w:r>
      <w:r w:rsidR="00A64C71" w:rsidRPr="00F334B0">
        <w:rPr>
          <w:rFonts w:ascii="Times New Roman" w:hAnsi="Times New Roman" w:cs="Times New Roman"/>
          <w:sz w:val="24"/>
          <w:szCs w:val="24"/>
        </w:rPr>
        <w:t>人</w:t>
      </w:r>
      <w:r w:rsidR="003A32B1" w:rsidRPr="00F334B0">
        <w:rPr>
          <w:rFonts w:ascii="Times New Roman" w:hAnsi="Times New Roman" w:cs="Times New Roman"/>
          <w:sz w:val="24"/>
          <w:szCs w:val="24"/>
        </w:rPr>
        <w:t>理解</w:t>
      </w:r>
      <w:r w:rsidR="00AA370B" w:rsidRPr="00F334B0">
        <w:rPr>
          <w:rFonts w:ascii="Times New Roman" w:hAnsi="Times New Roman" w:cs="Times New Roman" w:hint="eastAsia"/>
          <w:sz w:val="24"/>
          <w:szCs w:val="24"/>
        </w:rPr>
        <w:t>这一点</w:t>
      </w:r>
      <w:r w:rsidR="003A32B1" w:rsidRPr="00F334B0">
        <w:rPr>
          <w:rFonts w:ascii="Times New Roman" w:hAnsi="Times New Roman" w:cs="Times New Roman"/>
          <w:sz w:val="24"/>
          <w:szCs w:val="24"/>
        </w:rPr>
        <w:t>，有</w:t>
      </w:r>
      <w:r w:rsidR="003A32B1" w:rsidRPr="00F334B0">
        <w:rPr>
          <w:rFonts w:ascii="Times New Roman" w:hAnsi="Times New Roman" w:cs="Times New Roman" w:hint="eastAsia"/>
          <w:sz w:val="24"/>
          <w:szCs w:val="24"/>
        </w:rPr>
        <w:t>的</w:t>
      </w:r>
      <w:r w:rsidR="003A32B1" w:rsidRPr="00F334B0">
        <w:rPr>
          <w:rFonts w:ascii="Times New Roman" w:hAnsi="Times New Roman" w:cs="Times New Roman"/>
          <w:sz w:val="24"/>
          <w:szCs w:val="24"/>
        </w:rPr>
        <w:t>人</w:t>
      </w:r>
      <w:r w:rsidR="003A32B1" w:rsidRPr="00F334B0">
        <w:rPr>
          <w:rFonts w:ascii="Times New Roman" w:hAnsi="Times New Roman" w:cs="Times New Roman" w:hint="eastAsia"/>
          <w:sz w:val="24"/>
          <w:szCs w:val="24"/>
        </w:rPr>
        <w:t>不理解</w:t>
      </w:r>
      <w:r w:rsidR="00A64C71" w:rsidRPr="00F334B0">
        <w:rPr>
          <w:rFonts w:ascii="Times New Roman" w:hAnsi="Times New Roman" w:cs="Times New Roman"/>
          <w:sz w:val="24"/>
          <w:szCs w:val="24"/>
        </w:rPr>
        <w:t>。它仅仅是一份工作</w:t>
      </w:r>
      <w:r w:rsidR="00AA370B" w:rsidRPr="00F334B0">
        <w:rPr>
          <w:rFonts w:ascii="Times New Roman" w:hAnsi="Times New Roman" w:cs="Times New Roman" w:hint="eastAsia"/>
          <w:sz w:val="24"/>
          <w:szCs w:val="24"/>
        </w:rPr>
        <w:t>而已</w:t>
      </w:r>
      <w:r w:rsidR="00AA370B" w:rsidRPr="00F334B0">
        <w:rPr>
          <w:rFonts w:ascii="Times New Roman" w:hAnsi="Times New Roman" w:cs="Times New Roman"/>
          <w:sz w:val="24"/>
          <w:szCs w:val="24"/>
        </w:rPr>
        <w:t>，</w:t>
      </w:r>
      <w:r w:rsidR="00AA370B" w:rsidRPr="00F334B0">
        <w:rPr>
          <w:rFonts w:ascii="Times New Roman" w:hAnsi="Times New Roman" w:cs="Times New Roman" w:hint="eastAsia"/>
          <w:sz w:val="24"/>
          <w:szCs w:val="24"/>
        </w:rPr>
        <w:t>谈不上好坏</w:t>
      </w:r>
      <w:r w:rsidR="00A64C71" w:rsidRPr="00F334B0">
        <w:rPr>
          <w:rFonts w:ascii="Times New Roman" w:hAnsi="Times New Roman" w:cs="Times New Roman"/>
          <w:sz w:val="24"/>
          <w:szCs w:val="24"/>
        </w:rPr>
        <w:t>。</w:t>
      </w:r>
      <w:r w:rsidR="009F38D9" w:rsidRPr="00F334B0">
        <w:rPr>
          <w:rFonts w:ascii="Times New Roman" w:hAnsi="Times New Roman" w:cs="Times New Roman"/>
          <w:sz w:val="24"/>
          <w:szCs w:val="24"/>
        </w:rPr>
        <w:t>销售几乎没有什么荣誉感可言，而且很多基金公司似乎在</w:t>
      </w:r>
      <w:r w:rsidR="00AA370B" w:rsidRPr="00F334B0">
        <w:rPr>
          <w:rFonts w:ascii="Times New Roman" w:hAnsi="Times New Roman" w:cs="Times New Roman" w:hint="eastAsia"/>
          <w:sz w:val="24"/>
          <w:szCs w:val="24"/>
        </w:rPr>
        <w:t>频频更换自己的</w:t>
      </w:r>
      <w:r>
        <w:rPr>
          <w:rFonts w:ascii="Times New Roman" w:hAnsi="Times New Roman" w:cs="Times New Roman" w:hint="eastAsia"/>
          <w:sz w:val="24"/>
          <w:szCs w:val="24"/>
        </w:rPr>
        <w:t>销售</w:t>
      </w:r>
      <w:r w:rsidR="00AA370B" w:rsidRPr="00F334B0">
        <w:rPr>
          <w:rFonts w:ascii="Times New Roman" w:hAnsi="Times New Roman" w:cs="Times New Roman"/>
          <w:sz w:val="24"/>
          <w:szCs w:val="24"/>
        </w:rPr>
        <w:t>人员</w:t>
      </w:r>
      <w:r w:rsidR="009F38D9" w:rsidRPr="00F334B0">
        <w:rPr>
          <w:rFonts w:ascii="Times New Roman" w:hAnsi="Times New Roman" w:cs="Times New Roman"/>
          <w:sz w:val="24"/>
          <w:szCs w:val="24"/>
        </w:rPr>
        <w:t>。</w:t>
      </w:r>
      <w:r w:rsidR="00AA370B" w:rsidRPr="00F334B0">
        <w:rPr>
          <w:rFonts w:ascii="Times New Roman" w:hAnsi="Times New Roman" w:cs="Times New Roman" w:hint="eastAsia"/>
          <w:sz w:val="24"/>
          <w:szCs w:val="24"/>
        </w:rPr>
        <w:t>但市面上却很缺乏经验丰富的专业销售机构</w:t>
      </w:r>
      <w:r w:rsidR="009F38D9" w:rsidRPr="00F334B0">
        <w:rPr>
          <w:rFonts w:ascii="Times New Roman" w:hAnsi="Times New Roman" w:cs="Times New Roman"/>
          <w:sz w:val="24"/>
          <w:szCs w:val="24"/>
        </w:rPr>
        <w:t>。</w:t>
      </w:r>
      <w:r w:rsidR="008C4E97" w:rsidRPr="00F334B0">
        <w:rPr>
          <w:rFonts w:ascii="Times New Roman" w:hAnsi="Times New Roman" w:cs="Times New Roman"/>
          <w:sz w:val="24"/>
          <w:szCs w:val="24"/>
        </w:rPr>
        <w:t>如果你前几天刚跟某个人谈完事情，</w:t>
      </w:r>
      <w:r w:rsidR="00AA370B" w:rsidRPr="00F334B0">
        <w:rPr>
          <w:rFonts w:ascii="Times New Roman" w:hAnsi="Times New Roman" w:cs="Times New Roman" w:hint="eastAsia"/>
          <w:sz w:val="24"/>
          <w:szCs w:val="24"/>
        </w:rPr>
        <w:t>不要惊讶</w:t>
      </w:r>
      <w:r w:rsidR="00AA370B" w:rsidRPr="00F334B0">
        <w:rPr>
          <w:rFonts w:ascii="Times New Roman" w:hAnsi="Times New Roman" w:cs="Times New Roman"/>
          <w:sz w:val="24"/>
          <w:szCs w:val="24"/>
        </w:rPr>
        <w:t>几天后</w:t>
      </w:r>
      <w:r w:rsidR="00AA370B" w:rsidRPr="00F334B0">
        <w:rPr>
          <w:rFonts w:ascii="Times New Roman" w:hAnsi="Times New Roman" w:cs="Times New Roman" w:hint="eastAsia"/>
          <w:sz w:val="24"/>
          <w:szCs w:val="24"/>
        </w:rPr>
        <w:t>你将</w:t>
      </w:r>
      <w:r w:rsidR="00AA370B" w:rsidRPr="00F334B0">
        <w:rPr>
          <w:rFonts w:ascii="Times New Roman" w:hAnsi="Times New Roman" w:cs="Times New Roman"/>
          <w:sz w:val="24"/>
          <w:szCs w:val="24"/>
        </w:rPr>
        <w:t>跟另一个</w:t>
      </w:r>
      <w:r w:rsidR="008C4E97" w:rsidRPr="00F334B0">
        <w:rPr>
          <w:rFonts w:ascii="Times New Roman" w:hAnsi="Times New Roman" w:cs="Times New Roman"/>
          <w:sz w:val="24"/>
          <w:szCs w:val="24"/>
        </w:rPr>
        <w:t>人处理</w:t>
      </w:r>
      <w:r w:rsidR="00923425" w:rsidRPr="00F334B0">
        <w:rPr>
          <w:rFonts w:ascii="Times New Roman" w:hAnsi="Times New Roman" w:cs="Times New Roman" w:hint="eastAsia"/>
          <w:sz w:val="24"/>
          <w:szCs w:val="24"/>
        </w:rPr>
        <w:t>后续</w:t>
      </w:r>
      <w:r w:rsidR="009F38D9" w:rsidRPr="00F334B0">
        <w:rPr>
          <w:rFonts w:ascii="Times New Roman" w:hAnsi="Times New Roman" w:cs="Times New Roman"/>
          <w:sz w:val="24"/>
          <w:szCs w:val="24"/>
        </w:rPr>
        <w:t>事</w:t>
      </w:r>
      <w:r w:rsidR="00AA370B" w:rsidRPr="00F334B0">
        <w:rPr>
          <w:rFonts w:ascii="Times New Roman" w:hAnsi="Times New Roman" w:cs="Times New Roman"/>
          <w:sz w:val="24"/>
          <w:szCs w:val="24"/>
        </w:rPr>
        <w:t>宜</w:t>
      </w:r>
      <w:r w:rsidR="00AA370B" w:rsidRPr="00F334B0">
        <w:rPr>
          <w:rFonts w:ascii="Times New Roman" w:hAnsi="Times New Roman" w:cs="Times New Roman" w:hint="eastAsia"/>
          <w:sz w:val="24"/>
          <w:szCs w:val="24"/>
        </w:rPr>
        <w:t>。</w:t>
      </w:r>
    </w:p>
    <w:p w:rsidR="00A54348" w:rsidRPr="00F334B0" w:rsidRDefault="00923425" w:rsidP="007B40F7">
      <w:pPr>
        <w:tabs>
          <w:tab w:val="left" w:pos="663"/>
        </w:tabs>
        <w:spacing w:after="240" w:line="360" w:lineRule="auto"/>
        <w:ind w:firstLine="480"/>
        <w:rPr>
          <w:rFonts w:ascii="Times New Roman" w:hAnsi="Times New Roman" w:cs="Times New Roman"/>
          <w:sz w:val="24"/>
          <w:szCs w:val="24"/>
        </w:rPr>
      </w:pPr>
      <w:r w:rsidRPr="00F334B0">
        <w:rPr>
          <w:rFonts w:ascii="Times New Roman" w:hAnsi="Times New Roman" w:cs="Times New Roman" w:hint="eastAsia"/>
          <w:sz w:val="24"/>
          <w:szCs w:val="24"/>
        </w:rPr>
        <w:lastRenderedPageBreak/>
        <w:t>整个</w:t>
      </w:r>
      <w:r w:rsidR="00566EC6">
        <w:rPr>
          <w:rFonts w:ascii="Times New Roman" w:hAnsi="Times New Roman" w:cs="Times New Roman" w:hint="eastAsia"/>
          <w:sz w:val="24"/>
          <w:szCs w:val="24"/>
        </w:rPr>
        <w:t>销售</w:t>
      </w:r>
      <w:r w:rsidR="007056E7" w:rsidRPr="00F334B0">
        <w:rPr>
          <w:rFonts w:ascii="Times New Roman" w:hAnsi="Times New Roman" w:cs="Times New Roman" w:hint="eastAsia"/>
          <w:sz w:val="24"/>
          <w:szCs w:val="24"/>
        </w:rPr>
        <w:t>过程会持续很长的一段时间，在这期间无论是投资方还是咨询方都常常发生人事变动。</w:t>
      </w:r>
      <w:r w:rsidR="007B40F7" w:rsidRPr="00F334B0">
        <w:rPr>
          <w:rFonts w:ascii="Times New Roman" w:hAnsi="Times New Roman" w:cs="Times New Roman" w:hint="eastAsia"/>
          <w:sz w:val="24"/>
          <w:szCs w:val="24"/>
        </w:rPr>
        <w:t>因此，</w:t>
      </w:r>
      <w:r w:rsidR="007B40F7" w:rsidRPr="00F334B0">
        <w:rPr>
          <w:rFonts w:ascii="Times New Roman" w:hAnsi="Times New Roman" w:cs="Times New Roman" w:hint="eastAsia"/>
          <w:sz w:val="24"/>
          <w:szCs w:val="24"/>
        </w:rPr>
        <w:t>FOF</w:t>
      </w:r>
      <w:r w:rsidR="007B40F7" w:rsidRPr="00F334B0">
        <w:rPr>
          <w:rFonts w:ascii="Times New Roman" w:hAnsi="Times New Roman" w:cs="Times New Roman" w:hint="eastAsia"/>
          <w:sz w:val="24"/>
          <w:szCs w:val="24"/>
        </w:rPr>
        <w:t>的销售人员要能对基金的策略和组织架构等细节性内容紧密关注。并且，</w:t>
      </w:r>
      <w:r w:rsidR="007B40F7" w:rsidRPr="00F334B0">
        <w:rPr>
          <w:rFonts w:ascii="Times New Roman" w:hAnsi="Times New Roman" w:cs="Times New Roman"/>
          <w:sz w:val="24"/>
          <w:szCs w:val="24"/>
        </w:rPr>
        <w:t>由于许多投资者初次涉足投资领域，再加上投资过程</w:t>
      </w:r>
      <w:r w:rsidR="007B40F7" w:rsidRPr="00F334B0">
        <w:rPr>
          <w:rFonts w:ascii="Times New Roman" w:hAnsi="Times New Roman" w:cs="Times New Roman" w:hint="eastAsia"/>
          <w:sz w:val="24"/>
          <w:szCs w:val="24"/>
        </w:rPr>
        <w:t>常受到</w:t>
      </w:r>
      <w:r w:rsidR="007B40F7" w:rsidRPr="00F334B0">
        <w:rPr>
          <w:rFonts w:ascii="Times New Roman" w:hAnsi="Times New Roman" w:cs="Times New Roman"/>
          <w:sz w:val="24"/>
          <w:szCs w:val="24"/>
        </w:rPr>
        <w:t>时间</w:t>
      </w:r>
      <w:r w:rsidR="007B40F7" w:rsidRPr="00F334B0">
        <w:rPr>
          <w:rFonts w:ascii="Times New Roman" w:hAnsi="Times New Roman" w:cs="Times New Roman" w:hint="eastAsia"/>
          <w:sz w:val="24"/>
          <w:szCs w:val="24"/>
        </w:rPr>
        <w:t>的</w:t>
      </w:r>
      <w:r w:rsidR="007B40F7" w:rsidRPr="00F334B0">
        <w:rPr>
          <w:rFonts w:ascii="Times New Roman" w:hAnsi="Times New Roman" w:cs="Times New Roman"/>
          <w:sz w:val="24"/>
          <w:szCs w:val="24"/>
        </w:rPr>
        <w:t>限制，因此投资策略</w:t>
      </w:r>
      <w:r w:rsidR="007B40F7" w:rsidRPr="00F334B0">
        <w:rPr>
          <w:rFonts w:ascii="Times New Roman" w:hAnsi="Times New Roman" w:cs="Times New Roman" w:hint="eastAsia"/>
          <w:sz w:val="24"/>
          <w:szCs w:val="24"/>
        </w:rPr>
        <w:t>的</w:t>
      </w:r>
      <w:r w:rsidR="007B40F7" w:rsidRPr="00F334B0">
        <w:rPr>
          <w:rFonts w:ascii="Times New Roman" w:hAnsi="Times New Roman" w:cs="Times New Roman"/>
          <w:sz w:val="24"/>
          <w:szCs w:val="24"/>
        </w:rPr>
        <w:t>教育也同</w:t>
      </w:r>
      <w:r w:rsidR="007B40F7" w:rsidRPr="00F334B0">
        <w:rPr>
          <w:rFonts w:ascii="Times New Roman" w:hAnsi="Times New Roman" w:cs="Times New Roman" w:hint="eastAsia"/>
          <w:sz w:val="24"/>
          <w:szCs w:val="24"/>
        </w:rPr>
        <w:t>样</w:t>
      </w:r>
      <w:r w:rsidR="007B40F7" w:rsidRPr="00F334B0">
        <w:rPr>
          <w:rFonts w:ascii="Times New Roman" w:hAnsi="Times New Roman" w:cs="Times New Roman"/>
          <w:sz w:val="24"/>
          <w:szCs w:val="24"/>
        </w:rPr>
        <w:t>重要。</w:t>
      </w:r>
    </w:p>
    <w:p w:rsidR="00A54348" w:rsidRPr="00F334B0" w:rsidRDefault="00CD32FE"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提</w:t>
      </w:r>
      <w:r w:rsidR="009E0D91" w:rsidRPr="00F334B0">
        <w:rPr>
          <w:rFonts w:ascii="Times New Roman" w:hAnsi="Times New Roman" w:cs="Times New Roman" w:hint="eastAsia"/>
          <w:b/>
          <w:sz w:val="24"/>
          <w:szCs w:val="24"/>
        </w:rPr>
        <w:t>出问题</w:t>
      </w:r>
    </w:p>
    <w:p w:rsidR="00175C74" w:rsidRPr="00F334B0" w:rsidRDefault="00277903"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FOF</w:t>
      </w:r>
      <w:r w:rsidR="00A54348" w:rsidRPr="00F334B0">
        <w:rPr>
          <w:rFonts w:ascii="Times New Roman" w:hAnsi="Times New Roman" w:cs="Times New Roman"/>
          <w:sz w:val="24"/>
          <w:szCs w:val="24"/>
        </w:rPr>
        <w:t>专业人士向潜在投资者询问的</w:t>
      </w:r>
      <w:r w:rsidR="00CD32FE" w:rsidRPr="00F334B0">
        <w:rPr>
          <w:rFonts w:ascii="Times New Roman" w:hAnsi="Times New Roman" w:cs="Times New Roman"/>
          <w:sz w:val="24"/>
          <w:szCs w:val="24"/>
        </w:rPr>
        <w:t>最基础也是</w:t>
      </w:r>
      <w:r w:rsidR="00A54348" w:rsidRPr="00F334B0">
        <w:rPr>
          <w:rFonts w:ascii="Times New Roman" w:hAnsi="Times New Roman" w:cs="Times New Roman"/>
          <w:sz w:val="24"/>
          <w:szCs w:val="24"/>
        </w:rPr>
        <w:t>最有意义的问题是：他们的投资</w:t>
      </w:r>
      <w:r w:rsidR="00CD32FE" w:rsidRPr="00F334B0">
        <w:rPr>
          <w:rFonts w:ascii="Times New Roman" w:hAnsi="Times New Roman" w:cs="Times New Roman"/>
          <w:sz w:val="24"/>
          <w:szCs w:val="24"/>
        </w:rPr>
        <w:t>需求</w:t>
      </w:r>
      <w:r w:rsidR="00A54348" w:rsidRPr="00F334B0">
        <w:rPr>
          <w:rFonts w:ascii="Times New Roman" w:hAnsi="Times New Roman" w:cs="Times New Roman"/>
          <w:sz w:val="24"/>
          <w:szCs w:val="24"/>
        </w:rPr>
        <w:t>是什么？投资期望又是什么？</w:t>
      </w:r>
      <w:r w:rsidR="00CD3F71" w:rsidRPr="00F334B0">
        <w:rPr>
          <w:rFonts w:ascii="Times New Roman" w:hAnsi="Times New Roman" w:cs="Times New Roman" w:hint="eastAsia"/>
          <w:sz w:val="24"/>
          <w:szCs w:val="24"/>
        </w:rPr>
        <w:t>反过来</w:t>
      </w:r>
      <w:r w:rsidR="009346F2" w:rsidRPr="00F334B0">
        <w:rPr>
          <w:rFonts w:ascii="Times New Roman" w:hAnsi="Times New Roman" w:cs="Times New Roman"/>
          <w:sz w:val="24"/>
          <w:szCs w:val="24"/>
        </w:rPr>
        <w:t>，投资者</w:t>
      </w:r>
      <w:r w:rsidR="00CD32FE" w:rsidRPr="00F334B0">
        <w:rPr>
          <w:rFonts w:ascii="Times New Roman" w:hAnsi="Times New Roman" w:cs="Times New Roman"/>
          <w:sz w:val="24"/>
          <w:szCs w:val="24"/>
        </w:rPr>
        <w:t>应该询问</w:t>
      </w:r>
      <w:r w:rsidR="00CD3F71" w:rsidRPr="00F334B0">
        <w:rPr>
          <w:rFonts w:ascii="Times New Roman" w:hAnsi="Times New Roman" w:cs="Times New Roman" w:hint="eastAsia"/>
          <w:sz w:val="24"/>
          <w:szCs w:val="24"/>
        </w:rPr>
        <w:t>FOF</w:t>
      </w:r>
      <w:r w:rsidR="00B86961" w:rsidRPr="00F334B0">
        <w:rPr>
          <w:rFonts w:ascii="Times New Roman" w:hAnsi="Times New Roman" w:cs="Times New Roman" w:hint="eastAsia"/>
          <w:sz w:val="24"/>
          <w:szCs w:val="24"/>
        </w:rPr>
        <w:t>管</w:t>
      </w:r>
      <w:r w:rsidR="00CD3F71" w:rsidRPr="00F334B0">
        <w:rPr>
          <w:rFonts w:ascii="Times New Roman" w:hAnsi="Times New Roman" w:cs="Times New Roman" w:hint="eastAsia"/>
          <w:sz w:val="24"/>
          <w:szCs w:val="24"/>
        </w:rPr>
        <w:t>理人赎回底层</w:t>
      </w:r>
      <w:r w:rsidR="00CD3F71" w:rsidRPr="00F334B0">
        <w:rPr>
          <w:rFonts w:ascii="Times New Roman" w:hAnsi="Times New Roman" w:cs="Times New Roman"/>
          <w:sz w:val="24"/>
          <w:szCs w:val="24"/>
        </w:rPr>
        <w:t>基</w:t>
      </w:r>
      <w:r w:rsidR="00CD3F71" w:rsidRPr="00F334B0">
        <w:rPr>
          <w:rFonts w:ascii="Times New Roman" w:hAnsi="Times New Roman" w:cs="Times New Roman" w:hint="eastAsia"/>
          <w:sz w:val="24"/>
          <w:szCs w:val="24"/>
        </w:rPr>
        <w:t>金的原因</w:t>
      </w:r>
      <w:r w:rsidR="00C22DA9" w:rsidRPr="00F334B0">
        <w:rPr>
          <w:rFonts w:ascii="Times New Roman" w:hAnsi="Times New Roman" w:cs="Times New Roman"/>
          <w:sz w:val="24"/>
          <w:szCs w:val="24"/>
        </w:rPr>
        <w:t>是什么</w:t>
      </w:r>
      <w:r w:rsidR="00CD3F71" w:rsidRPr="00F334B0">
        <w:rPr>
          <w:rFonts w:ascii="Times New Roman" w:hAnsi="Times New Roman" w:cs="Times New Roman" w:hint="eastAsia"/>
          <w:sz w:val="24"/>
          <w:szCs w:val="24"/>
        </w:rPr>
        <w:t>以及何时选择赎回的问题。</w:t>
      </w:r>
    </w:p>
    <w:p w:rsidR="008A6F46" w:rsidRPr="00F334B0" w:rsidRDefault="00C87D29" w:rsidP="004B4C71">
      <w:pPr>
        <w:spacing w:after="240" w:line="360" w:lineRule="auto"/>
        <w:ind w:firstLine="480"/>
        <w:rPr>
          <w:rFonts w:ascii="Times New Roman" w:hAnsi="Times New Roman" w:cs="Times New Roman"/>
          <w:sz w:val="24"/>
          <w:szCs w:val="24"/>
        </w:rPr>
      </w:pPr>
      <w:r w:rsidRPr="00F334B0">
        <w:rPr>
          <w:rFonts w:ascii="Times New Roman" w:hAnsi="Times New Roman" w:cs="Times New Roman"/>
          <w:sz w:val="24"/>
          <w:szCs w:val="24"/>
        </w:rPr>
        <w:t>与</w:t>
      </w:r>
      <w:r w:rsidR="00277903" w:rsidRPr="00F334B0">
        <w:rPr>
          <w:rFonts w:ascii="Times New Roman" w:hAnsi="Times New Roman" w:cs="Times New Roman"/>
          <w:sz w:val="24"/>
          <w:szCs w:val="24"/>
        </w:rPr>
        <w:t>FOF</w:t>
      </w:r>
      <w:r w:rsidR="00CD3F71" w:rsidRPr="00F334B0">
        <w:rPr>
          <w:rFonts w:ascii="Times New Roman" w:hAnsi="Times New Roman" w:cs="Times New Roman"/>
          <w:sz w:val="24"/>
          <w:szCs w:val="24"/>
        </w:rPr>
        <w:t>机构</w:t>
      </w:r>
      <w:r w:rsidR="00CD3F71" w:rsidRPr="00F334B0">
        <w:rPr>
          <w:rFonts w:ascii="Times New Roman" w:hAnsi="Times New Roman" w:cs="Times New Roman" w:hint="eastAsia"/>
          <w:sz w:val="24"/>
          <w:szCs w:val="24"/>
        </w:rPr>
        <w:t>的</w:t>
      </w:r>
      <w:r w:rsidR="00CD3F71" w:rsidRPr="00F334B0">
        <w:rPr>
          <w:rFonts w:ascii="Times New Roman" w:hAnsi="Times New Roman" w:cs="Times New Roman"/>
          <w:sz w:val="24"/>
          <w:szCs w:val="24"/>
        </w:rPr>
        <w:t>投资经理和风</w:t>
      </w:r>
      <w:r w:rsidR="00CD3F71" w:rsidRPr="00F334B0">
        <w:rPr>
          <w:rFonts w:ascii="Times New Roman" w:hAnsi="Times New Roman" w:cs="Times New Roman" w:hint="eastAsia"/>
          <w:sz w:val="24"/>
          <w:szCs w:val="24"/>
        </w:rPr>
        <w:t>控</w:t>
      </w:r>
      <w:r w:rsidR="00CD3F71" w:rsidRPr="00F334B0">
        <w:rPr>
          <w:rFonts w:ascii="Times New Roman" w:hAnsi="Times New Roman" w:cs="Times New Roman"/>
          <w:sz w:val="24"/>
          <w:szCs w:val="24"/>
        </w:rPr>
        <w:t>经理</w:t>
      </w:r>
      <w:r w:rsidR="00CD3F71" w:rsidRPr="00F334B0">
        <w:rPr>
          <w:rFonts w:ascii="Times New Roman" w:hAnsi="Times New Roman" w:cs="Times New Roman" w:hint="eastAsia"/>
          <w:sz w:val="24"/>
          <w:szCs w:val="24"/>
        </w:rPr>
        <w:t>的面对面交谈</w:t>
      </w:r>
      <w:r w:rsidR="00CD3F71" w:rsidRPr="00F334B0">
        <w:rPr>
          <w:rFonts w:ascii="Times New Roman" w:hAnsi="Times New Roman" w:cs="Times New Roman"/>
          <w:sz w:val="24"/>
          <w:szCs w:val="24"/>
        </w:rPr>
        <w:t>会</w:t>
      </w:r>
      <w:r w:rsidR="00CD3F71" w:rsidRPr="00F334B0">
        <w:rPr>
          <w:rFonts w:ascii="Times New Roman" w:hAnsi="Times New Roman" w:cs="Times New Roman" w:hint="eastAsia"/>
          <w:sz w:val="24"/>
          <w:szCs w:val="24"/>
        </w:rPr>
        <w:t>优化你的</w:t>
      </w:r>
      <w:r w:rsidR="00CD3F71" w:rsidRPr="00F334B0">
        <w:rPr>
          <w:rFonts w:ascii="Times New Roman" w:hAnsi="Times New Roman" w:cs="Times New Roman"/>
          <w:sz w:val="24"/>
          <w:szCs w:val="24"/>
        </w:rPr>
        <w:t>投资决策</w:t>
      </w:r>
      <w:r w:rsidRPr="00F334B0">
        <w:rPr>
          <w:rFonts w:ascii="Times New Roman" w:hAnsi="Times New Roman" w:cs="Times New Roman"/>
          <w:sz w:val="24"/>
          <w:szCs w:val="24"/>
        </w:rPr>
        <w:t>。</w:t>
      </w:r>
      <w:r w:rsidR="0023095A" w:rsidRPr="00F334B0">
        <w:rPr>
          <w:rFonts w:ascii="Times New Roman" w:hAnsi="Times New Roman" w:cs="Times New Roman"/>
          <w:sz w:val="24"/>
          <w:szCs w:val="24"/>
        </w:rPr>
        <w:t>但是，这并不意味几场会议就</w:t>
      </w:r>
      <w:r w:rsidR="005B252F" w:rsidRPr="00F334B0">
        <w:rPr>
          <w:rFonts w:ascii="Times New Roman" w:hAnsi="Times New Roman" w:cs="Times New Roman"/>
          <w:sz w:val="24"/>
          <w:szCs w:val="24"/>
        </w:rPr>
        <w:t>足够了</w:t>
      </w:r>
      <w:r w:rsidR="0023095A" w:rsidRPr="00F334B0">
        <w:rPr>
          <w:rFonts w:ascii="Times New Roman" w:hAnsi="Times New Roman" w:cs="Times New Roman"/>
          <w:sz w:val="24"/>
          <w:szCs w:val="24"/>
        </w:rPr>
        <w:t>。</w:t>
      </w:r>
      <w:r w:rsidR="00CD3F71" w:rsidRPr="00F334B0">
        <w:rPr>
          <w:rFonts w:ascii="Times New Roman" w:hAnsi="Times New Roman" w:cs="Times New Roman" w:hint="eastAsia"/>
          <w:sz w:val="24"/>
          <w:szCs w:val="24"/>
        </w:rPr>
        <w:t>许多投资者在和</w:t>
      </w:r>
      <w:r w:rsidR="00277903" w:rsidRPr="00F334B0">
        <w:rPr>
          <w:rFonts w:ascii="Times New Roman" w:hAnsi="Times New Roman" w:cs="Times New Roman"/>
          <w:sz w:val="24"/>
          <w:szCs w:val="24"/>
        </w:rPr>
        <w:t>FOF</w:t>
      </w:r>
      <w:r w:rsidR="00E334D7" w:rsidRPr="00F334B0">
        <w:rPr>
          <w:rFonts w:ascii="Times New Roman" w:hAnsi="Times New Roman" w:cs="Times New Roman" w:hint="eastAsia"/>
          <w:sz w:val="24"/>
          <w:szCs w:val="24"/>
        </w:rPr>
        <w:t>管理者交谈后都很</w:t>
      </w:r>
      <w:r w:rsidR="00CD3F71" w:rsidRPr="00F334B0">
        <w:rPr>
          <w:rFonts w:ascii="Times New Roman" w:hAnsi="Times New Roman" w:cs="Times New Roman" w:hint="eastAsia"/>
          <w:sz w:val="24"/>
          <w:szCs w:val="24"/>
        </w:rPr>
        <w:t>满意，</w:t>
      </w:r>
      <w:r w:rsidR="00CD3F71" w:rsidRPr="00F334B0">
        <w:rPr>
          <w:rFonts w:ascii="Times New Roman" w:hAnsi="Times New Roman" w:cs="Times New Roman"/>
          <w:sz w:val="24"/>
          <w:szCs w:val="24"/>
        </w:rPr>
        <w:t>但满意</w:t>
      </w:r>
      <w:r w:rsidR="00E334D7" w:rsidRPr="00F334B0">
        <w:rPr>
          <w:rFonts w:ascii="Times New Roman" w:hAnsi="Times New Roman" w:cs="Times New Roman" w:hint="eastAsia"/>
          <w:sz w:val="24"/>
          <w:szCs w:val="24"/>
        </w:rPr>
        <w:t>还</w:t>
      </w:r>
      <w:r w:rsidR="003B6844" w:rsidRPr="00F334B0">
        <w:rPr>
          <w:rFonts w:ascii="Times New Roman" w:hAnsi="Times New Roman" w:cs="Times New Roman"/>
          <w:sz w:val="24"/>
          <w:szCs w:val="24"/>
        </w:rPr>
        <w:t>不够</w:t>
      </w:r>
      <w:r w:rsidR="00CD32FE" w:rsidRPr="00F334B0">
        <w:rPr>
          <w:rFonts w:ascii="Times New Roman" w:hAnsi="Times New Roman" w:cs="Times New Roman"/>
          <w:sz w:val="24"/>
          <w:szCs w:val="24"/>
        </w:rPr>
        <w:t>。你</w:t>
      </w:r>
      <w:r w:rsidR="00E334D7" w:rsidRPr="00F334B0">
        <w:rPr>
          <w:rFonts w:ascii="Times New Roman" w:hAnsi="Times New Roman" w:cs="Times New Roman"/>
          <w:sz w:val="24"/>
          <w:szCs w:val="24"/>
        </w:rPr>
        <w:t>需要</w:t>
      </w:r>
      <w:r w:rsidR="00E334D7" w:rsidRPr="00F334B0">
        <w:rPr>
          <w:rFonts w:ascii="Times New Roman" w:hAnsi="Times New Roman" w:cs="Times New Roman" w:hint="eastAsia"/>
          <w:sz w:val="24"/>
          <w:szCs w:val="24"/>
        </w:rPr>
        <w:t>去获取相关资料</w:t>
      </w:r>
      <w:r w:rsidR="005B252F" w:rsidRPr="00F334B0">
        <w:rPr>
          <w:rFonts w:ascii="Times New Roman" w:hAnsi="Times New Roman" w:cs="Times New Roman"/>
          <w:sz w:val="24"/>
          <w:szCs w:val="24"/>
        </w:rPr>
        <w:t>、</w:t>
      </w:r>
      <w:r w:rsidR="00E334D7" w:rsidRPr="00F334B0">
        <w:rPr>
          <w:rFonts w:ascii="Times New Roman" w:hAnsi="Times New Roman" w:cs="Times New Roman" w:hint="eastAsia"/>
          <w:sz w:val="24"/>
          <w:szCs w:val="24"/>
        </w:rPr>
        <w:t>同</w:t>
      </w:r>
      <w:r w:rsidR="00721FBE" w:rsidRPr="00F334B0">
        <w:rPr>
          <w:rFonts w:ascii="Times New Roman" w:hAnsi="Times New Roman" w:cs="Times New Roman"/>
          <w:sz w:val="24"/>
          <w:szCs w:val="24"/>
        </w:rPr>
        <w:t>财务</w:t>
      </w:r>
      <w:r w:rsidR="00E334D7" w:rsidRPr="00F334B0">
        <w:rPr>
          <w:rFonts w:ascii="Times New Roman" w:hAnsi="Times New Roman" w:cs="Times New Roman"/>
          <w:sz w:val="24"/>
          <w:szCs w:val="24"/>
        </w:rPr>
        <w:t>人员</w:t>
      </w:r>
      <w:r w:rsidR="00E334D7" w:rsidRPr="00F334B0">
        <w:rPr>
          <w:rFonts w:ascii="Times New Roman" w:hAnsi="Times New Roman" w:cs="Times New Roman" w:hint="eastAsia"/>
          <w:sz w:val="24"/>
          <w:szCs w:val="24"/>
        </w:rPr>
        <w:t>面对面交谈</w:t>
      </w:r>
      <w:r w:rsidR="005B252F" w:rsidRPr="00F334B0">
        <w:rPr>
          <w:rFonts w:ascii="Times New Roman" w:hAnsi="Times New Roman" w:cs="Times New Roman"/>
          <w:sz w:val="24"/>
          <w:szCs w:val="24"/>
        </w:rPr>
        <w:t>并</w:t>
      </w:r>
      <w:r w:rsidR="00E334D7" w:rsidRPr="00F334B0">
        <w:rPr>
          <w:rFonts w:ascii="Times New Roman" w:hAnsi="Times New Roman" w:cs="Times New Roman" w:hint="eastAsia"/>
          <w:sz w:val="24"/>
          <w:szCs w:val="24"/>
        </w:rPr>
        <w:t>对其</w:t>
      </w:r>
      <w:r w:rsidR="00E334D7" w:rsidRPr="00F334B0">
        <w:rPr>
          <w:rFonts w:ascii="Times New Roman" w:hAnsi="Times New Roman" w:cs="Times New Roman"/>
          <w:sz w:val="24"/>
          <w:szCs w:val="24"/>
        </w:rPr>
        <w:t>背景</w:t>
      </w:r>
      <w:r w:rsidR="00E334D7" w:rsidRPr="00F334B0">
        <w:rPr>
          <w:rFonts w:ascii="Times New Roman" w:hAnsi="Times New Roman" w:cs="Times New Roman" w:hint="eastAsia"/>
          <w:sz w:val="24"/>
          <w:szCs w:val="24"/>
        </w:rPr>
        <w:t>进行审查</w:t>
      </w:r>
      <w:r w:rsidR="00721FBE" w:rsidRPr="00F334B0">
        <w:rPr>
          <w:rFonts w:ascii="Times New Roman" w:hAnsi="Times New Roman" w:cs="Times New Roman"/>
          <w:sz w:val="24"/>
          <w:szCs w:val="24"/>
        </w:rPr>
        <w:t>。</w:t>
      </w:r>
      <w:r w:rsidR="00923D82" w:rsidRPr="00F334B0">
        <w:rPr>
          <w:rFonts w:ascii="Times New Roman" w:hAnsi="Times New Roman" w:cs="Times New Roman"/>
          <w:sz w:val="24"/>
          <w:szCs w:val="24"/>
        </w:rPr>
        <w:t>许多人</w:t>
      </w:r>
      <w:r w:rsidR="00E334D7" w:rsidRPr="00F334B0">
        <w:rPr>
          <w:rFonts w:ascii="Times New Roman" w:hAnsi="Times New Roman" w:cs="Times New Roman" w:hint="eastAsia"/>
          <w:sz w:val="24"/>
          <w:szCs w:val="24"/>
        </w:rPr>
        <w:t>曾</w:t>
      </w:r>
      <w:r w:rsidR="00923D82" w:rsidRPr="00F334B0">
        <w:rPr>
          <w:rFonts w:ascii="Times New Roman" w:hAnsi="Times New Roman" w:cs="Times New Roman"/>
          <w:sz w:val="24"/>
          <w:szCs w:val="24"/>
        </w:rPr>
        <w:t>说，</w:t>
      </w:r>
      <w:r w:rsidR="007A5DCC" w:rsidRPr="00F334B0">
        <w:rPr>
          <w:rFonts w:ascii="Times New Roman" w:hAnsi="Times New Roman" w:cs="Times New Roman"/>
          <w:sz w:val="24"/>
          <w:szCs w:val="24"/>
        </w:rPr>
        <w:t>麦道夫</w:t>
      </w:r>
      <w:r w:rsidR="00E334D7" w:rsidRPr="00F334B0">
        <w:rPr>
          <w:rFonts w:ascii="Times New Roman" w:hAnsi="Times New Roman" w:cs="Times New Roman" w:hint="eastAsia"/>
          <w:sz w:val="24"/>
          <w:szCs w:val="24"/>
        </w:rPr>
        <w:t>的投资方案</w:t>
      </w:r>
      <w:r w:rsidR="00E334D7" w:rsidRPr="00F334B0">
        <w:rPr>
          <w:rFonts w:ascii="Times New Roman" w:hAnsi="Times New Roman" w:cs="Times New Roman"/>
          <w:sz w:val="24"/>
          <w:szCs w:val="24"/>
        </w:rPr>
        <w:t>肯定通过不了投资测试；</w:t>
      </w:r>
      <w:r w:rsidR="00E334D7" w:rsidRPr="00F334B0">
        <w:rPr>
          <w:rFonts w:ascii="Times New Roman" w:hAnsi="Times New Roman" w:cs="Times New Roman" w:hint="eastAsia"/>
          <w:sz w:val="24"/>
          <w:szCs w:val="24"/>
        </w:rPr>
        <w:t>这其中</w:t>
      </w:r>
      <w:r w:rsidR="008A6F46" w:rsidRPr="00F334B0">
        <w:rPr>
          <w:rFonts w:ascii="Times New Roman" w:hAnsi="Times New Roman" w:cs="Times New Roman"/>
          <w:sz w:val="24"/>
          <w:szCs w:val="24"/>
        </w:rPr>
        <w:t>有很多</w:t>
      </w:r>
      <w:r w:rsidR="00E334D7" w:rsidRPr="00F334B0">
        <w:rPr>
          <w:rFonts w:ascii="Times New Roman" w:hAnsi="Times New Roman" w:cs="Times New Roman" w:hint="eastAsia"/>
          <w:sz w:val="24"/>
          <w:szCs w:val="24"/>
        </w:rPr>
        <w:t>一度</w:t>
      </w:r>
      <w:r w:rsidR="008A6F46" w:rsidRPr="00F334B0">
        <w:rPr>
          <w:rFonts w:ascii="Times New Roman" w:hAnsi="Times New Roman" w:cs="Times New Roman"/>
          <w:sz w:val="24"/>
          <w:szCs w:val="24"/>
        </w:rPr>
        <w:t>被认为是</w:t>
      </w:r>
      <w:r w:rsidR="00E334D7" w:rsidRPr="00F334B0">
        <w:rPr>
          <w:rFonts w:ascii="Times New Roman" w:hAnsi="Times New Roman" w:cs="Times New Roman" w:hint="eastAsia"/>
          <w:sz w:val="24"/>
          <w:szCs w:val="24"/>
        </w:rPr>
        <w:t>很</w:t>
      </w:r>
      <w:r w:rsidR="008A6F46" w:rsidRPr="00F334B0">
        <w:rPr>
          <w:rFonts w:ascii="Times New Roman" w:hAnsi="Times New Roman" w:cs="Times New Roman"/>
          <w:sz w:val="24"/>
          <w:szCs w:val="24"/>
        </w:rPr>
        <w:t>严谨的对冲基金</w:t>
      </w:r>
      <w:r w:rsidR="00E334D7" w:rsidRPr="00F334B0">
        <w:rPr>
          <w:rFonts w:ascii="Times New Roman" w:hAnsi="Times New Roman" w:cs="Times New Roman" w:hint="eastAsia"/>
          <w:sz w:val="24"/>
          <w:szCs w:val="24"/>
        </w:rPr>
        <w:t>和</w:t>
      </w:r>
      <w:r w:rsidR="00E334D7" w:rsidRPr="00F334B0">
        <w:rPr>
          <w:rFonts w:ascii="Times New Roman" w:hAnsi="Times New Roman" w:cs="Times New Roman" w:hint="eastAsia"/>
          <w:sz w:val="24"/>
          <w:szCs w:val="24"/>
        </w:rPr>
        <w:t>FOF</w:t>
      </w:r>
      <w:r w:rsidR="00E334D7" w:rsidRPr="00F334B0">
        <w:rPr>
          <w:rFonts w:ascii="Times New Roman" w:hAnsi="Times New Roman" w:cs="Times New Roman"/>
          <w:sz w:val="24"/>
          <w:szCs w:val="24"/>
        </w:rPr>
        <w:t>经理</w:t>
      </w:r>
      <w:r w:rsidR="00EF04AD" w:rsidRPr="00F334B0">
        <w:rPr>
          <w:rFonts w:ascii="Times New Roman" w:hAnsi="Times New Roman" w:cs="Times New Roman" w:hint="eastAsia"/>
          <w:sz w:val="24"/>
          <w:szCs w:val="24"/>
        </w:rPr>
        <w:t>，最后也</w:t>
      </w:r>
      <w:r w:rsidR="00E334D7" w:rsidRPr="00F334B0">
        <w:rPr>
          <w:rFonts w:ascii="Times New Roman" w:hAnsi="Times New Roman" w:cs="Times New Roman" w:hint="eastAsia"/>
          <w:sz w:val="24"/>
          <w:szCs w:val="24"/>
        </w:rPr>
        <w:t>受</w:t>
      </w:r>
      <w:r w:rsidR="00E334D7" w:rsidRPr="00F334B0">
        <w:rPr>
          <w:rFonts w:ascii="Times New Roman" w:hAnsi="Times New Roman" w:cs="Times New Roman"/>
          <w:sz w:val="24"/>
          <w:szCs w:val="24"/>
        </w:rPr>
        <w:t>麦道夫</w:t>
      </w:r>
      <w:r w:rsidR="00EF04AD" w:rsidRPr="00F334B0">
        <w:rPr>
          <w:rFonts w:ascii="Times New Roman" w:hAnsi="Times New Roman" w:cs="Times New Roman" w:hint="eastAsia"/>
          <w:sz w:val="24"/>
          <w:szCs w:val="24"/>
        </w:rPr>
        <w:t>事件的牵扯</w:t>
      </w:r>
      <w:r w:rsidR="00E334D7" w:rsidRPr="00F334B0">
        <w:rPr>
          <w:rFonts w:ascii="Times New Roman" w:hAnsi="Times New Roman" w:cs="Times New Roman" w:hint="eastAsia"/>
          <w:sz w:val="24"/>
          <w:szCs w:val="24"/>
        </w:rPr>
        <w:t>入狱</w:t>
      </w:r>
      <w:r w:rsidR="008A6F46" w:rsidRPr="00F334B0">
        <w:rPr>
          <w:rFonts w:ascii="Times New Roman" w:hAnsi="Times New Roman" w:cs="Times New Roman"/>
          <w:sz w:val="24"/>
          <w:szCs w:val="24"/>
        </w:rPr>
        <w:t>。尽管评审团对于他们是否</w:t>
      </w:r>
      <w:r w:rsidR="00EF04AD" w:rsidRPr="00F334B0">
        <w:rPr>
          <w:rFonts w:ascii="Times New Roman" w:hAnsi="Times New Roman" w:cs="Times New Roman" w:hint="eastAsia"/>
          <w:sz w:val="24"/>
          <w:szCs w:val="24"/>
        </w:rPr>
        <w:t>真正</w:t>
      </w:r>
      <w:r w:rsidR="00EF04AD" w:rsidRPr="00F334B0">
        <w:rPr>
          <w:rFonts w:ascii="Times New Roman" w:hAnsi="Times New Roman" w:cs="Times New Roman"/>
          <w:sz w:val="24"/>
          <w:szCs w:val="24"/>
        </w:rPr>
        <w:t>参与这场骗局</w:t>
      </w:r>
      <w:r w:rsidR="00EF04AD" w:rsidRPr="00F334B0">
        <w:rPr>
          <w:rFonts w:ascii="Times New Roman" w:hAnsi="Times New Roman" w:cs="Times New Roman" w:hint="eastAsia"/>
          <w:sz w:val="24"/>
          <w:szCs w:val="24"/>
        </w:rPr>
        <w:t>未下定论</w:t>
      </w:r>
      <w:r w:rsidR="008A6F46" w:rsidRPr="00F334B0">
        <w:rPr>
          <w:rFonts w:ascii="Times New Roman" w:hAnsi="Times New Roman" w:cs="Times New Roman"/>
          <w:sz w:val="24"/>
          <w:szCs w:val="24"/>
        </w:rPr>
        <w:t>，也许他们</w:t>
      </w:r>
      <w:r w:rsidR="00EF04AD" w:rsidRPr="00F334B0">
        <w:rPr>
          <w:rFonts w:ascii="Times New Roman" w:hAnsi="Times New Roman" w:cs="Times New Roman" w:hint="eastAsia"/>
          <w:sz w:val="24"/>
          <w:szCs w:val="24"/>
        </w:rPr>
        <w:t>从一开始就</w:t>
      </w:r>
      <w:r w:rsidR="008A6F46" w:rsidRPr="00F334B0">
        <w:rPr>
          <w:rFonts w:ascii="Times New Roman" w:hAnsi="Times New Roman" w:cs="Times New Roman"/>
          <w:sz w:val="24"/>
          <w:szCs w:val="24"/>
        </w:rPr>
        <w:t>知道</w:t>
      </w:r>
      <w:r w:rsidR="00EF04AD" w:rsidRPr="00F334B0">
        <w:rPr>
          <w:rFonts w:ascii="Times New Roman" w:hAnsi="Times New Roman" w:cs="Times New Roman" w:hint="eastAsia"/>
          <w:sz w:val="24"/>
          <w:szCs w:val="24"/>
        </w:rPr>
        <w:t>这是一场骗局</w:t>
      </w:r>
      <w:r w:rsidR="008A6F46" w:rsidRPr="00F334B0">
        <w:rPr>
          <w:rFonts w:ascii="Times New Roman" w:hAnsi="Times New Roman" w:cs="Times New Roman"/>
          <w:sz w:val="24"/>
          <w:szCs w:val="24"/>
        </w:rPr>
        <w:t>，</w:t>
      </w:r>
      <w:r w:rsidR="00EF04AD" w:rsidRPr="00F334B0">
        <w:rPr>
          <w:rFonts w:ascii="Times New Roman" w:hAnsi="Times New Roman" w:cs="Times New Roman" w:hint="eastAsia"/>
          <w:sz w:val="24"/>
          <w:szCs w:val="24"/>
        </w:rPr>
        <w:t>但</w:t>
      </w:r>
      <w:r w:rsidR="008A6F46" w:rsidRPr="00F334B0">
        <w:rPr>
          <w:rFonts w:ascii="Times New Roman" w:hAnsi="Times New Roman" w:cs="Times New Roman"/>
          <w:sz w:val="24"/>
          <w:szCs w:val="24"/>
        </w:rPr>
        <w:t>也许他们</w:t>
      </w:r>
      <w:r w:rsidR="00EF04AD" w:rsidRPr="00F334B0">
        <w:rPr>
          <w:rFonts w:ascii="Times New Roman" w:hAnsi="Times New Roman" w:cs="Times New Roman" w:hint="eastAsia"/>
          <w:sz w:val="24"/>
          <w:szCs w:val="24"/>
        </w:rPr>
        <w:t>从始至终都被蒙在鼓里</w:t>
      </w:r>
      <w:r w:rsidR="008A6F46" w:rsidRPr="00F334B0">
        <w:rPr>
          <w:rFonts w:ascii="Times New Roman" w:hAnsi="Times New Roman" w:cs="Times New Roman"/>
          <w:sz w:val="24"/>
          <w:szCs w:val="24"/>
        </w:rPr>
        <w:t>。但有一件事是可以肯定的：如果他们</w:t>
      </w:r>
      <w:r w:rsidR="00EF04AD" w:rsidRPr="00F334B0">
        <w:rPr>
          <w:rFonts w:ascii="Times New Roman" w:hAnsi="Times New Roman" w:cs="Times New Roman"/>
          <w:sz w:val="24"/>
          <w:szCs w:val="24"/>
        </w:rPr>
        <w:t>对审计和</w:t>
      </w:r>
      <w:r w:rsidR="00EF04AD" w:rsidRPr="00F334B0">
        <w:rPr>
          <w:rFonts w:ascii="Times New Roman" w:hAnsi="Times New Roman" w:cs="Times New Roman" w:hint="eastAsia"/>
          <w:sz w:val="24"/>
          <w:szCs w:val="24"/>
        </w:rPr>
        <w:t>计算</w:t>
      </w:r>
      <w:r w:rsidR="002A69E8" w:rsidRPr="00F334B0">
        <w:rPr>
          <w:rFonts w:ascii="Times New Roman" w:hAnsi="Times New Roman" w:cs="Times New Roman"/>
          <w:sz w:val="24"/>
          <w:szCs w:val="24"/>
        </w:rPr>
        <w:t>净</w:t>
      </w:r>
      <w:r w:rsidR="00EF04AD" w:rsidRPr="00F334B0">
        <w:rPr>
          <w:rFonts w:ascii="Times New Roman" w:hAnsi="Times New Roman" w:cs="Times New Roman" w:hint="eastAsia"/>
          <w:sz w:val="24"/>
          <w:szCs w:val="24"/>
        </w:rPr>
        <w:t>资产</w:t>
      </w:r>
      <w:r w:rsidR="00EF04AD" w:rsidRPr="00F334B0">
        <w:rPr>
          <w:rFonts w:ascii="Times New Roman" w:hAnsi="Times New Roman" w:cs="Times New Roman"/>
          <w:sz w:val="24"/>
          <w:szCs w:val="24"/>
        </w:rPr>
        <w:t>值</w:t>
      </w:r>
      <w:r w:rsidR="002A69E8" w:rsidRPr="00F334B0">
        <w:rPr>
          <w:rFonts w:ascii="Times New Roman" w:hAnsi="Times New Roman" w:cs="Times New Roman"/>
          <w:sz w:val="24"/>
          <w:szCs w:val="24"/>
        </w:rPr>
        <w:t>的会计师事务所进行</w:t>
      </w:r>
      <w:r w:rsidR="00EF04AD" w:rsidRPr="00F334B0">
        <w:rPr>
          <w:rFonts w:ascii="Times New Roman" w:hAnsi="Times New Roman" w:cs="Times New Roman" w:hint="eastAsia"/>
          <w:sz w:val="24"/>
          <w:szCs w:val="24"/>
        </w:rPr>
        <w:t>过详实的</w:t>
      </w:r>
      <w:r w:rsidR="00EF04AD" w:rsidRPr="00F334B0">
        <w:rPr>
          <w:rFonts w:ascii="Times New Roman" w:hAnsi="Times New Roman" w:cs="Times New Roman"/>
          <w:sz w:val="24"/>
          <w:szCs w:val="24"/>
        </w:rPr>
        <w:t>审查，那么肯定会发现</w:t>
      </w:r>
      <w:r w:rsidR="00923425" w:rsidRPr="00F334B0">
        <w:rPr>
          <w:rFonts w:ascii="Times New Roman" w:hAnsi="Times New Roman" w:cs="Times New Roman" w:hint="eastAsia"/>
          <w:sz w:val="24"/>
          <w:szCs w:val="24"/>
        </w:rPr>
        <w:t>其中存在的</w:t>
      </w:r>
      <w:r w:rsidR="00EF04AD" w:rsidRPr="00F334B0">
        <w:rPr>
          <w:rFonts w:ascii="Times New Roman" w:hAnsi="Times New Roman" w:cs="Times New Roman"/>
          <w:sz w:val="24"/>
          <w:szCs w:val="24"/>
        </w:rPr>
        <w:t>一些问题</w:t>
      </w:r>
      <w:r w:rsidR="002A69E8" w:rsidRPr="00F334B0">
        <w:rPr>
          <w:rFonts w:ascii="Times New Roman" w:hAnsi="Times New Roman" w:cs="Times New Roman"/>
          <w:sz w:val="24"/>
          <w:szCs w:val="24"/>
        </w:rPr>
        <w:t>。</w:t>
      </w:r>
    </w:p>
    <w:p w:rsidR="00A54348" w:rsidRPr="00F334B0" w:rsidRDefault="009E0D91"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得到</w:t>
      </w:r>
      <w:r w:rsidRPr="00F334B0">
        <w:rPr>
          <w:rFonts w:ascii="Times New Roman" w:hAnsi="Times New Roman" w:cs="Times New Roman" w:hint="eastAsia"/>
          <w:b/>
          <w:sz w:val="24"/>
          <w:szCs w:val="24"/>
        </w:rPr>
        <w:t>解答</w:t>
      </w:r>
    </w:p>
    <w:p w:rsidR="00A54348" w:rsidRPr="00F334B0" w:rsidRDefault="00277903"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FOF</w:t>
      </w:r>
      <w:r w:rsidR="00CD5308" w:rsidRPr="00F334B0">
        <w:rPr>
          <w:rFonts w:ascii="Times New Roman" w:hAnsi="Times New Roman" w:cs="Times New Roman"/>
          <w:sz w:val="24"/>
          <w:szCs w:val="24"/>
        </w:rPr>
        <w:t>必须</w:t>
      </w:r>
      <w:r w:rsidR="00CD5308" w:rsidRPr="00F334B0">
        <w:rPr>
          <w:rFonts w:ascii="Times New Roman" w:hAnsi="Times New Roman" w:cs="Times New Roman" w:hint="eastAsia"/>
          <w:sz w:val="24"/>
          <w:szCs w:val="24"/>
        </w:rPr>
        <w:t>直观而通俗的</w:t>
      </w:r>
      <w:r w:rsidR="00CD5308" w:rsidRPr="00F334B0">
        <w:rPr>
          <w:rFonts w:ascii="Times New Roman" w:hAnsi="Times New Roman" w:cs="Times New Roman"/>
          <w:sz w:val="24"/>
          <w:szCs w:val="24"/>
        </w:rPr>
        <w:t>解释其策略与其他公司的不同之处，并</w:t>
      </w:r>
      <w:r w:rsidR="00CD5308" w:rsidRPr="00F334B0">
        <w:rPr>
          <w:rFonts w:ascii="Times New Roman" w:hAnsi="Times New Roman" w:cs="Times New Roman" w:hint="eastAsia"/>
          <w:sz w:val="24"/>
          <w:szCs w:val="24"/>
        </w:rPr>
        <w:t>能解释</w:t>
      </w:r>
      <w:r w:rsidR="00CF4C1A" w:rsidRPr="00F334B0">
        <w:rPr>
          <w:rFonts w:ascii="Times New Roman" w:hAnsi="Times New Roman" w:cs="Times New Roman"/>
          <w:sz w:val="24"/>
          <w:szCs w:val="24"/>
        </w:rPr>
        <w:t>他们</w:t>
      </w:r>
      <w:r w:rsidR="00CD5308" w:rsidRPr="00F334B0">
        <w:rPr>
          <w:rFonts w:ascii="Times New Roman" w:hAnsi="Times New Roman" w:cs="Times New Roman" w:hint="eastAsia"/>
          <w:sz w:val="24"/>
          <w:szCs w:val="24"/>
        </w:rPr>
        <w:t>是</w:t>
      </w:r>
      <w:r w:rsidR="00CD5308" w:rsidRPr="00F334B0">
        <w:rPr>
          <w:rFonts w:ascii="Times New Roman" w:hAnsi="Times New Roman" w:cs="Times New Roman"/>
          <w:sz w:val="24"/>
          <w:szCs w:val="24"/>
        </w:rPr>
        <w:t>怎样</w:t>
      </w:r>
      <w:r w:rsidR="00CD5308" w:rsidRPr="00F334B0">
        <w:rPr>
          <w:rFonts w:ascii="Times New Roman" w:hAnsi="Times New Roman" w:cs="Times New Roman" w:hint="eastAsia"/>
          <w:sz w:val="24"/>
          <w:szCs w:val="24"/>
        </w:rPr>
        <w:t>获利的</w:t>
      </w:r>
      <w:r w:rsidR="00E51AFE" w:rsidRPr="00F334B0">
        <w:rPr>
          <w:rFonts w:ascii="Times New Roman" w:hAnsi="Times New Roman" w:cs="Times New Roman"/>
          <w:sz w:val="24"/>
          <w:szCs w:val="24"/>
        </w:rPr>
        <w:t>。</w:t>
      </w:r>
      <w:r w:rsidR="00125A61" w:rsidRPr="00F334B0">
        <w:rPr>
          <w:rFonts w:ascii="Times New Roman" w:hAnsi="Times New Roman" w:cs="Times New Roman"/>
          <w:sz w:val="24"/>
          <w:szCs w:val="24"/>
        </w:rPr>
        <w:t>这不仅仅是关乎几个基点的事。</w:t>
      </w:r>
      <w:r w:rsidR="00CD5308" w:rsidRPr="00F334B0">
        <w:rPr>
          <w:rFonts w:ascii="Times New Roman" w:hAnsi="Times New Roman" w:cs="Times New Roman" w:hint="eastAsia"/>
          <w:sz w:val="24"/>
          <w:szCs w:val="24"/>
        </w:rPr>
        <w:t>开展</w:t>
      </w:r>
      <w:r w:rsidR="00CD5308" w:rsidRPr="00F334B0">
        <w:rPr>
          <w:rFonts w:ascii="Times New Roman" w:hAnsi="Times New Roman" w:cs="Times New Roman"/>
          <w:sz w:val="24"/>
          <w:szCs w:val="24"/>
        </w:rPr>
        <w:t>尽职调查</w:t>
      </w:r>
      <w:r w:rsidR="00CD5308" w:rsidRPr="00F334B0">
        <w:rPr>
          <w:rFonts w:ascii="Times New Roman" w:hAnsi="Times New Roman" w:cs="Times New Roman" w:hint="eastAsia"/>
          <w:sz w:val="24"/>
          <w:szCs w:val="24"/>
        </w:rPr>
        <w:t>时</w:t>
      </w:r>
      <w:r w:rsidR="00B97872" w:rsidRPr="00F334B0">
        <w:rPr>
          <w:rFonts w:ascii="Times New Roman" w:hAnsi="Times New Roman" w:cs="Times New Roman"/>
          <w:sz w:val="24"/>
          <w:szCs w:val="24"/>
        </w:rPr>
        <w:t>，</w:t>
      </w:r>
      <w:r w:rsidR="00CD5308" w:rsidRPr="00F334B0">
        <w:rPr>
          <w:rFonts w:ascii="Times New Roman" w:hAnsi="Times New Roman" w:cs="Times New Roman" w:hint="eastAsia"/>
          <w:sz w:val="24"/>
          <w:szCs w:val="24"/>
        </w:rPr>
        <w:t>许多</w:t>
      </w:r>
      <w:r w:rsidR="00566EC6">
        <w:rPr>
          <w:rFonts w:ascii="Times New Roman" w:hAnsi="Times New Roman" w:cs="Times New Roman"/>
          <w:sz w:val="24"/>
          <w:szCs w:val="24"/>
        </w:rPr>
        <w:t>FOF</w:t>
      </w:r>
      <w:r w:rsidR="00566EC6">
        <w:rPr>
          <w:rFonts w:ascii="Times New Roman" w:hAnsi="Times New Roman" w:cs="Times New Roman"/>
          <w:sz w:val="24"/>
          <w:szCs w:val="24"/>
        </w:rPr>
        <w:t>管理人</w:t>
      </w:r>
      <w:r w:rsidR="00EC3B07" w:rsidRPr="00F334B0">
        <w:rPr>
          <w:rFonts w:ascii="Times New Roman" w:hAnsi="Times New Roman" w:cs="Times New Roman"/>
          <w:sz w:val="24"/>
          <w:szCs w:val="24"/>
        </w:rPr>
        <w:t>习惯于</w:t>
      </w:r>
      <w:r w:rsidR="00CD5308" w:rsidRPr="00F334B0">
        <w:rPr>
          <w:rFonts w:ascii="Times New Roman" w:hAnsi="Times New Roman" w:cs="Times New Roman" w:hint="eastAsia"/>
          <w:sz w:val="24"/>
          <w:szCs w:val="24"/>
        </w:rPr>
        <w:t>让一堆</w:t>
      </w:r>
      <w:r w:rsidR="00AA0ED6" w:rsidRPr="00F334B0">
        <w:rPr>
          <w:rFonts w:ascii="Times New Roman" w:hAnsi="Times New Roman" w:cs="Times New Roman"/>
          <w:sz w:val="24"/>
          <w:szCs w:val="24"/>
        </w:rPr>
        <w:t>分析师</w:t>
      </w:r>
      <w:r w:rsidR="00CD5308" w:rsidRPr="00F334B0">
        <w:rPr>
          <w:rFonts w:ascii="Times New Roman" w:hAnsi="Times New Roman" w:cs="Times New Roman" w:hint="eastAsia"/>
          <w:sz w:val="24"/>
          <w:szCs w:val="24"/>
        </w:rPr>
        <w:t>都参与进对冲基金的</w:t>
      </w:r>
      <w:r w:rsidR="00141200" w:rsidRPr="00F334B0">
        <w:rPr>
          <w:rFonts w:ascii="Times New Roman" w:hAnsi="Times New Roman" w:cs="Times New Roman" w:hint="eastAsia"/>
          <w:sz w:val="24"/>
          <w:szCs w:val="24"/>
        </w:rPr>
        <w:t>尽职调查</w:t>
      </w:r>
      <w:r w:rsidR="00CD5308" w:rsidRPr="00F334B0">
        <w:rPr>
          <w:rFonts w:ascii="Times New Roman" w:hAnsi="Times New Roman" w:cs="Times New Roman" w:hint="eastAsia"/>
          <w:sz w:val="24"/>
          <w:szCs w:val="24"/>
        </w:rPr>
        <w:t>过程中</w:t>
      </w:r>
      <w:r w:rsidR="007E2894" w:rsidRPr="00F334B0">
        <w:rPr>
          <w:rFonts w:ascii="Times New Roman" w:hAnsi="Times New Roman" w:cs="Times New Roman"/>
          <w:sz w:val="24"/>
          <w:szCs w:val="24"/>
        </w:rPr>
        <w:t>。</w:t>
      </w:r>
      <w:r w:rsidR="00B97872" w:rsidRPr="00F334B0">
        <w:rPr>
          <w:rFonts w:ascii="Times New Roman" w:hAnsi="Times New Roman" w:cs="Times New Roman"/>
          <w:sz w:val="24"/>
          <w:szCs w:val="24"/>
        </w:rPr>
        <w:t>但</w:t>
      </w:r>
      <w:r w:rsidR="001715AB" w:rsidRPr="00F334B0">
        <w:rPr>
          <w:rFonts w:ascii="Times New Roman" w:hAnsi="Times New Roman" w:cs="Times New Roman"/>
          <w:sz w:val="24"/>
          <w:szCs w:val="24"/>
        </w:rPr>
        <w:t>这可能</w:t>
      </w:r>
      <w:r w:rsidR="00B97872" w:rsidRPr="00F334B0">
        <w:rPr>
          <w:rFonts w:ascii="Times New Roman" w:hAnsi="Times New Roman" w:cs="Times New Roman"/>
          <w:sz w:val="24"/>
          <w:szCs w:val="24"/>
        </w:rPr>
        <w:t>只是一个障眼法，他们不过是想制造他们在认真工作的表象。</w:t>
      </w:r>
      <w:r w:rsidR="00AA0ED6" w:rsidRPr="00F334B0">
        <w:rPr>
          <w:rFonts w:ascii="Times New Roman" w:hAnsi="Times New Roman" w:cs="Times New Roman"/>
          <w:sz w:val="24"/>
          <w:szCs w:val="24"/>
        </w:rPr>
        <w:t>我们认为</w:t>
      </w:r>
      <w:r w:rsidR="00CD5308" w:rsidRPr="00F334B0">
        <w:rPr>
          <w:rFonts w:ascii="Times New Roman" w:hAnsi="Times New Roman" w:cs="Times New Roman" w:hint="eastAsia"/>
          <w:sz w:val="24"/>
          <w:szCs w:val="24"/>
        </w:rPr>
        <w:t>FOF</w:t>
      </w:r>
      <w:r w:rsidR="00CD5308" w:rsidRPr="00F334B0">
        <w:rPr>
          <w:rFonts w:ascii="Times New Roman" w:hAnsi="Times New Roman" w:cs="Times New Roman" w:hint="eastAsia"/>
          <w:sz w:val="24"/>
          <w:szCs w:val="24"/>
        </w:rPr>
        <w:t>的</w:t>
      </w:r>
      <w:r w:rsidR="00CD5308" w:rsidRPr="00F334B0">
        <w:rPr>
          <w:rFonts w:ascii="Times New Roman" w:hAnsi="Times New Roman" w:cs="Times New Roman"/>
          <w:sz w:val="24"/>
          <w:szCs w:val="24"/>
        </w:rPr>
        <w:t>经理</w:t>
      </w:r>
      <w:r w:rsidR="00CD5308" w:rsidRPr="00F334B0">
        <w:rPr>
          <w:rFonts w:ascii="Times New Roman" w:hAnsi="Times New Roman" w:cs="Times New Roman" w:hint="eastAsia"/>
          <w:sz w:val="24"/>
          <w:szCs w:val="24"/>
        </w:rPr>
        <w:t>只</w:t>
      </w:r>
      <w:r w:rsidR="00AA0ED6" w:rsidRPr="00F334B0">
        <w:rPr>
          <w:rFonts w:ascii="Times New Roman" w:hAnsi="Times New Roman" w:cs="Times New Roman"/>
          <w:sz w:val="24"/>
          <w:szCs w:val="24"/>
        </w:rPr>
        <w:t>需带</w:t>
      </w:r>
      <w:r w:rsidR="00CD5308" w:rsidRPr="00F334B0">
        <w:rPr>
          <w:rFonts w:ascii="Times New Roman" w:hAnsi="Times New Roman" w:cs="Times New Roman" w:hint="eastAsia"/>
          <w:sz w:val="24"/>
          <w:szCs w:val="24"/>
        </w:rPr>
        <w:t>上</w:t>
      </w:r>
      <w:r w:rsidR="00B97872" w:rsidRPr="00F334B0">
        <w:rPr>
          <w:rFonts w:ascii="Times New Roman" w:hAnsi="Times New Roman" w:cs="Times New Roman"/>
          <w:sz w:val="24"/>
          <w:szCs w:val="24"/>
        </w:rPr>
        <w:t>几名</w:t>
      </w:r>
      <w:r w:rsidR="00AA0ED6" w:rsidRPr="00F334B0">
        <w:rPr>
          <w:rFonts w:ascii="Times New Roman" w:hAnsi="Times New Roman" w:cs="Times New Roman"/>
          <w:sz w:val="24"/>
          <w:szCs w:val="24"/>
        </w:rPr>
        <w:t>代表去参加会议</w:t>
      </w:r>
      <w:r w:rsidR="00CD5308" w:rsidRPr="00F334B0">
        <w:rPr>
          <w:rFonts w:ascii="Times New Roman" w:hAnsi="Times New Roman" w:cs="Times New Roman" w:hint="eastAsia"/>
          <w:sz w:val="24"/>
          <w:szCs w:val="24"/>
        </w:rPr>
        <w:t>就足够了</w:t>
      </w:r>
      <w:r w:rsidR="00CD5308" w:rsidRPr="00F334B0">
        <w:rPr>
          <w:rFonts w:ascii="Times New Roman" w:hAnsi="Times New Roman" w:cs="Times New Roman"/>
          <w:sz w:val="24"/>
          <w:szCs w:val="24"/>
        </w:rPr>
        <w:t>，</w:t>
      </w:r>
      <w:r w:rsidR="00CD5308" w:rsidRPr="00F334B0">
        <w:rPr>
          <w:rFonts w:ascii="Times New Roman" w:hAnsi="Times New Roman" w:cs="Times New Roman" w:hint="eastAsia"/>
          <w:sz w:val="24"/>
          <w:szCs w:val="24"/>
        </w:rPr>
        <w:t>这</w:t>
      </w:r>
      <w:r w:rsidR="00CD5308" w:rsidRPr="00F334B0">
        <w:rPr>
          <w:rFonts w:ascii="Times New Roman" w:hAnsi="Times New Roman" w:cs="Times New Roman"/>
          <w:sz w:val="24"/>
          <w:szCs w:val="24"/>
        </w:rPr>
        <w:t>其中包</w:t>
      </w:r>
      <w:r w:rsidR="00CD5308" w:rsidRPr="00F334B0">
        <w:rPr>
          <w:rFonts w:ascii="Times New Roman" w:hAnsi="Times New Roman" w:cs="Times New Roman" w:hint="eastAsia"/>
          <w:sz w:val="24"/>
          <w:szCs w:val="24"/>
        </w:rPr>
        <w:t>括负责基金管理并熟知投资运作的能手</w:t>
      </w:r>
      <w:r w:rsidR="00AA0ED6" w:rsidRPr="00F334B0">
        <w:rPr>
          <w:rFonts w:ascii="Times New Roman" w:hAnsi="Times New Roman" w:cs="Times New Roman"/>
          <w:sz w:val="24"/>
          <w:szCs w:val="24"/>
        </w:rPr>
        <w:t>。</w:t>
      </w:r>
      <w:r w:rsidR="003D616F" w:rsidRPr="00F334B0">
        <w:rPr>
          <w:rFonts w:ascii="Times New Roman" w:hAnsi="Times New Roman" w:cs="Times New Roman"/>
          <w:sz w:val="24"/>
          <w:szCs w:val="24"/>
        </w:rPr>
        <w:t>人多手杂</w:t>
      </w:r>
      <w:r w:rsidR="005B252F" w:rsidRPr="00F334B0">
        <w:rPr>
          <w:rFonts w:ascii="Times New Roman" w:hAnsi="Times New Roman" w:cs="Times New Roman"/>
          <w:sz w:val="24"/>
          <w:szCs w:val="24"/>
        </w:rPr>
        <w:t>，</w:t>
      </w:r>
      <w:r w:rsidR="00CD5308" w:rsidRPr="00F334B0">
        <w:rPr>
          <w:rFonts w:ascii="Times New Roman" w:hAnsi="Times New Roman" w:cs="Times New Roman"/>
          <w:sz w:val="24"/>
          <w:szCs w:val="24"/>
        </w:rPr>
        <w:t>参与的人数过多</w:t>
      </w:r>
      <w:r w:rsidR="008B70E8" w:rsidRPr="00F334B0">
        <w:rPr>
          <w:rFonts w:ascii="Times New Roman" w:hAnsi="Times New Roman" w:cs="Times New Roman" w:hint="eastAsia"/>
          <w:sz w:val="24"/>
          <w:szCs w:val="24"/>
        </w:rPr>
        <w:t>有时</w:t>
      </w:r>
      <w:r w:rsidR="00CD5308" w:rsidRPr="00F334B0">
        <w:rPr>
          <w:rFonts w:ascii="Times New Roman" w:hAnsi="Times New Roman" w:cs="Times New Roman" w:hint="eastAsia"/>
          <w:sz w:val="24"/>
          <w:szCs w:val="24"/>
        </w:rPr>
        <w:t>并不是件好事。</w:t>
      </w:r>
    </w:p>
    <w:p w:rsidR="00B97872" w:rsidRPr="00F334B0" w:rsidRDefault="00831ED3"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与</w:t>
      </w:r>
      <w:r w:rsidR="001E43C2" w:rsidRPr="00F334B0">
        <w:rPr>
          <w:rFonts w:ascii="Times New Roman" w:hAnsi="Times New Roman" w:cs="Times New Roman"/>
          <w:sz w:val="24"/>
          <w:szCs w:val="24"/>
        </w:rPr>
        <w:t>华尔街的</w:t>
      </w:r>
      <w:r w:rsidR="001E43C2" w:rsidRPr="00F334B0">
        <w:rPr>
          <w:rFonts w:ascii="Times New Roman" w:hAnsi="Times New Roman" w:cs="Times New Roman" w:hint="eastAsia"/>
          <w:sz w:val="24"/>
          <w:szCs w:val="24"/>
        </w:rPr>
        <w:t>传统观点</w:t>
      </w:r>
      <w:r w:rsidR="00197818" w:rsidRPr="00F334B0">
        <w:rPr>
          <w:rFonts w:ascii="Times New Roman" w:hAnsi="Times New Roman" w:cs="Times New Roman" w:hint="eastAsia"/>
          <w:sz w:val="24"/>
          <w:szCs w:val="24"/>
        </w:rPr>
        <w:t>一致</w:t>
      </w:r>
      <w:r w:rsidRPr="00F334B0">
        <w:rPr>
          <w:rFonts w:ascii="Times New Roman" w:hAnsi="Times New Roman" w:cs="Times New Roman"/>
          <w:sz w:val="24"/>
          <w:szCs w:val="24"/>
        </w:rPr>
        <w:t>，大多数投资经理认为，</w:t>
      </w:r>
      <w:r w:rsidR="00B4099F" w:rsidRPr="00F334B0">
        <w:rPr>
          <w:rFonts w:ascii="Times New Roman" w:hAnsi="Times New Roman" w:cs="Times New Roman"/>
          <w:sz w:val="24"/>
          <w:szCs w:val="24"/>
        </w:rPr>
        <w:t>那些把项目建议书做的最厚的经理管理的</w:t>
      </w:r>
      <w:r w:rsidR="00C6592D" w:rsidRPr="00F334B0">
        <w:rPr>
          <w:rFonts w:ascii="Times New Roman" w:hAnsi="Times New Roman" w:cs="Times New Roman"/>
          <w:sz w:val="24"/>
          <w:szCs w:val="24"/>
        </w:rPr>
        <w:t>基金最好</w:t>
      </w:r>
      <w:r w:rsidR="00B4099F" w:rsidRPr="00F334B0">
        <w:rPr>
          <w:rFonts w:ascii="Times New Roman" w:hAnsi="Times New Roman" w:cs="Times New Roman"/>
          <w:sz w:val="24"/>
          <w:szCs w:val="24"/>
        </w:rPr>
        <w:t>。</w:t>
      </w:r>
      <w:r w:rsidR="00B97872" w:rsidRPr="00F334B0">
        <w:rPr>
          <w:rFonts w:ascii="Times New Roman" w:hAnsi="Times New Roman" w:cs="Times New Roman"/>
          <w:sz w:val="24"/>
          <w:szCs w:val="24"/>
        </w:rPr>
        <w:t>建议书</w:t>
      </w:r>
      <w:r w:rsidR="001E43C2" w:rsidRPr="00F334B0">
        <w:rPr>
          <w:rFonts w:ascii="Times New Roman" w:hAnsi="Times New Roman" w:cs="Times New Roman"/>
          <w:sz w:val="24"/>
          <w:szCs w:val="24"/>
        </w:rPr>
        <w:t>有多厚</w:t>
      </w:r>
      <w:r w:rsidR="001E43C2" w:rsidRPr="00F334B0">
        <w:rPr>
          <w:rFonts w:ascii="Times New Roman" w:hAnsi="Times New Roman" w:cs="Times New Roman" w:hint="eastAsia"/>
          <w:sz w:val="24"/>
          <w:szCs w:val="24"/>
        </w:rPr>
        <w:t>没有必要比来比去</w:t>
      </w:r>
      <w:r w:rsidR="00C6592D" w:rsidRPr="00F334B0">
        <w:rPr>
          <w:rFonts w:ascii="Times New Roman" w:hAnsi="Times New Roman" w:cs="Times New Roman"/>
          <w:sz w:val="24"/>
          <w:szCs w:val="24"/>
        </w:rPr>
        <w:t>，</w:t>
      </w:r>
      <w:r w:rsidR="001E43C2" w:rsidRPr="00F334B0">
        <w:rPr>
          <w:rFonts w:ascii="Times New Roman" w:hAnsi="Times New Roman" w:cs="Times New Roman" w:hint="eastAsia"/>
          <w:sz w:val="24"/>
          <w:szCs w:val="24"/>
        </w:rPr>
        <w:t>真正重要的是其中</w:t>
      </w:r>
      <w:r w:rsidR="001E43C2" w:rsidRPr="00F334B0">
        <w:rPr>
          <w:rFonts w:ascii="Times New Roman" w:hAnsi="Times New Roman" w:cs="Times New Roman" w:hint="eastAsia"/>
          <w:sz w:val="24"/>
          <w:szCs w:val="24"/>
        </w:rPr>
        <w:lastRenderedPageBreak/>
        <w:t>的内容和整合的信息。</w:t>
      </w:r>
      <w:r w:rsidR="00C6592D" w:rsidRPr="00F334B0">
        <w:rPr>
          <w:rFonts w:ascii="Times New Roman" w:hAnsi="Times New Roman" w:cs="Times New Roman"/>
          <w:sz w:val="24"/>
          <w:szCs w:val="24"/>
        </w:rPr>
        <w:t>投资者的日程</w:t>
      </w:r>
      <w:r w:rsidR="00197818" w:rsidRPr="00F334B0">
        <w:rPr>
          <w:rFonts w:ascii="Times New Roman" w:hAnsi="Times New Roman" w:cs="Times New Roman" w:hint="eastAsia"/>
          <w:sz w:val="24"/>
          <w:szCs w:val="24"/>
        </w:rPr>
        <w:t>通常</w:t>
      </w:r>
      <w:r w:rsidR="00C6592D" w:rsidRPr="00F334B0">
        <w:rPr>
          <w:rFonts w:ascii="Times New Roman" w:hAnsi="Times New Roman" w:cs="Times New Roman"/>
          <w:sz w:val="24"/>
          <w:szCs w:val="24"/>
        </w:rPr>
        <w:t>非常满，基金经理可能只有</w:t>
      </w:r>
      <w:r w:rsidR="00C6592D" w:rsidRPr="00F334B0">
        <w:rPr>
          <w:rFonts w:ascii="Times New Roman" w:hAnsi="Times New Roman" w:cs="Times New Roman"/>
          <w:sz w:val="24"/>
          <w:szCs w:val="24"/>
        </w:rPr>
        <w:t>30</w:t>
      </w:r>
      <w:r w:rsidR="00197818" w:rsidRPr="00F334B0">
        <w:rPr>
          <w:rFonts w:ascii="Times New Roman" w:hAnsi="Times New Roman" w:cs="Times New Roman" w:hint="eastAsia"/>
          <w:sz w:val="24"/>
          <w:szCs w:val="24"/>
        </w:rPr>
        <w:t>多</w:t>
      </w:r>
      <w:r w:rsidR="00197818" w:rsidRPr="00F334B0">
        <w:rPr>
          <w:rFonts w:ascii="Times New Roman" w:hAnsi="Times New Roman" w:cs="Times New Roman"/>
          <w:sz w:val="24"/>
          <w:szCs w:val="24"/>
        </w:rPr>
        <w:t>分钟的时间向其介绍自己的产品，因此</w:t>
      </w:r>
      <w:r w:rsidR="001E43C2" w:rsidRPr="00F334B0">
        <w:rPr>
          <w:rFonts w:ascii="Times New Roman" w:hAnsi="Times New Roman" w:cs="Times New Roman" w:hint="eastAsia"/>
          <w:sz w:val="24"/>
          <w:szCs w:val="24"/>
        </w:rPr>
        <w:t>更</w:t>
      </w:r>
      <w:r w:rsidR="001E43C2" w:rsidRPr="00F334B0">
        <w:rPr>
          <w:rFonts w:ascii="Times New Roman" w:hAnsi="Times New Roman" w:cs="Times New Roman"/>
          <w:sz w:val="24"/>
          <w:szCs w:val="24"/>
        </w:rPr>
        <w:t>应该</w:t>
      </w:r>
      <w:r w:rsidR="001E43C2" w:rsidRPr="00F334B0">
        <w:rPr>
          <w:rFonts w:ascii="Times New Roman" w:hAnsi="Times New Roman" w:cs="Times New Roman" w:hint="eastAsia"/>
          <w:sz w:val="24"/>
          <w:szCs w:val="24"/>
        </w:rPr>
        <w:t>保证</w:t>
      </w:r>
      <w:r w:rsidR="00923425" w:rsidRPr="00F334B0">
        <w:rPr>
          <w:rFonts w:ascii="Times New Roman" w:hAnsi="Times New Roman" w:cs="Times New Roman" w:hint="eastAsia"/>
          <w:sz w:val="24"/>
          <w:szCs w:val="24"/>
        </w:rPr>
        <w:t>阐述的</w:t>
      </w:r>
      <w:r w:rsidR="001E43C2" w:rsidRPr="00F334B0">
        <w:rPr>
          <w:rFonts w:ascii="Times New Roman" w:hAnsi="Times New Roman" w:cs="Times New Roman"/>
          <w:sz w:val="24"/>
          <w:szCs w:val="24"/>
        </w:rPr>
        <w:t>简</w:t>
      </w:r>
      <w:r w:rsidR="001E43C2" w:rsidRPr="00F334B0">
        <w:rPr>
          <w:rFonts w:ascii="Times New Roman" w:hAnsi="Times New Roman" w:cs="Times New Roman" w:hint="eastAsia"/>
          <w:sz w:val="24"/>
          <w:szCs w:val="24"/>
        </w:rPr>
        <w:t>明扼要</w:t>
      </w:r>
      <w:r w:rsidR="00923425" w:rsidRPr="00F334B0">
        <w:rPr>
          <w:rFonts w:ascii="Times New Roman" w:hAnsi="Times New Roman" w:cs="Times New Roman" w:hint="eastAsia"/>
          <w:sz w:val="24"/>
          <w:szCs w:val="24"/>
        </w:rPr>
        <w:t>性</w:t>
      </w:r>
      <w:r w:rsidR="001E43C2" w:rsidRPr="00F334B0">
        <w:rPr>
          <w:rFonts w:ascii="Times New Roman" w:hAnsi="Times New Roman" w:cs="Times New Roman"/>
          <w:sz w:val="24"/>
          <w:szCs w:val="24"/>
        </w:rPr>
        <w:t>，</w:t>
      </w:r>
      <w:r w:rsidR="00197818" w:rsidRPr="00F334B0">
        <w:rPr>
          <w:rFonts w:ascii="Times New Roman" w:hAnsi="Times New Roman" w:cs="Times New Roman" w:hint="eastAsia"/>
          <w:sz w:val="24"/>
          <w:szCs w:val="24"/>
        </w:rPr>
        <w:t>当然不能顺手把</w:t>
      </w:r>
      <w:r w:rsidR="00197818" w:rsidRPr="00F334B0">
        <w:rPr>
          <w:rFonts w:ascii="Times New Roman" w:hAnsi="Times New Roman" w:cs="Times New Roman"/>
          <w:sz w:val="24"/>
          <w:szCs w:val="24"/>
        </w:rPr>
        <w:t>整本书</w:t>
      </w:r>
      <w:r w:rsidR="00923425" w:rsidRPr="00F334B0">
        <w:rPr>
          <w:rFonts w:ascii="Times New Roman" w:hAnsi="Times New Roman" w:cs="Times New Roman" w:hint="eastAsia"/>
          <w:sz w:val="24"/>
          <w:szCs w:val="24"/>
        </w:rPr>
        <w:t>抛给投资者</w:t>
      </w:r>
      <w:r w:rsidR="00197818" w:rsidRPr="00F334B0">
        <w:rPr>
          <w:rFonts w:ascii="Times New Roman" w:hAnsi="Times New Roman" w:cs="Times New Roman"/>
          <w:sz w:val="24"/>
          <w:szCs w:val="24"/>
        </w:rPr>
        <w:t>，</w:t>
      </w:r>
      <w:r w:rsidR="00C6592D" w:rsidRPr="00F334B0">
        <w:rPr>
          <w:rFonts w:ascii="Times New Roman" w:hAnsi="Times New Roman" w:cs="Times New Roman"/>
          <w:sz w:val="24"/>
          <w:szCs w:val="24"/>
        </w:rPr>
        <w:t>几页</w:t>
      </w:r>
      <w:r w:rsidR="001E43C2" w:rsidRPr="00F334B0">
        <w:rPr>
          <w:rFonts w:ascii="Times New Roman" w:hAnsi="Times New Roman" w:cs="Times New Roman" w:hint="eastAsia"/>
          <w:sz w:val="24"/>
          <w:szCs w:val="24"/>
        </w:rPr>
        <w:t>纸的内容就足够了</w:t>
      </w:r>
      <w:r w:rsidR="00197818" w:rsidRPr="00F334B0">
        <w:rPr>
          <w:rFonts w:ascii="Times New Roman" w:hAnsi="Times New Roman" w:cs="Times New Roman" w:hint="eastAsia"/>
          <w:sz w:val="24"/>
          <w:szCs w:val="24"/>
        </w:rPr>
        <w:t>，</w:t>
      </w:r>
      <w:r w:rsidR="001E43C2" w:rsidRPr="00F334B0">
        <w:rPr>
          <w:rFonts w:ascii="Times New Roman" w:hAnsi="Times New Roman" w:cs="Times New Roman" w:hint="eastAsia"/>
          <w:sz w:val="24"/>
          <w:szCs w:val="24"/>
        </w:rPr>
        <w:t>并</w:t>
      </w:r>
      <w:r w:rsidR="00923425" w:rsidRPr="00F334B0">
        <w:rPr>
          <w:rFonts w:ascii="Times New Roman" w:hAnsi="Times New Roman" w:cs="Times New Roman" w:hint="eastAsia"/>
          <w:sz w:val="24"/>
          <w:szCs w:val="24"/>
        </w:rPr>
        <w:t>应</w:t>
      </w:r>
      <w:r w:rsidR="001E43C2" w:rsidRPr="00F334B0">
        <w:rPr>
          <w:rFonts w:ascii="Times New Roman" w:hAnsi="Times New Roman" w:cs="Times New Roman" w:hint="eastAsia"/>
          <w:sz w:val="24"/>
          <w:szCs w:val="24"/>
        </w:rPr>
        <w:t>就</w:t>
      </w:r>
      <w:r w:rsidR="00C6592D" w:rsidRPr="00F334B0">
        <w:rPr>
          <w:rFonts w:ascii="Times New Roman" w:hAnsi="Times New Roman" w:cs="Times New Roman"/>
          <w:sz w:val="24"/>
          <w:szCs w:val="24"/>
        </w:rPr>
        <w:t>投资者</w:t>
      </w:r>
      <w:r w:rsidR="001E43C2" w:rsidRPr="00F334B0">
        <w:rPr>
          <w:rFonts w:ascii="Times New Roman" w:hAnsi="Times New Roman" w:cs="Times New Roman" w:hint="eastAsia"/>
          <w:sz w:val="24"/>
          <w:szCs w:val="24"/>
        </w:rPr>
        <w:t>的疑问与其</w:t>
      </w:r>
      <w:r w:rsidR="00C6592D" w:rsidRPr="00F334B0">
        <w:rPr>
          <w:rFonts w:ascii="Times New Roman" w:hAnsi="Times New Roman" w:cs="Times New Roman"/>
          <w:sz w:val="24"/>
          <w:szCs w:val="24"/>
        </w:rPr>
        <w:t>进行公开探讨。</w:t>
      </w:r>
    </w:p>
    <w:p w:rsidR="00EB2DCF" w:rsidRPr="00F334B0" w:rsidRDefault="00EB2DCF" w:rsidP="004B4C71">
      <w:pPr>
        <w:spacing w:after="240" w:line="360" w:lineRule="auto"/>
        <w:ind w:firstLine="420"/>
        <w:rPr>
          <w:rFonts w:ascii="Times New Roman" w:hAnsi="Times New Roman" w:cs="Times New Roman"/>
          <w:sz w:val="24"/>
          <w:szCs w:val="24"/>
        </w:rPr>
      </w:pPr>
      <w:r w:rsidRPr="00F334B0">
        <w:rPr>
          <w:rFonts w:ascii="Times New Roman" w:hAnsi="Times New Roman" w:cs="Times New Roman"/>
          <w:sz w:val="24"/>
          <w:szCs w:val="24"/>
        </w:rPr>
        <w:t>投资者希望</w:t>
      </w:r>
      <w:r w:rsidR="00F45338" w:rsidRPr="00F334B0">
        <w:rPr>
          <w:rFonts w:ascii="Times New Roman" w:hAnsi="Times New Roman" w:cs="Times New Roman" w:hint="eastAsia"/>
          <w:sz w:val="24"/>
          <w:szCs w:val="24"/>
        </w:rPr>
        <w:t>对</w:t>
      </w:r>
      <w:r w:rsidRPr="00F334B0">
        <w:rPr>
          <w:rFonts w:ascii="Times New Roman" w:hAnsi="Times New Roman" w:cs="Times New Roman"/>
          <w:sz w:val="24"/>
          <w:szCs w:val="24"/>
        </w:rPr>
        <w:t>风险</w:t>
      </w:r>
      <w:r w:rsidR="00F45338" w:rsidRPr="00F334B0">
        <w:rPr>
          <w:rFonts w:ascii="Times New Roman" w:hAnsi="Times New Roman" w:cs="Times New Roman" w:hint="eastAsia"/>
          <w:sz w:val="24"/>
          <w:szCs w:val="24"/>
        </w:rPr>
        <w:t>的</w:t>
      </w:r>
      <w:r w:rsidRPr="00F334B0">
        <w:rPr>
          <w:rFonts w:ascii="Times New Roman" w:hAnsi="Times New Roman" w:cs="Times New Roman"/>
          <w:sz w:val="24"/>
          <w:szCs w:val="24"/>
        </w:rPr>
        <w:t>管理</w:t>
      </w:r>
      <w:r w:rsidR="005B252F" w:rsidRPr="00F334B0">
        <w:rPr>
          <w:rFonts w:ascii="Times New Roman" w:hAnsi="Times New Roman" w:cs="Times New Roman"/>
          <w:sz w:val="24"/>
          <w:szCs w:val="24"/>
        </w:rPr>
        <w:t>、研究</w:t>
      </w:r>
      <w:r w:rsidR="00F45338" w:rsidRPr="00F334B0">
        <w:rPr>
          <w:rFonts w:ascii="Times New Roman" w:hAnsi="Times New Roman" w:cs="Times New Roman" w:hint="eastAsia"/>
          <w:sz w:val="24"/>
          <w:szCs w:val="24"/>
        </w:rPr>
        <w:t>的</w:t>
      </w:r>
      <w:r w:rsidR="005B252F" w:rsidRPr="00F334B0">
        <w:rPr>
          <w:rFonts w:ascii="Times New Roman" w:hAnsi="Times New Roman" w:cs="Times New Roman"/>
          <w:sz w:val="24"/>
          <w:szCs w:val="24"/>
        </w:rPr>
        <w:t>过程、</w:t>
      </w:r>
      <w:r w:rsidRPr="00F334B0">
        <w:rPr>
          <w:rFonts w:ascii="Times New Roman" w:hAnsi="Times New Roman" w:cs="Times New Roman"/>
          <w:sz w:val="24"/>
          <w:szCs w:val="24"/>
        </w:rPr>
        <w:t>投资团队和高级专业人员的背景</w:t>
      </w:r>
      <w:r w:rsidR="005B252F" w:rsidRPr="00F334B0">
        <w:rPr>
          <w:rFonts w:ascii="Times New Roman" w:hAnsi="Times New Roman" w:cs="Times New Roman"/>
          <w:sz w:val="24"/>
          <w:szCs w:val="24"/>
        </w:rPr>
        <w:t>、</w:t>
      </w:r>
      <w:r w:rsidR="00F45338" w:rsidRPr="00F334B0">
        <w:rPr>
          <w:rFonts w:ascii="Times New Roman" w:hAnsi="Times New Roman" w:cs="Times New Roman"/>
          <w:sz w:val="24"/>
          <w:szCs w:val="24"/>
        </w:rPr>
        <w:t>以及</w:t>
      </w:r>
      <w:r w:rsidR="00F45338" w:rsidRPr="00F334B0">
        <w:rPr>
          <w:rFonts w:ascii="Times New Roman" w:hAnsi="Times New Roman" w:cs="Times New Roman"/>
          <w:sz w:val="24"/>
          <w:szCs w:val="24"/>
        </w:rPr>
        <w:t>FOF</w:t>
      </w:r>
      <w:r w:rsidR="00F45338" w:rsidRPr="00F334B0">
        <w:rPr>
          <w:rFonts w:ascii="Times New Roman" w:hAnsi="Times New Roman" w:cs="Times New Roman" w:hint="eastAsia"/>
          <w:sz w:val="24"/>
          <w:szCs w:val="24"/>
        </w:rPr>
        <w:t>是否适合自己当前的投资都有一个了解</w:t>
      </w:r>
      <w:r w:rsidRPr="00F334B0">
        <w:rPr>
          <w:rFonts w:ascii="Times New Roman" w:hAnsi="Times New Roman" w:cs="Times New Roman"/>
          <w:sz w:val="24"/>
          <w:szCs w:val="24"/>
        </w:rPr>
        <w:t>。</w:t>
      </w:r>
      <w:r w:rsidR="00F45338" w:rsidRPr="00F334B0">
        <w:rPr>
          <w:rFonts w:ascii="Times New Roman" w:hAnsi="Times New Roman" w:cs="Times New Roman" w:hint="eastAsia"/>
          <w:sz w:val="24"/>
          <w:szCs w:val="24"/>
        </w:rPr>
        <w:t>与此同时，</w:t>
      </w:r>
      <w:r w:rsidR="00F45338" w:rsidRPr="00F334B0">
        <w:rPr>
          <w:rFonts w:ascii="Times New Roman" w:hAnsi="Times New Roman" w:cs="Times New Roman"/>
          <w:sz w:val="24"/>
          <w:szCs w:val="24"/>
        </w:rPr>
        <w:t>投资者</w:t>
      </w:r>
      <w:r w:rsidR="00381C76" w:rsidRPr="00F334B0">
        <w:rPr>
          <w:rFonts w:ascii="Times New Roman" w:hAnsi="Times New Roman" w:cs="Times New Roman"/>
          <w:sz w:val="24"/>
          <w:szCs w:val="24"/>
        </w:rPr>
        <w:t>也希望</w:t>
      </w:r>
      <w:r w:rsidR="0023681A" w:rsidRPr="00F334B0">
        <w:rPr>
          <w:rFonts w:ascii="Times New Roman" w:hAnsi="Times New Roman" w:cs="Times New Roman" w:hint="eastAsia"/>
          <w:sz w:val="24"/>
          <w:szCs w:val="24"/>
        </w:rPr>
        <w:t>能了解</w:t>
      </w:r>
      <w:r w:rsidR="00381C76" w:rsidRPr="00F334B0">
        <w:rPr>
          <w:rFonts w:ascii="Times New Roman" w:hAnsi="Times New Roman" w:cs="Times New Roman"/>
          <w:sz w:val="24"/>
          <w:szCs w:val="24"/>
        </w:rPr>
        <w:t>当前的投资</w:t>
      </w:r>
      <w:r w:rsidR="005E0419" w:rsidRPr="00F334B0">
        <w:rPr>
          <w:rFonts w:ascii="Times New Roman" w:hAnsi="Times New Roman" w:cs="Times New Roman"/>
          <w:sz w:val="24"/>
          <w:szCs w:val="24"/>
        </w:rPr>
        <w:t>环境</w:t>
      </w:r>
      <w:r w:rsidR="005E0419" w:rsidRPr="00F334B0">
        <w:rPr>
          <w:rFonts w:ascii="Times New Roman" w:hAnsi="Times New Roman" w:cs="Times New Roman" w:hint="eastAsia"/>
          <w:sz w:val="24"/>
          <w:szCs w:val="24"/>
        </w:rPr>
        <w:t>及</w:t>
      </w:r>
      <w:r w:rsidR="00277903" w:rsidRPr="00F334B0">
        <w:rPr>
          <w:rFonts w:ascii="Times New Roman" w:hAnsi="Times New Roman" w:cs="Times New Roman"/>
          <w:sz w:val="24"/>
          <w:szCs w:val="24"/>
        </w:rPr>
        <w:t>FOF</w:t>
      </w:r>
      <w:r w:rsidR="00F45338" w:rsidRPr="00F334B0">
        <w:rPr>
          <w:rFonts w:ascii="Times New Roman" w:hAnsi="Times New Roman" w:cs="Times New Roman"/>
          <w:sz w:val="24"/>
          <w:szCs w:val="24"/>
        </w:rPr>
        <w:t>的</w:t>
      </w:r>
      <w:r w:rsidR="0023681A" w:rsidRPr="00F334B0">
        <w:rPr>
          <w:rFonts w:ascii="Times New Roman" w:hAnsi="Times New Roman" w:cs="Times New Roman" w:hint="eastAsia"/>
          <w:sz w:val="24"/>
          <w:szCs w:val="24"/>
        </w:rPr>
        <w:t>配置情况</w:t>
      </w:r>
      <w:r w:rsidR="00F45338" w:rsidRPr="00F334B0">
        <w:rPr>
          <w:rFonts w:ascii="Times New Roman" w:hAnsi="Times New Roman" w:cs="Times New Roman"/>
          <w:sz w:val="24"/>
          <w:szCs w:val="24"/>
        </w:rPr>
        <w:t>。他们希望</w:t>
      </w:r>
      <w:r w:rsidR="00F45338" w:rsidRPr="00F334B0">
        <w:rPr>
          <w:rFonts w:ascii="Times New Roman" w:hAnsi="Times New Roman" w:cs="Times New Roman" w:hint="eastAsia"/>
          <w:sz w:val="24"/>
          <w:szCs w:val="24"/>
        </w:rPr>
        <w:t>能对</w:t>
      </w:r>
      <w:r w:rsidR="00F45338" w:rsidRPr="00F334B0">
        <w:rPr>
          <w:rFonts w:ascii="Times New Roman" w:hAnsi="Times New Roman" w:cs="Times New Roman"/>
          <w:sz w:val="24"/>
          <w:szCs w:val="24"/>
        </w:rPr>
        <w:t>当前</w:t>
      </w:r>
      <w:r w:rsidR="00F45338" w:rsidRPr="00F334B0">
        <w:rPr>
          <w:rFonts w:ascii="Times New Roman" w:hAnsi="Times New Roman" w:cs="Times New Roman" w:hint="eastAsia"/>
          <w:sz w:val="24"/>
          <w:szCs w:val="24"/>
        </w:rPr>
        <w:t>经济的</w:t>
      </w:r>
      <w:r w:rsidR="00381C76" w:rsidRPr="00F334B0">
        <w:rPr>
          <w:rFonts w:ascii="Times New Roman" w:hAnsi="Times New Roman" w:cs="Times New Roman"/>
          <w:sz w:val="24"/>
          <w:szCs w:val="24"/>
        </w:rPr>
        <w:t>整体</w:t>
      </w:r>
      <w:r w:rsidR="00F45338" w:rsidRPr="00F334B0">
        <w:rPr>
          <w:rFonts w:ascii="Times New Roman" w:hAnsi="Times New Roman" w:cs="Times New Roman" w:hint="eastAsia"/>
          <w:sz w:val="24"/>
          <w:szCs w:val="24"/>
        </w:rPr>
        <w:t>运行</w:t>
      </w:r>
      <w:r w:rsidR="00381C76" w:rsidRPr="00F334B0">
        <w:rPr>
          <w:rFonts w:ascii="Times New Roman" w:hAnsi="Times New Roman" w:cs="Times New Roman"/>
          <w:sz w:val="24"/>
          <w:szCs w:val="24"/>
        </w:rPr>
        <w:t>情况</w:t>
      </w:r>
      <w:r w:rsidR="00F45338" w:rsidRPr="00F334B0">
        <w:rPr>
          <w:rFonts w:ascii="Times New Roman" w:hAnsi="Times New Roman" w:cs="Times New Roman" w:hint="eastAsia"/>
          <w:sz w:val="24"/>
          <w:szCs w:val="24"/>
        </w:rPr>
        <w:t>有一个把握</w:t>
      </w:r>
      <w:r w:rsidR="00381C76" w:rsidRPr="00F334B0">
        <w:rPr>
          <w:rFonts w:ascii="Times New Roman" w:hAnsi="Times New Roman" w:cs="Times New Roman"/>
          <w:sz w:val="24"/>
          <w:szCs w:val="24"/>
        </w:rPr>
        <w:t>，以及</w:t>
      </w:r>
      <w:r w:rsidR="00277903" w:rsidRPr="00F334B0">
        <w:rPr>
          <w:rFonts w:ascii="Times New Roman" w:hAnsi="Times New Roman" w:cs="Times New Roman"/>
          <w:sz w:val="24"/>
          <w:szCs w:val="24"/>
        </w:rPr>
        <w:t>FOF</w:t>
      </w:r>
      <w:r w:rsidR="00923425" w:rsidRPr="00F334B0">
        <w:rPr>
          <w:rFonts w:ascii="Times New Roman" w:hAnsi="Times New Roman" w:cs="Times New Roman" w:hint="eastAsia"/>
          <w:sz w:val="24"/>
          <w:szCs w:val="24"/>
        </w:rPr>
        <w:t>将</w:t>
      </w:r>
      <w:r w:rsidR="00381C76" w:rsidRPr="00F334B0">
        <w:rPr>
          <w:rFonts w:ascii="Times New Roman" w:hAnsi="Times New Roman" w:cs="Times New Roman"/>
          <w:sz w:val="24"/>
          <w:szCs w:val="24"/>
        </w:rPr>
        <w:t>如何适应未来经济和市场可能面临的变化。</w:t>
      </w:r>
    </w:p>
    <w:p w:rsidR="00E05BDE" w:rsidRPr="00F334B0" w:rsidRDefault="0023681A" w:rsidP="005B252F">
      <w:pPr>
        <w:spacing w:after="240" w:line="360" w:lineRule="auto"/>
        <w:ind w:firstLine="480"/>
        <w:rPr>
          <w:rFonts w:ascii="Times New Roman" w:hAnsi="Times New Roman" w:cs="Times New Roman"/>
          <w:sz w:val="24"/>
          <w:szCs w:val="24"/>
        </w:rPr>
      </w:pPr>
      <w:r w:rsidRPr="00F334B0">
        <w:rPr>
          <w:rFonts w:ascii="Times New Roman" w:hAnsi="Times New Roman" w:cs="Times New Roman"/>
          <w:sz w:val="24"/>
          <w:szCs w:val="24"/>
        </w:rPr>
        <w:t>根据预先确定的定量要求</w:t>
      </w:r>
      <w:r w:rsidRPr="00F334B0">
        <w:rPr>
          <w:rFonts w:ascii="Times New Roman" w:hAnsi="Times New Roman" w:cs="Times New Roman" w:hint="eastAsia"/>
          <w:sz w:val="24"/>
          <w:szCs w:val="24"/>
        </w:rPr>
        <w:t>基于各类</w:t>
      </w:r>
      <w:r w:rsidR="00265ED3" w:rsidRPr="00F334B0">
        <w:rPr>
          <w:rFonts w:ascii="Times New Roman" w:hAnsi="Times New Roman" w:cs="Times New Roman"/>
          <w:sz w:val="24"/>
          <w:szCs w:val="24"/>
        </w:rPr>
        <w:t>数据</w:t>
      </w:r>
      <w:r w:rsidR="00507875" w:rsidRPr="00F334B0">
        <w:rPr>
          <w:rFonts w:ascii="Times New Roman" w:hAnsi="Times New Roman" w:cs="Times New Roman"/>
          <w:sz w:val="24"/>
          <w:szCs w:val="24"/>
        </w:rPr>
        <w:t>库</w:t>
      </w:r>
      <w:r w:rsidRPr="00F334B0">
        <w:rPr>
          <w:rFonts w:ascii="Times New Roman" w:hAnsi="Times New Roman" w:cs="Times New Roman" w:hint="eastAsia"/>
          <w:sz w:val="24"/>
          <w:szCs w:val="24"/>
        </w:rPr>
        <w:t>对</w:t>
      </w:r>
      <w:r w:rsidRPr="00F334B0">
        <w:rPr>
          <w:rFonts w:ascii="Times New Roman" w:hAnsi="Times New Roman" w:cs="Times New Roman" w:hint="eastAsia"/>
          <w:sz w:val="24"/>
          <w:szCs w:val="24"/>
        </w:rPr>
        <w:t>FOF</w:t>
      </w:r>
      <w:r w:rsidRPr="00F334B0">
        <w:rPr>
          <w:rFonts w:ascii="Times New Roman" w:hAnsi="Times New Roman" w:cs="Times New Roman" w:hint="eastAsia"/>
          <w:sz w:val="24"/>
          <w:szCs w:val="24"/>
        </w:rPr>
        <w:t>筛选一番</w:t>
      </w:r>
      <w:r w:rsidRPr="00F334B0">
        <w:rPr>
          <w:rFonts w:ascii="Times New Roman" w:hAnsi="Times New Roman" w:cs="Times New Roman"/>
          <w:sz w:val="24"/>
          <w:szCs w:val="24"/>
        </w:rPr>
        <w:t>后，投资者或顾问将</w:t>
      </w:r>
      <w:r w:rsidR="00106E93" w:rsidRPr="00F334B0">
        <w:rPr>
          <w:rFonts w:ascii="Times New Roman" w:hAnsi="Times New Roman" w:cs="Times New Roman" w:hint="eastAsia"/>
          <w:sz w:val="24"/>
          <w:szCs w:val="24"/>
        </w:rPr>
        <w:t>陆续</w:t>
      </w:r>
      <w:r w:rsidRPr="00F334B0">
        <w:rPr>
          <w:rFonts w:ascii="Times New Roman" w:hAnsi="Times New Roman" w:cs="Times New Roman"/>
          <w:sz w:val="24"/>
          <w:szCs w:val="24"/>
        </w:rPr>
        <w:t>跟进</w:t>
      </w:r>
      <w:r w:rsidRPr="00F334B0">
        <w:rPr>
          <w:rFonts w:ascii="Times New Roman" w:hAnsi="Times New Roman" w:cs="Times New Roman" w:hint="eastAsia"/>
          <w:sz w:val="24"/>
          <w:szCs w:val="24"/>
        </w:rPr>
        <w:t>对潜在</w:t>
      </w:r>
      <w:r w:rsidRPr="00F334B0">
        <w:rPr>
          <w:rFonts w:ascii="Times New Roman" w:hAnsi="Times New Roman" w:cs="Times New Roman" w:hint="eastAsia"/>
          <w:sz w:val="24"/>
          <w:szCs w:val="24"/>
        </w:rPr>
        <w:t>FOF</w:t>
      </w:r>
      <w:r w:rsidR="007852BF" w:rsidRPr="00F334B0">
        <w:rPr>
          <w:rFonts w:ascii="Times New Roman" w:hAnsi="Times New Roman" w:cs="Times New Roman" w:hint="eastAsia"/>
          <w:sz w:val="24"/>
          <w:szCs w:val="24"/>
        </w:rPr>
        <w:t>管理人</w:t>
      </w:r>
      <w:r w:rsidRPr="00F334B0">
        <w:rPr>
          <w:rFonts w:ascii="Times New Roman" w:hAnsi="Times New Roman" w:cs="Times New Roman" w:hint="eastAsia"/>
          <w:sz w:val="24"/>
          <w:szCs w:val="24"/>
        </w:rPr>
        <w:t>的</w:t>
      </w:r>
      <w:r w:rsidRPr="00F334B0">
        <w:rPr>
          <w:rFonts w:ascii="Times New Roman" w:hAnsi="Times New Roman" w:cs="Times New Roman"/>
          <w:sz w:val="24"/>
          <w:szCs w:val="24"/>
        </w:rPr>
        <w:t>现场尽职调查</w:t>
      </w:r>
      <w:r w:rsidRPr="00F334B0">
        <w:rPr>
          <w:rFonts w:ascii="Times New Roman" w:hAnsi="Times New Roman" w:cs="Times New Roman" w:hint="eastAsia"/>
          <w:sz w:val="24"/>
          <w:szCs w:val="24"/>
        </w:rPr>
        <w:t>。</w:t>
      </w:r>
      <w:r w:rsidR="00D8115C" w:rsidRPr="00F334B0">
        <w:rPr>
          <w:rFonts w:ascii="Times New Roman" w:hAnsi="Times New Roman" w:cs="Times New Roman"/>
          <w:sz w:val="24"/>
          <w:szCs w:val="24"/>
        </w:rPr>
        <w:t>除了</w:t>
      </w:r>
      <w:r w:rsidRPr="00F334B0">
        <w:rPr>
          <w:rFonts w:ascii="Times New Roman" w:hAnsi="Times New Roman" w:cs="Times New Roman" w:hint="eastAsia"/>
          <w:sz w:val="24"/>
          <w:szCs w:val="24"/>
        </w:rPr>
        <w:t>开展</w:t>
      </w:r>
      <w:r w:rsidR="00D8115C" w:rsidRPr="00F334B0">
        <w:rPr>
          <w:rFonts w:ascii="Times New Roman" w:hAnsi="Times New Roman" w:cs="Times New Roman"/>
          <w:sz w:val="24"/>
          <w:szCs w:val="24"/>
        </w:rPr>
        <w:t>与</w:t>
      </w:r>
      <w:r w:rsidRPr="00F334B0">
        <w:rPr>
          <w:rFonts w:ascii="Times New Roman" w:hAnsi="Times New Roman" w:cs="Times New Roman" w:hint="eastAsia"/>
          <w:sz w:val="24"/>
          <w:szCs w:val="24"/>
        </w:rPr>
        <w:t>公司</w:t>
      </w:r>
      <w:r w:rsidR="00D8115C" w:rsidRPr="00F334B0">
        <w:rPr>
          <w:rFonts w:ascii="Times New Roman" w:hAnsi="Times New Roman" w:cs="Times New Roman"/>
          <w:sz w:val="24"/>
          <w:szCs w:val="24"/>
        </w:rPr>
        <w:t>重要投资</w:t>
      </w:r>
      <w:r w:rsidR="00C6592D" w:rsidRPr="00F334B0">
        <w:rPr>
          <w:rFonts w:ascii="Times New Roman" w:hAnsi="Times New Roman" w:cs="Times New Roman"/>
          <w:sz w:val="24"/>
          <w:szCs w:val="24"/>
        </w:rPr>
        <w:t>人员、</w:t>
      </w:r>
      <w:r w:rsidRPr="00F334B0">
        <w:rPr>
          <w:rFonts w:ascii="Times New Roman" w:hAnsi="Times New Roman" w:cs="Times New Roman" w:hint="eastAsia"/>
          <w:sz w:val="24"/>
          <w:szCs w:val="24"/>
        </w:rPr>
        <w:t>操作</w:t>
      </w:r>
      <w:r w:rsidR="00D8115C" w:rsidRPr="00F334B0">
        <w:rPr>
          <w:rFonts w:ascii="Times New Roman" w:hAnsi="Times New Roman" w:cs="Times New Roman"/>
          <w:sz w:val="24"/>
          <w:szCs w:val="24"/>
        </w:rPr>
        <w:t>人员</w:t>
      </w:r>
      <w:r w:rsidR="00237CA4" w:rsidRPr="00F334B0">
        <w:rPr>
          <w:rFonts w:ascii="Times New Roman" w:hAnsi="Times New Roman" w:cs="Times New Roman"/>
          <w:sz w:val="24"/>
          <w:szCs w:val="24"/>
        </w:rPr>
        <w:t>以及法律</w:t>
      </w:r>
      <w:r w:rsidR="00D8115C" w:rsidRPr="00F334B0">
        <w:rPr>
          <w:rFonts w:ascii="Times New Roman" w:hAnsi="Times New Roman" w:cs="Times New Roman"/>
          <w:sz w:val="24"/>
          <w:szCs w:val="24"/>
        </w:rPr>
        <w:t>合规人员会面</w:t>
      </w:r>
      <w:r w:rsidRPr="00F334B0">
        <w:rPr>
          <w:rFonts w:ascii="Times New Roman" w:hAnsi="Times New Roman" w:cs="Times New Roman" w:hint="eastAsia"/>
          <w:sz w:val="24"/>
          <w:szCs w:val="24"/>
        </w:rPr>
        <w:t>等日常的尽调流程</w:t>
      </w:r>
      <w:r w:rsidR="00D8115C" w:rsidRPr="00F334B0">
        <w:rPr>
          <w:rFonts w:ascii="Times New Roman" w:hAnsi="Times New Roman" w:cs="Times New Roman"/>
          <w:sz w:val="24"/>
          <w:szCs w:val="24"/>
        </w:rPr>
        <w:t>外，</w:t>
      </w:r>
      <w:r w:rsidR="00106E93" w:rsidRPr="00F334B0">
        <w:rPr>
          <w:rFonts w:ascii="Times New Roman" w:hAnsi="Times New Roman" w:cs="Times New Roman" w:hint="eastAsia"/>
          <w:sz w:val="24"/>
          <w:szCs w:val="24"/>
        </w:rPr>
        <w:t>一致的投资哲学与投资策略也是让投资者对一家</w:t>
      </w:r>
      <w:r w:rsidR="00566EC6">
        <w:rPr>
          <w:rFonts w:ascii="Times New Roman" w:hAnsi="Times New Roman" w:cs="Times New Roman" w:hint="eastAsia"/>
          <w:sz w:val="24"/>
          <w:szCs w:val="24"/>
        </w:rPr>
        <w:t>FOF</w:t>
      </w:r>
      <w:r w:rsidR="00566EC6">
        <w:rPr>
          <w:rFonts w:ascii="Times New Roman" w:hAnsi="Times New Roman" w:cs="Times New Roman" w:hint="eastAsia"/>
          <w:sz w:val="24"/>
          <w:szCs w:val="24"/>
        </w:rPr>
        <w:t>管理人</w:t>
      </w:r>
      <w:r w:rsidR="00106E93" w:rsidRPr="00F334B0">
        <w:rPr>
          <w:rFonts w:ascii="Times New Roman" w:hAnsi="Times New Roman" w:cs="Times New Roman" w:hint="eastAsia"/>
          <w:sz w:val="24"/>
          <w:szCs w:val="24"/>
        </w:rPr>
        <w:t>产生好感的来源。</w:t>
      </w:r>
      <w:r w:rsidR="00EB1220" w:rsidRPr="00F334B0">
        <w:rPr>
          <w:rFonts w:ascii="Times New Roman" w:hAnsi="Times New Roman" w:cs="Times New Roman" w:hint="eastAsia"/>
          <w:sz w:val="24"/>
          <w:szCs w:val="24"/>
        </w:rPr>
        <w:t>在对底层对冲基金</w:t>
      </w:r>
      <w:r w:rsidR="0013110E" w:rsidRPr="00F334B0">
        <w:rPr>
          <w:rFonts w:ascii="Times New Roman" w:hAnsi="Times New Roman" w:cs="Times New Roman" w:hint="eastAsia"/>
          <w:sz w:val="24"/>
          <w:szCs w:val="24"/>
        </w:rPr>
        <w:t>投资组合</w:t>
      </w:r>
      <w:r w:rsidR="00EB1220" w:rsidRPr="00F334B0">
        <w:rPr>
          <w:rFonts w:ascii="Times New Roman" w:hAnsi="Times New Roman" w:cs="Times New Roman" w:hint="eastAsia"/>
          <w:sz w:val="24"/>
          <w:szCs w:val="24"/>
        </w:rPr>
        <w:t>及其投资策略进行审查时，投资者必须</w:t>
      </w:r>
      <w:r w:rsidR="005E0419" w:rsidRPr="00F334B0">
        <w:rPr>
          <w:rFonts w:ascii="Times New Roman" w:hAnsi="Times New Roman" w:cs="Times New Roman" w:hint="eastAsia"/>
          <w:sz w:val="24"/>
          <w:szCs w:val="24"/>
        </w:rPr>
        <w:t>要</w:t>
      </w:r>
      <w:r w:rsidR="00EB1220" w:rsidRPr="00F334B0">
        <w:rPr>
          <w:rFonts w:ascii="Times New Roman" w:hAnsi="Times New Roman" w:cs="Times New Roman" w:hint="eastAsia"/>
          <w:sz w:val="24"/>
          <w:szCs w:val="24"/>
        </w:rPr>
        <w:t>知道它们在</w:t>
      </w:r>
      <w:r w:rsidR="00EB1220" w:rsidRPr="00F334B0">
        <w:rPr>
          <w:rFonts w:ascii="Times New Roman" w:hAnsi="Times New Roman" w:cs="Times New Roman" w:hint="eastAsia"/>
          <w:sz w:val="24"/>
          <w:szCs w:val="24"/>
        </w:rPr>
        <w:t>FOF</w:t>
      </w:r>
      <w:r w:rsidR="00106E93" w:rsidRPr="00F334B0">
        <w:rPr>
          <w:rFonts w:ascii="Times New Roman" w:hAnsi="Times New Roman" w:cs="Times New Roman" w:hint="eastAsia"/>
          <w:sz w:val="24"/>
          <w:szCs w:val="24"/>
        </w:rPr>
        <w:t>资产组合中是如何相互配合的</w:t>
      </w:r>
      <w:r w:rsidR="005E0419" w:rsidRPr="00F334B0">
        <w:rPr>
          <w:rFonts w:ascii="Times New Roman" w:hAnsi="Times New Roman" w:cs="Times New Roman" w:hint="eastAsia"/>
          <w:sz w:val="24"/>
          <w:szCs w:val="24"/>
        </w:rPr>
        <w:t>。</w:t>
      </w:r>
      <w:r w:rsidR="00E6745D" w:rsidRPr="00F334B0">
        <w:rPr>
          <w:rFonts w:ascii="Times New Roman" w:hAnsi="Times New Roman" w:cs="Times New Roman" w:hint="eastAsia"/>
          <w:sz w:val="24"/>
          <w:szCs w:val="24"/>
        </w:rPr>
        <w:t>要求</w:t>
      </w:r>
      <w:r w:rsidR="00DE5909" w:rsidRPr="00F334B0">
        <w:rPr>
          <w:rFonts w:ascii="Times New Roman" w:hAnsi="Times New Roman" w:cs="Times New Roman" w:hint="eastAsia"/>
          <w:sz w:val="24"/>
          <w:szCs w:val="24"/>
        </w:rPr>
        <w:t>FOF</w:t>
      </w:r>
      <w:r w:rsidR="00A976C9" w:rsidRPr="00F334B0">
        <w:rPr>
          <w:rFonts w:ascii="Times New Roman" w:hAnsi="Times New Roman" w:cs="Times New Roman" w:hint="eastAsia"/>
          <w:sz w:val="24"/>
          <w:szCs w:val="24"/>
        </w:rPr>
        <w:t>管理人对其投资进行</w:t>
      </w:r>
      <w:r w:rsidR="00EB1220" w:rsidRPr="00F334B0">
        <w:rPr>
          <w:rFonts w:ascii="Times New Roman" w:hAnsi="Times New Roman" w:cs="Times New Roman" w:hint="eastAsia"/>
          <w:sz w:val="24"/>
          <w:szCs w:val="24"/>
        </w:rPr>
        <w:t>后续监测对于投资者确保</w:t>
      </w:r>
      <w:r w:rsidR="000819C9" w:rsidRPr="00F334B0">
        <w:rPr>
          <w:rFonts w:ascii="Times New Roman" w:hAnsi="Times New Roman" w:cs="Times New Roman" w:hint="eastAsia"/>
          <w:sz w:val="24"/>
          <w:szCs w:val="24"/>
        </w:rPr>
        <w:t>其</w:t>
      </w:r>
      <w:r w:rsidR="00EB1220" w:rsidRPr="00F334B0">
        <w:rPr>
          <w:rFonts w:ascii="Times New Roman" w:hAnsi="Times New Roman" w:cs="Times New Roman" w:hint="eastAsia"/>
          <w:sz w:val="24"/>
          <w:szCs w:val="24"/>
        </w:rPr>
        <w:t>风控系统的真实有效性同样非常重要。</w:t>
      </w:r>
    </w:p>
    <w:p w:rsidR="00BA4A39" w:rsidRPr="00F334B0" w:rsidRDefault="00BA4A39" w:rsidP="004B4C71">
      <w:pPr>
        <w:spacing w:after="240" w:line="360" w:lineRule="auto"/>
        <w:rPr>
          <w:rFonts w:ascii="Times New Roman" w:hAnsi="Times New Roman" w:cs="Times New Roman"/>
          <w:b/>
          <w:sz w:val="24"/>
          <w:szCs w:val="24"/>
        </w:rPr>
      </w:pPr>
      <w:r w:rsidRPr="00F334B0">
        <w:rPr>
          <w:rFonts w:ascii="Times New Roman" w:hAnsi="Times New Roman" w:cs="Times New Roman"/>
          <w:b/>
          <w:sz w:val="24"/>
          <w:szCs w:val="24"/>
        </w:rPr>
        <w:t>尽职调查过程</w:t>
      </w:r>
    </w:p>
    <w:p w:rsidR="00DE0682" w:rsidRPr="00F334B0" w:rsidRDefault="00F03A1B"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在</w:t>
      </w:r>
      <w:r w:rsidR="005E0419" w:rsidRPr="00F334B0">
        <w:rPr>
          <w:rFonts w:ascii="Times New Roman" w:hAnsi="Times New Roman" w:cs="Times New Roman" w:hint="eastAsia"/>
          <w:sz w:val="24"/>
          <w:szCs w:val="24"/>
        </w:rPr>
        <w:t>尽职调查</w:t>
      </w:r>
      <w:r w:rsidR="00F60AF2" w:rsidRPr="00F334B0">
        <w:rPr>
          <w:rFonts w:ascii="Times New Roman" w:hAnsi="Times New Roman" w:cs="Times New Roman"/>
          <w:sz w:val="24"/>
          <w:szCs w:val="24"/>
        </w:rPr>
        <w:t>确定</w:t>
      </w:r>
      <w:r w:rsidR="00CF5D86" w:rsidRPr="00F334B0">
        <w:rPr>
          <w:rFonts w:ascii="Times New Roman" w:hAnsi="Times New Roman" w:cs="Times New Roman" w:hint="eastAsia"/>
          <w:sz w:val="24"/>
          <w:szCs w:val="24"/>
        </w:rPr>
        <w:t>所要投资的基金</w:t>
      </w:r>
      <w:r w:rsidR="00F60AF2" w:rsidRPr="00F334B0">
        <w:rPr>
          <w:rFonts w:ascii="Times New Roman" w:hAnsi="Times New Roman" w:cs="Times New Roman"/>
          <w:sz w:val="24"/>
          <w:szCs w:val="24"/>
        </w:rPr>
        <w:t>经理人选</w:t>
      </w:r>
      <w:r w:rsidR="005E0419" w:rsidRPr="00F334B0">
        <w:rPr>
          <w:rFonts w:ascii="Times New Roman" w:hAnsi="Times New Roman" w:cs="Times New Roman" w:hint="eastAsia"/>
          <w:sz w:val="24"/>
          <w:szCs w:val="24"/>
        </w:rPr>
        <w:t>的</w:t>
      </w:r>
      <w:r w:rsidR="00F60AF2" w:rsidRPr="00F334B0">
        <w:rPr>
          <w:rFonts w:ascii="Times New Roman" w:hAnsi="Times New Roman" w:cs="Times New Roman"/>
          <w:sz w:val="24"/>
          <w:szCs w:val="24"/>
        </w:rPr>
        <w:t>过程中使用的最有效的工具</w:t>
      </w:r>
      <w:r w:rsidRPr="00F334B0">
        <w:rPr>
          <w:rFonts w:ascii="Times New Roman" w:hAnsi="Times New Roman" w:cs="Times New Roman" w:hint="eastAsia"/>
          <w:sz w:val="24"/>
          <w:szCs w:val="24"/>
        </w:rPr>
        <w:t>就</w:t>
      </w:r>
      <w:r w:rsidR="00F60AF2" w:rsidRPr="00F334B0">
        <w:rPr>
          <w:rFonts w:ascii="Times New Roman" w:hAnsi="Times New Roman" w:cs="Times New Roman"/>
          <w:sz w:val="24"/>
          <w:szCs w:val="24"/>
        </w:rPr>
        <w:t>是</w:t>
      </w:r>
      <w:r w:rsidR="00DC34C3" w:rsidRPr="00F334B0">
        <w:rPr>
          <w:rFonts w:ascii="Times New Roman" w:hAnsi="Times New Roman" w:cs="Times New Roman" w:hint="eastAsia"/>
          <w:sz w:val="24"/>
          <w:szCs w:val="24"/>
        </w:rPr>
        <w:t>投资</w:t>
      </w:r>
      <w:r w:rsidR="00094625" w:rsidRPr="00F334B0">
        <w:rPr>
          <w:rFonts w:ascii="Times New Roman" w:hAnsi="Times New Roman" w:cs="Times New Roman"/>
          <w:sz w:val="24"/>
          <w:szCs w:val="24"/>
        </w:rPr>
        <w:t>建议</w:t>
      </w:r>
      <w:r w:rsidR="00F60AF2" w:rsidRPr="00F334B0">
        <w:rPr>
          <w:rFonts w:ascii="Times New Roman" w:hAnsi="Times New Roman" w:cs="Times New Roman"/>
          <w:sz w:val="24"/>
          <w:szCs w:val="24"/>
        </w:rPr>
        <w:t>书</w:t>
      </w:r>
      <w:r w:rsidR="00697501" w:rsidRPr="00F334B0">
        <w:rPr>
          <w:rFonts w:ascii="Times New Roman" w:hAnsi="Times New Roman" w:cs="Times New Roman"/>
          <w:sz w:val="24"/>
          <w:szCs w:val="24"/>
        </w:rPr>
        <w:t>（</w:t>
      </w:r>
      <w:r w:rsidR="00697501" w:rsidRPr="00F334B0">
        <w:rPr>
          <w:rFonts w:ascii="Times New Roman" w:hAnsi="Times New Roman" w:cs="Times New Roman"/>
          <w:sz w:val="24"/>
          <w:szCs w:val="24"/>
        </w:rPr>
        <w:t>Request for Proposal</w:t>
      </w:r>
      <w:r w:rsidR="00697501" w:rsidRPr="00F334B0">
        <w:rPr>
          <w:rFonts w:ascii="Times New Roman" w:hAnsi="Times New Roman" w:cs="Times New Roman"/>
          <w:sz w:val="24"/>
          <w:szCs w:val="24"/>
        </w:rPr>
        <w:t>）</w:t>
      </w:r>
      <w:r w:rsidR="00F60AF2" w:rsidRPr="00F334B0">
        <w:rPr>
          <w:rFonts w:ascii="Times New Roman" w:hAnsi="Times New Roman" w:cs="Times New Roman"/>
          <w:sz w:val="24"/>
          <w:szCs w:val="24"/>
        </w:rPr>
        <w:t>，即</w:t>
      </w:r>
      <w:r w:rsidR="00F60AF2" w:rsidRPr="00F334B0">
        <w:rPr>
          <w:rFonts w:ascii="Times New Roman" w:hAnsi="Times New Roman" w:cs="Times New Roman"/>
          <w:sz w:val="24"/>
          <w:szCs w:val="24"/>
        </w:rPr>
        <w:t>RFP</w:t>
      </w:r>
      <w:r w:rsidR="00F60AF2" w:rsidRPr="00F334B0">
        <w:rPr>
          <w:rFonts w:ascii="Times New Roman" w:hAnsi="Times New Roman" w:cs="Times New Roman"/>
          <w:sz w:val="24"/>
          <w:szCs w:val="24"/>
        </w:rPr>
        <w:t>。</w:t>
      </w:r>
      <w:r w:rsidR="001C27D5" w:rsidRPr="00F334B0">
        <w:rPr>
          <w:rFonts w:ascii="Times New Roman" w:hAnsi="Times New Roman" w:cs="Times New Roman"/>
          <w:sz w:val="24"/>
          <w:szCs w:val="24"/>
        </w:rPr>
        <w:t>在</w:t>
      </w:r>
      <w:r w:rsidR="00F60AF2" w:rsidRPr="00F334B0">
        <w:rPr>
          <w:rFonts w:ascii="Times New Roman" w:hAnsi="Times New Roman" w:cs="Times New Roman"/>
          <w:sz w:val="24"/>
          <w:szCs w:val="24"/>
        </w:rPr>
        <w:t>资产管理</w:t>
      </w:r>
      <w:r w:rsidR="001C27D5" w:rsidRPr="00F334B0">
        <w:rPr>
          <w:rFonts w:ascii="Times New Roman" w:hAnsi="Times New Roman" w:cs="Times New Roman"/>
          <w:sz w:val="24"/>
          <w:szCs w:val="24"/>
        </w:rPr>
        <w:t>领域</w:t>
      </w:r>
      <w:r w:rsidR="00F60AF2" w:rsidRPr="00F334B0">
        <w:rPr>
          <w:rFonts w:ascii="Times New Roman" w:hAnsi="Times New Roman" w:cs="Times New Roman"/>
          <w:sz w:val="24"/>
          <w:szCs w:val="24"/>
        </w:rPr>
        <w:t>，</w:t>
      </w:r>
      <w:r w:rsidR="007B619A" w:rsidRPr="00F334B0">
        <w:rPr>
          <w:rFonts w:ascii="Times New Roman" w:hAnsi="Times New Roman" w:cs="Times New Roman" w:hint="eastAsia"/>
          <w:sz w:val="24"/>
          <w:szCs w:val="24"/>
        </w:rPr>
        <w:t>R</w:t>
      </w:r>
      <w:r w:rsidR="007B619A" w:rsidRPr="00F334B0">
        <w:rPr>
          <w:rFonts w:ascii="Times New Roman" w:hAnsi="Times New Roman" w:cs="Times New Roman"/>
          <w:sz w:val="24"/>
          <w:szCs w:val="24"/>
        </w:rPr>
        <w:t>EP</w:t>
      </w:r>
      <w:r w:rsidR="004652ED" w:rsidRPr="00F334B0">
        <w:rPr>
          <w:rFonts w:ascii="Times New Roman" w:hAnsi="Times New Roman" w:cs="Times New Roman" w:hint="eastAsia"/>
          <w:sz w:val="24"/>
          <w:szCs w:val="24"/>
        </w:rPr>
        <w:t>就好像是</w:t>
      </w:r>
      <w:r w:rsidR="000A149B" w:rsidRPr="00F334B0">
        <w:rPr>
          <w:rFonts w:ascii="Times New Roman" w:hAnsi="Times New Roman" w:cs="Times New Roman" w:hint="eastAsia"/>
          <w:sz w:val="24"/>
          <w:szCs w:val="24"/>
        </w:rPr>
        <w:t>资产管理公司</w:t>
      </w:r>
      <w:r w:rsidR="004652ED" w:rsidRPr="00F334B0">
        <w:rPr>
          <w:rFonts w:ascii="Times New Roman" w:hAnsi="Times New Roman" w:cs="Times New Roman" w:hint="eastAsia"/>
          <w:sz w:val="24"/>
          <w:szCs w:val="24"/>
        </w:rPr>
        <w:t>为正在寻求特定风格投资的潜在投资者</w:t>
      </w:r>
      <w:r w:rsidR="00972B02" w:rsidRPr="00F334B0">
        <w:rPr>
          <w:rFonts w:ascii="Times New Roman" w:hAnsi="Times New Roman" w:cs="Times New Roman" w:hint="eastAsia"/>
          <w:sz w:val="24"/>
          <w:szCs w:val="24"/>
        </w:rPr>
        <w:t>提出投资建议</w:t>
      </w:r>
      <w:r w:rsidR="008949CF" w:rsidRPr="00F334B0">
        <w:rPr>
          <w:rFonts w:ascii="Times New Roman" w:hAnsi="Times New Roman" w:cs="Times New Roman" w:hint="eastAsia"/>
          <w:sz w:val="24"/>
          <w:szCs w:val="24"/>
        </w:rPr>
        <w:t>的企划书</w:t>
      </w:r>
      <w:r w:rsidR="001C27D5" w:rsidRPr="00F334B0">
        <w:rPr>
          <w:rFonts w:ascii="Times New Roman" w:hAnsi="Times New Roman" w:cs="Times New Roman"/>
          <w:sz w:val="24"/>
          <w:szCs w:val="24"/>
        </w:rPr>
        <w:t>。</w:t>
      </w:r>
      <w:r w:rsidR="00106E93" w:rsidRPr="00F334B0">
        <w:rPr>
          <w:rFonts w:ascii="Times New Roman" w:hAnsi="Times New Roman" w:cs="Times New Roman"/>
          <w:sz w:val="24"/>
          <w:szCs w:val="24"/>
        </w:rPr>
        <w:t>投资者</w:t>
      </w:r>
      <w:r w:rsidR="00A97E51" w:rsidRPr="00F334B0">
        <w:rPr>
          <w:rFonts w:ascii="Times New Roman" w:hAnsi="Times New Roman" w:cs="Times New Roman"/>
          <w:sz w:val="24"/>
          <w:szCs w:val="24"/>
        </w:rPr>
        <w:t>通过他们的投资顾问</w:t>
      </w:r>
      <w:r w:rsidR="00DE0682" w:rsidRPr="00F334B0">
        <w:rPr>
          <w:rFonts w:ascii="Times New Roman" w:hAnsi="Times New Roman" w:cs="Times New Roman" w:hint="eastAsia"/>
          <w:sz w:val="24"/>
          <w:szCs w:val="24"/>
        </w:rPr>
        <w:t>对外宣称他们正在</w:t>
      </w:r>
      <w:r w:rsidR="00085622" w:rsidRPr="00F334B0">
        <w:rPr>
          <w:rFonts w:ascii="Times New Roman" w:hAnsi="Times New Roman" w:cs="Times New Roman" w:hint="eastAsia"/>
          <w:sz w:val="24"/>
          <w:szCs w:val="24"/>
        </w:rPr>
        <w:t>研究满足其投资要求的基金</w:t>
      </w:r>
      <w:r w:rsidR="00805B45" w:rsidRPr="00F334B0">
        <w:rPr>
          <w:rFonts w:ascii="Times New Roman" w:hAnsi="Times New Roman" w:cs="Times New Roman" w:hint="eastAsia"/>
          <w:sz w:val="24"/>
          <w:szCs w:val="24"/>
        </w:rPr>
        <w:t>经理</w:t>
      </w:r>
      <w:r w:rsidR="00DE0682" w:rsidRPr="00F334B0">
        <w:rPr>
          <w:rFonts w:ascii="Times New Roman" w:hAnsi="Times New Roman" w:cs="Times New Roman" w:hint="eastAsia"/>
          <w:sz w:val="24"/>
          <w:szCs w:val="24"/>
        </w:rPr>
        <w:t>，在这个过程中，他们会邀请经理们完成</w:t>
      </w:r>
      <w:r w:rsidR="00DE0682" w:rsidRPr="00F334B0">
        <w:rPr>
          <w:rFonts w:ascii="Times New Roman" w:hAnsi="Times New Roman" w:cs="Times New Roman" w:hint="eastAsia"/>
          <w:sz w:val="24"/>
          <w:szCs w:val="24"/>
        </w:rPr>
        <w:t>RFP</w:t>
      </w:r>
      <w:r w:rsidR="00DE0682" w:rsidRPr="00F334B0">
        <w:rPr>
          <w:rFonts w:ascii="Times New Roman" w:hAnsi="Times New Roman" w:cs="Times New Roman" w:hint="eastAsia"/>
          <w:sz w:val="24"/>
          <w:szCs w:val="24"/>
        </w:rPr>
        <w:t>的填写，</w:t>
      </w:r>
      <w:r w:rsidR="00CF5D86" w:rsidRPr="00F334B0">
        <w:rPr>
          <w:rFonts w:ascii="Times New Roman" w:hAnsi="Times New Roman" w:cs="Times New Roman" w:hint="eastAsia"/>
          <w:sz w:val="24"/>
          <w:szCs w:val="24"/>
        </w:rPr>
        <w:t>并</w:t>
      </w:r>
      <w:r w:rsidR="00DE0682" w:rsidRPr="00F334B0">
        <w:rPr>
          <w:rFonts w:ascii="Times New Roman" w:hAnsi="Times New Roman" w:cs="Times New Roman" w:hint="eastAsia"/>
          <w:sz w:val="24"/>
          <w:szCs w:val="24"/>
        </w:rPr>
        <w:t>写一份正式的推荐意见书</w:t>
      </w:r>
      <w:r w:rsidR="00CF5D86" w:rsidRPr="00F334B0">
        <w:rPr>
          <w:rFonts w:ascii="Times New Roman" w:hAnsi="Times New Roman" w:cs="Times New Roman" w:hint="eastAsia"/>
          <w:sz w:val="24"/>
          <w:szCs w:val="24"/>
        </w:rPr>
        <w:t>以说明每只基金的投资策略优于同行的理由</w:t>
      </w:r>
      <w:r w:rsidR="00DE0682" w:rsidRPr="00F334B0">
        <w:rPr>
          <w:rFonts w:ascii="Times New Roman" w:hAnsi="Times New Roman" w:cs="Times New Roman" w:hint="eastAsia"/>
          <w:sz w:val="24"/>
          <w:szCs w:val="24"/>
        </w:rPr>
        <w:t>。基金管理人只需耐心等待</w:t>
      </w:r>
      <w:r w:rsidR="00AA47CA" w:rsidRPr="00F334B0">
        <w:rPr>
          <w:rFonts w:ascii="Times New Roman" w:hAnsi="Times New Roman" w:cs="Times New Roman" w:hint="eastAsia"/>
          <w:sz w:val="24"/>
          <w:szCs w:val="24"/>
        </w:rPr>
        <w:t>这些潜在投资者</w:t>
      </w:r>
      <w:r w:rsidR="00DE0682" w:rsidRPr="00F334B0">
        <w:rPr>
          <w:rFonts w:ascii="Times New Roman" w:hAnsi="Times New Roman" w:cs="Times New Roman" w:hint="eastAsia"/>
          <w:sz w:val="24"/>
          <w:szCs w:val="24"/>
        </w:rPr>
        <w:t>的积极回应。</w:t>
      </w:r>
    </w:p>
    <w:p w:rsidR="001F7F51" w:rsidRPr="00F334B0" w:rsidRDefault="00527048"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许多诸如</w:t>
      </w:r>
      <w:r w:rsidR="004079F2" w:rsidRPr="00F334B0">
        <w:rPr>
          <w:rFonts w:ascii="Times New Roman" w:hAnsi="Times New Roman" w:cs="Times New Roman"/>
          <w:sz w:val="24"/>
          <w:szCs w:val="24"/>
        </w:rPr>
        <w:t>《</w:t>
      </w:r>
      <w:r w:rsidR="00DE0682" w:rsidRPr="00F334B0">
        <w:rPr>
          <w:rFonts w:ascii="Times New Roman" w:hAnsi="Times New Roman" w:cs="Times New Roman" w:hint="eastAsia"/>
          <w:sz w:val="24"/>
          <w:szCs w:val="24"/>
        </w:rPr>
        <w:t>养老</w:t>
      </w:r>
      <w:r w:rsidR="00106E93" w:rsidRPr="00F334B0">
        <w:rPr>
          <w:rFonts w:ascii="Times New Roman" w:hAnsi="Times New Roman" w:cs="Times New Roman" w:hint="eastAsia"/>
          <w:sz w:val="24"/>
          <w:szCs w:val="24"/>
        </w:rPr>
        <w:t>金</w:t>
      </w:r>
      <w:r w:rsidR="00DE0682" w:rsidRPr="00F334B0">
        <w:rPr>
          <w:rFonts w:ascii="Times New Roman" w:hAnsi="Times New Roman" w:cs="Times New Roman" w:hint="eastAsia"/>
          <w:sz w:val="24"/>
          <w:szCs w:val="24"/>
        </w:rPr>
        <w:t>计划与</w:t>
      </w:r>
      <w:r w:rsidR="001F7F51" w:rsidRPr="00F334B0">
        <w:rPr>
          <w:rFonts w:ascii="Times New Roman" w:hAnsi="Times New Roman" w:cs="Times New Roman" w:hint="eastAsia"/>
          <w:sz w:val="24"/>
          <w:szCs w:val="24"/>
        </w:rPr>
        <w:t>投资</w:t>
      </w:r>
      <w:r w:rsidR="004079F2" w:rsidRPr="00F334B0">
        <w:rPr>
          <w:rFonts w:ascii="Times New Roman" w:hAnsi="Times New Roman" w:cs="Times New Roman"/>
          <w:sz w:val="24"/>
          <w:szCs w:val="24"/>
        </w:rPr>
        <w:t>》</w:t>
      </w:r>
      <w:r w:rsidR="00A72A67" w:rsidRPr="00F334B0">
        <w:rPr>
          <w:rStyle w:val="ab"/>
          <w:rFonts w:ascii="Times New Roman" w:hAnsi="Times New Roman" w:cs="Times New Roman"/>
          <w:sz w:val="24"/>
          <w:szCs w:val="24"/>
        </w:rPr>
        <w:footnoteReference w:id="2"/>
      </w:r>
      <w:r w:rsidR="005E0419" w:rsidRPr="00F334B0">
        <w:rPr>
          <w:rFonts w:ascii="Times New Roman" w:hAnsi="Times New Roman" w:cs="Times New Roman"/>
          <w:sz w:val="24"/>
          <w:szCs w:val="24"/>
        </w:rPr>
        <w:t>之类的</w:t>
      </w:r>
      <w:r w:rsidR="001F7F51" w:rsidRPr="00F334B0">
        <w:rPr>
          <w:rFonts w:ascii="Times New Roman" w:hAnsi="Times New Roman" w:cs="Times New Roman"/>
          <w:sz w:val="24"/>
          <w:szCs w:val="24"/>
        </w:rPr>
        <w:t>金融刊物都会</w:t>
      </w:r>
      <w:r w:rsidR="00DC34C3" w:rsidRPr="00F334B0">
        <w:rPr>
          <w:rFonts w:ascii="Times New Roman" w:hAnsi="Times New Roman" w:cs="Times New Roman" w:hint="eastAsia"/>
          <w:sz w:val="24"/>
          <w:szCs w:val="24"/>
        </w:rPr>
        <w:t>为投资意见书开设专栏</w:t>
      </w:r>
      <w:r w:rsidR="00211F67" w:rsidRPr="00F334B0">
        <w:rPr>
          <w:rFonts w:ascii="Times New Roman" w:hAnsi="Times New Roman" w:cs="Times New Roman"/>
          <w:sz w:val="24"/>
          <w:szCs w:val="24"/>
        </w:rPr>
        <w:t>。</w:t>
      </w:r>
      <w:r w:rsidR="00DC34C3" w:rsidRPr="00F334B0">
        <w:rPr>
          <w:rFonts w:ascii="Times New Roman" w:hAnsi="Times New Roman" w:cs="Times New Roman"/>
          <w:sz w:val="24"/>
          <w:szCs w:val="24"/>
        </w:rPr>
        <w:t>每个</w:t>
      </w:r>
      <w:r w:rsidR="00DC34C3" w:rsidRPr="00F334B0">
        <w:rPr>
          <w:rFonts w:ascii="Times New Roman" w:hAnsi="Times New Roman" w:cs="Times New Roman" w:hint="eastAsia"/>
          <w:sz w:val="24"/>
          <w:szCs w:val="24"/>
        </w:rPr>
        <w:t>投资意见书</w:t>
      </w:r>
      <w:r w:rsidR="00DF22E8" w:rsidRPr="00F334B0">
        <w:rPr>
          <w:rFonts w:ascii="Times New Roman" w:hAnsi="Times New Roman" w:cs="Times New Roman"/>
          <w:sz w:val="24"/>
          <w:szCs w:val="24"/>
        </w:rPr>
        <w:t>都有一套独特的问题设置</w:t>
      </w:r>
      <w:r w:rsidR="00106E93" w:rsidRPr="00F334B0">
        <w:rPr>
          <w:rFonts w:ascii="Times New Roman" w:hAnsi="Times New Roman" w:cs="Times New Roman" w:hint="eastAsia"/>
          <w:sz w:val="24"/>
          <w:szCs w:val="24"/>
        </w:rPr>
        <w:t>，其中包括</w:t>
      </w:r>
      <w:r w:rsidR="00AF23C4" w:rsidRPr="00F334B0">
        <w:rPr>
          <w:rFonts w:ascii="Times New Roman" w:hAnsi="Times New Roman" w:cs="Times New Roman" w:hint="eastAsia"/>
          <w:sz w:val="24"/>
          <w:szCs w:val="24"/>
        </w:rPr>
        <w:t>基金管理人</w:t>
      </w:r>
      <w:r w:rsidR="00DF22E8" w:rsidRPr="00F334B0">
        <w:rPr>
          <w:rFonts w:ascii="Times New Roman" w:hAnsi="Times New Roman" w:cs="Times New Roman" w:hint="eastAsia"/>
          <w:sz w:val="24"/>
          <w:szCs w:val="24"/>
        </w:rPr>
        <w:t>的历史业绩、公司的设立背景、发展沿革及主要负责人，也包括公司的法定结构、费用结构、</w:t>
      </w:r>
      <w:r w:rsidR="00DF22E8" w:rsidRPr="00F334B0">
        <w:rPr>
          <w:rFonts w:ascii="Times New Roman" w:hAnsi="Times New Roman" w:cs="Times New Roman" w:hint="eastAsia"/>
          <w:sz w:val="24"/>
          <w:szCs w:val="24"/>
        </w:rPr>
        <w:lastRenderedPageBreak/>
        <w:t>所做的投资概况以及风控体系。</w:t>
      </w:r>
      <w:r w:rsidR="00DF22E8" w:rsidRPr="00F334B0">
        <w:rPr>
          <w:rFonts w:ascii="Times New Roman" w:hAnsi="Times New Roman" w:cs="Times New Roman"/>
          <w:sz w:val="24"/>
          <w:szCs w:val="24"/>
        </w:rPr>
        <w:t>问卷</w:t>
      </w:r>
      <w:r w:rsidR="00DF22E8" w:rsidRPr="00F334B0">
        <w:rPr>
          <w:rFonts w:ascii="Times New Roman" w:hAnsi="Times New Roman" w:cs="Times New Roman" w:hint="eastAsia"/>
          <w:sz w:val="24"/>
          <w:szCs w:val="24"/>
        </w:rPr>
        <w:t>少则</w:t>
      </w:r>
      <w:r w:rsidR="00094625" w:rsidRPr="00F334B0">
        <w:rPr>
          <w:rFonts w:ascii="Times New Roman" w:hAnsi="Times New Roman" w:cs="Times New Roman"/>
          <w:sz w:val="24"/>
          <w:szCs w:val="24"/>
        </w:rPr>
        <w:t>15</w:t>
      </w:r>
      <w:r w:rsidR="00094625" w:rsidRPr="00F334B0">
        <w:rPr>
          <w:rFonts w:ascii="Times New Roman" w:hAnsi="Times New Roman" w:cs="Times New Roman"/>
          <w:sz w:val="24"/>
          <w:szCs w:val="24"/>
        </w:rPr>
        <w:t>页</w:t>
      </w:r>
      <w:r w:rsidR="00697501" w:rsidRPr="00F334B0">
        <w:rPr>
          <w:rFonts w:ascii="Times New Roman" w:hAnsi="Times New Roman" w:cs="Times New Roman"/>
          <w:sz w:val="24"/>
          <w:szCs w:val="24"/>
        </w:rPr>
        <w:t>到</w:t>
      </w:r>
      <w:r w:rsidR="00DF22E8" w:rsidRPr="00F334B0">
        <w:rPr>
          <w:rFonts w:ascii="Times New Roman" w:hAnsi="Times New Roman" w:cs="Times New Roman" w:hint="eastAsia"/>
          <w:sz w:val="24"/>
          <w:szCs w:val="24"/>
        </w:rPr>
        <w:t>20</w:t>
      </w:r>
      <w:r w:rsidR="00DF22E8" w:rsidRPr="00F334B0">
        <w:rPr>
          <w:rFonts w:ascii="Times New Roman" w:hAnsi="Times New Roman" w:cs="Times New Roman" w:hint="eastAsia"/>
          <w:sz w:val="24"/>
          <w:szCs w:val="24"/>
        </w:rPr>
        <w:t>页，多则</w:t>
      </w:r>
      <w:r w:rsidR="00DF22E8" w:rsidRPr="00F334B0">
        <w:rPr>
          <w:rFonts w:ascii="Times New Roman" w:hAnsi="Times New Roman" w:cs="Times New Roman" w:hint="eastAsia"/>
          <w:sz w:val="24"/>
          <w:szCs w:val="24"/>
        </w:rPr>
        <w:t>50</w:t>
      </w:r>
      <w:r w:rsidR="00DF22E8" w:rsidRPr="00F334B0">
        <w:rPr>
          <w:rFonts w:ascii="Times New Roman" w:hAnsi="Times New Roman" w:cs="Times New Roman" w:hint="eastAsia"/>
          <w:sz w:val="24"/>
          <w:szCs w:val="24"/>
        </w:rPr>
        <w:t>页到</w:t>
      </w:r>
      <w:r w:rsidR="00094625" w:rsidRPr="00F334B0">
        <w:rPr>
          <w:rFonts w:ascii="Times New Roman" w:hAnsi="Times New Roman" w:cs="Times New Roman"/>
          <w:sz w:val="24"/>
          <w:szCs w:val="24"/>
        </w:rPr>
        <w:t>60</w:t>
      </w:r>
      <w:r w:rsidR="00094625" w:rsidRPr="00F334B0">
        <w:rPr>
          <w:rFonts w:ascii="Times New Roman" w:hAnsi="Times New Roman" w:cs="Times New Roman"/>
          <w:sz w:val="24"/>
          <w:szCs w:val="24"/>
        </w:rPr>
        <w:t>页不等。</w:t>
      </w:r>
    </w:p>
    <w:p w:rsidR="00BA6750" w:rsidRPr="00F334B0" w:rsidRDefault="00BA6750"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许多大型对冲基金和</w:t>
      </w:r>
      <w:r w:rsidR="00277903" w:rsidRPr="00F334B0">
        <w:rPr>
          <w:rFonts w:ascii="Times New Roman" w:hAnsi="Times New Roman" w:cs="Times New Roman"/>
          <w:sz w:val="24"/>
          <w:szCs w:val="24"/>
        </w:rPr>
        <w:t>FOF</w:t>
      </w:r>
      <w:r w:rsidR="00DF22E8" w:rsidRPr="00F334B0">
        <w:rPr>
          <w:rFonts w:ascii="Times New Roman" w:hAnsi="Times New Roman" w:cs="Times New Roman"/>
          <w:sz w:val="24"/>
          <w:szCs w:val="24"/>
        </w:rPr>
        <w:t>都有专</w:t>
      </w:r>
      <w:r w:rsidR="00DF22E8" w:rsidRPr="00F334B0">
        <w:rPr>
          <w:rFonts w:ascii="Times New Roman" w:hAnsi="Times New Roman" w:cs="Times New Roman" w:hint="eastAsia"/>
          <w:sz w:val="24"/>
          <w:szCs w:val="24"/>
        </w:rPr>
        <w:t>职</w:t>
      </w:r>
      <w:r w:rsidRPr="00F334B0">
        <w:rPr>
          <w:rFonts w:ascii="Times New Roman" w:hAnsi="Times New Roman" w:cs="Times New Roman"/>
          <w:sz w:val="24"/>
          <w:szCs w:val="24"/>
        </w:rPr>
        <w:t>负责</w:t>
      </w:r>
      <w:r w:rsidR="005B252F" w:rsidRPr="00F334B0">
        <w:rPr>
          <w:rFonts w:ascii="Times New Roman" w:hAnsi="Times New Roman" w:cs="Times New Roman"/>
          <w:sz w:val="24"/>
          <w:szCs w:val="24"/>
        </w:rPr>
        <w:t>RFP</w:t>
      </w:r>
      <w:r w:rsidRPr="00F334B0">
        <w:rPr>
          <w:rFonts w:ascii="Times New Roman" w:hAnsi="Times New Roman" w:cs="Times New Roman"/>
          <w:sz w:val="24"/>
          <w:szCs w:val="24"/>
        </w:rPr>
        <w:t>的人员。</w:t>
      </w:r>
      <w:r w:rsidR="00E369E4" w:rsidRPr="00F334B0">
        <w:rPr>
          <w:rFonts w:ascii="Times New Roman" w:hAnsi="Times New Roman" w:cs="Times New Roman"/>
          <w:sz w:val="24"/>
          <w:szCs w:val="24"/>
        </w:rPr>
        <w:t>随着对冲基金行业</w:t>
      </w:r>
      <w:r w:rsidR="003609AF" w:rsidRPr="00F334B0">
        <w:rPr>
          <w:rFonts w:ascii="Times New Roman" w:hAnsi="Times New Roman" w:cs="Times New Roman" w:hint="eastAsia"/>
          <w:sz w:val="24"/>
          <w:szCs w:val="24"/>
        </w:rPr>
        <w:t>的</w:t>
      </w:r>
      <w:r w:rsidR="003609AF" w:rsidRPr="00F334B0">
        <w:rPr>
          <w:rFonts w:ascii="Times New Roman" w:hAnsi="Times New Roman" w:cs="Times New Roman"/>
          <w:sz w:val="24"/>
          <w:szCs w:val="24"/>
        </w:rPr>
        <w:t>逐渐成熟</w:t>
      </w:r>
      <w:r w:rsidR="003609AF" w:rsidRPr="00F334B0">
        <w:rPr>
          <w:rFonts w:ascii="Times New Roman" w:hAnsi="Times New Roman" w:cs="Times New Roman" w:hint="eastAsia"/>
          <w:sz w:val="24"/>
          <w:szCs w:val="24"/>
        </w:rPr>
        <w:t>，如今</w:t>
      </w:r>
      <w:r w:rsidR="003609AF" w:rsidRPr="00F334B0">
        <w:rPr>
          <w:rFonts w:ascii="Times New Roman" w:hAnsi="Times New Roman" w:cs="Times New Roman" w:hint="eastAsia"/>
          <w:sz w:val="24"/>
          <w:szCs w:val="24"/>
        </w:rPr>
        <w:t>RFP</w:t>
      </w:r>
      <w:r w:rsidR="003609AF" w:rsidRPr="00F334B0">
        <w:rPr>
          <w:rFonts w:ascii="Times New Roman" w:hAnsi="Times New Roman" w:cs="Times New Roman" w:hint="eastAsia"/>
          <w:sz w:val="24"/>
          <w:szCs w:val="24"/>
        </w:rPr>
        <w:t>已被</w:t>
      </w:r>
      <w:r w:rsidR="003609AF" w:rsidRPr="00F334B0">
        <w:rPr>
          <w:rFonts w:ascii="Times New Roman" w:hAnsi="Times New Roman" w:cs="Times New Roman"/>
          <w:sz w:val="24"/>
          <w:szCs w:val="24"/>
        </w:rPr>
        <w:t>对冲基金</w:t>
      </w:r>
      <w:r w:rsidR="003609AF" w:rsidRPr="00F334B0">
        <w:rPr>
          <w:rFonts w:ascii="Times New Roman" w:hAnsi="Times New Roman" w:cs="Times New Roman" w:hint="eastAsia"/>
          <w:sz w:val="24"/>
          <w:szCs w:val="24"/>
        </w:rPr>
        <w:t>管理人</w:t>
      </w:r>
      <w:r w:rsidR="00C3164F" w:rsidRPr="00F334B0">
        <w:rPr>
          <w:rFonts w:ascii="Times New Roman" w:hAnsi="Times New Roman" w:cs="Times New Roman"/>
          <w:sz w:val="24"/>
          <w:szCs w:val="24"/>
        </w:rPr>
        <w:t>当作</w:t>
      </w:r>
      <w:r w:rsidR="0016556C" w:rsidRPr="00F334B0">
        <w:rPr>
          <w:rFonts w:ascii="Times New Roman" w:hAnsi="Times New Roman" w:cs="Times New Roman"/>
          <w:sz w:val="24"/>
          <w:szCs w:val="24"/>
        </w:rPr>
        <w:t>一种主要的营销工具</w:t>
      </w:r>
      <w:r w:rsidR="003609AF" w:rsidRPr="00F334B0">
        <w:rPr>
          <w:rFonts w:ascii="Times New Roman" w:hAnsi="Times New Roman" w:cs="Times New Roman" w:hint="eastAsia"/>
          <w:sz w:val="24"/>
          <w:szCs w:val="24"/>
        </w:rPr>
        <w:t>在使用</w:t>
      </w:r>
      <w:r w:rsidR="0016556C" w:rsidRPr="00F334B0">
        <w:rPr>
          <w:rFonts w:ascii="Times New Roman" w:hAnsi="Times New Roman" w:cs="Times New Roman"/>
          <w:sz w:val="24"/>
          <w:szCs w:val="24"/>
        </w:rPr>
        <w:t>。</w:t>
      </w:r>
      <w:r w:rsidR="00C3164F" w:rsidRPr="00F334B0">
        <w:rPr>
          <w:rFonts w:ascii="Times New Roman" w:hAnsi="Times New Roman" w:cs="Times New Roman"/>
          <w:sz w:val="24"/>
          <w:szCs w:val="24"/>
        </w:rPr>
        <w:t>它是项目建议书的文字演</w:t>
      </w:r>
      <w:r w:rsidR="003609AF" w:rsidRPr="00F334B0">
        <w:rPr>
          <w:rFonts w:ascii="Times New Roman" w:hAnsi="Times New Roman" w:cs="Times New Roman"/>
          <w:sz w:val="24"/>
          <w:szCs w:val="24"/>
        </w:rPr>
        <w:t>示，也是营销书籍的演示文稿。简单来说，它主要</w:t>
      </w:r>
      <w:r w:rsidR="00DC34C3" w:rsidRPr="00F334B0">
        <w:rPr>
          <w:rFonts w:ascii="Times New Roman" w:hAnsi="Times New Roman" w:cs="Times New Roman" w:hint="eastAsia"/>
          <w:sz w:val="24"/>
          <w:szCs w:val="24"/>
        </w:rPr>
        <w:t>是文字</w:t>
      </w:r>
      <w:r w:rsidR="003609AF" w:rsidRPr="00F334B0">
        <w:rPr>
          <w:rFonts w:ascii="Times New Roman" w:hAnsi="Times New Roman" w:cs="Times New Roman" w:hint="eastAsia"/>
          <w:sz w:val="24"/>
          <w:szCs w:val="24"/>
        </w:rPr>
        <w:t>而不是图片。</w:t>
      </w:r>
    </w:p>
    <w:p w:rsidR="005D09EA" w:rsidRPr="00F334B0" w:rsidRDefault="005D09EA"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经理都乐于让设计</w:t>
      </w:r>
      <w:r w:rsidR="00DC34C3" w:rsidRPr="00F334B0">
        <w:rPr>
          <w:rFonts w:ascii="Times New Roman" w:hAnsi="Times New Roman" w:cs="Times New Roman"/>
          <w:sz w:val="24"/>
          <w:szCs w:val="24"/>
        </w:rPr>
        <w:t>人员</w:t>
      </w:r>
      <w:r w:rsidRPr="00F334B0">
        <w:rPr>
          <w:rFonts w:ascii="Times New Roman" w:hAnsi="Times New Roman" w:cs="Times New Roman"/>
          <w:sz w:val="24"/>
          <w:szCs w:val="24"/>
        </w:rPr>
        <w:t>花费大量的时间在</w:t>
      </w:r>
      <w:r w:rsidR="005B252F" w:rsidRPr="00F334B0">
        <w:rPr>
          <w:rFonts w:ascii="Times New Roman" w:hAnsi="Times New Roman" w:cs="Times New Roman"/>
          <w:sz w:val="24"/>
          <w:szCs w:val="24"/>
        </w:rPr>
        <w:t>RFP</w:t>
      </w:r>
      <w:r w:rsidR="00AD2D51" w:rsidRPr="00F334B0">
        <w:rPr>
          <w:rFonts w:ascii="Times New Roman" w:hAnsi="Times New Roman" w:cs="Times New Roman"/>
          <w:sz w:val="24"/>
          <w:szCs w:val="24"/>
        </w:rPr>
        <w:t>中插入大量图片、行业对比图（</w:t>
      </w:r>
      <w:r w:rsidR="00AD2D51" w:rsidRPr="00F334B0">
        <w:rPr>
          <w:rFonts w:ascii="Times New Roman" w:hAnsi="Times New Roman" w:cs="Times New Roman" w:hint="eastAsia"/>
          <w:sz w:val="24"/>
          <w:szCs w:val="24"/>
        </w:rPr>
        <w:t>尤其是那些显示</w:t>
      </w:r>
      <w:r w:rsidR="00AD2D51" w:rsidRPr="00F334B0">
        <w:rPr>
          <w:rFonts w:ascii="Times New Roman" w:hAnsi="Times New Roman" w:cs="Times New Roman"/>
          <w:sz w:val="24"/>
          <w:szCs w:val="24"/>
        </w:rPr>
        <w:t>经理业绩</w:t>
      </w:r>
      <w:r w:rsidR="00AD2D51" w:rsidRPr="00F334B0">
        <w:rPr>
          <w:rFonts w:ascii="Times New Roman" w:hAnsi="Times New Roman" w:cs="Times New Roman" w:hint="eastAsia"/>
          <w:sz w:val="24"/>
          <w:szCs w:val="24"/>
        </w:rPr>
        <w:t>在</w:t>
      </w:r>
      <w:r w:rsidR="00106E93" w:rsidRPr="00F334B0">
        <w:rPr>
          <w:rFonts w:ascii="Times New Roman" w:hAnsi="Times New Roman" w:cs="Times New Roman" w:hint="eastAsia"/>
          <w:sz w:val="24"/>
          <w:szCs w:val="24"/>
        </w:rPr>
        <w:t>行业</w:t>
      </w:r>
      <w:r w:rsidR="00AD2D51" w:rsidRPr="00F334B0">
        <w:rPr>
          <w:rFonts w:ascii="Times New Roman" w:hAnsi="Times New Roman" w:cs="Times New Roman" w:hint="eastAsia"/>
          <w:sz w:val="24"/>
          <w:szCs w:val="24"/>
        </w:rPr>
        <w:t>前</w:t>
      </w:r>
      <w:r w:rsidR="00AD2D51" w:rsidRPr="00F334B0">
        <w:rPr>
          <w:rFonts w:ascii="Times New Roman" w:hAnsi="Times New Roman" w:cs="Times New Roman" w:hint="eastAsia"/>
          <w:sz w:val="24"/>
          <w:szCs w:val="24"/>
        </w:rPr>
        <w:t>10%</w:t>
      </w:r>
      <w:r w:rsidR="00AD2D51" w:rsidRPr="00F334B0">
        <w:rPr>
          <w:rFonts w:ascii="Times New Roman" w:hAnsi="Times New Roman" w:cs="Times New Roman" w:hint="eastAsia"/>
          <w:sz w:val="24"/>
          <w:szCs w:val="24"/>
        </w:rPr>
        <w:t>或</w:t>
      </w:r>
      <w:r w:rsidR="00AD2D51" w:rsidRPr="00F334B0">
        <w:rPr>
          <w:rFonts w:ascii="Times New Roman" w:hAnsi="Times New Roman" w:cs="Times New Roman" w:hint="eastAsia"/>
          <w:sz w:val="24"/>
          <w:szCs w:val="24"/>
        </w:rPr>
        <w:t>25%</w:t>
      </w:r>
      <w:r w:rsidR="00AD2D51" w:rsidRPr="00F334B0">
        <w:rPr>
          <w:rFonts w:ascii="Times New Roman" w:hAnsi="Times New Roman" w:cs="Times New Roman" w:hint="eastAsia"/>
          <w:sz w:val="24"/>
          <w:szCs w:val="24"/>
        </w:rPr>
        <w:t>的图表</w:t>
      </w:r>
      <w:r w:rsidRPr="00F334B0">
        <w:rPr>
          <w:rFonts w:ascii="Times New Roman" w:hAnsi="Times New Roman" w:cs="Times New Roman"/>
          <w:sz w:val="24"/>
          <w:szCs w:val="24"/>
        </w:rPr>
        <w:t>）</w:t>
      </w:r>
      <w:r w:rsidR="00AD2D51" w:rsidRPr="00F334B0">
        <w:rPr>
          <w:rFonts w:ascii="Times New Roman" w:hAnsi="Times New Roman" w:cs="Times New Roman"/>
          <w:sz w:val="24"/>
          <w:szCs w:val="24"/>
        </w:rPr>
        <w:t>以及一些组织架构图和相关附录，但这样使得</w:t>
      </w:r>
      <w:r w:rsidR="00AD2D51" w:rsidRPr="00F334B0">
        <w:rPr>
          <w:rFonts w:ascii="Times New Roman" w:hAnsi="Times New Roman" w:cs="Times New Roman" w:hint="eastAsia"/>
          <w:sz w:val="24"/>
          <w:szCs w:val="24"/>
        </w:rPr>
        <w:t>投资</w:t>
      </w:r>
      <w:r w:rsidR="00AD3316" w:rsidRPr="00F334B0">
        <w:rPr>
          <w:rFonts w:ascii="Times New Roman" w:hAnsi="Times New Roman" w:cs="Times New Roman"/>
          <w:sz w:val="24"/>
          <w:szCs w:val="24"/>
        </w:rPr>
        <w:t>意见书看起来不过是附带很多精美</w:t>
      </w:r>
      <w:r w:rsidR="005B252F" w:rsidRPr="00F334B0">
        <w:rPr>
          <w:rFonts w:ascii="Times New Roman" w:hAnsi="Times New Roman" w:cs="Times New Roman"/>
          <w:sz w:val="24"/>
          <w:szCs w:val="24"/>
        </w:rPr>
        <w:t>打印</w:t>
      </w:r>
      <w:r w:rsidR="00AD3316" w:rsidRPr="00F334B0">
        <w:rPr>
          <w:rFonts w:ascii="Times New Roman" w:hAnsi="Times New Roman" w:cs="Times New Roman"/>
          <w:sz w:val="24"/>
          <w:szCs w:val="24"/>
        </w:rPr>
        <w:t>页面的</w:t>
      </w:r>
      <w:r w:rsidR="005B252F" w:rsidRPr="00F334B0">
        <w:rPr>
          <w:rFonts w:ascii="Times New Roman" w:hAnsi="Times New Roman" w:cs="Times New Roman"/>
          <w:sz w:val="24"/>
          <w:szCs w:val="24"/>
        </w:rPr>
        <w:t>冗长</w:t>
      </w:r>
      <w:r w:rsidR="00AD3316" w:rsidRPr="00F334B0">
        <w:rPr>
          <w:rFonts w:ascii="Times New Roman" w:hAnsi="Times New Roman" w:cs="Times New Roman"/>
          <w:sz w:val="24"/>
          <w:szCs w:val="24"/>
        </w:rPr>
        <w:t>文档。</w:t>
      </w:r>
    </w:p>
    <w:p w:rsidR="000D10A3" w:rsidRPr="00F334B0" w:rsidRDefault="0010129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如今，</w:t>
      </w:r>
      <w:r w:rsidRPr="00F334B0">
        <w:rPr>
          <w:rFonts w:ascii="Times New Roman" w:hAnsi="Times New Roman" w:cs="Times New Roman"/>
          <w:sz w:val="24"/>
          <w:szCs w:val="24"/>
        </w:rPr>
        <w:t>咨询</w:t>
      </w:r>
      <w:r w:rsidRPr="00F334B0">
        <w:rPr>
          <w:rFonts w:ascii="Times New Roman" w:hAnsi="Times New Roman" w:cs="Times New Roman" w:hint="eastAsia"/>
          <w:sz w:val="24"/>
          <w:szCs w:val="24"/>
        </w:rPr>
        <w:t>公司或</w:t>
      </w:r>
      <w:r w:rsidR="00EA07D7" w:rsidRPr="00F334B0">
        <w:rPr>
          <w:rFonts w:ascii="Times New Roman" w:hAnsi="Times New Roman" w:cs="Times New Roman"/>
          <w:sz w:val="24"/>
          <w:szCs w:val="24"/>
        </w:rPr>
        <w:t>其他直接投资</w:t>
      </w:r>
      <w:r w:rsidRPr="00F334B0">
        <w:rPr>
          <w:rFonts w:ascii="Times New Roman" w:hAnsi="Times New Roman" w:cs="Times New Roman"/>
          <w:sz w:val="24"/>
          <w:szCs w:val="24"/>
        </w:rPr>
        <w:t>者都</w:t>
      </w:r>
      <w:r w:rsidRPr="00F334B0">
        <w:rPr>
          <w:rFonts w:ascii="Times New Roman" w:hAnsi="Times New Roman" w:cs="Times New Roman" w:hint="eastAsia"/>
          <w:sz w:val="24"/>
          <w:szCs w:val="24"/>
        </w:rPr>
        <w:t>把</w:t>
      </w:r>
      <w:r w:rsidR="005B252F" w:rsidRPr="00F334B0">
        <w:rPr>
          <w:rFonts w:ascii="Times New Roman" w:hAnsi="Times New Roman" w:cs="Times New Roman"/>
          <w:sz w:val="24"/>
          <w:szCs w:val="24"/>
        </w:rPr>
        <w:t>RFP</w:t>
      </w:r>
      <w:r w:rsidR="00106E93" w:rsidRPr="00F334B0">
        <w:rPr>
          <w:rFonts w:ascii="Times New Roman" w:hAnsi="Times New Roman" w:cs="Times New Roman" w:hint="eastAsia"/>
          <w:sz w:val="24"/>
          <w:szCs w:val="24"/>
        </w:rPr>
        <w:t>上提供的关于基金管理人及其投资策略的信息作为</w:t>
      </w:r>
      <w:r w:rsidRPr="00F334B0">
        <w:rPr>
          <w:rFonts w:ascii="Times New Roman" w:hAnsi="Times New Roman" w:cs="Times New Roman" w:hint="eastAsia"/>
          <w:sz w:val="24"/>
          <w:szCs w:val="24"/>
        </w:rPr>
        <w:t>开展尽职调查的第一步。</w:t>
      </w:r>
      <w:r w:rsidR="00096DC3" w:rsidRPr="00F334B0">
        <w:rPr>
          <w:rFonts w:ascii="Times New Roman" w:hAnsi="Times New Roman" w:cs="Times New Roman"/>
          <w:sz w:val="24"/>
          <w:szCs w:val="24"/>
        </w:rPr>
        <w:t>它用一种标准的格式向投资者提供</w:t>
      </w:r>
      <w:r w:rsidR="00034B1E" w:rsidRPr="00F334B0">
        <w:rPr>
          <w:rFonts w:ascii="Times New Roman" w:hAnsi="Times New Roman" w:cs="Times New Roman"/>
          <w:sz w:val="24"/>
          <w:szCs w:val="24"/>
        </w:rPr>
        <w:t>简明的信息</w:t>
      </w:r>
      <w:r w:rsidRPr="00F334B0">
        <w:rPr>
          <w:rFonts w:ascii="Times New Roman" w:hAnsi="Times New Roman" w:cs="Times New Roman" w:hint="eastAsia"/>
          <w:sz w:val="24"/>
          <w:szCs w:val="24"/>
        </w:rPr>
        <w:t>。</w:t>
      </w:r>
      <w:r w:rsidRPr="00F334B0">
        <w:rPr>
          <w:rFonts w:ascii="Times New Roman" w:hAnsi="Times New Roman" w:cs="Times New Roman"/>
          <w:sz w:val="24"/>
          <w:szCs w:val="24"/>
        </w:rPr>
        <w:t>这些信息要么</w:t>
      </w:r>
      <w:r w:rsidRPr="00F334B0">
        <w:rPr>
          <w:rFonts w:ascii="Times New Roman" w:hAnsi="Times New Roman" w:cs="Times New Roman" w:hint="eastAsia"/>
          <w:sz w:val="24"/>
          <w:szCs w:val="24"/>
        </w:rPr>
        <w:t>用在</w:t>
      </w:r>
      <w:r w:rsidRPr="00F334B0">
        <w:rPr>
          <w:rFonts w:ascii="Times New Roman" w:hAnsi="Times New Roman" w:cs="Times New Roman"/>
          <w:sz w:val="24"/>
          <w:szCs w:val="24"/>
        </w:rPr>
        <w:t>尽职调查过程</w:t>
      </w:r>
      <w:r w:rsidRPr="00F334B0">
        <w:rPr>
          <w:rFonts w:ascii="Times New Roman" w:hAnsi="Times New Roman" w:cs="Times New Roman" w:hint="eastAsia"/>
          <w:sz w:val="24"/>
          <w:szCs w:val="24"/>
        </w:rPr>
        <w:t>评估基金</w:t>
      </w:r>
      <w:r w:rsidR="00B244B1" w:rsidRPr="00F334B0">
        <w:rPr>
          <w:rFonts w:ascii="Times New Roman" w:hAnsi="Times New Roman" w:cs="Times New Roman" w:hint="eastAsia"/>
          <w:sz w:val="24"/>
          <w:szCs w:val="24"/>
        </w:rPr>
        <w:t>管理人</w:t>
      </w:r>
      <w:r w:rsidR="009A7233" w:rsidRPr="00F334B0">
        <w:rPr>
          <w:rFonts w:ascii="Times New Roman" w:hAnsi="Times New Roman" w:cs="Times New Roman"/>
          <w:sz w:val="24"/>
          <w:szCs w:val="24"/>
        </w:rPr>
        <w:t>，要么仅仅</w:t>
      </w:r>
      <w:r w:rsidR="00062EF6" w:rsidRPr="00F334B0">
        <w:rPr>
          <w:rFonts w:ascii="Times New Roman" w:hAnsi="Times New Roman" w:cs="Times New Roman"/>
          <w:sz w:val="24"/>
          <w:szCs w:val="24"/>
        </w:rPr>
        <w:t>用来</w:t>
      </w:r>
      <w:r w:rsidR="00062EF6" w:rsidRPr="00F334B0">
        <w:rPr>
          <w:rFonts w:ascii="Times New Roman" w:hAnsi="Times New Roman" w:cs="Times New Roman" w:hint="eastAsia"/>
          <w:sz w:val="24"/>
          <w:szCs w:val="24"/>
        </w:rPr>
        <w:t>丰富</w:t>
      </w:r>
      <w:r w:rsidR="00062EF6" w:rsidRPr="00F334B0">
        <w:rPr>
          <w:rFonts w:ascii="Times New Roman" w:hAnsi="Times New Roman" w:cs="Times New Roman"/>
          <w:sz w:val="24"/>
          <w:szCs w:val="24"/>
        </w:rPr>
        <w:t>内部数据库</w:t>
      </w:r>
      <w:r w:rsidR="00062EF6" w:rsidRPr="00F334B0">
        <w:rPr>
          <w:rFonts w:ascii="Times New Roman" w:hAnsi="Times New Roman" w:cs="Times New Roman" w:hint="eastAsia"/>
          <w:sz w:val="24"/>
          <w:szCs w:val="24"/>
        </w:rPr>
        <w:t>。在</w:t>
      </w:r>
      <w:r w:rsidR="003060EF" w:rsidRPr="00F334B0">
        <w:rPr>
          <w:rFonts w:ascii="Times New Roman" w:hAnsi="Times New Roman" w:cs="Times New Roman"/>
          <w:sz w:val="24"/>
          <w:szCs w:val="24"/>
        </w:rPr>
        <w:t>很多情况下，</w:t>
      </w:r>
      <w:r w:rsidR="00566EC6">
        <w:rPr>
          <w:rFonts w:ascii="Times New Roman" w:hAnsi="Times New Roman" w:cs="Times New Roman"/>
          <w:sz w:val="24"/>
          <w:szCs w:val="24"/>
        </w:rPr>
        <w:t>投资顾问</w:t>
      </w:r>
      <w:r w:rsidR="003060EF" w:rsidRPr="00F334B0">
        <w:rPr>
          <w:rFonts w:ascii="Times New Roman" w:hAnsi="Times New Roman" w:cs="Times New Roman"/>
          <w:sz w:val="24"/>
          <w:szCs w:val="24"/>
        </w:rPr>
        <w:t>和</w:t>
      </w:r>
      <w:r w:rsidR="00566EC6">
        <w:rPr>
          <w:rFonts w:ascii="Times New Roman" w:hAnsi="Times New Roman" w:cs="Times New Roman"/>
          <w:sz w:val="24"/>
          <w:szCs w:val="24"/>
        </w:rPr>
        <w:t>FOF</w:t>
      </w:r>
      <w:r w:rsidR="00566EC6">
        <w:rPr>
          <w:rFonts w:ascii="Times New Roman" w:hAnsi="Times New Roman" w:cs="Times New Roman"/>
          <w:sz w:val="24"/>
          <w:szCs w:val="24"/>
        </w:rPr>
        <w:t>管理人</w:t>
      </w:r>
      <w:r w:rsidR="00062EF6" w:rsidRPr="00F334B0">
        <w:rPr>
          <w:rFonts w:ascii="Times New Roman" w:hAnsi="Times New Roman" w:cs="Times New Roman" w:hint="eastAsia"/>
          <w:sz w:val="24"/>
          <w:szCs w:val="24"/>
        </w:rPr>
        <w:t>都会自诩他们</w:t>
      </w:r>
      <w:r w:rsidR="000D10A3" w:rsidRPr="00F334B0">
        <w:rPr>
          <w:rFonts w:ascii="Times New Roman" w:hAnsi="Times New Roman" w:cs="Times New Roman"/>
          <w:sz w:val="24"/>
          <w:szCs w:val="24"/>
        </w:rPr>
        <w:t>的数据库中存有成千上万</w:t>
      </w:r>
      <w:r w:rsidR="00CC61C7" w:rsidRPr="00F334B0">
        <w:rPr>
          <w:rFonts w:ascii="Times New Roman" w:hAnsi="Times New Roman" w:cs="Times New Roman" w:hint="eastAsia"/>
          <w:sz w:val="24"/>
          <w:szCs w:val="24"/>
        </w:rPr>
        <w:t>基金管理人的</w:t>
      </w:r>
      <w:r w:rsidR="000D10A3" w:rsidRPr="00F334B0">
        <w:rPr>
          <w:rFonts w:ascii="Times New Roman" w:hAnsi="Times New Roman" w:cs="Times New Roman"/>
          <w:sz w:val="24"/>
          <w:szCs w:val="24"/>
        </w:rPr>
        <w:t>资料</w:t>
      </w:r>
      <w:r w:rsidR="003060EF" w:rsidRPr="00F334B0">
        <w:rPr>
          <w:rFonts w:ascii="Times New Roman" w:hAnsi="Times New Roman" w:cs="Times New Roman"/>
          <w:sz w:val="24"/>
          <w:szCs w:val="24"/>
        </w:rPr>
        <w:t>，</w:t>
      </w:r>
      <w:r w:rsidR="00106E93" w:rsidRPr="00F334B0">
        <w:rPr>
          <w:rFonts w:ascii="Times New Roman" w:hAnsi="Times New Roman" w:cs="Times New Roman"/>
          <w:sz w:val="24"/>
          <w:szCs w:val="24"/>
        </w:rPr>
        <w:t>但最后只会</w:t>
      </w:r>
      <w:r w:rsidR="00106E93" w:rsidRPr="00F334B0">
        <w:rPr>
          <w:rFonts w:ascii="Times New Roman" w:hAnsi="Times New Roman" w:cs="Times New Roman" w:hint="eastAsia"/>
          <w:sz w:val="24"/>
          <w:szCs w:val="24"/>
        </w:rPr>
        <w:t>挑选出</w:t>
      </w:r>
      <w:r w:rsidR="00062EF6" w:rsidRPr="00F334B0">
        <w:rPr>
          <w:rFonts w:ascii="Times New Roman" w:hAnsi="Times New Roman" w:cs="Times New Roman"/>
          <w:sz w:val="24"/>
          <w:szCs w:val="24"/>
        </w:rPr>
        <w:t>其中</w:t>
      </w:r>
      <w:r w:rsidR="00062EF6" w:rsidRPr="00F334B0">
        <w:rPr>
          <w:rFonts w:ascii="Times New Roman" w:hAnsi="Times New Roman" w:cs="Times New Roman" w:hint="eastAsia"/>
          <w:sz w:val="24"/>
          <w:szCs w:val="24"/>
        </w:rPr>
        <w:t>表现卓越的</w:t>
      </w:r>
      <w:r w:rsidR="00062EF6" w:rsidRPr="00F334B0">
        <w:rPr>
          <w:rFonts w:ascii="Times New Roman" w:hAnsi="Times New Roman" w:cs="Times New Roman"/>
          <w:sz w:val="24"/>
          <w:szCs w:val="24"/>
        </w:rPr>
        <w:t>小</w:t>
      </w:r>
      <w:r w:rsidR="00062EF6" w:rsidRPr="00F334B0">
        <w:rPr>
          <w:rFonts w:ascii="Times New Roman" w:hAnsi="Times New Roman" w:cs="Times New Roman" w:hint="eastAsia"/>
          <w:sz w:val="24"/>
          <w:szCs w:val="24"/>
        </w:rPr>
        <w:t>部分</w:t>
      </w:r>
      <w:r w:rsidR="00062EF6" w:rsidRPr="00F334B0">
        <w:rPr>
          <w:rFonts w:ascii="Times New Roman" w:hAnsi="Times New Roman" w:cs="Times New Roman"/>
          <w:sz w:val="24"/>
          <w:szCs w:val="24"/>
        </w:rPr>
        <w:t>。</w:t>
      </w:r>
      <w:r w:rsidR="006109BE" w:rsidRPr="00F334B0">
        <w:rPr>
          <w:rFonts w:ascii="Times New Roman" w:hAnsi="Times New Roman" w:cs="Times New Roman" w:hint="eastAsia"/>
          <w:sz w:val="24"/>
          <w:szCs w:val="24"/>
        </w:rPr>
        <w:t>这种</w:t>
      </w:r>
      <w:r w:rsidR="00062EF6" w:rsidRPr="00F334B0">
        <w:rPr>
          <w:rFonts w:ascii="Times New Roman" w:hAnsi="Times New Roman" w:cs="Times New Roman"/>
          <w:sz w:val="24"/>
          <w:szCs w:val="24"/>
        </w:rPr>
        <w:t>相对比例</w:t>
      </w:r>
      <w:r w:rsidR="006109BE" w:rsidRPr="00F334B0">
        <w:rPr>
          <w:rFonts w:ascii="Times New Roman" w:hAnsi="Times New Roman" w:cs="Times New Roman" w:hint="eastAsia"/>
          <w:sz w:val="24"/>
          <w:szCs w:val="24"/>
        </w:rPr>
        <w:t>的提及在他们看来</w:t>
      </w:r>
      <w:r w:rsidR="000D10A3" w:rsidRPr="00F334B0">
        <w:rPr>
          <w:rFonts w:ascii="Times New Roman" w:hAnsi="Times New Roman" w:cs="Times New Roman"/>
          <w:sz w:val="24"/>
          <w:szCs w:val="24"/>
        </w:rPr>
        <w:t>似乎很重要。</w:t>
      </w:r>
    </w:p>
    <w:p w:rsidR="003060EF" w:rsidRPr="00F334B0" w:rsidRDefault="007B2626"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hint="eastAsia"/>
          <w:sz w:val="24"/>
          <w:szCs w:val="24"/>
        </w:rPr>
        <w:t>基金管理人</w:t>
      </w:r>
      <w:r w:rsidR="003060EF" w:rsidRPr="00F334B0">
        <w:rPr>
          <w:rFonts w:ascii="Times New Roman" w:hAnsi="Times New Roman" w:cs="Times New Roman"/>
          <w:sz w:val="24"/>
          <w:szCs w:val="24"/>
        </w:rPr>
        <w:t>担心的一个问题是</w:t>
      </w:r>
      <w:r w:rsidR="000D10A3" w:rsidRPr="00F334B0">
        <w:rPr>
          <w:rFonts w:ascii="Times New Roman" w:hAnsi="Times New Roman" w:cs="Times New Roman"/>
          <w:sz w:val="24"/>
          <w:szCs w:val="24"/>
        </w:rPr>
        <w:t>，</w:t>
      </w:r>
      <w:r w:rsidR="005B252F" w:rsidRPr="00F334B0">
        <w:rPr>
          <w:rFonts w:ascii="Times New Roman" w:hAnsi="Times New Roman" w:cs="Times New Roman"/>
          <w:sz w:val="24"/>
          <w:szCs w:val="24"/>
        </w:rPr>
        <w:t>RFP</w:t>
      </w:r>
      <w:r w:rsidR="003060EF" w:rsidRPr="00F334B0">
        <w:rPr>
          <w:rFonts w:ascii="Times New Roman" w:hAnsi="Times New Roman" w:cs="Times New Roman"/>
          <w:sz w:val="24"/>
          <w:szCs w:val="24"/>
        </w:rPr>
        <w:t>被认为是营销的一部分，因此在</w:t>
      </w:r>
      <w:r w:rsidR="000D10A3" w:rsidRPr="00F334B0">
        <w:rPr>
          <w:rFonts w:ascii="Times New Roman" w:hAnsi="Times New Roman" w:cs="Times New Roman"/>
          <w:sz w:val="24"/>
          <w:szCs w:val="24"/>
        </w:rPr>
        <w:t>宣传给</w:t>
      </w:r>
      <w:r w:rsidRPr="00F334B0">
        <w:rPr>
          <w:rFonts w:ascii="Times New Roman" w:hAnsi="Times New Roman" w:cs="Times New Roman"/>
          <w:sz w:val="24"/>
          <w:szCs w:val="24"/>
        </w:rPr>
        <w:t>潜在投资者或现有投资者之前，必须</w:t>
      </w:r>
      <w:r w:rsidRPr="00F334B0">
        <w:rPr>
          <w:rFonts w:ascii="Times New Roman" w:hAnsi="Times New Roman" w:cs="Times New Roman" w:hint="eastAsia"/>
          <w:sz w:val="24"/>
          <w:szCs w:val="24"/>
        </w:rPr>
        <w:t>得到相关</w:t>
      </w:r>
      <w:r w:rsidRPr="00F334B0">
        <w:rPr>
          <w:rFonts w:ascii="Times New Roman" w:hAnsi="Times New Roman" w:cs="Times New Roman"/>
          <w:sz w:val="24"/>
          <w:szCs w:val="24"/>
        </w:rPr>
        <w:t>法律</w:t>
      </w:r>
      <w:r w:rsidRPr="00F334B0">
        <w:rPr>
          <w:rFonts w:ascii="Times New Roman" w:hAnsi="Times New Roman" w:cs="Times New Roman" w:hint="eastAsia"/>
          <w:sz w:val="24"/>
          <w:szCs w:val="24"/>
        </w:rPr>
        <w:t>审查机构的</w:t>
      </w:r>
      <w:r w:rsidR="003060EF" w:rsidRPr="00F334B0">
        <w:rPr>
          <w:rFonts w:ascii="Times New Roman" w:hAnsi="Times New Roman" w:cs="Times New Roman"/>
          <w:sz w:val="24"/>
          <w:szCs w:val="24"/>
        </w:rPr>
        <w:t>批准</w:t>
      </w:r>
      <w:r w:rsidRPr="00F334B0">
        <w:rPr>
          <w:rFonts w:ascii="Times New Roman" w:hAnsi="Times New Roman" w:cs="Times New Roman" w:hint="eastAsia"/>
          <w:sz w:val="24"/>
          <w:szCs w:val="24"/>
        </w:rPr>
        <w:t>才可对外公布</w:t>
      </w:r>
      <w:r w:rsidR="003060EF" w:rsidRPr="00F334B0">
        <w:rPr>
          <w:rFonts w:ascii="Times New Roman" w:hAnsi="Times New Roman" w:cs="Times New Roman"/>
          <w:sz w:val="24"/>
          <w:szCs w:val="24"/>
        </w:rPr>
        <w:t>。</w:t>
      </w:r>
      <w:r w:rsidRPr="00F334B0">
        <w:rPr>
          <w:rFonts w:ascii="Times New Roman" w:hAnsi="Times New Roman" w:cs="Times New Roman" w:hint="eastAsia"/>
          <w:sz w:val="24"/>
          <w:szCs w:val="24"/>
        </w:rPr>
        <w:t>因为</w:t>
      </w:r>
      <w:r w:rsidRPr="00F334B0">
        <w:rPr>
          <w:rFonts w:ascii="Times New Roman" w:hAnsi="Times New Roman" w:cs="Times New Roman"/>
          <w:sz w:val="24"/>
          <w:szCs w:val="24"/>
        </w:rPr>
        <w:t>对冲基金</w:t>
      </w:r>
      <w:r w:rsidRPr="00F334B0">
        <w:rPr>
          <w:rFonts w:ascii="Times New Roman" w:hAnsi="Times New Roman" w:cs="Times New Roman" w:hint="eastAsia"/>
          <w:sz w:val="24"/>
          <w:szCs w:val="24"/>
        </w:rPr>
        <w:t>被</w:t>
      </w:r>
      <w:r w:rsidRPr="00F334B0">
        <w:rPr>
          <w:rFonts w:ascii="Times New Roman" w:hAnsi="Times New Roman" w:cs="Times New Roman"/>
          <w:sz w:val="24"/>
          <w:szCs w:val="24"/>
        </w:rPr>
        <w:t>禁止</w:t>
      </w:r>
      <w:r w:rsidR="00095C1B" w:rsidRPr="00F334B0">
        <w:rPr>
          <w:rFonts w:ascii="Times New Roman" w:hAnsi="Times New Roman" w:cs="Times New Roman"/>
          <w:sz w:val="24"/>
          <w:szCs w:val="24"/>
        </w:rPr>
        <w:t>广告</w:t>
      </w:r>
      <w:r w:rsidRPr="00F334B0">
        <w:rPr>
          <w:rFonts w:ascii="Times New Roman" w:hAnsi="Times New Roman" w:cs="Times New Roman" w:hint="eastAsia"/>
          <w:sz w:val="24"/>
          <w:szCs w:val="24"/>
        </w:rPr>
        <w:t>行为</w:t>
      </w:r>
      <w:r w:rsidRPr="00F334B0">
        <w:rPr>
          <w:rFonts w:ascii="Times New Roman" w:hAnsi="Times New Roman" w:cs="Times New Roman"/>
          <w:sz w:val="24"/>
          <w:szCs w:val="24"/>
        </w:rPr>
        <w:t>，</w:t>
      </w:r>
      <w:r w:rsidRPr="00F334B0">
        <w:rPr>
          <w:rFonts w:ascii="Times New Roman" w:hAnsi="Times New Roman" w:cs="Times New Roman" w:hint="eastAsia"/>
          <w:sz w:val="24"/>
          <w:szCs w:val="24"/>
        </w:rPr>
        <w:t>所以</w:t>
      </w:r>
      <w:r w:rsidR="00095C1B" w:rsidRPr="00F334B0">
        <w:rPr>
          <w:rFonts w:ascii="Times New Roman" w:hAnsi="Times New Roman" w:cs="Times New Roman"/>
          <w:sz w:val="24"/>
          <w:szCs w:val="24"/>
        </w:rPr>
        <w:t>在</w:t>
      </w:r>
      <w:r w:rsidRPr="00F334B0">
        <w:rPr>
          <w:rFonts w:ascii="Times New Roman" w:hAnsi="Times New Roman" w:cs="Times New Roman" w:hint="eastAsia"/>
          <w:sz w:val="24"/>
          <w:szCs w:val="24"/>
        </w:rPr>
        <w:t>其将投资意见书</w:t>
      </w:r>
      <w:r w:rsidRPr="00F334B0">
        <w:rPr>
          <w:rFonts w:ascii="Times New Roman" w:hAnsi="Times New Roman" w:cs="Times New Roman"/>
          <w:sz w:val="24"/>
          <w:szCs w:val="24"/>
        </w:rPr>
        <w:t>提供给</w:t>
      </w:r>
      <w:r w:rsidRPr="00F334B0">
        <w:rPr>
          <w:rFonts w:ascii="Times New Roman" w:hAnsi="Times New Roman" w:cs="Times New Roman" w:hint="eastAsia"/>
          <w:sz w:val="24"/>
          <w:szCs w:val="24"/>
        </w:rPr>
        <w:t>现有或潜在</w:t>
      </w:r>
      <w:r w:rsidRPr="00F334B0">
        <w:rPr>
          <w:rFonts w:ascii="Times New Roman" w:hAnsi="Times New Roman" w:cs="Times New Roman"/>
          <w:sz w:val="24"/>
          <w:szCs w:val="24"/>
        </w:rPr>
        <w:t>投资者之前，必须谨慎对待</w:t>
      </w:r>
      <w:r w:rsidRPr="00F334B0">
        <w:rPr>
          <w:rFonts w:ascii="Times New Roman" w:hAnsi="Times New Roman" w:cs="Times New Roman" w:hint="eastAsia"/>
          <w:sz w:val="24"/>
          <w:szCs w:val="24"/>
        </w:rPr>
        <w:t>文件</w:t>
      </w:r>
      <w:r w:rsidRPr="00F334B0">
        <w:rPr>
          <w:rFonts w:ascii="Times New Roman" w:hAnsi="Times New Roman" w:cs="Times New Roman"/>
          <w:sz w:val="24"/>
          <w:szCs w:val="24"/>
        </w:rPr>
        <w:t>内容</w:t>
      </w:r>
      <w:r w:rsidR="00126D56" w:rsidRPr="00F334B0">
        <w:rPr>
          <w:rFonts w:ascii="Times New Roman" w:hAnsi="Times New Roman" w:cs="Times New Roman" w:hint="eastAsia"/>
          <w:sz w:val="24"/>
          <w:szCs w:val="24"/>
        </w:rPr>
        <w:t>并做好保密工作</w:t>
      </w:r>
      <w:r w:rsidR="00095C1B" w:rsidRPr="00F334B0">
        <w:rPr>
          <w:rFonts w:ascii="Times New Roman" w:hAnsi="Times New Roman" w:cs="Times New Roman"/>
          <w:sz w:val="24"/>
          <w:szCs w:val="24"/>
        </w:rPr>
        <w:t>。</w:t>
      </w:r>
      <w:r w:rsidR="00DE10B4" w:rsidRPr="00F334B0">
        <w:rPr>
          <w:rFonts w:ascii="Times New Roman" w:hAnsi="Times New Roman" w:cs="Times New Roman"/>
          <w:sz w:val="24"/>
          <w:szCs w:val="24"/>
        </w:rPr>
        <w:t>律师</w:t>
      </w:r>
      <w:r w:rsidR="00126D56" w:rsidRPr="00F334B0">
        <w:rPr>
          <w:rFonts w:ascii="Times New Roman" w:hAnsi="Times New Roman" w:cs="Times New Roman" w:hint="eastAsia"/>
          <w:sz w:val="24"/>
          <w:szCs w:val="24"/>
        </w:rPr>
        <w:t>们</w:t>
      </w:r>
      <w:r w:rsidR="00DE10B4" w:rsidRPr="00F334B0">
        <w:rPr>
          <w:rFonts w:ascii="Times New Roman" w:hAnsi="Times New Roman" w:cs="Times New Roman"/>
          <w:sz w:val="24"/>
          <w:szCs w:val="24"/>
        </w:rPr>
        <w:t>对这一点感到非常棘手。</w:t>
      </w:r>
      <w:r w:rsidR="00E33005" w:rsidRPr="00F334B0">
        <w:rPr>
          <w:rFonts w:ascii="Times New Roman" w:hAnsi="Times New Roman" w:cs="Times New Roman"/>
          <w:sz w:val="24"/>
          <w:szCs w:val="24"/>
        </w:rPr>
        <w:t>一些</w:t>
      </w:r>
      <w:r w:rsidR="00CC61C7" w:rsidRPr="00F334B0">
        <w:rPr>
          <w:rFonts w:ascii="Times New Roman" w:hAnsi="Times New Roman" w:cs="Times New Roman" w:hint="eastAsia"/>
          <w:sz w:val="24"/>
          <w:szCs w:val="24"/>
        </w:rPr>
        <w:t>基金管理人</w:t>
      </w:r>
      <w:r w:rsidR="00126D56" w:rsidRPr="00F334B0">
        <w:rPr>
          <w:rFonts w:ascii="Times New Roman" w:hAnsi="Times New Roman" w:cs="Times New Roman" w:hint="eastAsia"/>
          <w:sz w:val="24"/>
          <w:szCs w:val="24"/>
        </w:rPr>
        <w:t>要求他们</w:t>
      </w:r>
      <w:r w:rsidR="000D10A3" w:rsidRPr="00F334B0">
        <w:rPr>
          <w:rFonts w:ascii="Times New Roman" w:hAnsi="Times New Roman" w:cs="Times New Roman"/>
          <w:sz w:val="24"/>
          <w:szCs w:val="24"/>
        </w:rPr>
        <w:t>签署</w:t>
      </w:r>
      <w:r w:rsidR="00126D56" w:rsidRPr="00F334B0">
        <w:rPr>
          <w:rFonts w:ascii="Times New Roman" w:hAnsi="Times New Roman" w:cs="Times New Roman"/>
          <w:sz w:val="24"/>
          <w:szCs w:val="24"/>
        </w:rPr>
        <w:t>保密协议，以防这些信息</w:t>
      </w:r>
      <w:r w:rsidR="00126D56" w:rsidRPr="00F334B0">
        <w:rPr>
          <w:rFonts w:ascii="Times New Roman" w:hAnsi="Times New Roman" w:cs="Times New Roman" w:hint="eastAsia"/>
          <w:sz w:val="24"/>
          <w:szCs w:val="24"/>
        </w:rPr>
        <w:t>被</w:t>
      </w:r>
      <w:r w:rsidR="00E33005" w:rsidRPr="00F334B0">
        <w:rPr>
          <w:rFonts w:ascii="Times New Roman" w:hAnsi="Times New Roman" w:cs="Times New Roman"/>
          <w:sz w:val="24"/>
          <w:szCs w:val="24"/>
        </w:rPr>
        <w:t>泄露</w:t>
      </w:r>
      <w:r w:rsidR="00126D56" w:rsidRPr="00F334B0">
        <w:rPr>
          <w:rFonts w:ascii="Times New Roman" w:hAnsi="Times New Roman" w:cs="Times New Roman" w:hint="eastAsia"/>
          <w:sz w:val="24"/>
          <w:szCs w:val="24"/>
        </w:rPr>
        <w:t>出去</w:t>
      </w:r>
      <w:r w:rsidR="00E33005" w:rsidRPr="00F334B0">
        <w:rPr>
          <w:rFonts w:ascii="Times New Roman" w:hAnsi="Times New Roman" w:cs="Times New Roman"/>
          <w:sz w:val="24"/>
          <w:szCs w:val="24"/>
        </w:rPr>
        <w:t>。</w:t>
      </w:r>
    </w:p>
    <w:p w:rsidR="0056444E" w:rsidRPr="00F334B0" w:rsidRDefault="00152A92" w:rsidP="004B4C71">
      <w:pPr>
        <w:spacing w:after="240" w:line="360" w:lineRule="auto"/>
        <w:rPr>
          <w:rFonts w:ascii="Times New Roman" w:hAnsi="Times New Roman" w:cs="Times New Roman"/>
          <w:b/>
          <w:sz w:val="24"/>
          <w:szCs w:val="24"/>
        </w:rPr>
      </w:pPr>
      <w:r w:rsidRPr="00F334B0">
        <w:rPr>
          <w:rFonts w:ascii="Times New Roman" w:hAnsi="Times New Roman" w:cs="Times New Roman" w:hint="eastAsia"/>
          <w:b/>
          <w:sz w:val="24"/>
          <w:szCs w:val="24"/>
        </w:rPr>
        <w:t>保持对投资的</w:t>
      </w:r>
      <w:r w:rsidR="0056444E" w:rsidRPr="00F334B0">
        <w:rPr>
          <w:rFonts w:ascii="Times New Roman" w:hAnsi="Times New Roman" w:cs="Times New Roman"/>
          <w:b/>
          <w:sz w:val="24"/>
          <w:szCs w:val="24"/>
        </w:rPr>
        <w:t>持续</w:t>
      </w:r>
      <w:r w:rsidR="002F4FB1" w:rsidRPr="00F334B0">
        <w:rPr>
          <w:rFonts w:ascii="Times New Roman" w:hAnsi="Times New Roman" w:cs="Times New Roman"/>
          <w:b/>
          <w:sz w:val="24"/>
          <w:szCs w:val="24"/>
        </w:rPr>
        <w:t>监测</w:t>
      </w:r>
    </w:p>
    <w:p w:rsidR="0056444E" w:rsidRPr="00F334B0" w:rsidRDefault="00152A92"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t>一旦决定投资，接下来</w:t>
      </w:r>
      <w:r w:rsidR="0056444E" w:rsidRPr="00F334B0">
        <w:rPr>
          <w:rFonts w:ascii="Times New Roman" w:hAnsi="Times New Roman" w:cs="Times New Roman"/>
          <w:sz w:val="24"/>
          <w:szCs w:val="24"/>
        </w:rPr>
        <w:t>最重要的是跟进。持续的</w:t>
      </w:r>
      <w:r w:rsidR="002F4FB1" w:rsidRPr="00F334B0">
        <w:rPr>
          <w:rFonts w:ascii="Times New Roman" w:hAnsi="Times New Roman" w:cs="Times New Roman"/>
          <w:sz w:val="24"/>
          <w:szCs w:val="24"/>
        </w:rPr>
        <w:t>监测</w:t>
      </w:r>
      <w:r w:rsidRPr="00F334B0">
        <w:rPr>
          <w:rFonts w:ascii="Times New Roman" w:hAnsi="Times New Roman" w:cs="Times New Roman" w:hint="eastAsia"/>
          <w:sz w:val="24"/>
          <w:szCs w:val="24"/>
        </w:rPr>
        <w:t>过程</w:t>
      </w:r>
      <w:r w:rsidR="0056444E" w:rsidRPr="00F334B0">
        <w:rPr>
          <w:rFonts w:ascii="Times New Roman" w:hAnsi="Times New Roman" w:cs="Times New Roman"/>
          <w:sz w:val="24"/>
          <w:szCs w:val="24"/>
        </w:rPr>
        <w:t>包括</w:t>
      </w:r>
      <w:r w:rsidRPr="00F334B0">
        <w:rPr>
          <w:rFonts w:ascii="Times New Roman" w:hAnsi="Times New Roman" w:cs="Times New Roman"/>
          <w:sz w:val="24"/>
          <w:szCs w:val="24"/>
        </w:rPr>
        <w:t>花时间与</w:t>
      </w:r>
      <w:r w:rsidR="002F4FB1" w:rsidRPr="00F334B0">
        <w:rPr>
          <w:rFonts w:ascii="Times New Roman" w:hAnsi="Times New Roman" w:cs="Times New Roman"/>
          <w:sz w:val="24"/>
          <w:szCs w:val="24"/>
        </w:rPr>
        <w:t>专业</w:t>
      </w:r>
      <w:r w:rsidRPr="00F334B0">
        <w:rPr>
          <w:rFonts w:ascii="Times New Roman" w:hAnsi="Times New Roman" w:cs="Times New Roman" w:hint="eastAsia"/>
          <w:sz w:val="24"/>
          <w:szCs w:val="24"/>
        </w:rPr>
        <w:t>投资</w:t>
      </w:r>
      <w:r w:rsidR="002F4FB1" w:rsidRPr="00F334B0">
        <w:rPr>
          <w:rFonts w:ascii="Times New Roman" w:hAnsi="Times New Roman" w:cs="Times New Roman"/>
          <w:sz w:val="24"/>
          <w:szCs w:val="24"/>
        </w:rPr>
        <w:t>人士进行交流，以及</w:t>
      </w:r>
      <w:r w:rsidRPr="00F334B0">
        <w:rPr>
          <w:rFonts w:ascii="Times New Roman" w:hAnsi="Times New Roman" w:cs="Times New Roman" w:hint="eastAsia"/>
          <w:sz w:val="24"/>
          <w:szCs w:val="24"/>
        </w:rPr>
        <w:t>阅览</w:t>
      </w:r>
      <w:r w:rsidR="002F4FB1" w:rsidRPr="00F334B0">
        <w:rPr>
          <w:rFonts w:ascii="Times New Roman" w:hAnsi="Times New Roman" w:cs="Times New Roman"/>
          <w:sz w:val="24"/>
          <w:szCs w:val="24"/>
        </w:rPr>
        <w:t>中期报告。</w:t>
      </w:r>
      <w:r w:rsidR="00B378C3" w:rsidRPr="00F334B0">
        <w:rPr>
          <w:rFonts w:ascii="Times New Roman" w:hAnsi="Times New Roman" w:cs="Times New Roman"/>
          <w:sz w:val="24"/>
          <w:szCs w:val="24"/>
        </w:rPr>
        <w:t>投资者</w:t>
      </w:r>
      <w:r w:rsidRPr="00F334B0">
        <w:rPr>
          <w:rFonts w:ascii="Times New Roman" w:hAnsi="Times New Roman" w:cs="Times New Roman" w:hint="eastAsia"/>
          <w:sz w:val="24"/>
          <w:szCs w:val="24"/>
        </w:rPr>
        <w:t>要保证能收到及时更新的投资意见书，从中知晓自上一期报告以来所发生的变化</w:t>
      </w:r>
      <w:r w:rsidR="00106E93" w:rsidRPr="00F334B0">
        <w:rPr>
          <w:rFonts w:ascii="Times New Roman" w:hAnsi="Times New Roman" w:cs="Times New Roman" w:hint="eastAsia"/>
          <w:sz w:val="24"/>
          <w:szCs w:val="24"/>
        </w:rPr>
        <w:t>，其中包括投资组合的任何细节变动以及</w:t>
      </w:r>
      <w:r w:rsidR="00616AE2" w:rsidRPr="00F334B0">
        <w:rPr>
          <w:rFonts w:ascii="Times New Roman" w:hAnsi="Times New Roman" w:cs="Times New Roman" w:hint="eastAsia"/>
          <w:sz w:val="24"/>
          <w:szCs w:val="24"/>
        </w:rPr>
        <w:t>未来展望。除此之外</w:t>
      </w:r>
      <w:r w:rsidR="009805BE" w:rsidRPr="00F334B0">
        <w:rPr>
          <w:rFonts w:ascii="Times New Roman" w:hAnsi="Times New Roman" w:cs="Times New Roman"/>
          <w:sz w:val="24"/>
          <w:szCs w:val="24"/>
        </w:rPr>
        <w:t>，</w:t>
      </w:r>
      <w:r w:rsidR="00277903" w:rsidRPr="00F334B0">
        <w:rPr>
          <w:rFonts w:ascii="Times New Roman" w:hAnsi="Times New Roman" w:cs="Times New Roman"/>
          <w:sz w:val="24"/>
          <w:szCs w:val="24"/>
        </w:rPr>
        <w:t>FOF</w:t>
      </w:r>
      <w:r w:rsidR="00106E93" w:rsidRPr="00F334B0">
        <w:rPr>
          <w:rFonts w:ascii="Times New Roman" w:hAnsi="Times New Roman" w:cs="Times New Roman"/>
          <w:sz w:val="24"/>
          <w:szCs w:val="24"/>
        </w:rPr>
        <w:t>经理应将任何</w:t>
      </w:r>
      <w:r w:rsidR="00616AE2" w:rsidRPr="00F334B0">
        <w:rPr>
          <w:rFonts w:ascii="Times New Roman" w:hAnsi="Times New Roman" w:cs="Times New Roman"/>
          <w:sz w:val="24"/>
          <w:szCs w:val="24"/>
        </w:rPr>
        <w:t>人事变动</w:t>
      </w:r>
      <w:r w:rsidR="00616AE2" w:rsidRPr="00F334B0">
        <w:rPr>
          <w:rFonts w:ascii="Times New Roman" w:hAnsi="Times New Roman" w:cs="Times New Roman" w:hint="eastAsia"/>
          <w:sz w:val="24"/>
          <w:szCs w:val="24"/>
        </w:rPr>
        <w:t>及时告知投资者</w:t>
      </w:r>
      <w:r w:rsidR="009805BE" w:rsidRPr="00F334B0">
        <w:rPr>
          <w:rFonts w:ascii="Times New Roman" w:hAnsi="Times New Roman" w:cs="Times New Roman"/>
          <w:sz w:val="24"/>
          <w:szCs w:val="24"/>
        </w:rPr>
        <w:t>，包括核心员工的入职和离职，以及</w:t>
      </w:r>
      <w:r w:rsidR="00616AE2" w:rsidRPr="00F334B0">
        <w:rPr>
          <w:rFonts w:ascii="Times New Roman" w:hAnsi="Times New Roman" w:cs="Times New Roman" w:hint="eastAsia"/>
          <w:sz w:val="24"/>
          <w:szCs w:val="24"/>
        </w:rPr>
        <w:t>其</w:t>
      </w:r>
      <w:r w:rsidR="009805BE" w:rsidRPr="00F334B0">
        <w:rPr>
          <w:rFonts w:ascii="Times New Roman" w:hAnsi="Times New Roman" w:cs="Times New Roman"/>
          <w:sz w:val="24"/>
          <w:szCs w:val="24"/>
        </w:rPr>
        <w:t>业绩表现的评估结果。</w:t>
      </w:r>
    </w:p>
    <w:p w:rsidR="0056444E" w:rsidRPr="00F334B0" w:rsidRDefault="00106E93" w:rsidP="004B4C71">
      <w:pPr>
        <w:spacing w:after="240" w:line="360" w:lineRule="auto"/>
        <w:ind w:firstLineChars="200" w:firstLine="480"/>
        <w:rPr>
          <w:rFonts w:ascii="Times New Roman" w:hAnsi="Times New Roman" w:cs="Times New Roman"/>
          <w:sz w:val="24"/>
          <w:szCs w:val="24"/>
        </w:rPr>
      </w:pPr>
      <w:r w:rsidRPr="00F334B0">
        <w:rPr>
          <w:rFonts w:ascii="Times New Roman" w:hAnsi="Times New Roman" w:cs="Times New Roman"/>
          <w:sz w:val="24"/>
          <w:szCs w:val="24"/>
        </w:rPr>
        <w:lastRenderedPageBreak/>
        <w:t>下面</w:t>
      </w:r>
      <w:r w:rsidR="00783D31" w:rsidRPr="00F334B0">
        <w:rPr>
          <w:rFonts w:ascii="Times New Roman" w:hAnsi="Times New Roman" w:cs="Times New Roman"/>
          <w:sz w:val="24"/>
          <w:szCs w:val="24"/>
        </w:rPr>
        <w:t>三条规则</w:t>
      </w:r>
      <w:r w:rsidRPr="00F334B0">
        <w:rPr>
          <w:rFonts w:ascii="Times New Roman" w:hAnsi="Times New Roman" w:cs="Times New Roman" w:hint="eastAsia"/>
          <w:sz w:val="24"/>
          <w:szCs w:val="24"/>
        </w:rPr>
        <w:t>在一定程度上可以保证投资者资金的相对</w:t>
      </w:r>
      <w:r w:rsidR="00616AE2" w:rsidRPr="00F334B0">
        <w:rPr>
          <w:rFonts w:ascii="Times New Roman" w:hAnsi="Times New Roman" w:cs="Times New Roman" w:hint="eastAsia"/>
          <w:sz w:val="24"/>
          <w:szCs w:val="24"/>
        </w:rPr>
        <w:t>安全：</w:t>
      </w:r>
    </w:p>
    <w:p w:rsidR="00BA4CC8" w:rsidRPr="00F334B0" w:rsidRDefault="00BA4CC8"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1</w:t>
      </w:r>
      <w:r w:rsidR="000D10A3" w:rsidRPr="00F334B0">
        <w:rPr>
          <w:rFonts w:ascii="Times New Roman" w:hAnsi="Times New Roman" w:cs="Times New Roman"/>
          <w:sz w:val="24"/>
          <w:szCs w:val="24"/>
        </w:rPr>
        <w:t>．</w:t>
      </w:r>
      <w:r w:rsidR="00616AE2" w:rsidRPr="00F334B0">
        <w:rPr>
          <w:rFonts w:ascii="Times New Roman" w:hAnsi="Times New Roman" w:cs="Times New Roman"/>
          <w:sz w:val="24"/>
          <w:szCs w:val="24"/>
        </w:rPr>
        <w:t>如果</w:t>
      </w:r>
      <w:r w:rsidR="00616AE2" w:rsidRPr="00F334B0">
        <w:rPr>
          <w:rFonts w:ascii="Times New Roman" w:hAnsi="Times New Roman" w:cs="Times New Roman" w:hint="eastAsia"/>
          <w:sz w:val="24"/>
          <w:szCs w:val="24"/>
        </w:rPr>
        <w:t>一件事</w:t>
      </w:r>
      <w:r w:rsidR="00106E93" w:rsidRPr="00F334B0">
        <w:rPr>
          <w:rFonts w:ascii="Times New Roman" w:hAnsi="Times New Roman" w:cs="Times New Roman"/>
          <w:sz w:val="24"/>
          <w:szCs w:val="24"/>
        </w:rPr>
        <w:t>好</w:t>
      </w:r>
      <w:r w:rsidR="00106E93" w:rsidRPr="00F334B0">
        <w:rPr>
          <w:rFonts w:ascii="Times New Roman" w:hAnsi="Times New Roman" w:cs="Times New Roman" w:hint="eastAsia"/>
          <w:sz w:val="24"/>
          <w:szCs w:val="24"/>
        </w:rPr>
        <w:t>得</w:t>
      </w:r>
      <w:r w:rsidR="0054372D" w:rsidRPr="00F334B0">
        <w:rPr>
          <w:rFonts w:ascii="Times New Roman" w:hAnsi="Times New Roman" w:cs="Times New Roman"/>
          <w:sz w:val="24"/>
          <w:szCs w:val="24"/>
        </w:rPr>
        <w:t>令人难以置信，那么它多半不是真的。</w:t>
      </w:r>
    </w:p>
    <w:p w:rsidR="000D10A3" w:rsidRPr="00F334B0" w:rsidRDefault="00BA4CC8"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2</w:t>
      </w:r>
      <w:r w:rsidR="000D10A3" w:rsidRPr="00F334B0">
        <w:rPr>
          <w:rFonts w:ascii="Times New Roman" w:hAnsi="Times New Roman" w:cs="Times New Roman"/>
          <w:sz w:val="24"/>
          <w:szCs w:val="24"/>
        </w:rPr>
        <w:t>．</w:t>
      </w:r>
      <w:r w:rsidR="00616AE2" w:rsidRPr="00F334B0">
        <w:rPr>
          <w:rFonts w:ascii="Times New Roman" w:hAnsi="Times New Roman" w:cs="Times New Roman" w:hint="eastAsia"/>
          <w:sz w:val="24"/>
          <w:szCs w:val="24"/>
        </w:rPr>
        <w:t>凡是</w:t>
      </w:r>
      <w:r w:rsidR="000D10A3" w:rsidRPr="00F334B0">
        <w:rPr>
          <w:rFonts w:ascii="Times New Roman" w:hAnsi="Times New Roman" w:cs="Times New Roman"/>
          <w:sz w:val="24"/>
          <w:szCs w:val="24"/>
        </w:rPr>
        <w:t>不雇佣知名度</w:t>
      </w:r>
      <w:r w:rsidR="002B3F4D" w:rsidRPr="00F334B0">
        <w:rPr>
          <w:rFonts w:ascii="Times New Roman" w:hAnsi="Times New Roman" w:cs="Times New Roman"/>
          <w:sz w:val="24"/>
          <w:szCs w:val="24"/>
        </w:rPr>
        <w:t>高、推崇度高以及业内经验丰富的服务供应商</w:t>
      </w:r>
      <w:r w:rsidR="00616AE2" w:rsidRPr="00F334B0">
        <w:rPr>
          <w:rFonts w:ascii="Times New Roman" w:hAnsi="Times New Roman" w:cs="Times New Roman"/>
          <w:sz w:val="24"/>
          <w:szCs w:val="24"/>
        </w:rPr>
        <w:t>的</w:t>
      </w:r>
      <w:r w:rsidR="00616AE2" w:rsidRPr="00F334B0">
        <w:rPr>
          <w:rFonts w:ascii="Times New Roman" w:hAnsi="Times New Roman" w:cs="Times New Roman" w:hint="eastAsia"/>
          <w:sz w:val="24"/>
          <w:szCs w:val="24"/>
        </w:rPr>
        <w:t>投资公司</w:t>
      </w:r>
      <w:r w:rsidR="002B3F4D" w:rsidRPr="00F334B0">
        <w:rPr>
          <w:rFonts w:ascii="Times New Roman" w:hAnsi="Times New Roman" w:cs="Times New Roman"/>
          <w:sz w:val="24"/>
          <w:szCs w:val="24"/>
        </w:rPr>
        <w:t>，</w:t>
      </w:r>
      <w:r w:rsidR="00616AE2" w:rsidRPr="00F334B0">
        <w:rPr>
          <w:rFonts w:ascii="Times New Roman" w:hAnsi="Times New Roman" w:cs="Times New Roman" w:hint="eastAsia"/>
          <w:sz w:val="24"/>
          <w:szCs w:val="24"/>
        </w:rPr>
        <w:t>都不值得你去投资。</w:t>
      </w:r>
    </w:p>
    <w:p w:rsidR="00AF5320" w:rsidRPr="00F334B0" w:rsidRDefault="00BA4CC8" w:rsidP="004B4C71">
      <w:pPr>
        <w:spacing w:after="240" w:line="360" w:lineRule="auto"/>
        <w:rPr>
          <w:rFonts w:ascii="Times New Roman" w:hAnsi="Times New Roman" w:cs="Times New Roman"/>
          <w:sz w:val="24"/>
          <w:szCs w:val="24"/>
        </w:rPr>
      </w:pPr>
      <w:r w:rsidRPr="00F334B0">
        <w:rPr>
          <w:rFonts w:ascii="Times New Roman" w:hAnsi="Times New Roman" w:cs="Times New Roman"/>
          <w:sz w:val="24"/>
          <w:szCs w:val="24"/>
        </w:rPr>
        <w:t>3</w:t>
      </w:r>
      <w:r w:rsidR="000D10A3" w:rsidRPr="00F334B0">
        <w:rPr>
          <w:rFonts w:ascii="Times New Roman" w:hAnsi="Times New Roman" w:cs="Times New Roman"/>
          <w:sz w:val="24"/>
          <w:szCs w:val="24"/>
        </w:rPr>
        <w:t>．</w:t>
      </w:r>
      <w:r w:rsidR="00616AE2" w:rsidRPr="00F334B0">
        <w:rPr>
          <w:rFonts w:ascii="Times New Roman" w:hAnsi="Times New Roman" w:cs="Times New Roman" w:hint="eastAsia"/>
          <w:sz w:val="24"/>
          <w:szCs w:val="24"/>
        </w:rPr>
        <w:t>不要投资那些</w:t>
      </w:r>
      <w:r w:rsidR="00616AE2" w:rsidRPr="00F334B0">
        <w:rPr>
          <w:rFonts w:ascii="Times New Roman" w:hAnsi="Times New Roman" w:cs="Times New Roman"/>
          <w:sz w:val="24"/>
          <w:szCs w:val="24"/>
        </w:rPr>
        <w:t>你询问相关信息</w:t>
      </w:r>
      <w:r w:rsidR="00616AE2" w:rsidRPr="00F334B0">
        <w:rPr>
          <w:rFonts w:ascii="Times New Roman" w:hAnsi="Times New Roman" w:cs="Times New Roman" w:hint="eastAsia"/>
          <w:sz w:val="24"/>
          <w:szCs w:val="24"/>
        </w:rPr>
        <w:t>却总不能</w:t>
      </w:r>
      <w:r w:rsidR="00AF5320" w:rsidRPr="00F334B0">
        <w:rPr>
          <w:rFonts w:ascii="Times New Roman" w:hAnsi="Times New Roman" w:cs="Times New Roman"/>
          <w:sz w:val="24"/>
          <w:szCs w:val="24"/>
        </w:rPr>
        <w:t>得到及时回复</w:t>
      </w:r>
      <w:r w:rsidR="00616AE2" w:rsidRPr="00F334B0">
        <w:rPr>
          <w:rFonts w:ascii="Times New Roman" w:hAnsi="Times New Roman" w:cs="Times New Roman" w:hint="eastAsia"/>
          <w:sz w:val="24"/>
          <w:szCs w:val="24"/>
        </w:rPr>
        <w:t>的公司。</w:t>
      </w:r>
    </w:p>
    <w:p w:rsidR="0056444E" w:rsidRPr="006A2220" w:rsidRDefault="001A021E" w:rsidP="004B4C71">
      <w:pPr>
        <w:spacing w:after="240" w:line="360" w:lineRule="auto"/>
        <w:ind w:firstLine="480"/>
        <w:rPr>
          <w:rFonts w:ascii="Times New Roman" w:hAnsi="Times New Roman" w:cs="Times New Roman"/>
          <w:sz w:val="24"/>
          <w:szCs w:val="24"/>
        </w:rPr>
      </w:pPr>
      <w:r w:rsidRPr="00F334B0">
        <w:rPr>
          <w:rFonts w:ascii="Times New Roman" w:hAnsi="Times New Roman" w:cs="Times New Roman"/>
          <w:sz w:val="24"/>
          <w:szCs w:val="24"/>
        </w:rPr>
        <w:t>这些</w:t>
      </w:r>
      <w:r w:rsidR="00AF5320" w:rsidRPr="00F334B0">
        <w:rPr>
          <w:rFonts w:ascii="Times New Roman" w:hAnsi="Times New Roman" w:cs="Times New Roman"/>
          <w:sz w:val="24"/>
          <w:szCs w:val="24"/>
        </w:rPr>
        <w:t>规则不仅适用于对冲基金、</w:t>
      </w:r>
      <w:r w:rsidR="00277903" w:rsidRPr="00F334B0">
        <w:rPr>
          <w:rFonts w:ascii="Times New Roman" w:hAnsi="Times New Roman" w:cs="Times New Roman"/>
          <w:sz w:val="24"/>
          <w:szCs w:val="24"/>
        </w:rPr>
        <w:t>FOF</w:t>
      </w:r>
      <w:r w:rsidR="00616AE2" w:rsidRPr="00F334B0">
        <w:rPr>
          <w:rFonts w:ascii="Times New Roman" w:hAnsi="Times New Roman" w:cs="Times New Roman"/>
          <w:sz w:val="24"/>
          <w:szCs w:val="24"/>
        </w:rPr>
        <w:t>以及私募股权基金</w:t>
      </w:r>
      <w:r w:rsidRPr="00F334B0">
        <w:rPr>
          <w:rFonts w:ascii="Times New Roman" w:hAnsi="Times New Roman" w:cs="Times New Roman"/>
          <w:sz w:val="24"/>
          <w:szCs w:val="24"/>
        </w:rPr>
        <w:t>，也适用于</w:t>
      </w:r>
      <w:r w:rsidR="00AF5320" w:rsidRPr="00F334B0">
        <w:rPr>
          <w:rFonts w:ascii="Times New Roman" w:hAnsi="Times New Roman" w:cs="Times New Roman"/>
          <w:sz w:val="24"/>
          <w:szCs w:val="24"/>
        </w:rPr>
        <w:t>其他</w:t>
      </w:r>
      <w:r w:rsidRPr="00F334B0">
        <w:rPr>
          <w:rFonts w:ascii="Times New Roman" w:hAnsi="Times New Roman" w:cs="Times New Roman"/>
          <w:sz w:val="24"/>
          <w:szCs w:val="24"/>
        </w:rPr>
        <w:t>所有投资。</w:t>
      </w:r>
      <w:r w:rsidR="00616AE2" w:rsidRPr="00F334B0">
        <w:rPr>
          <w:rFonts w:ascii="Times New Roman" w:hAnsi="Times New Roman" w:cs="Times New Roman"/>
          <w:sz w:val="24"/>
          <w:szCs w:val="24"/>
        </w:rPr>
        <w:t>你有权利要求</w:t>
      </w:r>
      <w:r w:rsidR="00616AE2" w:rsidRPr="00F334B0">
        <w:rPr>
          <w:rFonts w:ascii="Times New Roman" w:hAnsi="Times New Roman" w:cs="Times New Roman" w:hint="eastAsia"/>
          <w:sz w:val="24"/>
          <w:szCs w:val="24"/>
        </w:rPr>
        <w:t>你的资金</w:t>
      </w:r>
      <w:r w:rsidR="00B56A09" w:rsidRPr="00F334B0">
        <w:rPr>
          <w:rFonts w:ascii="Times New Roman" w:hAnsi="Times New Roman" w:cs="Times New Roman"/>
          <w:sz w:val="24"/>
          <w:szCs w:val="24"/>
        </w:rPr>
        <w:t>被妥善管理。</w:t>
      </w:r>
      <w:r w:rsidR="00616AE2" w:rsidRPr="00F334B0">
        <w:rPr>
          <w:rFonts w:ascii="Times New Roman" w:hAnsi="Times New Roman" w:cs="Times New Roman"/>
          <w:sz w:val="24"/>
          <w:szCs w:val="24"/>
        </w:rPr>
        <w:t>你要</w:t>
      </w:r>
      <w:r w:rsidR="00616AE2" w:rsidRPr="00F334B0">
        <w:rPr>
          <w:rFonts w:ascii="Times New Roman" w:hAnsi="Times New Roman" w:cs="Times New Roman" w:hint="eastAsia"/>
          <w:sz w:val="24"/>
          <w:szCs w:val="24"/>
        </w:rPr>
        <w:t>多</w:t>
      </w:r>
      <w:r w:rsidR="00616AE2" w:rsidRPr="00F334B0">
        <w:rPr>
          <w:rFonts w:ascii="Times New Roman" w:hAnsi="Times New Roman" w:cs="Times New Roman"/>
          <w:sz w:val="24"/>
          <w:szCs w:val="24"/>
        </w:rPr>
        <w:t>问</w:t>
      </w:r>
      <w:r w:rsidR="00B56A09" w:rsidRPr="00F334B0">
        <w:rPr>
          <w:rFonts w:ascii="Times New Roman" w:hAnsi="Times New Roman" w:cs="Times New Roman"/>
          <w:sz w:val="24"/>
          <w:szCs w:val="24"/>
        </w:rPr>
        <w:t>，并且要求</w:t>
      </w:r>
      <w:r w:rsidR="00616AE2" w:rsidRPr="00F334B0">
        <w:rPr>
          <w:rFonts w:ascii="Times New Roman" w:hAnsi="Times New Roman" w:cs="Times New Roman" w:hint="eastAsia"/>
          <w:sz w:val="24"/>
          <w:szCs w:val="24"/>
        </w:rPr>
        <w:t>获得解答</w:t>
      </w:r>
      <w:r w:rsidR="00B56A09" w:rsidRPr="00F334B0">
        <w:rPr>
          <w:rFonts w:ascii="Times New Roman" w:hAnsi="Times New Roman" w:cs="Times New Roman"/>
          <w:sz w:val="24"/>
          <w:szCs w:val="24"/>
        </w:rPr>
        <w:t>；如果你对得到的回复</w:t>
      </w:r>
      <w:r w:rsidR="00AF5320" w:rsidRPr="00F334B0">
        <w:rPr>
          <w:rFonts w:ascii="Times New Roman" w:hAnsi="Times New Roman" w:cs="Times New Roman"/>
          <w:sz w:val="24"/>
          <w:szCs w:val="24"/>
        </w:rPr>
        <w:t>不满意，那就寻找其他合适的公司</w:t>
      </w:r>
      <w:r w:rsidR="00B56A09" w:rsidRPr="00F334B0">
        <w:rPr>
          <w:rFonts w:ascii="Times New Roman" w:hAnsi="Times New Roman" w:cs="Times New Roman"/>
          <w:sz w:val="24"/>
          <w:szCs w:val="24"/>
        </w:rPr>
        <w:t>。</w:t>
      </w:r>
      <w:r w:rsidR="00616AE2" w:rsidRPr="00F334B0">
        <w:rPr>
          <w:rFonts w:ascii="Times New Roman" w:hAnsi="Times New Roman" w:cs="Times New Roman"/>
          <w:sz w:val="24"/>
          <w:szCs w:val="24"/>
        </w:rPr>
        <w:t>总归是有一些精明的人在做着正确的事情</w:t>
      </w:r>
      <w:r w:rsidR="000E60B4" w:rsidRPr="00F334B0">
        <w:rPr>
          <w:rFonts w:ascii="Times New Roman" w:hAnsi="Times New Roman" w:cs="Times New Roman" w:hint="eastAsia"/>
          <w:sz w:val="24"/>
          <w:szCs w:val="24"/>
        </w:rPr>
        <w:t>，投资者</w:t>
      </w:r>
      <w:r w:rsidR="00A057D8" w:rsidRPr="00F334B0">
        <w:rPr>
          <w:rFonts w:ascii="Times New Roman" w:hAnsi="Times New Roman" w:cs="Times New Roman" w:hint="eastAsia"/>
          <w:sz w:val="24"/>
          <w:szCs w:val="24"/>
        </w:rPr>
        <w:t>要永远相信这一点。</w:t>
      </w:r>
    </w:p>
    <w:sectPr w:rsidR="0056444E" w:rsidRPr="006A2220" w:rsidSect="00EB350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982" w:rsidRDefault="00F64982" w:rsidP="00B32D22">
      <w:r>
        <w:separator/>
      </w:r>
    </w:p>
  </w:endnote>
  <w:endnote w:type="continuationSeparator" w:id="1">
    <w:p w:rsidR="00F64982" w:rsidRDefault="00F64982" w:rsidP="00B32D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856745"/>
      <w:docPartObj>
        <w:docPartGallery w:val="Page Numbers (Bottom of Page)"/>
        <w:docPartUnique/>
      </w:docPartObj>
    </w:sdtPr>
    <w:sdtContent>
      <w:p w:rsidR="00937F21" w:rsidRDefault="00EB3503">
        <w:pPr>
          <w:pStyle w:val="a4"/>
          <w:jc w:val="center"/>
        </w:pPr>
        <w:r>
          <w:fldChar w:fldCharType="begin"/>
        </w:r>
        <w:r w:rsidR="00937F21">
          <w:instrText>PAGE   \* MERGEFORMAT</w:instrText>
        </w:r>
        <w:r>
          <w:fldChar w:fldCharType="separate"/>
        </w:r>
        <w:r w:rsidR="00175670" w:rsidRPr="00175670">
          <w:rPr>
            <w:noProof/>
            <w:lang w:val="zh-CN"/>
          </w:rPr>
          <w:t>5</w:t>
        </w:r>
        <w:r>
          <w:fldChar w:fldCharType="end"/>
        </w:r>
      </w:p>
    </w:sdtContent>
  </w:sdt>
  <w:p w:rsidR="00937F21" w:rsidRDefault="00937F2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982" w:rsidRDefault="00F64982" w:rsidP="00B32D22">
      <w:r>
        <w:separator/>
      </w:r>
    </w:p>
  </w:footnote>
  <w:footnote w:type="continuationSeparator" w:id="1">
    <w:p w:rsidR="00F64982" w:rsidRDefault="00F64982" w:rsidP="00B32D22">
      <w:r>
        <w:continuationSeparator/>
      </w:r>
    </w:p>
  </w:footnote>
  <w:footnote w:id="2">
    <w:p w:rsidR="00A72A67" w:rsidRPr="00A72A67" w:rsidRDefault="00A72A67">
      <w:pPr>
        <w:pStyle w:val="aa"/>
      </w:pPr>
      <w:r>
        <w:rPr>
          <w:rStyle w:val="ab"/>
        </w:rPr>
        <w:footnoteRef/>
      </w:r>
      <w:r w:rsidRPr="00F334B0">
        <w:rPr>
          <w:i/>
        </w:rPr>
        <w:t>Pensions and Investments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1712"/>
    <w:multiLevelType w:val="hybridMultilevel"/>
    <w:tmpl w:val="894EDA1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婧安">
    <w15:presenceInfo w15:providerId="Windows Live" w15:userId="d93a903116b181f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7CC"/>
    <w:rsid w:val="0000096C"/>
    <w:rsid w:val="00002FFB"/>
    <w:rsid w:val="00004147"/>
    <w:rsid w:val="00007808"/>
    <w:rsid w:val="00015394"/>
    <w:rsid w:val="000172E2"/>
    <w:rsid w:val="000213F4"/>
    <w:rsid w:val="000244F0"/>
    <w:rsid w:val="00024A04"/>
    <w:rsid w:val="00030FAD"/>
    <w:rsid w:val="000327CA"/>
    <w:rsid w:val="00033245"/>
    <w:rsid w:val="00034B1E"/>
    <w:rsid w:val="000377CC"/>
    <w:rsid w:val="00047292"/>
    <w:rsid w:val="00047E12"/>
    <w:rsid w:val="00047E88"/>
    <w:rsid w:val="00062EF6"/>
    <w:rsid w:val="000819C9"/>
    <w:rsid w:val="00085622"/>
    <w:rsid w:val="00094625"/>
    <w:rsid w:val="00095C1B"/>
    <w:rsid w:val="00096DC3"/>
    <w:rsid w:val="000A149B"/>
    <w:rsid w:val="000B5701"/>
    <w:rsid w:val="000C6148"/>
    <w:rsid w:val="000D0810"/>
    <w:rsid w:val="000D10A3"/>
    <w:rsid w:val="000D3FCB"/>
    <w:rsid w:val="000D7D96"/>
    <w:rsid w:val="000E1755"/>
    <w:rsid w:val="000E60B4"/>
    <w:rsid w:val="000F5FFF"/>
    <w:rsid w:val="00101292"/>
    <w:rsid w:val="001029D2"/>
    <w:rsid w:val="0010642E"/>
    <w:rsid w:val="00106E93"/>
    <w:rsid w:val="00107584"/>
    <w:rsid w:val="001154AE"/>
    <w:rsid w:val="00116211"/>
    <w:rsid w:val="001257BA"/>
    <w:rsid w:val="00125A61"/>
    <w:rsid w:val="00126D56"/>
    <w:rsid w:val="0013110E"/>
    <w:rsid w:val="001323FA"/>
    <w:rsid w:val="00133B1A"/>
    <w:rsid w:val="00141200"/>
    <w:rsid w:val="00141C69"/>
    <w:rsid w:val="00152A92"/>
    <w:rsid w:val="00161FFA"/>
    <w:rsid w:val="001632C1"/>
    <w:rsid w:val="0016556C"/>
    <w:rsid w:val="001715AB"/>
    <w:rsid w:val="00175670"/>
    <w:rsid w:val="00175C74"/>
    <w:rsid w:val="00194B42"/>
    <w:rsid w:val="00196493"/>
    <w:rsid w:val="00197818"/>
    <w:rsid w:val="001A021E"/>
    <w:rsid w:val="001B0A8B"/>
    <w:rsid w:val="001B1C62"/>
    <w:rsid w:val="001C27D5"/>
    <w:rsid w:val="001D491D"/>
    <w:rsid w:val="001E3B01"/>
    <w:rsid w:val="001E43C2"/>
    <w:rsid w:val="001E45FA"/>
    <w:rsid w:val="001E6868"/>
    <w:rsid w:val="001F2C19"/>
    <w:rsid w:val="001F4A4A"/>
    <w:rsid w:val="001F565A"/>
    <w:rsid w:val="001F7F51"/>
    <w:rsid w:val="002006F8"/>
    <w:rsid w:val="00200856"/>
    <w:rsid w:val="00202E8D"/>
    <w:rsid w:val="00203143"/>
    <w:rsid w:val="0020442F"/>
    <w:rsid w:val="00211F67"/>
    <w:rsid w:val="002170B9"/>
    <w:rsid w:val="0022018B"/>
    <w:rsid w:val="00220761"/>
    <w:rsid w:val="0022637C"/>
    <w:rsid w:val="0023095A"/>
    <w:rsid w:val="002361EA"/>
    <w:rsid w:val="0023681A"/>
    <w:rsid w:val="00237CA4"/>
    <w:rsid w:val="00243D42"/>
    <w:rsid w:val="00245501"/>
    <w:rsid w:val="00254B6B"/>
    <w:rsid w:val="002607AB"/>
    <w:rsid w:val="00265ED3"/>
    <w:rsid w:val="002752A5"/>
    <w:rsid w:val="00277903"/>
    <w:rsid w:val="00291770"/>
    <w:rsid w:val="00292A70"/>
    <w:rsid w:val="002A69E8"/>
    <w:rsid w:val="002B3F4D"/>
    <w:rsid w:val="002D053E"/>
    <w:rsid w:val="002D069F"/>
    <w:rsid w:val="002D37C8"/>
    <w:rsid w:val="002D5138"/>
    <w:rsid w:val="002E5926"/>
    <w:rsid w:val="002E763B"/>
    <w:rsid w:val="002F4FB1"/>
    <w:rsid w:val="003015CD"/>
    <w:rsid w:val="00302386"/>
    <w:rsid w:val="003060EF"/>
    <w:rsid w:val="003111A2"/>
    <w:rsid w:val="00314409"/>
    <w:rsid w:val="0031726B"/>
    <w:rsid w:val="003204E5"/>
    <w:rsid w:val="0032146D"/>
    <w:rsid w:val="003216C2"/>
    <w:rsid w:val="003226E8"/>
    <w:rsid w:val="00326268"/>
    <w:rsid w:val="003266A4"/>
    <w:rsid w:val="003313F9"/>
    <w:rsid w:val="00331D6D"/>
    <w:rsid w:val="00335145"/>
    <w:rsid w:val="00340ED0"/>
    <w:rsid w:val="00351B5B"/>
    <w:rsid w:val="003556DE"/>
    <w:rsid w:val="003609AF"/>
    <w:rsid w:val="00381C76"/>
    <w:rsid w:val="00383886"/>
    <w:rsid w:val="003A3249"/>
    <w:rsid w:val="003A32B1"/>
    <w:rsid w:val="003B21A5"/>
    <w:rsid w:val="003B4723"/>
    <w:rsid w:val="003B6844"/>
    <w:rsid w:val="003B76A7"/>
    <w:rsid w:val="003C5809"/>
    <w:rsid w:val="003D3B3B"/>
    <w:rsid w:val="003D616F"/>
    <w:rsid w:val="003E54CC"/>
    <w:rsid w:val="003E7E2D"/>
    <w:rsid w:val="003E7E50"/>
    <w:rsid w:val="003F3EC1"/>
    <w:rsid w:val="003F76E7"/>
    <w:rsid w:val="004012C7"/>
    <w:rsid w:val="0040208C"/>
    <w:rsid w:val="0040338F"/>
    <w:rsid w:val="00403E32"/>
    <w:rsid w:val="00406062"/>
    <w:rsid w:val="004079F2"/>
    <w:rsid w:val="00411DB3"/>
    <w:rsid w:val="00413909"/>
    <w:rsid w:val="00416FD8"/>
    <w:rsid w:val="004207B7"/>
    <w:rsid w:val="00431DF2"/>
    <w:rsid w:val="00437A55"/>
    <w:rsid w:val="00453974"/>
    <w:rsid w:val="00456755"/>
    <w:rsid w:val="00457EF7"/>
    <w:rsid w:val="00464B1D"/>
    <w:rsid w:val="004652ED"/>
    <w:rsid w:val="00466B79"/>
    <w:rsid w:val="00484C63"/>
    <w:rsid w:val="004869AF"/>
    <w:rsid w:val="0049142E"/>
    <w:rsid w:val="004A19FA"/>
    <w:rsid w:val="004A5799"/>
    <w:rsid w:val="004A79BB"/>
    <w:rsid w:val="004A7A61"/>
    <w:rsid w:val="004B07C7"/>
    <w:rsid w:val="004B4C71"/>
    <w:rsid w:val="004B4DC0"/>
    <w:rsid w:val="004B5393"/>
    <w:rsid w:val="004B62EC"/>
    <w:rsid w:val="004C5568"/>
    <w:rsid w:val="004D4196"/>
    <w:rsid w:val="004D41D8"/>
    <w:rsid w:val="004E4699"/>
    <w:rsid w:val="004E76AD"/>
    <w:rsid w:val="00500152"/>
    <w:rsid w:val="00507875"/>
    <w:rsid w:val="0052645C"/>
    <w:rsid w:val="00527048"/>
    <w:rsid w:val="005275E1"/>
    <w:rsid w:val="005323EB"/>
    <w:rsid w:val="0054372D"/>
    <w:rsid w:val="005530E2"/>
    <w:rsid w:val="00553359"/>
    <w:rsid w:val="00554B60"/>
    <w:rsid w:val="005576FD"/>
    <w:rsid w:val="00564108"/>
    <w:rsid w:val="0056444E"/>
    <w:rsid w:val="00566EC6"/>
    <w:rsid w:val="005822C1"/>
    <w:rsid w:val="00593A51"/>
    <w:rsid w:val="005B252F"/>
    <w:rsid w:val="005B2AF2"/>
    <w:rsid w:val="005B47C4"/>
    <w:rsid w:val="005B6884"/>
    <w:rsid w:val="005B6FAB"/>
    <w:rsid w:val="005C0414"/>
    <w:rsid w:val="005C2461"/>
    <w:rsid w:val="005C2A7E"/>
    <w:rsid w:val="005C51F5"/>
    <w:rsid w:val="005C63B3"/>
    <w:rsid w:val="005D09EA"/>
    <w:rsid w:val="005D187F"/>
    <w:rsid w:val="005D6AF7"/>
    <w:rsid w:val="005D72B0"/>
    <w:rsid w:val="005E0419"/>
    <w:rsid w:val="005F15D0"/>
    <w:rsid w:val="005F7DBD"/>
    <w:rsid w:val="0060213D"/>
    <w:rsid w:val="006109BE"/>
    <w:rsid w:val="006115E0"/>
    <w:rsid w:val="006134FD"/>
    <w:rsid w:val="00616AE2"/>
    <w:rsid w:val="006227D6"/>
    <w:rsid w:val="006307F9"/>
    <w:rsid w:val="0064489C"/>
    <w:rsid w:val="006453B1"/>
    <w:rsid w:val="00656532"/>
    <w:rsid w:val="006709A8"/>
    <w:rsid w:val="00674008"/>
    <w:rsid w:val="006744B2"/>
    <w:rsid w:val="006830F4"/>
    <w:rsid w:val="00697501"/>
    <w:rsid w:val="006A2220"/>
    <w:rsid w:val="006A7F27"/>
    <w:rsid w:val="006B6CAD"/>
    <w:rsid w:val="006B75BC"/>
    <w:rsid w:val="006C14F7"/>
    <w:rsid w:val="006C2C27"/>
    <w:rsid w:val="006C62ED"/>
    <w:rsid w:val="006E28AE"/>
    <w:rsid w:val="006E4A69"/>
    <w:rsid w:val="006F1081"/>
    <w:rsid w:val="007056E7"/>
    <w:rsid w:val="00721FBE"/>
    <w:rsid w:val="007230DB"/>
    <w:rsid w:val="0072490C"/>
    <w:rsid w:val="00737328"/>
    <w:rsid w:val="00737E80"/>
    <w:rsid w:val="007467F7"/>
    <w:rsid w:val="007523EC"/>
    <w:rsid w:val="00762AA7"/>
    <w:rsid w:val="0076779B"/>
    <w:rsid w:val="007706D0"/>
    <w:rsid w:val="0077111F"/>
    <w:rsid w:val="00783D31"/>
    <w:rsid w:val="0078527C"/>
    <w:rsid w:val="007852BF"/>
    <w:rsid w:val="007929BC"/>
    <w:rsid w:val="007A5DCC"/>
    <w:rsid w:val="007B1029"/>
    <w:rsid w:val="007B2626"/>
    <w:rsid w:val="007B40F7"/>
    <w:rsid w:val="007B619A"/>
    <w:rsid w:val="007C5305"/>
    <w:rsid w:val="007C6BD8"/>
    <w:rsid w:val="007C6FBF"/>
    <w:rsid w:val="007D3B64"/>
    <w:rsid w:val="007D7B86"/>
    <w:rsid w:val="007D7B88"/>
    <w:rsid w:val="007E2894"/>
    <w:rsid w:val="007E2E31"/>
    <w:rsid w:val="007E2E3E"/>
    <w:rsid w:val="007E5C85"/>
    <w:rsid w:val="007E7417"/>
    <w:rsid w:val="007E7908"/>
    <w:rsid w:val="00800CEE"/>
    <w:rsid w:val="008014CE"/>
    <w:rsid w:val="00805B45"/>
    <w:rsid w:val="00807390"/>
    <w:rsid w:val="00831ED3"/>
    <w:rsid w:val="00835B86"/>
    <w:rsid w:val="00836128"/>
    <w:rsid w:val="008367A4"/>
    <w:rsid w:val="00837484"/>
    <w:rsid w:val="008478B0"/>
    <w:rsid w:val="00851184"/>
    <w:rsid w:val="00864344"/>
    <w:rsid w:val="00870191"/>
    <w:rsid w:val="0087117B"/>
    <w:rsid w:val="0087122A"/>
    <w:rsid w:val="00876577"/>
    <w:rsid w:val="008809AD"/>
    <w:rsid w:val="00880D9D"/>
    <w:rsid w:val="008949CF"/>
    <w:rsid w:val="00896303"/>
    <w:rsid w:val="008A1B12"/>
    <w:rsid w:val="008A41CC"/>
    <w:rsid w:val="008A42D1"/>
    <w:rsid w:val="008A6F46"/>
    <w:rsid w:val="008B138F"/>
    <w:rsid w:val="008B296C"/>
    <w:rsid w:val="008B70E8"/>
    <w:rsid w:val="008B7895"/>
    <w:rsid w:val="008C0092"/>
    <w:rsid w:val="008C4725"/>
    <w:rsid w:val="008C4E8F"/>
    <w:rsid w:val="008C4E97"/>
    <w:rsid w:val="008E585F"/>
    <w:rsid w:val="008E5C92"/>
    <w:rsid w:val="008F020C"/>
    <w:rsid w:val="0090051E"/>
    <w:rsid w:val="009123B5"/>
    <w:rsid w:val="00923425"/>
    <w:rsid w:val="00923D82"/>
    <w:rsid w:val="00927D47"/>
    <w:rsid w:val="009346F2"/>
    <w:rsid w:val="00935322"/>
    <w:rsid w:val="00937F21"/>
    <w:rsid w:val="00942B92"/>
    <w:rsid w:val="009473AF"/>
    <w:rsid w:val="00966E3F"/>
    <w:rsid w:val="00970778"/>
    <w:rsid w:val="00972B02"/>
    <w:rsid w:val="009805BE"/>
    <w:rsid w:val="009866BA"/>
    <w:rsid w:val="009960C7"/>
    <w:rsid w:val="009A0184"/>
    <w:rsid w:val="009A32E5"/>
    <w:rsid w:val="009A7233"/>
    <w:rsid w:val="009D550D"/>
    <w:rsid w:val="009E0D91"/>
    <w:rsid w:val="009E3849"/>
    <w:rsid w:val="009E7014"/>
    <w:rsid w:val="009F0BC5"/>
    <w:rsid w:val="009F38D9"/>
    <w:rsid w:val="009F5B1F"/>
    <w:rsid w:val="009F6625"/>
    <w:rsid w:val="00A03735"/>
    <w:rsid w:val="00A041CD"/>
    <w:rsid w:val="00A04F7C"/>
    <w:rsid w:val="00A057D8"/>
    <w:rsid w:val="00A06A38"/>
    <w:rsid w:val="00A30FC7"/>
    <w:rsid w:val="00A32130"/>
    <w:rsid w:val="00A3296F"/>
    <w:rsid w:val="00A35A8B"/>
    <w:rsid w:val="00A3693F"/>
    <w:rsid w:val="00A37692"/>
    <w:rsid w:val="00A43C04"/>
    <w:rsid w:val="00A46094"/>
    <w:rsid w:val="00A54348"/>
    <w:rsid w:val="00A64C71"/>
    <w:rsid w:val="00A72A67"/>
    <w:rsid w:val="00A72B56"/>
    <w:rsid w:val="00A924E6"/>
    <w:rsid w:val="00A976C9"/>
    <w:rsid w:val="00A97E51"/>
    <w:rsid w:val="00AA0ED6"/>
    <w:rsid w:val="00AA370B"/>
    <w:rsid w:val="00AA3C90"/>
    <w:rsid w:val="00AA4585"/>
    <w:rsid w:val="00AA47CA"/>
    <w:rsid w:val="00AC11C6"/>
    <w:rsid w:val="00AD006D"/>
    <w:rsid w:val="00AD2D51"/>
    <w:rsid w:val="00AD3316"/>
    <w:rsid w:val="00AE483D"/>
    <w:rsid w:val="00AF23C4"/>
    <w:rsid w:val="00AF3EB0"/>
    <w:rsid w:val="00AF5320"/>
    <w:rsid w:val="00AF753F"/>
    <w:rsid w:val="00AF798A"/>
    <w:rsid w:val="00B01F13"/>
    <w:rsid w:val="00B071C7"/>
    <w:rsid w:val="00B073AF"/>
    <w:rsid w:val="00B07A6A"/>
    <w:rsid w:val="00B244B1"/>
    <w:rsid w:val="00B32D22"/>
    <w:rsid w:val="00B34206"/>
    <w:rsid w:val="00B359D3"/>
    <w:rsid w:val="00B378C3"/>
    <w:rsid w:val="00B40496"/>
    <w:rsid w:val="00B4099F"/>
    <w:rsid w:val="00B4354E"/>
    <w:rsid w:val="00B439AD"/>
    <w:rsid w:val="00B44A84"/>
    <w:rsid w:val="00B50EAA"/>
    <w:rsid w:val="00B5167A"/>
    <w:rsid w:val="00B53035"/>
    <w:rsid w:val="00B552D9"/>
    <w:rsid w:val="00B56A09"/>
    <w:rsid w:val="00B6737B"/>
    <w:rsid w:val="00B67756"/>
    <w:rsid w:val="00B72835"/>
    <w:rsid w:val="00B85F2F"/>
    <w:rsid w:val="00B86961"/>
    <w:rsid w:val="00B91D28"/>
    <w:rsid w:val="00B96811"/>
    <w:rsid w:val="00B97872"/>
    <w:rsid w:val="00BA0398"/>
    <w:rsid w:val="00BA06CE"/>
    <w:rsid w:val="00BA1C5F"/>
    <w:rsid w:val="00BA4A39"/>
    <w:rsid w:val="00BA4CC8"/>
    <w:rsid w:val="00BA5E86"/>
    <w:rsid w:val="00BA6750"/>
    <w:rsid w:val="00BC6F9C"/>
    <w:rsid w:val="00BD2213"/>
    <w:rsid w:val="00BD7320"/>
    <w:rsid w:val="00BE58BC"/>
    <w:rsid w:val="00BE7F5E"/>
    <w:rsid w:val="00BF3302"/>
    <w:rsid w:val="00BF796C"/>
    <w:rsid w:val="00C00688"/>
    <w:rsid w:val="00C07A23"/>
    <w:rsid w:val="00C14DDC"/>
    <w:rsid w:val="00C20549"/>
    <w:rsid w:val="00C22DA9"/>
    <w:rsid w:val="00C265AF"/>
    <w:rsid w:val="00C26B81"/>
    <w:rsid w:val="00C3164F"/>
    <w:rsid w:val="00C348B7"/>
    <w:rsid w:val="00C34E67"/>
    <w:rsid w:val="00C54323"/>
    <w:rsid w:val="00C6363A"/>
    <w:rsid w:val="00C6592D"/>
    <w:rsid w:val="00C75A0F"/>
    <w:rsid w:val="00C8203B"/>
    <w:rsid w:val="00C8350D"/>
    <w:rsid w:val="00C85438"/>
    <w:rsid w:val="00C8700F"/>
    <w:rsid w:val="00C87548"/>
    <w:rsid w:val="00C879AF"/>
    <w:rsid w:val="00C87D29"/>
    <w:rsid w:val="00CA18C1"/>
    <w:rsid w:val="00CA3B2C"/>
    <w:rsid w:val="00CB55F7"/>
    <w:rsid w:val="00CC61C7"/>
    <w:rsid w:val="00CD1AC5"/>
    <w:rsid w:val="00CD32FE"/>
    <w:rsid w:val="00CD350D"/>
    <w:rsid w:val="00CD3F71"/>
    <w:rsid w:val="00CD42E0"/>
    <w:rsid w:val="00CD5308"/>
    <w:rsid w:val="00CE398E"/>
    <w:rsid w:val="00CE520D"/>
    <w:rsid w:val="00CF1C7E"/>
    <w:rsid w:val="00CF4C1A"/>
    <w:rsid w:val="00CF5D86"/>
    <w:rsid w:val="00D0096E"/>
    <w:rsid w:val="00D1618A"/>
    <w:rsid w:val="00D1725F"/>
    <w:rsid w:val="00D176A4"/>
    <w:rsid w:val="00D23646"/>
    <w:rsid w:val="00D261B1"/>
    <w:rsid w:val="00D322E7"/>
    <w:rsid w:val="00D32874"/>
    <w:rsid w:val="00D34239"/>
    <w:rsid w:val="00D362A5"/>
    <w:rsid w:val="00D400A2"/>
    <w:rsid w:val="00D40C07"/>
    <w:rsid w:val="00D44CF7"/>
    <w:rsid w:val="00D46E82"/>
    <w:rsid w:val="00D519B3"/>
    <w:rsid w:val="00D54F5A"/>
    <w:rsid w:val="00D55A6B"/>
    <w:rsid w:val="00D704A6"/>
    <w:rsid w:val="00D778E1"/>
    <w:rsid w:val="00D8115C"/>
    <w:rsid w:val="00DA5045"/>
    <w:rsid w:val="00DB3732"/>
    <w:rsid w:val="00DB3E42"/>
    <w:rsid w:val="00DC34C3"/>
    <w:rsid w:val="00DC65D1"/>
    <w:rsid w:val="00DC6633"/>
    <w:rsid w:val="00DE0682"/>
    <w:rsid w:val="00DE10B4"/>
    <w:rsid w:val="00DE4DF3"/>
    <w:rsid w:val="00DE5909"/>
    <w:rsid w:val="00DE7CD2"/>
    <w:rsid w:val="00DF008B"/>
    <w:rsid w:val="00DF22E8"/>
    <w:rsid w:val="00DF3019"/>
    <w:rsid w:val="00E05BDE"/>
    <w:rsid w:val="00E076D5"/>
    <w:rsid w:val="00E10621"/>
    <w:rsid w:val="00E14D4C"/>
    <w:rsid w:val="00E24B96"/>
    <w:rsid w:val="00E33005"/>
    <w:rsid w:val="00E334D7"/>
    <w:rsid w:val="00E34B24"/>
    <w:rsid w:val="00E369E4"/>
    <w:rsid w:val="00E51AFE"/>
    <w:rsid w:val="00E540CC"/>
    <w:rsid w:val="00E572E2"/>
    <w:rsid w:val="00E57ADD"/>
    <w:rsid w:val="00E6338F"/>
    <w:rsid w:val="00E63FAD"/>
    <w:rsid w:val="00E65246"/>
    <w:rsid w:val="00E6745D"/>
    <w:rsid w:val="00E735B4"/>
    <w:rsid w:val="00E84BBB"/>
    <w:rsid w:val="00E925B2"/>
    <w:rsid w:val="00E94749"/>
    <w:rsid w:val="00EA07D7"/>
    <w:rsid w:val="00EB1220"/>
    <w:rsid w:val="00EB2DCF"/>
    <w:rsid w:val="00EB3503"/>
    <w:rsid w:val="00EB4004"/>
    <w:rsid w:val="00EC3B07"/>
    <w:rsid w:val="00ED1068"/>
    <w:rsid w:val="00ED25F8"/>
    <w:rsid w:val="00ED44F9"/>
    <w:rsid w:val="00ED48C5"/>
    <w:rsid w:val="00EE4E71"/>
    <w:rsid w:val="00EE6314"/>
    <w:rsid w:val="00EF04AD"/>
    <w:rsid w:val="00EF0D7E"/>
    <w:rsid w:val="00F03A1B"/>
    <w:rsid w:val="00F07D78"/>
    <w:rsid w:val="00F11E0C"/>
    <w:rsid w:val="00F13D1B"/>
    <w:rsid w:val="00F16F96"/>
    <w:rsid w:val="00F204C6"/>
    <w:rsid w:val="00F30E5E"/>
    <w:rsid w:val="00F32D5B"/>
    <w:rsid w:val="00F334B0"/>
    <w:rsid w:val="00F368D1"/>
    <w:rsid w:val="00F45338"/>
    <w:rsid w:val="00F46594"/>
    <w:rsid w:val="00F46FD7"/>
    <w:rsid w:val="00F51CA9"/>
    <w:rsid w:val="00F51D60"/>
    <w:rsid w:val="00F541BD"/>
    <w:rsid w:val="00F60AF2"/>
    <w:rsid w:val="00F61986"/>
    <w:rsid w:val="00F64982"/>
    <w:rsid w:val="00F67DA4"/>
    <w:rsid w:val="00F70B69"/>
    <w:rsid w:val="00F71D6C"/>
    <w:rsid w:val="00F720BF"/>
    <w:rsid w:val="00F80714"/>
    <w:rsid w:val="00F825E5"/>
    <w:rsid w:val="00F87BC5"/>
    <w:rsid w:val="00F944BF"/>
    <w:rsid w:val="00F96023"/>
    <w:rsid w:val="00FA1E33"/>
    <w:rsid w:val="00FA34C6"/>
    <w:rsid w:val="00FA7DF1"/>
    <w:rsid w:val="00FB0EE3"/>
    <w:rsid w:val="00FB35B3"/>
    <w:rsid w:val="00FB4683"/>
    <w:rsid w:val="00FB4BB7"/>
    <w:rsid w:val="00FC11B8"/>
    <w:rsid w:val="00FD1AD8"/>
    <w:rsid w:val="00FD23B4"/>
    <w:rsid w:val="00FD4E1F"/>
    <w:rsid w:val="00FD5B2D"/>
    <w:rsid w:val="00FF32D4"/>
    <w:rsid w:val="00FF46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35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D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D22"/>
    <w:rPr>
      <w:sz w:val="18"/>
      <w:szCs w:val="18"/>
    </w:rPr>
  </w:style>
  <w:style w:type="paragraph" w:styleId="a4">
    <w:name w:val="footer"/>
    <w:basedOn w:val="a"/>
    <w:link w:val="Char0"/>
    <w:uiPriority w:val="99"/>
    <w:unhideWhenUsed/>
    <w:rsid w:val="00B32D22"/>
    <w:pPr>
      <w:tabs>
        <w:tab w:val="center" w:pos="4153"/>
        <w:tab w:val="right" w:pos="8306"/>
      </w:tabs>
      <w:snapToGrid w:val="0"/>
      <w:jc w:val="left"/>
    </w:pPr>
    <w:rPr>
      <w:sz w:val="18"/>
      <w:szCs w:val="18"/>
    </w:rPr>
  </w:style>
  <w:style w:type="character" w:customStyle="1" w:styleId="Char0">
    <w:name w:val="页脚 Char"/>
    <w:basedOn w:val="a0"/>
    <w:link w:val="a4"/>
    <w:uiPriority w:val="99"/>
    <w:rsid w:val="00B32D22"/>
    <w:rPr>
      <w:sz w:val="18"/>
      <w:szCs w:val="18"/>
    </w:rPr>
  </w:style>
  <w:style w:type="character" w:styleId="a5">
    <w:name w:val="Hyperlink"/>
    <w:basedOn w:val="a0"/>
    <w:uiPriority w:val="99"/>
    <w:unhideWhenUsed/>
    <w:rsid w:val="008B7895"/>
    <w:rPr>
      <w:color w:val="0563C1" w:themeColor="hyperlink"/>
      <w:u w:val="single"/>
    </w:rPr>
  </w:style>
  <w:style w:type="character" w:styleId="a6">
    <w:name w:val="annotation reference"/>
    <w:basedOn w:val="a0"/>
    <w:uiPriority w:val="99"/>
    <w:semiHidden/>
    <w:unhideWhenUsed/>
    <w:rsid w:val="00B91D28"/>
    <w:rPr>
      <w:sz w:val="21"/>
      <w:szCs w:val="21"/>
    </w:rPr>
  </w:style>
  <w:style w:type="paragraph" w:styleId="a7">
    <w:name w:val="annotation text"/>
    <w:basedOn w:val="a"/>
    <w:link w:val="Char1"/>
    <w:uiPriority w:val="99"/>
    <w:semiHidden/>
    <w:unhideWhenUsed/>
    <w:rsid w:val="00B91D28"/>
    <w:pPr>
      <w:jc w:val="left"/>
    </w:pPr>
  </w:style>
  <w:style w:type="character" w:customStyle="1" w:styleId="Char1">
    <w:name w:val="批注文字 Char"/>
    <w:basedOn w:val="a0"/>
    <w:link w:val="a7"/>
    <w:uiPriority w:val="99"/>
    <w:semiHidden/>
    <w:rsid w:val="00B91D28"/>
  </w:style>
  <w:style w:type="paragraph" w:styleId="a8">
    <w:name w:val="annotation subject"/>
    <w:basedOn w:val="a7"/>
    <w:next w:val="a7"/>
    <w:link w:val="Char2"/>
    <w:uiPriority w:val="99"/>
    <w:semiHidden/>
    <w:unhideWhenUsed/>
    <w:rsid w:val="00B91D28"/>
    <w:rPr>
      <w:b/>
      <w:bCs/>
    </w:rPr>
  </w:style>
  <w:style w:type="character" w:customStyle="1" w:styleId="Char2">
    <w:name w:val="批注主题 Char"/>
    <w:basedOn w:val="Char1"/>
    <w:link w:val="a8"/>
    <w:uiPriority w:val="99"/>
    <w:semiHidden/>
    <w:rsid w:val="00B91D28"/>
    <w:rPr>
      <w:b/>
      <w:bCs/>
    </w:rPr>
  </w:style>
  <w:style w:type="paragraph" w:styleId="a9">
    <w:name w:val="Balloon Text"/>
    <w:basedOn w:val="a"/>
    <w:link w:val="Char3"/>
    <w:uiPriority w:val="99"/>
    <w:semiHidden/>
    <w:unhideWhenUsed/>
    <w:rsid w:val="00B91D28"/>
    <w:rPr>
      <w:sz w:val="18"/>
      <w:szCs w:val="18"/>
    </w:rPr>
  </w:style>
  <w:style w:type="character" w:customStyle="1" w:styleId="Char3">
    <w:name w:val="批注框文本 Char"/>
    <w:basedOn w:val="a0"/>
    <w:link w:val="a9"/>
    <w:uiPriority w:val="99"/>
    <w:semiHidden/>
    <w:rsid w:val="00B91D28"/>
    <w:rPr>
      <w:sz w:val="18"/>
      <w:szCs w:val="18"/>
    </w:rPr>
  </w:style>
  <w:style w:type="paragraph" w:styleId="aa">
    <w:name w:val="footnote text"/>
    <w:basedOn w:val="a"/>
    <w:link w:val="Char4"/>
    <w:uiPriority w:val="99"/>
    <w:semiHidden/>
    <w:unhideWhenUsed/>
    <w:rsid w:val="00A72A67"/>
    <w:pPr>
      <w:snapToGrid w:val="0"/>
      <w:jc w:val="left"/>
    </w:pPr>
    <w:rPr>
      <w:sz w:val="18"/>
      <w:szCs w:val="18"/>
    </w:rPr>
  </w:style>
  <w:style w:type="character" w:customStyle="1" w:styleId="Char4">
    <w:name w:val="脚注文本 Char"/>
    <w:basedOn w:val="a0"/>
    <w:link w:val="aa"/>
    <w:uiPriority w:val="99"/>
    <w:semiHidden/>
    <w:rsid w:val="00A72A67"/>
    <w:rPr>
      <w:sz w:val="18"/>
      <w:szCs w:val="18"/>
    </w:rPr>
  </w:style>
  <w:style w:type="character" w:styleId="ab">
    <w:name w:val="footnote reference"/>
    <w:basedOn w:val="a0"/>
    <w:uiPriority w:val="99"/>
    <w:semiHidden/>
    <w:unhideWhenUsed/>
    <w:rsid w:val="00A72A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D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D22"/>
    <w:rPr>
      <w:sz w:val="18"/>
      <w:szCs w:val="18"/>
    </w:rPr>
  </w:style>
  <w:style w:type="paragraph" w:styleId="a4">
    <w:name w:val="footer"/>
    <w:basedOn w:val="a"/>
    <w:link w:val="Char0"/>
    <w:uiPriority w:val="99"/>
    <w:unhideWhenUsed/>
    <w:rsid w:val="00B32D22"/>
    <w:pPr>
      <w:tabs>
        <w:tab w:val="center" w:pos="4153"/>
        <w:tab w:val="right" w:pos="8306"/>
      </w:tabs>
      <w:snapToGrid w:val="0"/>
      <w:jc w:val="left"/>
    </w:pPr>
    <w:rPr>
      <w:sz w:val="18"/>
      <w:szCs w:val="18"/>
    </w:rPr>
  </w:style>
  <w:style w:type="character" w:customStyle="1" w:styleId="Char0">
    <w:name w:val="页脚 Char"/>
    <w:basedOn w:val="a0"/>
    <w:link w:val="a4"/>
    <w:uiPriority w:val="99"/>
    <w:rsid w:val="00B32D22"/>
    <w:rPr>
      <w:sz w:val="18"/>
      <w:szCs w:val="18"/>
    </w:rPr>
  </w:style>
  <w:style w:type="character" w:styleId="a5">
    <w:name w:val="Hyperlink"/>
    <w:basedOn w:val="a0"/>
    <w:uiPriority w:val="99"/>
    <w:unhideWhenUsed/>
    <w:rsid w:val="008B7895"/>
    <w:rPr>
      <w:color w:val="0563C1" w:themeColor="hyperlink"/>
      <w:u w:val="single"/>
    </w:rPr>
  </w:style>
  <w:style w:type="character" w:styleId="a6">
    <w:name w:val="annotation reference"/>
    <w:basedOn w:val="a0"/>
    <w:uiPriority w:val="99"/>
    <w:semiHidden/>
    <w:unhideWhenUsed/>
    <w:rsid w:val="00B91D28"/>
    <w:rPr>
      <w:sz w:val="21"/>
      <w:szCs w:val="21"/>
    </w:rPr>
  </w:style>
  <w:style w:type="paragraph" w:styleId="a7">
    <w:name w:val="annotation text"/>
    <w:basedOn w:val="a"/>
    <w:link w:val="Char1"/>
    <w:uiPriority w:val="99"/>
    <w:semiHidden/>
    <w:unhideWhenUsed/>
    <w:rsid w:val="00B91D28"/>
    <w:pPr>
      <w:jc w:val="left"/>
    </w:pPr>
  </w:style>
  <w:style w:type="character" w:customStyle="1" w:styleId="Char1">
    <w:name w:val="批注文字 Char"/>
    <w:basedOn w:val="a0"/>
    <w:link w:val="a7"/>
    <w:uiPriority w:val="99"/>
    <w:semiHidden/>
    <w:rsid w:val="00B91D28"/>
  </w:style>
  <w:style w:type="paragraph" w:styleId="a8">
    <w:name w:val="annotation subject"/>
    <w:basedOn w:val="a7"/>
    <w:next w:val="a7"/>
    <w:link w:val="Char2"/>
    <w:uiPriority w:val="99"/>
    <w:semiHidden/>
    <w:unhideWhenUsed/>
    <w:rsid w:val="00B91D28"/>
    <w:rPr>
      <w:b/>
      <w:bCs/>
    </w:rPr>
  </w:style>
  <w:style w:type="character" w:customStyle="1" w:styleId="Char2">
    <w:name w:val="批注主题 Char"/>
    <w:basedOn w:val="Char1"/>
    <w:link w:val="a8"/>
    <w:uiPriority w:val="99"/>
    <w:semiHidden/>
    <w:rsid w:val="00B91D28"/>
    <w:rPr>
      <w:b/>
      <w:bCs/>
    </w:rPr>
  </w:style>
  <w:style w:type="paragraph" w:styleId="a9">
    <w:name w:val="Balloon Text"/>
    <w:basedOn w:val="a"/>
    <w:link w:val="Char3"/>
    <w:uiPriority w:val="99"/>
    <w:semiHidden/>
    <w:unhideWhenUsed/>
    <w:rsid w:val="00B91D28"/>
    <w:rPr>
      <w:sz w:val="18"/>
      <w:szCs w:val="18"/>
    </w:rPr>
  </w:style>
  <w:style w:type="character" w:customStyle="1" w:styleId="Char3">
    <w:name w:val="批注框文本 Char"/>
    <w:basedOn w:val="a0"/>
    <w:link w:val="a9"/>
    <w:uiPriority w:val="99"/>
    <w:semiHidden/>
    <w:rsid w:val="00B91D28"/>
    <w:rPr>
      <w:sz w:val="18"/>
      <w:szCs w:val="18"/>
    </w:rPr>
  </w:style>
  <w:style w:type="paragraph" w:styleId="aa">
    <w:name w:val="footnote text"/>
    <w:basedOn w:val="a"/>
    <w:link w:val="Char4"/>
    <w:uiPriority w:val="99"/>
    <w:semiHidden/>
    <w:unhideWhenUsed/>
    <w:rsid w:val="00A72A67"/>
    <w:pPr>
      <w:snapToGrid w:val="0"/>
      <w:jc w:val="left"/>
    </w:pPr>
    <w:rPr>
      <w:sz w:val="18"/>
      <w:szCs w:val="18"/>
    </w:rPr>
  </w:style>
  <w:style w:type="character" w:customStyle="1" w:styleId="Char4">
    <w:name w:val="脚注文本 Char"/>
    <w:basedOn w:val="a0"/>
    <w:link w:val="aa"/>
    <w:uiPriority w:val="99"/>
    <w:semiHidden/>
    <w:rsid w:val="00A72A67"/>
    <w:rPr>
      <w:sz w:val="18"/>
      <w:szCs w:val="18"/>
    </w:rPr>
  </w:style>
  <w:style w:type="character" w:styleId="ab">
    <w:name w:val="footnote reference"/>
    <w:basedOn w:val="a0"/>
    <w:uiPriority w:val="99"/>
    <w:semiHidden/>
    <w:unhideWhenUsed/>
    <w:rsid w:val="00A72A6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5348D-8153-455D-89D2-BAA4B1D4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12</Pages>
  <Words>1310</Words>
  <Characters>7472</Characters>
  <Application>Microsoft Office Word</Application>
  <DocSecurity>0</DocSecurity>
  <Lines>62</Lines>
  <Paragraphs>17</Paragraphs>
  <ScaleCrop>false</ScaleCrop>
  <Company>Lenovo</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dc:creator>
  <cp:lastModifiedBy>dell1234</cp:lastModifiedBy>
  <cp:revision>11</cp:revision>
  <dcterms:created xsi:type="dcterms:W3CDTF">2016-12-29T09:21:00Z</dcterms:created>
  <dcterms:modified xsi:type="dcterms:W3CDTF">2017-02-13T07:37:00Z</dcterms:modified>
</cp:coreProperties>
</file>