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021" w:rsidRDefault="00673C29">
      <w:pPr>
        <w:rPr>
          <w:sz w:val="32"/>
          <w:szCs w:val="32"/>
          <w:lang w:val="zh-TW" w:eastAsia="zh-TW"/>
        </w:rPr>
      </w:pPr>
      <w:r>
        <w:rPr>
          <w:rFonts w:ascii="宋体" w:eastAsia="宋体" w:hAnsi="宋体" w:cs="宋体"/>
          <w:sz w:val="32"/>
          <w:szCs w:val="32"/>
          <w:lang w:val="zh-TW" w:eastAsia="zh-TW"/>
        </w:rPr>
        <w:t>第四章</w:t>
      </w:r>
    </w:p>
    <w:p w:rsidR="00344021" w:rsidRDefault="00673C29">
      <w:pPr>
        <w:rPr>
          <w:sz w:val="32"/>
          <w:szCs w:val="32"/>
          <w:lang w:val="zh-TW" w:eastAsia="zh-TW"/>
        </w:rPr>
      </w:pPr>
      <w:r>
        <w:rPr>
          <w:rFonts w:ascii="宋体" w:eastAsia="宋体" w:hAnsi="宋体" w:cs="宋体"/>
          <w:sz w:val="32"/>
          <w:szCs w:val="32"/>
          <w:lang w:val="zh-TW" w:eastAsia="zh-TW"/>
        </w:rPr>
        <w:t>对冲基金投资</w:t>
      </w: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sz w:val="14"/>
          <w:szCs w:val="14"/>
          <w:u w:color="212121"/>
          <w:shd w:val="clear" w:color="auto" w:fill="FFFFFF"/>
        </w:rPr>
      </w:pPr>
      <w:r>
        <w:rPr>
          <w:rFonts w:ascii="Arial Unicode MS" w:eastAsia="Arial Unicode MS" w:hAnsi="Arial Unicode MS" w:cs="Arial Unicode MS"/>
        </w:rPr>
        <w:br/>
      </w:r>
      <w:r>
        <w:rPr>
          <w:rFonts w:ascii="宋体" w:eastAsia="宋体" w:hAnsi="宋体" w:cs="宋体"/>
          <w:color w:val="212121"/>
          <w:u w:color="212121"/>
          <w:lang w:val="zh-TW" w:eastAsia="zh-TW"/>
        </w:rPr>
        <w:t>对冲基金和私募股权的交叉或融合，为投资者和基金经理从市场中获取利润提供了新的机会。</w:t>
      </w:r>
      <w:ins w:id="0" w:author="amy" w:date="2017-02-14T10:08:00Z">
        <w:r>
          <w:rPr>
            <w:rFonts w:ascii="宋体" w:eastAsia="宋体" w:hAnsi="宋体" w:cs="宋体"/>
            <w:color w:val="212121"/>
            <w:u w:color="212121"/>
            <w:lang w:val="zh-TW" w:eastAsia="zh-TW"/>
          </w:rPr>
          <w:t>然而，随着行业融合，投资者更加关注他们的钱</w:t>
        </w:r>
        <w:r w:rsidR="002414AE">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如何投资。所有对冲基金的营销材料，以及其他投资</w:t>
        </w:r>
        <w:r w:rsidR="002414AE">
          <w:rPr>
            <w:rFonts w:ascii="宋体" w:eastAsia="宋体" w:hAnsi="宋体" w:cs="宋体" w:hint="eastAsia"/>
            <w:color w:val="212121"/>
            <w:u w:color="212121"/>
            <w:lang w:val="zh-TW"/>
          </w:rPr>
          <w:t>的营销文件</w:t>
        </w:r>
        <w:r>
          <w:rPr>
            <w:rFonts w:ascii="宋体" w:eastAsia="宋体" w:hAnsi="宋体" w:cs="宋体"/>
            <w:color w:val="212121"/>
            <w:u w:color="212121"/>
            <w:lang w:val="zh-TW" w:eastAsia="zh-TW"/>
          </w:rPr>
          <w:t>，都</w:t>
        </w:r>
        <w:r w:rsidR="002414AE">
          <w:rPr>
            <w:rFonts w:ascii="宋体" w:eastAsia="宋体" w:hAnsi="宋体" w:cs="宋体" w:hint="eastAsia"/>
            <w:color w:val="212121"/>
            <w:u w:color="212121"/>
            <w:lang w:val="zh-TW"/>
          </w:rPr>
          <w:t>会注明</w:t>
        </w:r>
        <w:r>
          <w:rPr>
            <w:rFonts w:ascii="宋体" w:eastAsia="宋体" w:hAnsi="宋体" w:cs="宋体"/>
            <w:color w:val="212121"/>
            <w:u w:color="212121"/>
            <w:lang w:val="zh-TW" w:eastAsia="zh-TW"/>
          </w:rPr>
          <w:t>过去</w:t>
        </w:r>
        <w:r w:rsidR="00C2038C">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表现</w:t>
        </w:r>
        <w:r w:rsidR="00C2038C">
          <w:rPr>
            <w:rFonts w:ascii="宋体" w:eastAsia="宋体" w:hAnsi="宋体" w:cs="宋体" w:hint="eastAsia"/>
            <w:color w:val="212121"/>
            <w:u w:color="212121"/>
            <w:lang w:val="zh-TW"/>
          </w:rPr>
          <w:t>并</w:t>
        </w:r>
        <w:r>
          <w:rPr>
            <w:rFonts w:ascii="宋体" w:eastAsia="宋体" w:hAnsi="宋体" w:cs="宋体"/>
            <w:color w:val="212121"/>
            <w:u w:color="212121"/>
            <w:lang w:val="zh-TW" w:eastAsia="zh-TW"/>
          </w:rPr>
          <w:t>不能</w:t>
        </w:r>
        <w:r w:rsidR="002414AE">
          <w:rPr>
            <w:rFonts w:ascii="宋体" w:eastAsia="宋体" w:hAnsi="宋体" w:cs="宋体" w:hint="eastAsia"/>
            <w:color w:val="212121"/>
            <w:u w:color="212121"/>
            <w:lang w:val="zh-TW"/>
          </w:rPr>
          <w:t>代表</w:t>
        </w:r>
        <w:r>
          <w:rPr>
            <w:rFonts w:ascii="宋体" w:eastAsia="宋体" w:hAnsi="宋体" w:cs="宋体"/>
            <w:color w:val="212121"/>
            <w:u w:color="212121"/>
            <w:lang w:val="zh-TW" w:eastAsia="zh-TW"/>
          </w:rPr>
          <w:t>未来</w:t>
        </w:r>
        <w:r w:rsidR="00C2038C">
          <w:rPr>
            <w:rFonts w:ascii="宋体" w:eastAsia="宋体" w:hAnsi="宋体" w:cs="宋体" w:hint="eastAsia"/>
            <w:color w:val="212121"/>
            <w:u w:color="212121"/>
            <w:lang w:val="zh-TW"/>
          </w:rPr>
          <w:t>的</w:t>
        </w:r>
        <w:r w:rsidR="002414AE">
          <w:rPr>
            <w:rFonts w:ascii="宋体" w:eastAsia="宋体" w:hAnsi="宋体" w:cs="宋体" w:hint="eastAsia"/>
            <w:color w:val="212121"/>
            <w:u w:color="212121"/>
            <w:lang w:val="zh-TW"/>
          </w:rPr>
          <w:t>表现</w:t>
        </w:r>
        <w:r>
          <w:rPr>
            <w:rFonts w:ascii="宋体" w:eastAsia="宋体" w:hAnsi="宋体" w:cs="宋体"/>
            <w:color w:val="212121"/>
            <w:u w:color="212121"/>
            <w:lang w:val="zh-TW" w:eastAsia="zh-TW"/>
          </w:rPr>
          <w:t>。在不断变化的环境中，投资者</w:t>
        </w:r>
      </w:ins>
      <w:ins w:id="1" w:author="蔡长春" w:date="2017-05-10T20:34:00Z">
        <w:r w:rsidR="00143403">
          <w:rPr>
            <w:rFonts w:ascii="宋体" w:eastAsia="宋体" w:hAnsi="宋体" w:cs="宋体" w:hint="eastAsia"/>
            <w:color w:val="212121"/>
            <w:u w:color="212121"/>
            <w:lang w:val="zh-TW"/>
          </w:rPr>
          <w:t>是在对美好的未来进行押注</w:t>
        </w:r>
      </w:ins>
      <w:ins w:id="2" w:author="amy" w:date="2017-02-14T10:08:00Z">
        <w:r>
          <w:rPr>
            <w:rFonts w:ascii="宋体" w:eastAsia="宋体" w:hAnsi="宋体" w:cs="宋体"/>
            <w:color w:val="212121"/>
            <w:u w:color="212121"/>
            <w:lang w:val="zh-TW" w:eastAsia="zh-TW"/>
          </w:rPr>
          <w:t>。</w:t>
        </w:r>
      </w:ins>
      <w:del w:id="3" w:author="amy" w:date="2017-02-14T10:08:00Z">
        <w:r>
          <w:rPr>
            <w:rFonts w:ascii="宋体" w:eastAsia="宋体" w:hAnsi="宋体" w:cs="宋体"/>
            <w:color w:val="212121"/>
            <w:u w:color="212121"/>
            <w:lang w:val="zh-TW" w:eastAsia="zh-TW"/>
          </w:rPr>
          <w:delText>然而，随着行业融合，投资者更加关注他们的钱如何投资。所有对冲基金的营销材料，以及其他投资，都表明过去表现不能预测未来结果。在不断变化的环境中，投资者希望能够得到更好结果。</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color w:val="212121"/>
          <w:sz w:val="20"/>
          <w:szCs w:val="20"/>
          <w:u w:color="212121"/>
        </w:rPr>
      </w:pPr>
    </w:p>
    <w:p w:rsidR="00344021" w:rsidRPr="00B531ED" w:rsidRDefault="00673C29">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Times New Roman" w:eastAsia="Times New Roman" w:hAnsi="Times New Roman" w:cs="Times New Roman"/>
          <w:b/>
          <w:bCs/>
          <w:color w:val="212121"/>
          <w:sz w:val="24"/>
          <w:szCs w:val="24"/>
          <w:u w:val="single" w:color="212121"/>
          <w:lang w:val="zh-TW" w:eastAsia="zh-TW"/>
        </w:rPr>
      </w:pPr>
      <w:r w:rsidRPr="00B531ED">
        <w:rPr>
          <w:rFonts w:ascii="宋体" w:eastAsia="宋体" w:hAnsi="宋体" w:cs="宋体"/>
          <w:b/>
          <w:bCs/>
          <w:color w:val="212121"/>
          <w:sz w:val="24"/>
          <w:szCs w:val="24"/>
          <w:u w:val="single" w:color="212121"/>
          <w:lang w:val="zh-TW" w:eastAsia="zh-TW"/>
        </w:rPr>
        <w:t>定价问题</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color w:val="212121"/>
          <w:sz w:val="14"/>
          <w:szCs w:val="14"/>
          <w:u w:color="212121"/>
          <w:shd w:val="clear" w:color="auto" w:fill="FFFFFF"/>
        </w:rPr>
      </w:pPr>
    </w:p>
    <w:p w:rsidR="00344021" w:rsidRPr="00143403"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 w:author="amy" w:date="2017-02-14T10:08:00Z"/>
          <w:rFonts w:ascii="宋体" w:eastAsia="宋体" w:hAnsi="宋体" w:cs="宋体"/>
          <w:color w:val="212121"/>
          <w:u w:color="212121"/>
          <w:lang w:val="zh-TW"/>
          <w:rPrChange w:id="5" w:author="蔡长春" w:date="2017-05-10T20:37:00Z">
            <w:rPr>
              <w:ins w:id="6" w:author="amy" w:date="2017-02-14T10:08:00Z"/>
              <w:rFonts w:ascii="宋体" w:eastAsia="宋体" w:hAnsi="宋体" w:cs="宋体"/>
              <w:color w:val="212121"/>
              <w:u w:color="212121"/>
            </w:rPr>
          </w:rPrChange>
        </w:rPr>
      </w:pPr>
      <w:ins w:id="7" w:author="amy" w:date="2017-02-14T10:08:00Z">
        <w:r>
          <w:rPr>
            <w:rFonts w:ascii="宋体" w:eastAsia="宋体" w:hAnsi="宋体" w:cs="宋体"/>
            <w:color w:val="212121"/>
            <w:u w:color="212121"/>
            <w:lang w:val="zh-TW" w:eastAsia="zh-TW"/>
          </w:rPr>
          <w:t>对冲基金投资的挑战之一是</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主观和周期性的投资组合定价。投资组合中的头寸的定价或者</w:t>
        </w:r>
        <w:r>
          <w:rPr>
            <w:rFonts w:ascii="宋体" w:eastAsia="宋体" w:hAnsi="宋体" w:cs="宋体"/>
            <w:color w:val="212121"/>
            <w:u w:color="212121"/>
          </w:rPr>
          <w:t>“</w:t>
        </w:r>
        <w:del w:id="8" w:author="蔡长春" w:date="2017-05-10T20:37:00Z">
          <w:r w:rsidDel="00143403">
            <w:rPr>
              <w:rFonts w:ascii="宋体" w:eastAsia="宋体" w:hAnsi="宋体" w:cs="宋体" w:hint="eastAsia"/>
              <w:color w:val="212121"/>
              <w:u w:color="212121"/>
              <w:lang w:val="zh-TW"/>
            </w:rPr>
            <w:delText>以市值计价</w:delText>
          </w:r>
        </w:del>
      </w:ins>
      <w:ins w:id="9" w:author="蔡长春" w:date="2017-05-10T20:37:00Z">
        <w:r w:rsidR="00143403">
          <w:rPr>
            <w:rFonts w:ascii="宋体" w:eastAsia="宋体" w:hAnsi="宋体" w:cs="宋体" w:hint="eastAsia"/>
            <w:color w:val="212121"/>
            <w:u w:color="212121"/>
            <w:lang w:val="zh-TW"/>
          </w:rPr>
          <w:t>盯市</w:t>
        </w:r>
      </w:ins>
      <w:ins w:id="10" w:author="amy" w:date="2017-02-14T10:08:00Z">
        <w:r>
          <w:rPr>
            <w:rFonts w:ascii="宋体" w:eastAsia="宋体" w:hAnsi="宋体" w:cs="宋体"/>
            <w:color w:val="212121"/>
            <w:u w:color="212121"/>
          </w:rPr>
          <w:t>”</w:t>
        </w:r>
        <w:r>
          <w:rPr>
            <w:rFonts w:ascii="宋体" w:eastAsia="宋体" w:hAnsi="宋体" w:cs="宋体"/>
            <w:color w:val="212121"/>
            <w:u w:color="212121"/>
            <w:lang w:val="zh-TW" w:eastAsia="zh-TW"/>
          </w:rPr>
          <w:t>，对于流动性不大或交易不频繁的头寸，可能是一个复杂的问题（</w:t>
        </w:r>
        <w:r w:rsidR="008D2D0D">
          <w:rPr>
            <w:rFonts w:ascii="宋体" w:eastAsia="宋体" w:hAnsi="宋体" w:cs="宋体" w:hint="eastAsia"/>
            <w:color w:val="212121"/>
            <w:u w:color="212121"/>
            <w:lang w:val="zh-TW"/>
          </w:rPr>
          <w:t>例如</w:t>
        </w:r>
        <w:r>
          <w:rPr>
            <w:rFonts w:ascii="宋体" w:eastAsia="宋体" w:hAnsi="宋体" w:cs="宋体"/>
            <w:color w:val="212121"/>
            <w:u w:color="212121"/>
            <w:lang w:val="zh-TW" w:eastAsia="zh-TW"/>
          </w:rPr>
          <w:t>私募股权持有）。基金经理</w:t>
        </w:r>
      </w:ins>
      <w:ins w:id="11" w:author="蔡长春" w:date="2017-05-10T20:40:00Z">
        <w:r w:rsidR="00143403">
          <w:rPr>
            <w:rFonts w:asciiTheme="minorEastAsia" w:eastAsiaTheme="minorEastAsia" w:hAnsiTheme="minorEastAsia" w:cs="宋体" w:hint="eastAsia"/>
            <w:color w:val="212121"/>
            <w:u w:color="212121"/>
            <w:lang w:val="zh-TW"/>
          </w:rPr>
          <w:t>通常</w:t>
        </w:r>
      </w:ins>
      <w:ins w:id="12" w:author="amy" w:date="2017-02-14T10:08:00Z">
        <w:del w:id="13" w:author="蔡长春" w:date="2017-05-10T20:40:00Z">
          <w:r w:rsidDel="00143403">
            <w:rPr>
              <w:rFonts w:ascii="宋体" w:eastAsia="宋体" w:hAnsi="宋体" w:cs="宋体"/>
              <w:color w:val="212121"/>
              <w:u w:color="212121"/>
              <w:lang w:val="zh-TW" w:eastAsia="zh-TW"/>
            </w:rPr>
            <w:delText>一般会</w:delText>
          </w:r>
        </w:del>
        <w:r>
          <w:rPr>
            <w:rFonts w:ascii="宋体" w:eastAsia="宋体" w:hAnsi="宋体" w:cs="宋体"/>
            <w:color w:val="212121"/>
            <w:u w:color="212121"/>
            <w:lang w:val="zh-TW" w:eastAsia="zh-TW"/>
          </w:rPr>
          <w:t>使用公开</w:t>
        </w:r>
      </w:ins>
      <w:ins w:id="14" w:author="蔡长春" w:date="2017-05-10T20:39:00Z">
        <w:r w:rsidR="00143403">
          <w:rPr>
            <w:rFonts w:ascii="宋体" w:eastAsia="宋体" w:hAnsi="宋体" w:cs="宋体" w:hint="eastAsia"/>
            <w:color w:val="212121"/>
            <w:u w:color="212121"/>
            <w:lang w:val="zh-TW"/>
          </w:rPr>
          <w:t>渠道获取的报价与</w:t>
        </w:r>
      </w:ins>
      <w:ins w:id="15" w:author="amy" w:date="2017-02-14T10:08:00Z">
        <w:del w:id="16" w:author="蔡长春" w:date="2017-05-10T20:39:00Z">
          <w:r w:rsidDel="00143403">
            <w:rPr>
              <w:rFonts w:ascii="宋体" w:eastAsia="宋体" w:hAnsi="宋体" w:cs="宋体" w:hint="eastAsia"/>
              <w:color w:val="212121"/>
              <w:u w:color="212121"/>
              <w:lang w:val="zh-TW"/>
            </w:rPr>
            <w:delText>资源和</w:delText>
          </w:r>
        </w:del>
      </w:ins>
      <w:ins w:id="17" w:author="蔡长春" w:date="2017-05-10T20:39:00Z">
        <w:r w:rsidR="00143403">
          <w:rPr>
            <w:rFonts w:ascii="宋体" w:eastAsia="宋体" w:hAnsi="宋体" w:cs="宋体" w:hint="eastAsia"/>
            <w:color w:val="212121"/>
            <w:u w:color="212121"/>
            <w:lang w:val="zh-TW"/>
          </w:rPr>
          <w:t>从</w:t>
        </w:r>
      </w:ins>
      <w:ins w:id="18" w:author="amy" w:date="2017-02-14T10:08:00Z">
        <w:r>
          <w:rPr>
            <w:rFonts w:ascii="宋体" w:eastAsia="宋体" w:hAnsi="宋体" w:cs="宋体"/>
            <w:color w:val="212121"/>
            <w:u w:color="212121"/>
            <w:lang w:val="zh-TW" w:eastAsia="zh-TW"/>
          </w:rPr>
          <w:t>主</w:t>
        </w:r>
        <w:del w:id="19" w:author="蔡长春" w:date="2017-05-10T20:39:00Z">
          <w:r w:rsidDel="00143403">
            <w:rPr>
              <w:rFonts w:ascii="宋体" w:eastAsia="宋体" w:hAnsi="宋体" w:cs="宋体"/>
              <w:color w:val="212121"/>
              <w:u w:color="212121"/>
              <w:lang w:val="zh-TW" w:eastAsia="zh-TW"/>
            </w:rPr>
            <w:delText>要</w:delText>
          </w:r>
        </w:del>
        <w:r>
          <w:rPr>
            <w:rFonts w:ascii="宋体" w:eastAsia="宋体" w:hAnsi="宋体" w:cs="宋体"/>
            <w:color w:val="212121"/>
            <w:u w:color="212121"/>
            <w:lang w:val="zh-TW" w:eastAsia="zh-TW"/>
          </w:rPr>
          <w:t>经纪</w:t>
        </w:r>
        <w:r w:rsidR="00E07C79">
          <w:rPr>
            <w:rFonts w:ascii="宋体" w:eastAsia="宋体" w:hAnsi="宋体" w:cs="宋体" w:hint="eastAsia"/>
            <w:color w:val="212121"/>
            <w:u w:color="212121"/>
            <w:lang w:val="zh-TW"/>
          </w:rPr>
          <w:t>商</w:t>
        </w:r>
        <w:r>
          <w:rPr>
            <w:rFonts w:ascii="宋体" w:eastAsia="宋体" w:hAnsi="宋体" w:cs="宋体"/>
            <w:color w:val="212121"/>
            <w:u w:color="212121"/>
            <w:lang w:val="zh-TW" w:eastAsia="zh-TW"/>
          </w:rPr>
          <w:t>或</w:t>
        </w:r>
        <w:del w:id="20" w:author="蔡长春" w:date="2017-05-10T20:39:00Z">
          <w:r w:rsidDel="00143403">
            <w:rPr>
              <w:rFonts w:ascii="宋体" w:eastAsia="宋体" w:hAnsi="宋体" w:cs="宋体"/>
              <w:color w:val="212121"/>
              <w:u w:color="212121"/>
              <w:lang w:val="zh-TW" w:eastAsia="zh-TW"/>
            </w:rPr>
            <w:delText>基金</w:delText>
          </w:r>
        </w:del>
        <w:r>
          <w:rPr>
            <w:rFonts w:ascii="宋体" w:eastAsia="宋体" w:hAnsi="宋体" w:cs="宋体"/>
            <w:color w:val="212121"/>
            <w:u w:color="212121"/>
            <w:lang w:val="zh-TW" w:eastAsia="zh-TW"/>
          </w:rPr>
          <w:t>管理</w:t>
        </w:r>
      </w:ins>
      <w:ins w:id="21" w:author="蔡长春" w:date="2017-05-10T20:39:00Z">
        <w:r w:rsidR="00143403">
          <w:rPr>
            <w:rFonts w:ascii="宋体" w:eastAsia="宋体" w:hAnsi="宋体" w:cs="宋体" w:hint="eastAsia"/>
            <w:color w:val="212121"/>
            <w:u w:color="212121"/>
            <w:lang w:val="zh-TW"/>
          </w:rPr>
          <w:t>层获得内部</w:t>
        </w:r>
      </w:ins>
      <w:ins w:id="22" w:author="蔡长春" w:date="2017-05-10T20:40:00Z">
        <w:r w:rsidR="00143403">
          <w:rPr>
            <w:rFonts w:ascii="宋体" w:eastAsia="宋体" w:hAnsi="宋体" w:cs="宋体" w:hint="eastAsia"/>
            <w:color w:val="212121"/>
            <w:u w:color="212121"/>
            <w:lang w:val="zh-TW"/>
          </w:rPr>
          <w:t>报价相结合的方式</w:t>
        </w:r>
      </w:ins>
      <w:ins w:id="23" w:author="amy" w:date="2017-02-14T10:08:00Z">
        <w:del w:id="24" w:author="蔡长春" w:date="2017-05-10T20:40:00Z">
          <w:r w:rsidR="008D2D0D" w:rsidDel="00143403">
            <w:rPr>
              <w:rFonts w:ascii="宋体" w:eastAsia="宋体" w:hAnsi="宋体" w:cs="宋体" w:hint="eastAsia"/>
              <w:color w:val="212121"/>
              <w:u w:color="212121"/>
              <w:lang w:val="zh-TW"/>
            </w:rPr>
            <w:delText>自有内部</w:delText>
          </w:r>
          <w:r w:rsidDel="00143403">
            <w:rPr>
              <w:rFonts w:ascii="宋体" w:eastAsia="宋体" w:hAnsi="宋体" w:cs="宋体"/>
              <w:color w:val="212121"/>
              <w:u w:color="212121"/>
              <w:lang w:val="zh-TW" w:eastAsia="zh-TW"/>
            </w:rPr>
            <w:delText>工具定价</w:delText>
          </w:r>
        </w:del>
        <w:r>
          <w:rPr>
            <w:rFonts w:ascii="宋体" w:eastAsia="宋体" w:hAnsi="宋体" w:cs="宋体"/>
            <w:color w:val="212121"/>
            <w:u w:color="212121"/>
            <w:lang w:val="zh-TW" w:eastAsia="zh-TW"/>
          </w:rPr>
          <w:t>。华尔街</w:t>
        </w:r>
      </w:ins>
      <w:ins w:id="25" w:author="蔡长春" w:date="2017-05-10T20:41:00Z">
        <w:r w:rsidR="00143403">
          <w:rPr>
            <w:rFonts w:asciiTheme="minorEastAsia" w:eastAsiaTheme="minorEastAsia" w:hAnsiTheme="minorEastAsia" w:cs="宋体" w:hint="eastAsia"/>
            <w:color w:val="212121"/>
            <w:u w:color="212121"/>
            <w:lang w:val="zh-TW"/>
          </w:rPr>
          <w:t>经纪</w:t>
        </w:r>
      </w:ins>
      <w:ins w:id="26" w:author="amy" w:date="2017-02-14T10:08:00Z">
        <w:del w:id="27" w:author="蔡长春" w:date="2017-05-10T20:41:00Z">
          <w:r w:rsidDel="00143403">
            <w:rPr>
              <w:rFonts w:ascii="宋体" w:eastAsia="宋体" w:hAnsi="宋体" w:cs="宋体"/>
              <w:color w:val="212121"/>
              <w:u w:color="212121"/>
              <w:lang w:val="zh-TW" w:eastAsia="zh-TW"/>
            </w:rPr>
            <w:delText>经销</w:delText>
          </w:r>
        </w:del>
        <w:r>
          <w:rPr>
            <w:rFonts w:ascii="宋体" w:eastAsia="宋体" w:hAnsi="宋体" w:cs="宋体"/>
            <w:color w:val="212121"/>
            <w:u w:color="212121"/>
            <w:lang w:val="zh-TW" w:eastAsia="zh-TW"/>
          </w:rPr>
          <w:t>商</w:t>
        </w:r>
      </w:ins>
      <w:ins w:id="28" w:author="蔡长春" w:date="2017-05-10T20:41:00Z">
        <w:r w:rsidR="00143403">
          <w:rPr>
            <w:rFonts w:ascii="宋体" w:eastAsia="宋体" w:hAnsi="宋体" w:cs="宋体" w:hint="eastAsia"/>
            <w:color w:val="212121"/>
            <w:u w:color="212121"/>
            <w:lang w:val="zh-TW"/>
          </w:rPr>
          <w:t>协会</w:t>
        </w:r>
      </w:ins>
      <w:ins w:id="29" w:author="amy" w:date="2017-02-14T10:08:00Z">
        <w:r>
          <w:rPr>
            <w:rFonts w:ascii="宋体" w:eastAsia="宋体" w:hAnsi="宋体" w:cs="宋体"/>
            <w:color w:val="212121"/>
            <w:u w:color="212121"/>
            <w:lang w:val="zh-TW" w:eastAsia="zh-TW"/>
          </w:rPr>
          <w:t>也向基金经理提供定价数据。对流动性不大和不流动的头寸，挑战</w:t>
        </w:r>
      </w:ins>
      <w:ins w:id="30" w:author="蔡长春" w:date="2017-05-10T20:42:00Z">
        <w:r w:rsidR="00143403">
          <w:rPr>
            <w:rFonts w:ascii="宋体" w:eastAsia="宋体" w:hAnsi="宋体" w:cs="宋体" w:hint="eastAsia"/>
            <w:color w:val="212121"/>
            <w:u w:color="212121"/>
            <w:lang w:val="zh-TW"/>
          </w:rPr>
          <w:t>又各有</w:t>
        </w:r>
      </w:ins>
      <w:ins w:id="31" w:author="amy" w:date="2017-02-14T10:08:00Z">
        <w:del w:id="32" w:author="蔡长春" w:date="2017-05-10T20:42:00Z">
          <w:r w:rsidDel="00143403">
            <w:rPr>
              <w:rFonts w:ascii="宋体" w:eastAsia="宋体" w:hAnsi="宋体" w:cs="宋体"/>
              <w:color w:val="212121"/>
              <w:u w:color="212121"/>
              <w:lang w:val="zh-TW" w:eastAsia="zh-TW"/>
            </w:rPr>
            <w:delText>是</w:delText>
          </w:r>
        </w:del>
        <w:r>
          <w:rPr>
            <w:rFonts w:ascii="宋体" w:eastAsia="宋体" w:hAnsi="宋体" w:cs="宋体"/>
            <w:color w:val="212121"/>
            <w:u w:color="212121"/>
            <w:lang w:val="zh-TW" w:eastAsia="zh-TW"/>
          </w:rPr>
          <w:t>不同</w:t>
        </w:r>
        <w:del w:id="33" w:author="蔡长春" w:date="2017-05-10T20:42:00Z">
          <w:r w:rsidDel="00143403">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4" w:author="amy" w:date="2017-02-14T10:08:00Z"/>
          <w:rFonts w:ascii="宋体" w:eastAsia="宋体" w:hAnsi="宋体" w:cs="宋体"/>
          <w:color w:val="212121"/>
          <w:u w:color="212121"/>
        </w:rPr>
      </w:pPr>
      <w:del w:id="35" w:author="amy" w:date="2017-02-14T10:08:00Z">
        <w:r>
          <w:rPr>
            <w:rFonts w:ascii="宋体" w:eastAsia="宋体" w:hAnsi="宋体" w:cs="宋体"/>
            <w:color w:val="212121"/>
            <w:u w:color="212121"/>
            <w:lang w:val="zh-TW" w:eastAsia="zh-TW"/>
          </w:rPr>
          <w:delText>对冲基金投资的挑战之一是主观和周期性的投资组合定价。投资组合中的个别头寸的定价或者</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以市值计价</w:delText>
        </w:r>
        <w:r>
          <w:rPr>
            <w:rFonts w:ascii="宋体" w:eastAsia="宋体" w:hAnsi="宋体" w:cs="宋体"/>
            <w:color w:val="212121"/>
            <w:u w:color="212121"/>
          </w:rPr>
          <w:delText>”</w:delText>
        </w:r>
        <w:r>
          <w:rPr>
            <w:rFonts w:ascii="宋体" w:eastAsia="宋体" w:hAnsi="宋体" w:cs="宋体"/>
            <w:color w:val="212121"/>
            <w:u w:color="212121"/>
            <w:lang w:val="zh-TW" w:eastAsia="zh-TW"/>
          </w:rPr>
          <w:delText>，对于流动性不大或交易不频繁的头寸，可能是一个复杂的问题（即私募股权持有）。基金经理一般会使用公开资源和主要经纪人或基金管理员特有工具定价。华尔街经销商也向基金经理提供定价数据。对流动性不大和不流动的头寸，挑战是不同的。</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Calibri" w:eastAsia="Calibri" w:hAnsi="Calibri" w:cs="Calibri"/>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6" w:author="amy" w:date="2017-02-14T10:08:00Z"/>
          <w:rFonts w:ascii="Times New Roman" w:eastAsia="Times New Roman" w:hAnsi="Times New Roman" w:cs="Times New Roman"/>
          <w:color w:val="212121"/>
          <w:u w:color="212121"/>
        </w:rPr>
      </w:pPr>
      <w:ins w:id="37" w:author="amy" w:date="2017-02-14T10:08:00Z">
        <w:r>
          <w:rPr>
            <w:rFonts w:ascii="宋体" w:eastAsia="宋体" w:hAnsi="宋体" w:cs="宋体"/>
            <w:color w:val="212121"/>
            <w:u w:color="212121"/>
            <w:lang w:val="zh-TW" w:eastAsia="zh-TW"/>
          </w:rPr>
          <w:t>为了标准化定价</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减少定价管理和计算每月业绩</w:t>
        </w:r>
        <w:r w:rsidR="002414AE">
          <w:rPr>
            <w:rFonts w:ascii="宋体" w:eastAsia="宋体" w:hAnsi="宋体" w:cs="宋体" w:hint="eastAsia"/>
            <w:color w:val="212121"/>
            <w:u w:color="212121"/>
          </w:rPr>
          <w:t>的</w:t>
        </w:r>
        <w:r>
          <w:rPr>
            <w:rFonts w:ascii="宋体" w:eastAsia="宋体" w:hAnsi="宋体" w:cs="宋体"/>
            <w:color w:val="212121"/>
            <w:u w:color="212121"/>
            <w:lang w:val="zh-TW" w:eastAsia="zh-TW"/>
          </w:rPr>
          <w:t>需求，财务会计准则委员会（</w:t>
        </w:r>
        <w:r>
          <w:rPr>
            <w:rFonts w:ascii="Times New Roman" w:hAnsi="Times New Roman"/>
            <w:color w:val="212121"/>
            <w:u w:color="212121"/>
          </w:rPr>
          <w:t>FASB</w:t>
        </w:r>
        <w:r>
          <w:rPr>
            <w:rFonts w:ascii="宋体" w:eastAsia="宋体" w:hAnsi="宋体" w:cs="宋体"/>
            <w:color w:val="212121"/>
            <w:u w:color="212121"/>
            <w:lang w:val="zh-TW" w:eastAsia="zh-TW"/>
          </w:rPr>
          <w:t>）引入</w:t>
        </w:r>
        <w:r>
          <w:rPr>
            <w:rFonts w:ascii="Times New Roman" w:hAnsi="Times New Roman"/>
            <w:color w:val="212121"/>
            <w:u w:color="212121"/>
          </w:rPr>
          <w:t>FASB 157</w:t>
        </w:r>
        <w:r>
          <w:rPr>
            <w:rFonts w:ascii="宋体" w:eastAsia="宋体" w:hAnsi="宋体" w:cs="宋体"/>
            <w:color w:val="212121"/>
            <w:u w:color="212121"/>
            <w:lang w:val="zh-TW" w:eastAsia="zh-TW"/>
          </w:rPr>
          <w:t>公允价值计量准则</w:t>
        </w:r>
        <w:r w:rsidR="00C007B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来确定年度审计过程中</w:t>
        </w:r>
        <w:r w:rsidR="00C007B5">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公允价值。目的是降低基金经理以市值计价的偏</w:t>
        </w:r>
      </w:ins>
      <w:ins w:id="38" w:author="蔡长春" w:date="2017-05-10T20:42:00Z">
        <w:r w:rsidR="00143403">
          <w:rPr>
            <w:rFonts w:asciiTheme="minorEastAsia" w:eastAsiaTheme="minorEastAsia" w:hAnsiTheme="minorEastAsia" w:cs="宋体" w:hint="eastAsia"/>
            <w:color w:val="212121"/>
            <w:u w:color="212121"/>
            <w:lang w:val="zh-TW"/>
          </w:rPr>
          <w:t>差</w:t>
        </w:r>
      </w:ins>
      <w:ins w:id="39" w:author="amy" w:date="2017-02-14T10:08:00Z">
        <w:del w:id="40" w:author="蔡长春" w:date="2017-05-10T20:42:00Z">
          <w:r w:rsidDel="00143403">
            <w:rPr>
              <w:rFonts w:ascii="宋体" w:eastAsia="宋体" w:hAnsi="宋体" w:cs="宋体"/>
              <w:color w:val="212121"/>
              <w:u w:color="212121"/>
              <w:lang w:val="zh-TW" w:eastAsia="zh-TW"/>
            </w:rPr>
            <w:delText>见</w:delText>
          </w:r>
        </w:del>
        <w:r>
          <w:rPr>
            <w:rFonts w:ascii="宋体" w:eastAsia="宋体" w:hAnsi="宋体" w:cs="宋体"/>
            <w:color w:val="212121"/>
            <w:u w:color="212121"/>
            <w:lang w:val="zh-TW" w:eastAsia="zh-TW"/>
          </w:rPr>
          <w:t>，这里</w:t>
        </w:r>
        <w:r w:rsidR="00C007B5">
          <w:rPr>
            <w:rFonts w:ascii="宋体" w:eastAsia="宋体" w:hAnsi="宋体" w:cs="宋体" w:hint="eastAsia"/>
            <w:color w:val="212121"/>
            <w:u w:color="212121"/>
            <w:lang w:val="zh-TW"/>
          </w:rPr>
          <w:t>主要</w:t>
        </w:r>
        <w:r>
          <w:rPr>
            <w:rFonts w:ascii="宋体" w:eastAsia="宋体" w:hAnsi="宋体" w:cs="宋体"/>
            <w:color w:val="212121"/>
            <w:u w:color="212121"/>
            <w:lang w:val="zh-TW" w:eastAsia="zh-TW"/>
          </w:rPr>
          <w:t>针对</w:t>
        </w:r>
        <w:r w:rsidR="00C007B5">
          <w:rPr>
            <w:rFonts w:ascii="宋体" w:eastAsia="宋体" w:hAnsi="宋体" w:cs="宋体" w:hint="eastAsia"/>
            <w:color w:val="212121"/>
            <w:u w:color="212121"/>
            <w:lang w:val="zh-TW"/>
          </w:rPr>
          <w:t>如下</w:t>
        </w:r>
        <w:r>
          <w:rPr>
            <w:rFonts w:ascii="宋体" w:eastAsia="宋体" w:hAnsi="宋体" w:cs="宋体"/>
            <w:color w:val="212121"/>
            <w:u w:color="212121"/>
            <w:lang w:val="zh-TW" w:eastAsia="zh-TW"/>
          </w:rPr>
          <w:t>三个问题：公允价值定义，用于确定公允价值的方法，以及提供</w:t>
        </w:r>
        <w:del w:id="41" w:author="蔡长春" w:date="2017-05-10T20:42:00Z">
          <w:r w:rsidDel="00143403">
            <w:rPr>
              <w:rFonts w:ascii="宋体" w:eastAsia="宋体" w:hAnsi="宋体" w:cs="宋体" w:hint="eastAsia"/>
              <w:color w:val="212121"/>
              <w:u w:color="212121"/>
              <w:lang w:val="zh-TW"/>
            </w:rPr>
            <w:delText>附加</w:delText>
          </w:r>
        </w:del>
      </w:ins>
      <w:ins w:id="42" w:author="蔡长春" w:date="2017-05-10T20:42:00Z">
        <w:r w:rsidR="00143403">
          <w:rPr>
            <w:rFonts w:ascii="宋体" w:eastAsia="宋体" w:hAnsi="宋体" w:cs="宋体" w:hint="eastAsia"/>
            <w:color w:val="212121"/>
            <w:u w:color="212121"/>
            <w:lang w:val="zh-TW"/>
          </w:rPr>
          <w:t>额外</w:t>
        </w:r>
      </w:ins>
      <w:ins w:id="43" w:author="amy" w:date="2017-02-14T10:08:00Z">
        <w:r>
          <w:rPr>
            <w:rFonts w:ascii="宋体" w:eastAsia="宋体" w:hAnsi="宋体" w:cs="宋体"/>
            <w:color w:val="212121"/>
            <w:u w:color="212121"/>
            <w:lang w:val="zh-TW" w:eastAsia="zh-TW"/>
          </w:rPr>
          <w:t>披露及其结果。</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4" w:author="amy" w:date="2017-02-14T10:08:00Z"/>
          <w:rFonts w:ascii="Times New Roman" w:eastAsia="Times New Roman" w:hAnsi="Times New Roman" w:cs="Times New Roman"/>
          <w:color w:val="212121"/>
          <w:u w:color="212121"/>
        </w:rPr>
      </w:pPr>
      <w:del w:id="45" w:author="amy" w:date="2017-02-14T10:08:00Z">
        <w:r>
          <w:rPr>
            <w:rFonts w:ascii="宋体" w:eastAsia="宋体" w:hAnsi="宋体" w:cs="宋体"/>
            <w:color w:val="212121"/>
            <w:u w:color="212121"/>
            <w:lang w:val="zh-TW" w:eastAsia="zh-TW"/>
          </w:rPr>
          <w:delText>为了标准化定价和减少定价管理和计算每月业绩需求，财务会计准则委员会（</w:delText>
        </w:r>
        <w:r>
          <w:rPr>
            <w:rFonts w:ascii="Times New Roman" w:hAnsi="Times New Roman"/>
            <w:color w:val="212121"/>
            <w:u w:color="212121"/>
          </w:rPr>
          <w:delText>FASB</w:delText>
        </w:r>
        <w:r>
          <w:rPr>
            <w:rFonts w:ascii="宋体" w:eastAsia="宋体" w:hAnsi="宋体" w:cs="宋体"/>
            <w:color w:val="212121"/>
            <w:u w:color="212121"/>
            <w:lang w:val="zh-TW" w:eastAsia="zh-TW"/>
          </w:rPr>
          <w:delText>）引入</w:delText>
        </w:r>
        <w:r>
          <w:rPr>
            <w:rFonts w:ascii="Times New Roman" w:hAnsi="Times New Roman"/>
            <w:color w:val="212121"/>
            <w:u w:color="212121"/>
          </w:rPr>
          <w:delText>FASB 157</w:delText>
        </w:r>
        <w:r>
          <w:rPr>
            <w:rFonts w:ascii="宋体" w:eastAsia="宋体" w:hAnsi="宋体" w:cs="宋体"/>
            <w:color w:val="212121"/>
            <w:u w:color="212121"/>
            <w:lang w:val="zh-TW" w:eastAsia="zh-TW"/>
          </w:rPr>
          <w:delText>公允价值计量准则来确定年度审计过程中公允价值。目的是降低基金经理以市值计价的偏见，这里针对三个问题：公允价值定义，用于确定公允价值的方法，以及提供附加披露及其结果。</w:delText>
        </w:r>
      </w:del>
    </w:p>
    <w:p w:rsidR="00344021" w:rsidRDefault="00344021">
      <w:pPr>
        <w:rPr>
          <w:sz w:val="20"/>
          <w:szCs w:val="20"/>
        </w:rPr>
      </w:pPr>
    </w:p>
    <w:p w:rsidR="00344021" w:rsidRPr="00B531ED" w:rsidRDefault="00673C29">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会计准则</w:t>
      </w:r>
    </w:p>
    <w:p w:rsidR="00344021" w:rsidRDefault="00673C29">
      <w:pPr>
        <w:rPr>
          <w:ins w:id="46" w:author="amy" w:date="2017-02-14T10:08:00Z"/>
          <w:sz w:val="20"/>
          <w:szCs w:val="20"/>
        </w:rPr>
      </w:pPr>
      <w:ins w:id="47" w:author="amy" w:date="2017-02-14T10:08:00Z">
        <w:r>
          <w:br/>
        </w:r>
        <w:r>
          <w:rPr>
            <w:rFonts w:ascii="宋体" w:eastAsia="宋体" w:hAnsi="宋体" w:cs="宋体"/>
            <w:color w:val="212121"/>
            <w:sz w:val="20"/>
            <w:szCs w:val="20"/>
            <w:u w:color="212121"/>
            <w:lang w:val="zh-TW" w:eastAsia="zh-TW"/>
          </w:rPr>
          <w:t>为了界定公允价值，</w:t>
        </w:r>
        <w:r>
          <w:rPr>
            <w:rFonts w:ascii="宋体" w:eastAsia="宋体" w:hAnsi="宋体" w:cs="宋体"/>
            <w:color w:val="212121"/>
            <w:sz w:val="20"/>
            <w:szCs w:val="20"/>
            <w:u w:color="212121"/>
          </w:rPr>
          <w:t>FASB</w:t>
        </w:r>
        <w:r>
          <w:rPr>
            <w:lang w:val="zh-CN"/>
          </w:rPr>
          <w:t>为投资组合</w:t>
        </w:r>
        <w:r>
          <w:rPr>
            <w:rFonts w:ascii="宋体" w:eastAsia="宋体" w:hAnsi="宋体" w:cs="宋体"/>
            <w:color w:val="212121"/>
            <w:sz w:val="20"/>
            <w:szCs w:val="20"/>
            <w:u w:color="212121"/>
            <w:lang w:val="zh-TW" w:eastAsia="zh-TW"/>
          </w:rPr>
          <w:t>建立了三级分类体系</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为</w:t>
        </w:r>
        <w:r>
          <w:rPr>
            <w:lang w:val="zh-CN"/>
          </w:rPr>
          <w:t>每个级别</w:t>
        </w:r>
        <w:r w:rsidR="00A429A6">
          <w:rPr>
            <w:rFonts w:ascii="宋体" w:eastAsia="宋体" w:hAnsi="宋体" w:hint="eastAsia"/>
            <w:lang w:val="zh-CN"/>
          </w:rPr>
          <w:t>都</w:t>
        </w:r>
        <w:r>
          <w:rPr>
            <w:rFonts w:ascii="宋体" w:eastAsia="宋体" w:hAnsi="宋体" w:cs="宋体"/>
            <w:color w:val="212121"/>
            <w:sz w:val="20"/>
            <w:szCs w:val="20"/>
            <w:u w:color="212121"/>
            <w:lang w:val="zh-TW" w:eastAsia="zh-TW"/>
          </w:rPr>
          <w:t>设置了要求。</w:t>
        </w:r>
        <w:r>
          <w:rPr>
            <w:lang w:val="zh-CN"/>
          </w:rPr>
          <w:t>第</w:t>
        </w:r>
        <w:r>
          <w:rPr>
            <w:rFonts w:ascii="宋体" w:eastAsia="宋体" w:hAnsi="宋体" w:cs="宋体"/>
            <w:color w:val="212121"/>
            <w:sz w:val="20"/>
            <w:szCs w:val="20"/>
            <w:u w:color="212121"/>
            <w:lang w:val="zh-TW" w:eastAsia="zh-TW"/>
          </w:rPr>
          <w:t>一</w:t>
        </w:r>
        <w:r w:rsidR="00E07C79">
          <w:rPr>
            <w:lang w:val="zh-CN"/>
          </w:rPr>
          <w:t>级别</w:t>
        </w:r>
        <w:r>
          <w:rPr>
            <w:rFonts w:ascii="宋体" w:eastAsia="宋体" w:hAnsi="宋体" w:cs="宋体"/>
            <w:color w:val="212121"/>
            <w:sz w:val="20"/>
            <w:szCs w:val="20"/>
            <w:u w:color="212121"/>
            <w:lang w:val="zh-TW" w:eastAsia="zh-TW"/>
          </w:rPr>
          <w:t>是</w:t>
        </w:r>
        <w:r w:rsidR="00E07C79">
          <w:rPr>
            <w:rFonts w:ascii="宋体" w:eastAsia="宋体" w:hAnsi="宋体" w:cs="宋体"/>
            <w:color w:val="212121"/>
            <w:sz w:val="20"/>
            <w:szCs w:val="20"/>
            <w:u w:color="212121"/>
            <w:lang w:val="zh-TW" w:eastAsia="zh-TW"/>
          </w:rPr>
          <w:t>市场中</w:t>
        </w:r>
        <w:r>
          <w:rPr>
            <w:rFonts w:ascii="宋体" w:eastAsia="宋体" w:hAnsi="宋体" w:cs="宋体"/>
            <w:color w:val="212121"/>
            <w:sz w:val="20"/>
            <w:szCs w:val="20"/>
            <w:u w:color="212121"/>
            <w:lang w:val="zh-TW" w:eastAsia="zh-TW"/>
          </w:rPr>
          <w:t>活跃</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的报价或</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可观察价格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w:t>
        </w:r>
        <w:r>
          <w:rPr>
            <w:lang w:val="zh-CN"/>
          </w:rPr>
          <w:t>对在</w:t>
        </w:r>
        <w:r>
          <w:rPr>
            <w:rFonts w:ascii="宋体" w:eastAsia="宋体" w:hAnsi="宋体" w:cs="宋体"/>
            <w:color w:val="212121"/>
            <w:sz w:val="20"/>
            <w:szCs w:val="20"/>
            <w:u w:color="212121"/>
            <w:lang w:val="zh-TW" w:eastAsia="zh-TW"/>
          </w:rPr>
          <w:t>证券交易所</w:t>
        </w:r>
        <w:r>
          <w:rPr>
            <w:lang w:val="zh-CN"/>
          </w:rPr>
          <w:t>有</w:t>
        </w:r>
        <w:r>
          <w:rPr>
            <w:rFonts w:ascii="宋体" w:eastAsia="宋体" w:hAnsi="宋体" w:cs="宋体"/>
            <w:color w:val="212121"/>
            <w:sz w:val="20"/>
            <w:szCs w:val="20"/>
            <w:u w:color="212121"/>
            <w:lang w:val="zh-TW" w:eastAsia="zh-TW"/>
          </w:rPr>
          <w:t>报价的</w:t>
        </w:r>
        <w:r w:rsidR="00E07C79">
          <w:rPr>
            <w:rFonts w:ascii="宋体" w:eastAsia="宋体" w:hAnsi="宋体" w:cs="宋体" w:hint="eastAsia"/>
            <w:color w:val="212121"/>
            <w:sz w:val="20"/>
            <w:szCs w:val="20"/>
            <w:u w:color="212121"/>
            <w:lang w:val="zh-TW"/>
          </w:rPr>
          <w:t>股票</w:t>
        </w:r>
        <w:r>
          <w:rPr>
            <w:lang w:val="zh-CN"/>
          </w:rPr>
          <w:t>来说，这是很容易的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二</w:t>
        </w:r>
        <w:r w:rsidR="00E07C79">
          <w:rPr>
            <w:lang w:val="zh-CN"/>
          </w:rPr>
          <w:t>级别</w:t>
        </w:r>
        <w:r>
          <w:rPr>
            <w:rFonts w:ascii="宋体" w:eastAsia="宋体" w:hAnsi="宋体" w:cs="宋体"/>
            <w:color w:val="212121"/>
            <w:sz w:val="20"/>
            <w:szCs w:val="20"/>
            <w:u w:color="212121"/>
            <w:lang w:val="zh-TW" w:eastAsia="zh-TW"/>
          </w:rPr>
          <w:t>是</w:t>
        </w:r>
        <w:del w:id="48" w:author="蔡长春" w:date="2017-05-10T20:44:00Z">
          <w:r w:rsidDel="00143403">
            <w:rPr>
              <w:rFonts w:ascii="宋体" w:eastAsia="宋体" w:hAnsi="宋体" w:cs="宋体"/>
              <w:color w:val="212121"/>
              <w:sz w:val="20"/>
              <w:szCs w:val="20"/>
              <w:u w:color="212121"/>
              <w:lang w:val="zh-TW" w:eastAsia="zh-TW"/>
            </w:rPr>
            <w:delText>可观察的</w:delText>
          </w:r>
        </w:del>
        <w:r w:rsidR="00A33C9E">
          <w:rPr>
            <w:rFonts w:ascii="宋体" w:eastAsia="宋体" w:hAnsi="宋体" w:cs="宋体"/>
            <w:color w:val="212121"/>
            <w:sz w:val="20"/>
            <w:szCs w:val="20"/>
            <w:u w:color="212121"/>
            <w:lang w:val="zh-TW" w:eastAsia="zh-TW"/>
          </w:rPr>
          <w:t>直接或间接</w:t>
        </w:r>
      </w:ins>
      <w:ins w:id="49" w:author="蔡长春" w:date="2017-05-10T20:44:00Z">
        <w:r w:rsidR="00143403">
          <w:rPr>
            <w:rFonts w:ascii="宋体" w:eastAsia="宋体" w:hAnsi="宋体" w:cs="宋体"/>
            <w:color w:val="212121"/>
            <w:sz w:val="20"/>
            <w:szCs w:val="20"/>
            <w:u w:color="212121"/>
            <w:lang w:val="zh-TW" w:eastAsia="zh-TW"/>
          </w:rPr>
          <w:t>可观察的</w:t>
        </w:r>
      </w:ins>
      <w:ins w:id="50" w:author="amy" w:date="2017-02-14T10:08:00Z">
        <w:r>
          <w:rPr>
            <w:rFonts w:ascii="宋体" w:eastAsia="宋体" w:hAnsi="宋体" w:cs="宋体"/>
            <w:color w:val="212121"/>
            <w:sz w:val="20"/>
            <w:szCs w:val="20"/>
            <w:u w:color="212121"/>
            <w:lang w:val="zh-TW" w:eastAsia="zh-TW"/>
          </w:rPr>
          <w:t>资产或负债。</w:t>
        </w:r>
        <w:r w:rsidR="00A33C9E">
          <w:rPr>
            <w:rFonts w:ascii="宋体" w:eastAsia="宋体" w:hAnsi="宋体" w:hint="eastAsia"/>
            <w:lang w:val="zh-CN"/>
          </w:rPr>
          <w:t>这一</w:t>
        </w:r>
        <w:r w:rsidR="00E07C79">
          <w:rPr>
            <w:lang w:val="zh-CN"/>
          </w:rPr>
          <w:t>级别</w:t>
        </w:r>
        <w:r w:rsidR="00E07C79">
          <w:rPr>
            <w:rFonts w:ascii="宋体" w:eastAsia="宋体" w:hAnsi="宋体" w:hint="eastAsia"/>
            <w:lang w:val="zh-CN"/>
          </w:rPr>
          <w:t>的产品</w:t>
        </w:r>
        <w:r>
          <w:rPr>
            <w:rFonts w:ascii="宋体" w:eastAsia="宋体" w:hAnsi="宋体" w:cs="宋体"/>
            <w:color w:val="212121"/>
            <w:sz w:val="20"/>
            <w:szCs w:val="20"/>
            <w:u w:color="212121"/>
            <w:lang w:val="zh-TW" w:eastAsia="zh-TW"/>
          </w:rPr>
          <w:t>可能没有可观察的价格，价格是基于金融工具</w:t>
        </w:r>
        <w:r w:rsidR="00A429A6">
          <w:rPr>
            <w:rFonts w:ascii="宋体" w:eastAsia="宋体" w:hAnsi="宋体" w:cs="宋体" w:hint="eastAsia"/>
            <w:color w:val="212121"/>
            <w:sz w:val="20"/>
            <w:szCs w:val="20"/>
            <w:u w:color="212121"/>
            <w:lang w:val="zh-TW"/>
          </w:rPr>
          <w:t>（</w:t>
        </w:r>
        <w:r w:rsidR="00E07C79">
          <w:rPr>
            <w:rFonts w:ascii="宋体" w:eastAsia="宋体" w:hAnsi="宋体" w:cs="宋体" w:hint="eastAsia"/>
            <w:color w:val="212121"/>
            <w:sz w:val="20"/>
            <w:szCs w:val="20"/>
            <w:u w:color="212121"/>
            <w:lang w:val="zh-TW"/>
          </w:rPr>
          <w:t>例如</w:t>
        </w:r>
        <w:r>
          <w:rPr>
            <w:rFonts w:ascii="宋体" w:eastAsia="宋体" w:hAnsi="宋体" w:cs="宋体"/>
            <w:color w:val="212121"/>
            <w:sz w:val="20"/>
            <w:szCs w:val="20"/>
            <w:u w:color="212121"/>
            <w:lang w:val="zh-TW" w:eastAsia="zh-TW"/>
          </w:rPr>
          <w:t>利率互换</w:t>
        </w:r>
        <w:r w:rsidR="00A429A6">
          <w:rPr>
            <w:rFonts w:ascii="宋体" w:eastAsia="宋体" w:hAnsi="宋体" w:cs="宋体" w:hint="eastAsia"/>
            <w:color w:val="212121"/>
            <w:sz w:val="20"/>
            <w:szCs w:val="20"/>
            <w:u w:color="212121"/>
            <w:lang w:val="zh-TW"/>
          </w:rPr>
          <w:t>）</w:t>
        </w:r>
        <w:r>
          <w:rPr>
            <w:lang w:val="zh-CN"/>
          </w:rPr>
          <w:t>来</w:t>
        </w:r>
        <w:r w:rsidR="00A33C9E">
          <w:rPr>
            <w:rFonts w:ascii="宋体" w:eastAsia="宋体" w:hAnsi="宋体" w:hint="eastAsia"/>
            <w:lang w:val="zh-CN"/>
          </w:rPr>
          <w:t>确定</w:t>
        </w:r>
        <w:r w:rsidR="00A429A6">
          <w:rPr>
            <w:rFonts w:ascii="宋体" w:eastAsia="宋体" w:hAnsi="宋体" w:hint="eastAsia"/>
            <w:lang w:val="zh-CN"/>
          </w:rPr>
          <w:t>的</w:t>
        </w:r>
        <w:r>
          <w:rPr>
            <w:rFonts w:ascii="宋体" w:eastAsia="宋体" w:hAnsi="宋体" w:cs="宋体"/>
            <w:color w:val="212121"/>
            <w:sz w:val="20"/>
            <w:szCs w:val="20"/>
            <w:u w:color="212121"/>
            <w:lang w:val="zh-TW" w:eastAsia="zh-TW"/>
          </w:rPr>
          <w:t>。</w:t>
        </w:r>
        <w:r>
          <w:rPr>
            <w:lang w:val="zh-CN"/>
          </w:rPr>
          <w:t>第</w:t>
        </w:r>
        <w:r>
          <w:rPr>
            <w:rFonts w:ascii="宋体" w:eastAsia="宋体" w:hAnsi="宋体" w:cs="宋体"/>
            <w:color w:val="212121"/>
            <w:sz w:val="20"/>
            <w:szCs w:val="20"/>
            <w:u w:color="212121"/>
            <w:lang w:val="zh-TW" w:eastAsia="zh-TW"/>
          </w:rPr>
          <w:t>三</w:t>
        </w:r>
        <w:r w:rsidR="009F4DD3">
          <w:rPr>
            <w:lang w:val="zh-CN"/>
          </w:rPr>
          <w:t>级别</w:t>
        </w:r>
        <w:r>
          <w:rPr>
            <w:rFonts w:ascii="宋体" w:eastAsia="宋体" w:hAnsi="宋体" w:cs="宋体"/>
            <w:color w:val="212121"/>
            <w:sz w:val="20"/>
            <w:szCs w:val="20"/>
            <w:u w:color="212121"/>
            <w:lang w:val="zh-TW" w:eastAsia="zh-TW"/>
          </w:rPr>
          <w:t xml:space="preserve">包括 </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不可观察的价格</w:t>
        </w:r>
        <w:r>
          <w:rPr>
            <w:rFonts w:ascii="宋体" w:eastAsia="宋体" w:hAnsi="宋体" w:cs="宋体"/>
            <w:color w:val="212121"/>
            <w:sz w:val="20"/>
            <w:szCs w:val="20"/>
            <w:u w:color="212121"/>
          </w:rPr>
          <w:t>”</w:t>
        </w:r>
        <w:r>
          <w:rPr>
            <w:rFonts w:ascii="宋体" w:eastAsia="宋体" w:hAnsi="宋体" w:cs="宋体"/>
            <w:color w:val="212121"/>
            <w:sz w:val="20"/>
            <w:szCs w:val="20"/>
            <w:u w:color="212121"/>
            <w:lang w:val="zh-TW" w:eastAsia="zh-TW"/>
          </w:rPr>
          <w:t>，例如</w:t>
        </w:r>
        <w:r>
          <w:rPr>
            <w:lang w:val="zh-CN"/>
          </w:rPr>
          <w:t>私募</w:t>
        </w:r>
      </w:ins>
      <w:ins w:id="51" w:author="蔡长春" w:date="2017-05-10T20:44:00Z">
        <w:r w:rsidR="00F9311D">
          <w:rPr>
            <w:rFonts w:asciiTheme="minorEastAsia" w:eastAsiaTheme="minorEastAsia" w:hAnsiTheme="minorEastAsia" w:hint="eastAsia"/>
            <w:lang w:val="zh-CN"/>
          </w:rPr>
          <w:t>股权</w:t>
        </w:r>
      </w:ins>
      <w:ins w:id="52" w:author="amy" w:date="2017-02-14T10:08:00Z">
        <w:r w:rsidR="00A429A6">
          <w:rPr>
            <w:rFonts w:ascii="宋体" w:eastAsia="宋体" w:hAnsi="宋体" w:cs="宋体" w:hint="eastAsia"/>
            <w:color w:val="212121"/>
            <w:sz w:val="20"/>
            <w:szCs w:val="20"/>
            <w:u w:color="212121"/>
            <w:lang w:val="zh-TW"/>
          </w:rPr>
          <w:t>、</w:t>
        </w:r>
        <w:r>
          <w:rPr>
            <w:rFonts w:ascii="宋体" w:eastAsia="宋体" w:hAnsi="宋体" w:cs="宋体"/>
            <w:color w:val="212121"/>
            <w:sz w:val="20"/>
            <w:szCs w:val="20"/>
            <w:u w:color="212121"/>
            <w:lang w:val="zh-TW" w:eastAsia="zh-TW"/>
          </w:rPr>
          <w:t>房地产贷款或复杂衍生物。第三</w:t>
        </w:r>
        <w:r w:rsidR="009F4DD3">
          <w:rPr>
            <w:lang w:val="zh-CN"/>
          </w:rPr>
          <w:t>级别</w:t>
        </w:r>
        <w:r>
          <w:rPr>
            <w:rFonts w:ascii="宋体" w:eastAsia="宋体" w:hAnsi="宋体" w:cs="宋体"/>
            <w:color w:val="212121"/>
            <w:sz w:val="20"/>
            <w:szCs w:val="20"/>
            <w:u w:color="212121"/>
            <w:lang w:val="zh-TW" w:eastAsia="zh-TW"/>
          </w:rPr>
          <w:t>可能需要使用模型来定价</w:t>
        </w:r>
        <w:r>
          <w:rPr>
            <w:rFonts w:ascii="宋体" w:eastAsia="宋体" w:hAnsi="宋体" w:cs="宋体"/>
            <w:color w:val="212121"/>
            <w:sz w:val="20"/>
            <w:szCs w:val="20"/>
            <w:u w:color="212121"/>
            <w:lang w:val="zh-CN"/>
          </w:rPr>
          <w:t>，</w:t>
        </w:r>
        <w:r>
          <w:rPr>
            <w:rFonts w:ascii="宋体" w:eastAsia="宋体" w:hAnsi="宋体" w:cs="宋体"/>
            <w:color w:val="212121"/>
            <w:sz w:val="20"/>
            <w:szCs w:val="20"/>
            <w:u w:color="212121"/>
            <w:lang w:val="zh-TW" w:eastAsia="zh-TW"/>
          </w:rPr>
          <w:t>并考虑何时出售该</w:t>
        </w:r>
        <w:r w:rsidR="00E07C79">
          <w:rPr>
            <w:rFonts w:ascii="宋体" w:eastAsia="宋体" w:hAnsi="宋体" w:cs="宋体" w:hint="eastAsia"/>
            <w:color w:val="212121"/>
            <w:sz w:val="20"/>
            <w:szCs w:val="20"/>
            <w:u w:color="212121"/>
            <w:lang w:val="zh-TW"/>
          </w:rPr>
          <w:t>头寸</w:t>
        </w:r>
        <w:r>
          <w:rPr>
            <w:rFonts w:ascii="宋体" w:eastAsia="宋体" w:hAnsi="宋体" w:cs="宋体"/>
            <w:color w:val="212121"/>
            <w:sz w:val="20"/>
            <w:szCs w:val="20"/>
            <w:u w:color="212121"/>
            <w:lang w:val="zh-TW" w:eastAsia="zh-TW"/>
          </w:rPr>
          <w:t>。这</w:t>
        </w:r>
        <w:r w:rsidR="00E07C79">
          <w:rPr>
            <w:rFonts w:ascii="宋体" w:eastAsia="宋体" w:hAnsi="宋体" w:cs="宋体" w:hint="eastAsia"/>
            <w:color w:val="212121"/>
            <w:sz w:val="20"/>
            <w:szCs w:val="20"/>
            <w:u w:color="212121"/>
            <w:lang w:val="zh-TW"/>
          </w:rPr>
          <w:t>需要</w:t>
        </w:r>
      </w:ins>
      <w:ins w:id="53" w:author="蔡长春" w:date="2017-05-10T20:44:00Z">
        <w:r w:rsidR="00F9311D">
          <w:rPr>
            <w:rFonts w:ascii="宋体" w:eastAsia="宋体" w:hAnsi="宋体" w:cs="宋体" w:hint="eastAsia"/>
            <w:color w:val="212121"/>
            <w:sz w:val="20"/>
            <w:szCs w:val="20"/>
            <w:u w:color="212121"/>
            <w:lang w:val="zh-TW"/>
          </w:rPr>
          <w:t>把</w:t>
        </w:r>
      </w:ins>
      <w:ins w:id="54" w:author="amy" w:date="2017-02-14T10:08:00Z">
        <w:r>
          <w:rPr>
            <w:rFonts w:ascii="宋体" w:eastAsia="宋体" w:hAnsi="宋体" w:cs="宋体"/>
            <w:color w:val="212121"/>
            <w:sz w:val="20"/>
            <w:szCs w:val="20"/>
            <w:u w:color="212121"/>
            <w:lang w:val="zh-TW" w:eastAsia="zh-TW"/>
          </w:rPr>
          <w:t>当前的市场</w:t>
        </w:r>
        <w:r w:rsidR="00E07C79">
          <w:rPr>
            <w:rFonts w:ascii="宋体" w:eastAsia="宋体" w:hAnsi="宋体" w:cs="宋体" w:hint="eastAsia"/>
            <w:color w:val="212121"/>
            <w:sz w:val="20"/>
            <w:szCs w:val="20"/>
            <w:u w:color="212121"/>
            <w:lang w:val="zh-TW"/>
          </w:rPr>
          <w:t>价格</w:t>
        </w:r>
        <w:r>
          <w:rPr>
            <w:rFonts w:ascii="宋体" w:eastAsia="宋体" w:hAnsi="宋体" w:cs="宋体"/>
            <w:color w:val="212121"/>
            <w:sz w:val="20"/>
            <w:szCs w:val="20"/>
            <w:u w:color="212121"/>
            <w:lang w:val="zh-TW" w:eastAsia="zh-TW"/>
          </w:rPr>
          <w:t>和流动性考虑到定价</w:t>
        </w:r>
        <w:r>
          <w:rPr>
            <w:lang w:val="zh-CN"/>
          </w:rPr>
          <w:t>中</w:t>
        </w:r>
        <w:r>
          <w:rPr>
            <w:rFonts w:ascii="宋体" w:eastAsia="宋体" w:hAnsi="宋体" w:cs="宋体"/>
            <w:color w:val="212121"/>
            <w:sz w:val="20"/>
            <w:szCs w:val="20"/>
            <w:u w:color="212121"/>
            <w:lang w:val="zh-TW" w:eastAsia="zh-TW"/>
          </w:rPr>
          <w:t>，</w:t>
        </w:r>
        <w:r>
          <w:rPr>
            <w:lang w:val="zh-CN"/>
          </w:rPr>
          <w:t>尽管</w:t>
        </w:r>
        <w:r>
          <w:rPr>
            <w:rFonts w:ascii="宋体" w:eastAsia="宋体" w:hAnsi="宋体" w:cs="宋体"/>
            <w:color w:val="212121"/>
            <w:sz w:val="20"/>
            <w:szCs w:val="20"/>
            <w:u w:color="212121"/>
            <w:lang w:val="zh-TW" w:eastAsia="zh-TW"/>
          </w:rPr>
          <w:t>该头寸可能没有市场和没有流动性。</w:t>
        </w:r>
      </w:ins>
      <w:ins w:id="55" w:author="蔡长春" w:date="2017-05-10T20:45:00Z">
        <w:r w:rsidR="00F9311D" w:rsidRPr="00F9311D">
          <w:rPr>
            <w:rFonts w:ascii="宋体" w:eastAsia="宋体" w:hAnsi="宋体" w:cs="宋体" w:hint="eastAsia"/>
            <w:color w:val="212121"/>
            <w:sz w:val="20"/>
            <w:szCs w:val="20"/>
            <w:u w:color="212121"/>
            <w:lang w:val="zh-TW" w:eastAsia="zh-TW"/>
          </w:rPr>
          <w:t>大部分对冲基金经理可能会认为，由于没有已知市场，价格已经固定，价值也不会变化，</w:t>
        </w:r>
      </w:ins>
      <w:ins w:id="56" w:author="amy" w:date="2017-02-14T10:08:00Z">
        <w:del w:id="57" w:author="蔡长春" w:date="2017-05-10T20:46:00Z">
          <w:r w:rsidDel="00F9311D">
            <w:rPr>
              <w:lang w:val="zh-CN"/>
            </w:rPr>
            <w:delText>大部分</w:delText>
          </w:r>
          <w:r w:rsidDel="00F9311D">
            <w:rPr>
              <w:rFonts w:ascii="宋体" w:eastAsia="宋体" w:hAnsi="宋体" w:cs="宋体"/>
              <w:color w:val="212121"/>
              <w:sz w:val="20"/>
              <w:szCs w:val="20"/>
              <w:u w:color="212121"/>
              <w:lang w:val="zh-TW" w:eastAsia="zh-TW"/>
            </w:rPr>
            <w:delText>对冲基金经理认为，</w:delText>
          </w:r>
          <w:r w:rsidR="009F4DD3" w:rsidDel="00F9311D">
            <w:rPr>
              <w:rFonts w:ascii="宋体" w:eastAsia="宋体" w:hAnsi="宋体" w:hint="eastAsia"/>
              <w:lang w:val="zh-CN"/>
            </w:rPr>
            <w:delText>在没有市场和</w:delText>
          </w:r>
          <w:r w:rsidR="00356A31" w:rsidDel="00F9311D">
            <w:rPr>
              <w:rFonts w:ascii="宋体" w:eastAsia="宋体" w:hAnsi="宋体" w:hint="eastAsia"/>
              <w:lang w:val="zh-CN"/>
            </w:rPr>
            <w:delText>改善</w:delText>
          </w:r>
          <w:r w:rsidR="009F4DD3" w:rsidDel="00F9311D">
            <w:rPr>
              <w:rFonts w:ascii="宋体" w:eastAsia="宋体" w:hAnsi="宋体" w:hint="eastAsia"/>
              <w:lang w:val="zh-CN"/>
            </w:rPr>
            <w:delText>价值</w:delText>
          </w:r>
          <w:r w:rsidR="00356A31" w:rsidDel="00F9311D">
            <w:rPr>
              <w:rFonts w:ascii="宋体" w:eastAsia="宋体" w:hAnsi="宋体" w:cs="宋体" w:hint="eastAsia"/>
              <w:color w:val="212121"/>
              <w:sz w:val="20"/>
              <w:szCs w:val="20"/>
              <w:u w:color="212121"/>
              <w:lang w:val="zh-TW"/>
            </w:rPr>
            <w:delText>前提下，价格</w:delText>
          </w:r>
          <w:r w:rsidDel="00F9311D">
            <w:rPr>
              <w:rFonts w:ascii="宋体" w:eastAsia="宋体" w:hAnsi="宋体" w:cs="宋体"/>
              <w:color w:val="212121"/>
              <w:sz w:val="20"/>
              <w:szCs w:val="20"/>
              <w:u w:color="212121"/>
              <w:lang w:val="zh-TW" w:eastAsia="zh-TW"/>
            </w:rPr>
            <w:delText>不</w:delText>
          </w:r>
          <w:r w:rsidR="00A429A6" w:rsidDel="00F9311D">
            <w:rPr>
              <w:rFonts w:ascii="宋体" w:eastAsia="宋体" w:hAnsi="宋体" w:cs="宋体" w:hint="eastAsia"/>
              <w:color w:val="212121"/>
              <w:sz w:val="20"/>
              <w:szCs w:val="20"/>
              <w:u w:color="212121"/>
              <w:lang w:val="zh-TW"/>
            </w:rPr>
            <w:delText>会发生改变</w:delText>
          </w:r>
          <w:r w:rsidDel="00F9311D">
            <w:rPr>
              <w:rFonts w:ascii="宋体" w:eastAsia="宋体" w:hAnsi="宋体" w:cs="宋体"/>
              <w:color w:val="212121"/>
              <w:sz w:val="20"/>
              <w:szCs w:val="20"/>
              <w:u w:color="212121"/>
              <w:lang w:val="zh-TW" w:eastAsia="zh-TW"/>
            </w:rPr>
            <w:delText>，</w:delText>
          </w:r>
        </w:del>
        <w:r>
          <w:rPr>
            <w:rFonts w:ascii="宋体" w:eastAsia="宋体" w:hAnsi="宋体" w:cs="宋体"/>
            <w:color w:val="212121"/>
            <w:sz w:val="20"/>
            <w:szCs w:val="20"/>
            <w:u w:color="212121"/>
            <w:lang w:val="zh-TW" w:eastAsia="zh-TW"/>
          </w:rPr>
          <w:t>因为</w:t>
        </w:r>
        <w:r>
          <w:rPr>
            <w:lang w:val="zh-CN"/>
          </w:rPr>
          <w:t>市</w:t>
        </w:r>
        <w:r>
          <w:rPr>
            <w:rFonts w:ascii="宋体" w:eastAsia="宋体" w:hAnsi="宋体" w:cs="宋体"/>
            <w:color w:val="212121"/>
            <w:sz w:val="20"/>
            <w:szCs w:val="20"/>
            <w:u w:color="212121"/>
            <w:lang w:val="zh-TW" w:eastAsia="zh-TW"/>
          </w:rPr>
          <w:t>场流动性</w:t>
        </w:r>
        <w:r>
          <w:rPr>
            <w:lang w:val="zh-CN"/>
          </w:rPr>
          <w:t>不会导致</w:t>
        </w:r>
        <w:r>
          <w:rPr>
            <w:rFonts w:ascii="宋体" w:eastAsia="宋体" w:hAnsi="宋体" w:cs="宋体"/>
            <w:color w:val="212121"/>
            <w:sz w:val="20"/>
            <w:szCs w:val="20"/>
            <w:u w:color="212121"/>
            <w:lang w:val="zh-TW" w:eastAsia="zh-TW"/>
          </w:rPr>
          <w:t>信贷</w:t>
        </w:r>
        <w:r w:rsidR="00A429A6">
          <w:rPr>
            <w:rFonts w:ascii="宋体" w:eastAsia="宋体" w:hAnsi="宋体" w:cs="宋体" w:hint="eastAsia"/>
            <w:color w:val="212121"/>
            <w:sz w:val="20"/>
            <w:szCs w:val="20"/>
            <w:u w:color="212121"/>
            <w:lang w:val="zh-TW"/>
          </w:rPr>
          <w:t>的</w:t>
        </w:r>
        <w:r>
          <w:rPr>
            <w:rFonts w:ascii="宋体" w:eastAsia="宋体" w:hAnsi="宋体" w:cs="宋体"/>
            <w:color w:val="212121"/>
            <w:sz w:val="20"/>
            <w:szCs w:val="20"/>
            <w:u w:color="212121"/>
            <w:lang w:val="zh-TW" w:eastAsia="zh-TW"/>
          </w:rPr>
          <w:t>恶化。</w:t>
        </w:r>
      </w:ins>
    </w:p>
    <w:p w:rsidR="00344021" w:rsidRDefault="00673C29">
      <w:pPr>
        <w:rPr>
          <w:del w:id="58" w:author="amy" w:date="2017-02-14T10:08:00Z"/>
          <w:sz w:val="20"/>
          <w:szCs w:val="20"/>
        </w:rPr>
      </w:pPr>
      <w:del w:id="59" w:author="amy" w:date="2017-02-14T10:08:00Z">
        <w:r>
          <w:lastRenderedPageBreak/>
          <w:br/>
        </w:r>
        <w:r>
          <w:rPr>
            <w:rFonts w:ascii="宋体" w:eastAsia="宋体" w:hAnsi="宋体" w:cs="宋体"/>
            <w:color w:val="212121"/>
            <w:sz w:val="20"/>
            <w:szCs w:val="20"/>
            <w:u w:color="212121"/>
            <w:lang w:val="zh-TW" w:eastAsia="zh-TW"/>
          </w:rPr>
          <w:delText>为了界定公允价值，</w:delText>
        </w:r>
        <w:r>
          <w:rPr>
            <w:rFonts w:ascii="宋体" w:eastAsia="宋体" w:hAnsi="宋体" w:cs="宋体"/>
            <w:color w:val="212121"/>
            <w:sz w:val="20"/>
            <w:szCs w:val="20"/>
            <w:u w:color="212121"/>
          </w:rPr>
          <w:delText>FASB</w:delText>
        </w:r>
        <w:r>
          <w:rPr>
            <w:lang w:val="zh-CN"/>
          </w:rPr>
          <w:delText>为投资组合</w:delText>
        </w:r>
        <w:r>
          <w:rPr>
            <w:rFonts w:ascii="宋体" w:eastAsia="宋体" w:hAnsi="宋体" w:cs="宋体"/>
            <w:color w:val="212121"/>
            <w:sz w:val="20"/>
            <w:szCs w:val="20"/>
            <w:u w:color="212121"/>
            <w:lang w:val="zh-TW" w:eastAsia="zh-TW"/>
          </w:rPr>
          <w:delText>建立了三级分类体系</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为</w:delText>
        </w:r>
        <w:r>
          <w:rPr>
            <w:lang w:val="zh-CN"/>
          </w:rPr>
          <w:delText>每个级别</w:delText>
        </w:r>
        <w:r>
          <w:rPr>
            <w:rFonts w:ascii="宋体" w:eastAsia="宋体" w:hAnsi="宋体" w:cs="宋体"/>
            <w:color w:val="212121"/>
            <w:sz w:val="20"/>
            <w:szCs w:val="20"/>
            <w:u w:color="212121"/>
            <w:lang w:val="zh-TW" w:eastAsia="zh-TW"/>
          </w:rPr>
          <w:delText>设置了要求。</w:delText>
        </w:r>
        <w:r>
          <w:rPr>
            <w:lang w:val="zh-CN"/>
          </w:rPr>
          <w:delText>第</w:delText>
        </w:r>
        <w:r>
          <w:rPr>
            <w:rFonts w:ascii="宋体" w:eastAsia="宋体" w:hAnsi="宋体" w:cs="宋体"/>
            <w:color w:val="212121"/>
            <w:sz w:val="20"/>
            <w:szCs w:val="20"/>
            <w:u w:color="212121"/>
            <w:lang w:val="zh-TW" w:eastAsia="zh-TW"/>
          </w:rPr>
          <w:delText>一级是活跃市场中的报价或</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可观察价格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w:delText>
        </w:r>
        <w:r>
          <w:rPr>
            <w:lang w:val="zh-CN"/>
          </w:rPr>
          <w:delText>对在</w:delText>
        </w:r>
        <w:r>
          <w:rPr>
            <w:rFonts w:ascii="宋体" w:eastAsia="宋体" w:hAnsi="宋体" w:cs="宋体"/>
            <w:color w:val="212121"/>
            <w:sz w:val="20"/>
            <w:szCs w:val="20"/>
            <w:u w:color="212121"/>
            <w:lang w:val="zh-TW" w:eastAsia="zh-TW"/>
          </w:rPr>
          <w:delText>证券交易所</w:delText>
        </w:r>
        <w:r>
          <w:rPr>
            <w:lang w:val="zh-CN"/>
          </w:rPr>
          <w:delText>有</w:delText>
        </w:r>
        <w:r>
          <w:rPr>
            <w:rFonts w:ascii="宋体" w:eastAsia="宋体" w:hAnsi="宋体" w:cs="宋体"/>
            <w:color w:val="212121"/>
            <w:sz w:val="20"/>
            <w:szCs w:val="20"/>
            <w:u w:color="212121"/>
            <w:lang w:val="zh-TW" w:eastAsia="zh-TW"/>
          </w:rPr>
          <w:delText>报价的公司</w:delText>
        </w:r>
        <w:r>
          <w:rPr>
            <w:lang w:val="zh-CN"/>
          </w:rPr>
          <w:delText>来说，这是很容易的</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二级是可观察的资产或负债，直接或间接。</w:delText>
        </w:r>
        <w:r>
          <w:rPr>
            <w:lang w:val="zh-CN"/>
          </w:rPr>
          <w:delText>第</w:delText>
        </w:r>
        <w:r>
          <w:rPr>
            <w:rFonts w:ascii="宋体" w:eastAsia="宋体" w:hAnsi="宋体" w:cs="宋体"/>
            <w:color w:val="212121"/>
            <w:sz w:val="20"/>
            <w:szCs w:val="20"/>
            <w:u w:color="212121"/>
            <w:lang w:val="zh-TW" w:eastAsia="zh-TW"/>
          </w:rPr>
          <w:delText>二级可能没有可观察的价格，但价格是基于金融工具，如利率互换</w:delText>
        </w:r>
        <w:r>
          <w:rPr>
            <w:lang w:val="zh-CN"/>
          </w:rPr>
          <w:delText>来定价</w:delText>
        </w:r>
        <w:r>
          <w:rPr>
            <w:rFonts w:ascii="宋体" w:eastAsia="宋体" w:hAnsi="宋体" w:cs="宋体"/>
            <w:color w:val="212121"/>
            <w:sz w:val="20"/>
            <w:szCs w:val="20"/>
            <w:u w:color="212121"/>
            <w:lang w:val="zh-TW" w:eastAsia="zh-TW"/>
          </w:rPr>
          <w:delText>。</w:delText>
        </w:r>
        <w:r>
          <w:rPr>
            <w:lang w:val="zh-CN"/>
          </w:rPr>
          <w:delText>第</w:delText>
        </w:r>
        <w:r>
          <w:rPr>
            <w:rFonts w:ascii="宋体" w:eastAsia="宋体" w:hAnsi="宋体" w:cs="宋体"/>
            <w:color w:val="212121"/>
            <w:sz w:val="20"/>
            <w:szCs w:val="20"/>
            <w:u w:color="212121"/>
            <w:lang w:val="zh-TW" w:eastAsia="zh-TW"/>
          </w:rPr>
          <w:delText xml:space="preserve">三级包括 </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不可观察的价格</w:delText>
        </w:r>
        <w:r>
          <w:rPr>
            <w:rFonts w:ascii="宋体" w:eastAsia="宋体" w:hAnsi="宋体" w:cs="宋体"/>
            <w:color w:val="212121"/>
            <w:sz w:val="20"/>
            <w:szCs w:val="20"/>
            <w:u w:color="212121"/>
          </w:rPr>
          <w:delText>”</w:delText>
        </w:r>
        <w:r>
          <w:rPr>
            <w:rFonts w:ascii="宋体" w:eastAsia="宋体" w:hAnsi="宋体" w:cs="宋体"/>
            <w:color w:val="212121"/>
            <w:sz w:val="20"/>
            <w:szCs w:val="20"/>
            <w:u w:color="212121"/>
            <w:lang w:val="zh-TW" w:eastAsia="zh-TW"/>
          </w:rPr>
          <w:delText>，例如</w:delText>
        </w:r>
        <w:r>
          <w:rPr>
            <w:lang w:val="zh-CN"/>
          </w:rPr>
          <w:delText>私募</w:delText>
        </w:r>
        <w:r>
          <w:rPr>
            <w:rFonts w:ascii="宋体" w:eastAsia="宋体" w:hAnsi="宋体" w:cs="宋体"/>
            <w:color w:val="212121"/>
            <w:sz w:val="20"/>
            <w:szCs w:val="20"/>
            <w:u w:color="212121"/>
            <w:lang w:val="zh-TW" w:eastAsia="zh-TW"/>
          </w:rPr>
          <w:delText>，房地产贷款或复杂衍生物。第三级可能需要使用模型来定价</w:delText>
        </w:r>
        <w:r>
          <w:rPr>
            <w:rFonts w:ascii="宋体" w:eastAsia="宋体" w:hAnsi="宋体" w:cs="宋体"/>
            <w:color w:val="212121"/>
            <w:sz w:val="20"/>
            <w:szCs w:val="20"/>
            <w:u w:color="212121"/>
            <w:lang w:val="zh-CN"/>
          </w:rPr>
          <w:delText>，</w:delText>
        </w:r>
        <w:r>
          <w:rPr>
            <w:rFonts w:ascii="宋体" w:eastAsia="宋体" w:hAnsi="宋体" w:cs="宋体"/>
            <w:color w:val="212121"/>
            <w:sz w:val="20"/>
            <w:szCs w:val="20"/>
            <w:u w:color="212121"/>
            <w:lang w:val="zh-TW" w:eastAsia="zh-TW"/>
          </w:rPr>
          <w:delText>并考虑何时出售该位置。这将</w:delText>
        </w:r>
        <w:r>
          <w:rPr>
            <w:lang w:val="zh-CN"/>
          </w:rPr>
          <w:delText>把</w:delText>
        </w:r>
        <w:r>
          <w:rPr>
            <w:rFonts w:ascii="宋体" w:eastAsia="宋体" w:hAnsi="宋体" w:cs="宋体"/>
            <w:color w:val="212121"/>
            <w:sz w:val="20"/>
            <w:szCs w:val="20"/>
            <w:u w:color="212121"/>
            <w:lang w:val="zh-TW" w:eastAsia="zh-TW"/>
          </w:rPr>
          <w:delText>当前的市场定价和流动性考虑到定价</w:delText>
        </w:r>
        <w:r>
          <w:rPr>
            <w:lang w:val="zh-CN"/>
          </w:rPr>
          <w:delText>中</w:delText>
        </w:r>
        <w:r>
          <w:rPr>
            <w:rFonts w:ascii="宋体" w:eastAsia="宋体" w:hAnsi="宋体" w:cs="宋体"/>
            <w:color w:val="212121"/>
            <w:sz w:val="20"/>
            <w:szCs w:val="20"/>
            <w:u w:color="212121"/>
            <w:lang w:val="zh-TW" w:eastAsia="zh-TW"/>
          </w:rPr>
          <w:delText>，</w:delText>
        </w:r>
        <w:r>
          <w:rPr>
            <w:lang w:val="zh-CN"/>
          </w:rPr>
          <w:delText>尽管</w:delText>
        </w:r>
        <w:r>
          <w:rPr>
            <w:rFonts w:ascii="宋体" w:eastAsia="宋体" w:hAnsi="宋体" w:cs="宋体"/>
            <w:color w:val="212121"/>
            <w:sz w:val="20"/>
            <w:szCs w:val="20"/>
            <w:u w:color="212121"/>
            <w:lang w:val="zh-TW" w:eastAsia="zh-TW"/>
          </w:rPr>
          <w:delText>该头寸可能没有市场和没有流动性。</w:delText>
        </w:r>
        <w:r>
          <w:rPr>
            <w:lang w:val="zh-CN"/>
          </w:rPr>
          <w:delText>大部分</w:delText>
        </w:r>
        <w:r>
          <w:rPr>
            <w:rFonts w:ascii="宋体" w:eastAsia="宋体" w:hAnsi="宋体" w:cs="宋体"/>
            <w:color w:val="212121"/>
            <w:sz w:val="20"/>
            <w:szCs w:val="20"/>
            <w:u w:color="212121"/>
            <w:lang w:val="zh-TW" w:eastAsia="zh-TW"/>
          </w:rPr>
          <w:delText>对冲基金经理认为，</w:delText>
        </w:r>
        <w:r>
          <w:rPr>
            <w:lang w:val="zh-CN"/>
          </w:rPr>
          <w:delText>如果没有市场变化，</w:delText>
        </w:r>
        <w:r>
          <w:rPr>
            <w:rFonts w:ascii="宋体" w:eastAsia="宋体" w:hAnsi="宋体" w:cs="宋体"/>
            <w:color w:val="212121"/>
            <w:sz w:val="20"/>
            <w:szCs w:val="20"/>
            <w:u w:color="212121"/>
            <w:lang w:val="zh-TW" w:eastAsia="zh-TW"/>
          </w:rPr>
          <w:delText>价值不变，因为</w:delText>
        </w:r>
        <w:r>
          <w:rPr>
            <w:lang w:val="zh-CN"/>
          </w:rPr>
          <w:delText>市</w:delText>
        </w:r>
        <w:r>
          <w:rPr>
            <w:rFonts w:ascii="宋体" w:eastAsia="宋体" w:hAnsi="宋体" w:cs="宋体"/>
            <w:color w:val="212121"/>
            <w:sz w:val="20"/>
            <w:szCs w:val="20"/>
            <w:u w:color="212121"/>
            <w:lang w:val="zh-TW" w:eastAsia="zh-TW"/>
          </w:rPr>
          <w:delText>场流动性的变化</w:delText>
        </w:r>
        <w:r>
          <w:rPr>
            <w:lang w:val="zh-CN"/>
          </w:rPr>
          <w:delText>不会导致</w:delText>
        </w:r>
        <w:r>
          <w:rPr>
            <w:rFonts w:ascii="宋体" w:eastAsia="宋体" w:hAnsi="宋体" w:cs="宋体"/>
            <w:color w:val="212121"/>
            <w:sz w:val="20"/>
            <w:szCs w:val="20"/>
            <w:u w:color="212121"/>
            <w:lang w:val="zh-TW" w:eastAsia="zh-TW"/>
          </w:rPr>
          <w:delText>信贷恶化。</w:delText>
        </w:r>
      </w:del>
    </w:p>
    <w:p w:rsidR="00344021" w:rsidRDefault="00344021">
      <w:pPr>
        <w:rPr>
          <w:sz w:val="20"/>
          <w:szCs w:val="20"/>
        </w:rPr>
      </w:pPr>
    </w:p>
    <w:p w:rsidR="00344021" w:rsidRPr="008F5CC0" w:rsidRDefault="008F5CC0">
      <w:pPr>
        <w:rPr>
          <w:rFonts w:ascii="宋体" w:eastAsia="PMingLiU" w:hAnsi="宋体" w:cs="宋体"/>
          <w:b/>
          <w:color w:val="212121"/>
          <w:u w:color="212121"/>
          <w:lang w:val="zh-TW" w:eastAsia="zh-TW"/>
          <w:rPrChange w:id="60" w:author="蔡长春" w:date="2017-05-10T20:46:00Z">
            <w:rPr>
              <w:rFonts w:ascii="宋体" w:eastAsia="宋体" w:hAnsi="宋体" w:cs="宋体"/>
              <w:b/>
              <w:color w:val="212121"/>
              <w:u w:color="212121"/>
              <w:lang w:val="zh-TW" w:eastAsia="zh-TW"/>
            </w:rPr>
          </w:rPrChange>
        </w:rPr>
      </w:pPr>
      <w:ins w:id="61" w:author="蔡长春" w:date="2017-05-10T20:48:00Z">
        <w:r>
          <w:rPr>
            <w:rFonts w:asciiTheme="minorEastAsia" w:eastAsiaTheme="minorEastAsia" w:hAnsiTheme="minorEastAsia" w:cs="宋体" w:hint="eastAsia"/>
            <w:b/>
            <w:color w:val="212121"/>
            <w:u w:color="212121"/>
            <w:lang w:val="zh-TW"/>
          </w:rPr>
          <w:t>非</w:t>
        </w:r>
      </w:ins>
      <w:del w:id="62" w:author="蔡长春" w:date="2017-05-10T20:48:00Z">
        <w:r w:rsidR="00673C29" w:rsidRPr="00B531ED" w:rsidDel="008F5CC0">
          <w:rPr>
            <w:rFonts w:ascii="宋体" w:eastAsia="宋体" w:hAnsi="宋体" w:cs="宋体"/>
            <w:b/>
            <w:color w:val="212121"/>
            <w:u w:color="212121"/>
            <w:lang w:val="zh-TW" w:eastAsia="zh-TW"/>
          </w:rPr>
          <w:delText>低</w:delText>
        </w:r>
      </w:del>
      <w:r w:rsidR="00673C29" w:rsidRPr="00B531ED">
        <w:rPr>
          <w:rFonts w:ascii="宋体" w:eastAsia="宋体" w:hAnsi="宋体" w:cs="宋体"/>
          <w:b/>
          <w:color w:val="212121"/>
          <w:u w:color="212121"/>
          <w:lang w:val="zh-TW" w:eastAsia="zh-TW"/>
        </w:rPr>
        <w:t>流动性</w:t>
      </w:r>
      <w:ins w:id="63" w:author="蔡长春" w:date="2017-05-10T20:46:00Z">
        <w:r>
          <w:rPr>
            <w:rFonts w:asciiTheme="minorEastAsia" w:eastAsiaTheme="minorEastAsia" w:hAnsiTheme="minorEastAsia" w:cs="宋体" w:hint="eastAsia"/>
            <w:b/>
            <w:color w:val="212121"/>
            <w:u w:color="212121"/>
            <w:lang w:val="zh-TW"/>
          </w:rPr>
          <w:t>证券</w:t>
        </w:r>
      </w:ins>
      <w:del w:id="64" w:author="蔡长春" w:date="2017-05-10T20:46:00Z">
        <w:r w:rsidR="00673C29" w:rsidRPr="00B531ED" w:rsidDel="008F5CC0">
          <w:rPr>
            <w:rFonts w:ascii="宋体" w:eastAsia="宋体" w:hAnsi="宋体" w:cs="宋体"/>
            <w:b/>
            <w:color w:val="212121"/>
            <w:u w:color="212121"/>
            <w:lang w:val="zh-TW" w:eastAsia="zh-TW"/>
          </w:rPr>
          <w:delText>资产</w:delText>
        </w:r>
      </w:del>
    </w:p>
    <w:p w:rsidR="00344021" w:rsidRPr="00356A31" w:rsidRDefault="00344021">
      <w:pPr>
        <w:rPr>
          <w:rFonts w:ascii="宋体" w:hAnsi="宋体"/>
          <w:color w:val="212121"/>
          <w:sz w:val="20"/>
          <w:u w:color="212121"/>
          <w:lang w:val="zh-TW"/>
          <w:rPrChange w:id="65" w:author="amy" w:date="2017-02-14T10:08:00Z">
            <w:rPr>
              <w:rFonts w:ascii="Arial" w:eastAsia="Arial" w:hAnsi="Arial" w:cs="Arial"/>
            </w:rPr>
          </w:rPrChange>
        </w:rPr>
      </w:pPr>
    </w:p>
    <w:p w:rsidR="00344021" w:rsidRDefault="00B95C8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6" w:author="amy" w:date="2017-02-14T10:08:00Z"/>
          <w:rFonts w:ascii="Times New Roman" w:eastAsia="Times New Roman" w:hAnsi="Times New Roman" w:cs="Times New Roman"/>
          <w:color w:val="212121"/>
          <w:u w:color="212121"/>
          <w:lang w:val="zh-TW" w:eastAsia="zh-TW"/>
        </w:rPr>
      </w:pPr>
      <w:ins w:id="67" w:author="amy" w:date="2017-02-14T10:08:00Z">
        <w:r>
          <w:rPr>
            <w:rFonts w:ascii="宋体" w:eastAsia="宋体" w:hAnsi="宋体" w:cs="宋体"/>
            <w:color w:val="212121"/>
            <w:u w:color="212121"/>
            <w:lang w:val="zh-TW" w:eastAsia="zh-TW"/>
          </w:rPr>
          <w:t>传统</w:t>
        </w:r>
        <w:r>
          <w:rPr>
            <w:rFonts w:ascii="宋体" w:eastAsia="宋体" w:hAnsi="宋体" w:cs="宋体" w:hint="eastAsia"/>
            <w:color w:val="212121"/>
            <w:u w:color="212121"/>
            <w:lang w:val="zh-TW" w:eastAsia="zh-TW"/>
          </w:rPr>
          <w:t>意义上，</w:t>
        </w:r>
        <w:r w:rsidR="00673C29">
          <w:rPr>
            <w:rFonts w:ascii="宋体" w:eastAsia="宋体" w:hAnsi="宋体" w:cs="宋体"/>
            <w:color w:val="212121"/>
            <w:u w:color="212121"/>
            <w:lang w:val="zh-TW" w:eastAsia="zh-TW"/>
          </w:rPr>
          <w:t>对冲基金投资者最大的挑战是非流动证券</w:t>
        </w:r>
      </w:ins>
      <w:ins w:id="68" w:author="蔡长春" w:date="2017-05-10T20:49:00Z">
        <w:r w:rsidR="008F5CC0">
          <w:rPr>
            <w:rFonts w:asciiTheme="minorEastAsia" w:eastAsiaTheme="minorEastAsia" w:hAnsiTheme="minorEastAsia" w:cs="宋体" w:hint="eastAsia"/>
            <w:color w:val="212121"/>
            <w:u w:color="212121"/>
            <w:lang w:val="zh-TW"/>
          </w:rPr>
          <w:t>的</w:t>
        </w:r>
      </w:ins>
      <w:ins w:id="69" w:author="amy" w:date="2017-02-14T10:08:00Z">
        <w:del w:id="70" w:author="蔡长春" w:date="2017-05-10T20:49:00Z">
          <w:r w:rsidDel="008F5CC0">
            <w:rPr>
              <w:rFonts w:ascii="宋体" w:eastAsia="宋体" w:hAnsi="宋体" w:cs="宋体" w:hint="eastAsia"/>
              <w:color w:val="212121"/>
              <w:u w:color="212121"/>
              <w:lang w:val="zh-TW" w:eastAsia="zh-TW"/>
            </w:rPr>
            <w:delText>如何</w:delText>
          </w:r>
        </w:del>
        <w:r w:rsidR="00673C29">
          <w:rPr>
            <w:rFonts w:ascii="宋体" w:eastAsia="宋体" w:hAnsi="宋体" w:cs="宋体"/>
            <w:color w:val="212121"/>
            <w:u w:color="212121"/>
            <w:lang w:val="zh-TW" w:eastAsia="zh-TW"/>
          </w:rPr>
          <w:t>定价</w:t>
        </w:r>
      </w:ins>
      <w:ins w:id="71" w:author="蔡长春" w:date="2017-05-10T20:49:00Z">
        <w:r w:rsidR="008F5CC0">
          <w:rPr>
            <w:rFonts w:ascii="宋体" w:eastAsia="宋体" w:hAnsi="宋体" w:cs="宋体" w:hint="eastAsia"/>
            <w:color w:val="212121"/>
            <w:u w:color="212121"/>
            <w:lang w:val="zh-TW"/>
          </w:rPr>
          <w:t>问题</w:t>
        </w:r>
      </w:ins>
      <w:ins w:id="72" w:author="amy" w:date="2017-02-14T10:08:00Z">
        <w:r w:rsidR="00673C29">
          <w:rPr>
            <w:rFonts w:ascii="宋体" w:eastAsia="宋体" w:hAnsi="宋体" w:cs="宋体"/>
            <w:color w:val="212121"/>
            <w:u w:color="212121"/>
            <w:lang w:val="zh-TW" w:eastAsia="zh-TW"/>
          </w:rPr>
          <w:t>，</w:t>
        </w:r>
      </w:ins>
      <w:ins w:id="73" w:author="蔡长春" w:date="2017-05-10T20:49:00Z">
        <w:r w:rsidR="008F5CC0" w:rsidRPr="008F5CC0">
          <w:rPr>
            <w:rFonts w:ascii="宋体" w:eastAsia="宋体" w:hAnsi="宋体" w:cs="宋体" w:hint="eastAsia"/>
            <w:color w:val="212121"/>
            <w:u w:color="212121"/>
            <w:lang w:val="zh-TW" w:eastAsia="zh-TW"/>
          </w:rPr>
          <w:t>但是</w:t>
        </w:r>
        <w:r w:rsidR="008F5CC0" w:rsidRPr="008F5CC0">
          <w:rPr>
            <w:rFonts w:ascii="宋体" w:eastAsia="宋体" w:hAnsi="宋体" w:cs="宋体"/>
            <w:color w:val="212121"/>
            <w:u w:color="212121"/>
            <w:lang w:val="zh-TW" w:eastAsia="zh-TW"/>
          </w:rPr>
          <w:t>2007</w:t>
        </w:r>
        <w:r w:rsidR="008F5CC0" w:rsidRPr="008F5CC0">
          <w:rPr>
            <w:rFonts w:ascii="宋体" w:eastAsia="宋体" w:hAnsi="宋体" w:cs="宋体" w:hint="eastAsia"/>
            <w:color w:val="212121"/>
            <w:u w:color="212121"/>
            <w:lang w:val="zh-TW" w:eastAsia="zh-TW"/>
          </w:rPr>
          <w:t>年的</w:t>
        </w:r>
        <w:r w:rsidR="008F5CC0" w:rsidRPr="008F5CC0">
          <w:rPr>
            <w:rFonts w:ascii="宋体" w:eastAsia="宋体" w:hAnsi="宋体" w:cs="宋体"/>
            <w:color w:val="212121"/>
            <w:u w:color="212121"/>
            <w:lang w:val="zh-TW" w:eastAsia="zh-TW"/>
          </w:rPr>
          <w:t>FASB 157</w:t>
        </w:r>
        <w:r w:rsidR="008F5CC0" w:rsidRPr="008F5CC0">
          <w:rPr>
            <w:rFonts w:ascii="宋体" w:eastAsia="宋体" w:hAnsi="宋体" w:cs="宋体" w:hint="eastAsia"/>
            <w:color w:val="212121"/>
            <w:u w:color="212121"/>
            <w:lang w:val="zh-TW" w:eastAsia="zh-TW"/>
          </w:rPr>
          <w:t>准则，对对冲基金经理和美国商业银行业提出了新一波的问题。审计师和银行审查员迫使存托机构“降低”难以估值的证券的价格，并对股本权益进行减值，但这个问题对冲基金行业的影响还不是那么清楚。</w:t>
        </w:r>
      </w:ins>
      <w:ins w:id="74" w:author="amy" w:date="2017-02-14T10:08:00Z">
        <w:del w:id="75" w:author="蔡长春" w:date="2017-05-10T20:50:00Z">
          <w:r w:rsidDel="008F5CC0">
            <w:rPr>
              <w:rFonts w:ascii="宋体" w:eastAsia="宋体" w:hAnsi="宋体" w:cs="宋体" w:hint="eastAsia"/>
              <w:color w:val="212121"/>
              <w:u w:color="212121"/>
              <w:lang w:val="zh-TW" w:eastAsia="zh-TW"/>
            </w:rPr>
            <w:delText>直至</w:delText>
          </w:r>
          <w:r w:rsidR="00673C29" w:rsidRPr="00356A31" w:rsidDel="008F5CC0">
            <w:rPr>
              <w:rFonts w:ascii="宋体" w:eastAsia="宋体" w:hAnsi="宋体" w:cs="宋体"/>
              <w:color w:val="212121"/>
              <w:u w:color="212121"/>
              <w:lang w:val="zh-TW" w:eastAsia="zh-TW"/>
            </w:rPr>
            <w:delText>2007</w:delText>
          </w:r>
          <w:r w:rsidR="00673C29" w:rsidDel="008F5CC0">
            <w:rPr>
              <w:rFonts w:ascii="宋体" w:eastAsia="宋体" w:hAnsi="宋体" w:cs="宋体"/>
              <w:color w:val="212121"/>
              <w:u w:color="212121"/>
              <w:lang w:val="zh-TW" w:eastAsia="zh-TW"/>
            </w:rPr>
            <w:delText>年</w:delText>
          </w:r>
          <w:r w:rsidR="00673C29" w:rsidRPr="00356A31" w:rsidDel="008F5CC0">
            <w:rPr>
              <w:rFonts w:ascii="宋体" w:eastAsia="宋体" w:hAnsi="宋体" w:cs="宋体"/>
              <w:color w:val="212121"/>
              <w:u w:color="212121"/>
              <w:lang w:val="zh-TW" w:eastAsia="zh-TW"/>
            </w:rPr>
            <w:delText>FASB 157</w:delText>
          </w:r>
          <w:r w:rsidRPr="00356A31" w:rsidDel="008F5CC0">
            <w:rPr>
              <w:rFonts w:ascii="宋体" w:eastAsia="宋体" w:hAnsi="宋体" w:cs="宋体" w:hint="eastAsia"/>
              <w:color w:val="212121"/>
              <w:u w:color="212121"/>
              <w:lang w:val="zh-TW" w:eastAsia="zh-TW"/>
            </w:rPr>
            <w:delText>文件，</w:delText>
          </w:r>
          <w:r w:rsidR="00673C29" w:rsidRPr="00B95C83" w:rsidDel="008F5CC0">
            <w:rPr>
              <w:rFonts w:ascii="宋体" w:eastAsia="宋体" w:hAnsi="宋体" w:cs="宋体" w:hint="eastAsia"/>
              <w:color w:val="212121"/>
              <w:u w:color="212121"/>
              <w:lang w:val="zh-TW" w:eastAsia="zh-TW"/>
            </w:rPr>
            <w:delText>引领了</w:delText>
          </w:r>
          <w:r w:rsidR="00673C29" w:rsidDel="008F5CC0">
            <w:rPr>
              <w:rFonts w:ascii="宋体" w:eastAsia="宋体" w:hAnsi="宋体" w:cs="宋体"/>
              <w:color w:val="212121"/>
              <w:u w:color="212121"/>
              <w:lang w:val="zh-TW" w:eastAsia="zh-TW"/>
            </w:rPr>
            <w:delText>对冲基金经理和美国商业银行业的新浪潮。审计师和银行审查员迫</w:delText>
          </w:r>
          <w:r w:rsidR="00673C29" w:rsidRPr="00B95C83" w:rsidDel="008F5CC0">
            <w:rPr>
              <w:rFonts w:ascii="宋体" w:eastAsia="宋体" w:hAnsi="宋体" w:cs="宋体" w:hint="eastAsia"/>
              <w:color w:val="212121"/>
              <w:u w:color="212121"/>
              <w:lang w:val="zh-TW" w:eastAsia="zh-TW"/>
            </w:rPr>
            <w:delText>使</w:delText>
          </w:r>
          <w:r w:rsidR="00673C29" w:rsidDel="008F5CC0">
            <w:rPr>
              <w:rFonts w:ascii="宋体" w:eastAsia="宋体" w:hAnsi="宋体" w:cs="宋体"/>
              <w:color w:val="212121"/>
              <w:u w:color="212121"/>
              <w:lang w:val="zh-TW" w:eastAsia="zh-TW"/>
            </w:rPr>
            <w:delText>存托机构</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降低</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难以估值的证券的价格</w:delText>
          </w:r>
          <w:r w:rsidR="00673C29" w:rsidRPr="00356A31" w:rsidDel="008F5CC0">
            <w:rPr>
              <w:rFonts w:ascii="宋体" w:eastAsia="宋体" w:hAnsi="宋体" w:cs="宋体"/>
              <w:color w:val="212121"/>
              <w:u w:color="212121"/>
              <w:lang w:val="zh-TW" w:eastAsia="zh-TW"/>
            </w:rPr>
            <w:delText>，</w:delText>
          </w:r>
          <w:r w:rsidR="00673C29" w:rsidDel="008F5CC0">
            <w:rPr>
              <w:rFonts w:ascii="宋体" w:eastAsia="宋体" w:hAnsi="宋体" w:cs="宋体"/>
              <w:color w:val="212121"/>
              <w:u w:color="212121"/>
              <w:lang w:val="zh-TW" w:eastAsia="zh-TW"/>
            </w:rPr>
            <w:delText>并</w:delText>
          </w:r>
          <w:r w:rsidDel="008F5CC0">
            <w:rPr>
              <w:rFonts w:ascii="宋体" w:eastAsia="宋体" w:hAnsi="宋体" w:cs="宋体" w:hint="eastAsia"/>
              <w:color w:val="212121"/>
              <w:u w:color="212121"/>
              <w:lang w:val="zh-TW" w:eastAsia="zh-TW"/>
            </w:rPr>
            <w:delText>对</w:delText>
          </w:r>
          <w:r w:rsidR="00673C29" w:rsidDel="008F5CC0">
            <w:rPr>
              <w:rFonts w:ascii="宋体" w:eastAsia="宋体" w:hAnsi="宋体" w:cs="宋体"/>
              <w:color w:val="212121"/>
              <w:u w:color="212121"/>
              <w:lang w:val="zh-TW" w:eastAsia="zh-TW"/>
            </w:rPr>
            <w:delText>股本资本</w:delText>
          </w:r>
          <w:r w:rsidR="00673C29" w:rsidRPr="00B95C83" w:rsidDel="008F5CC0">
            <w:rPr>
              <w:rFonts w:ascii="宋体" w:eastAsia="宋体" w:hAnsi="宋体" w:cs="宋体" w:hint="eastAsia"/>
              <w:color w:val="212121"/>
              <w:u w:color="212121"/>
              <w:lang w:val="zh-TW" w:eastAsia="zh-TW"/>
            </w:rPr>
            <w:delText>造成冲击</w:delText>
          </w:r>
          <w:r w:rsidR="00673C29" w:rsidDel="008F5CC0">
            <w:rPr>
              <w:rFonts w:ascii="宋体" w:eastAsia="宋体" w:hAnsi="宋体" w:cs="宋体"/>
              <w:color w:val="212121"/>
              <w:u w:color="212121"/>
              <w:lang w:val="zh-TW" w:eastAsia="zh-TW"/>
            </w:rPr>
            <w:delText>，</w:delText>
          </w:r>
          <w:r w:rsidR="00673C29" w:rsidRPr="00B95C83" w:rsidDel="008F5CC0">
            <w:rPr>
              <w:rFonts w:ascii="宋体" w:eastAsia="宋体" w:hAnsi="宋体" w:cs="宋体" w:hint="eastAsia"/>
              <w:color w:val="212121"/>
              <w:u w:color="212121"/>
              <w:lang w:val="zh-TW" w:eastAsia="zh-TW"/>
            </w:rPr>
            <w:delText>但</w:delText>
          </w:r>
          <w:r w:rsidR="00673C29" w:rsidDel="008F5CC0">
            <w:rPr>
              <w:rFonts w:ascii="宋体" w:eastAsia="宋体" w:hAnsi="宋体" w:cs="宋体"/>
              <w:color w:val="212121"/>
              <w:u w:color="212121"/>
              <w:lang w:val="zh-TW" w:eastAsia="zh-TW"/>
            </w:rPr>
            <w:delText>这个问题对冲基金行业</w:delText>
          </w:r>
          <w:r w:rsidR="00356A31" w:rsidDel="008F5CC0">
            <w:rPr>
              <w:rFonts w:ascii="宋体" w:eastAsia="宋体" w:hAnsi="宋体" w:cs="宋体" w:hint="eastAsia"/>
              <w:color w:val="212121"/>
              <w:u w:color="212121"/>
              <w:lang w:val="zh-TW"/>
            </w:rPr>
            <w:delText>还</w:delText>
          </w:r>
          <w:r w:rsidR="00673C29" w:rsidDel="008F5CC0">
            <w:rPr>
              <w:rFonts w:ascii="宋体" w:eastAsia="宋体" w:hAnsi="宋体" w:cs="宋体"/>
              <w:color w:val="212121"/>
              <w:u w:color="212121"/>
              <w:lang w:val="zh-TW" w:eastAsia="zh-TW"/>
            </w:rPr>
            <w:delText>不是那么清楚。</w:delText>
          </w:r>
        </w:del>
      </w:ins>
      <w:ins w:id="76" w:author="蔡长春" w:date="2017-05-10T20:51:00Z">
        <w:r w:rsidR="008F5CC0">
          <w:rPr>
            <w:rFonts w:ascii="宋体" w:eastAsia="宋体" w:hAnsi="宋体" w:cs="宋体" w:hint="eastAsia"/>
            <w:color w:val="212121"/>
            <w:u w:color="212121"/>
            <w:lang w:val="zh-TW"/>
          </w:rPr>
          <w:t>现在，</w:t>
        </w:r>
        <w:r w:rsidR="008F5CC0" w:rsidRPr="008F5CC0">
          <w:rPr>
            <w:rFonts w:ascii="宋体" w:eastAsia="宋体" w:hAnsi="宋体" w:cs="宋体" w:hint="eastAsia"/>
            <w:color w:val="212121"/>
            <w:u w:color="212121"/>
            <w:lang w:val="zh-TW" w:eastAsia="zh-TW"/>
          </w:rPr>
          <w:t>与拥有长期锁定头寸的投资者类似，作为持有私募股权并寻求流动性的投资者来说，</w:t>
        </w:r>
      </w:ins>
      <w:ins w:id="77" w:author="amy" w:date="2017-02-14T10:08:00Z">
        <w:del w:id="78" w:author="蔡长春" w:date="2017-05-10T20:51:00Z">
          <w:r w:rsidR="00673C29" w:rsidDel="008F5CC0">
            <w:rPr>
              <w:rFonts w:ascii="宋体" w:eastAsia="宋体" w:hAnsi="宋体" w:cs="宋体"/>
              <w:color w:val="212121"/>
              <w:u w:color="212121"/>
              <w:lang w:val="zh-TW" w:eastAsia="zh-TW"/>
            </w:rPr>
            <w:delText>现在私募股权的持有人</w:delText>
          </w:r>
          <w:r w:rsidR="00673C29" w:rsidRPr="00B95C83" w:rsidDel="008F5CC0">
            <w:rPr>
              <w:rFonts w:ascii="宋体" w:eastAsia="宋体" w:hAnsi="宋体" w:cs="宋体" w:hint="eastAsia"/>
              <w:color w:val="212121"/>
              <w:u w:color="212121"/>
              <w:lang w:val="zh-TW" w:eastAsia="zh-TW"/>
            </w:rPr>
            <w:delText>和</w:delText>
          </w:r>
          <w:r w:rsidR="00673C29" w:rsidDel="008F5CC0">
            <w:rPr>
              <w:rFonts w:ascii="宋体" w:eastAsia="宋体" w:hAnsi="宋体" w:cs="宋体"/>
              <w:color w:val="212121"/>
              <w:u w:color="212121"/>
              <w:lang w:val="zh-TW" w:eastAsia="zh-TW"/>
            </w:rPr>
            <w:delText>长</w:delText>
          </w:r>
          <w:r w:rsidR="00673C29" w:rsidRPr="00B95C83" w:rsidDel="008F5CC0">
            <w:rPr>
              <w:rFonts w:ascii="宋体" w:eastAsia="宋体" w:hAnsi="宋体" w:cs="宋体" w:hint="eastAsia"/>
              <w:color w:val="212121"/>
              <w:u w:color="212121"/>
              <w:lang w:val="zh-TW" w:eastAsia="zh-TW"/>
            </w:rPr>
            <w:delText>期锁定持有人，</w:delText>
          </w:r>
          <w:r w:rsidR="00356A31" w:rsidDel="008F5CC0">
            <w:rPr>
              <w:rFonts w:ascii="宋体" w:eastAsia="宋体" w:hAnsi="宋体" w:cs="宋体" w:hint="eastAsia"/>
              <w:color w:val="212121"/>
              <w:u w:color="212121"/>
              <w:lang w:val="zh-TW"/>
            </w:rPr>
            <w:delText>那些</w:delText>
          </w:r>
          <w:r w:rsidR="00673C29" w:rsidRPr="00B95C83" w:rsidDel="008F5CC0">
            <w:rPr>
              <w:rFonts w:ascii="宋体" w:eastAsia="宋体" w:hAnsi="宋体" w:cs="宋体" w:hint="eastAsia"/>
              <w:color w:val="212121"/>
              <w:u w:color="212121"/>
              <w:lang w:val="zh-TW" w:eastAsia="zh-TW"/>
            </w:rPr>
            <w:delText>寻求</w:delText>
          </w:r>
          <w:r w:rsidR="00673C29" w:rsidDel="008F5CC0">
            <w:rPr>
              <w:rFonts w:ascii="宋体" w:eastAsia="宋体" w:hAnsi="宋体" w:cs="宋体"/>
              <w:color w:val="212121"/>
              <w:u w:color="212121"/>
              <w:lang w:val="zh-TW" w:eastAsia="zh-TW"/>
            </w:rPr>
            <w:delText>流动性的投资者</w:delText>
          </w:r>
          <w:r w:rsidR="00673C29" w:rsidRPr="00B95C83" w:rsidDel="008F5CC0">
            <w:rPr>
              <w:rFonts w:ascii="宋体" w:eastAsia="宋体" w:hAnsi="宋体" w:cs="宋体" w:hint="eastAsia"/>
              <w:color w:val="212121"/>
              <w:u w:color="212121"/>
              <w:lang w:val="zh-TW" w:eastAsia="zh-TW"/>
            </w:rPr>
            <w:delText>来说，</w:delText>
          </w:r>
        </w:del>
        <w:r w:rsidR="00673C29" w:rsidRPr="00B95C83">
          <w:rPr>
            <w:rFonts w:ascii="宋体" w:eastAsia="宋体" w:hAnsi="宋体" w:cs="宋体" w:hint="eastAsia"/>
            <w:color w:val="212121"/>
            <w:u w:color="212121"/>
            <w:lang w:val="zh-TW" w:eastAsia="zh-TW"/>
          </w:rPr>
          <w:t>发现</w:t>
        </w:r>
        <w:r w:rsidR="00673C29">
          <w:rPr>
            <w:rFonts w:ascii="宋体" w:eastAsia="宋体" w:hAnsi="宋体" w:cs="宋体"/>
            <w:color w:val="212121"/>
            <w:u w:color="212121"/>
            <w:lang w:val="zh-TW" w:eastAsia="zh-TW"/>
          </w:rPr>
          <w:t>定价是一个主要问题。</w:t>
        </w:r>
        <w:r w:rsidR="00673C29" w:rsidRPr="00356A31">
          <w:rPr>
            <w:rFonts w:ascii="宋体" w:eastAsia="宋体" w:hAnsi="宋体" w:cs="宋体" w:hint="eastAsia"/>
            <w:color w:val="212121"/>
            <w:u w:color="212121"/>
            <w:lang w:val="zh-TW" w:eastAsia="zh-TW"/>
          </w:rPr>
          <w:t>在</w:t>
        </w:r>
        <w:r w:rsidR="00673C29" w:rsidRPr="00356A31">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年和</w:t>
        </w:r>
        <w:r w:rsidR="00673C29" w:rsidRPr="00356A31">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r w:rsidR="00DB0599">
          <w:rPr>
            <w:rFonts w:ascii="宋体" w:eastAsia="宋体" w:hAnsi="宋体" w:cs="宋体" w:hint="eastAsia"/>
            <w:color w:val="212121"/>
            <w:u w:color="212121"/>
            <w:lang w:val="zh-TW" w:eastAsia="zh-TW"/>
          </w:rPr>
          <w:t>，</w:t>
        </w:r>
        <w:r w:rsidR="00673C29">
          <w:rPr>
            <w:rFonts w:ascii="宋体" w:eastAsia="宋体" w:hAnsi="宋体" w:cs="宋体"/>
            <w:color w:val="212121"/>
            <w:u w:color="212121"/>
            <w:lang w:val="zh-TW" w:eastAsia="zh-TW"/>
          </w:rPr>
          <w:t>这</w:t>
        </w:r>
        <w:r w:rsidR="00673C29" w:rsidRPr="00356A31">
          <w:rPr>
            <w:rFonts w:ascii="宋体" w:eastAsia="宋体" w:hAnsi="宋体" w:cs="宋体" w:hint="eastAsia"/>
            <w:color w:val="212121"/>
            <w:u w:color="212121"/>
            <w:lang w:val="zh-TW" w:eastAsia="zh-TW"/>
          </w:rPr>
          <w:t>个</w:t>
        </w:r>
        <w:r w:rsidR="00DB0599" w:rsidRPr="00356A31">
          <w:rPr>
            <w:rFonts w:ascii="宋体" w:eastAsia="宋体" w:hAnsi="宋体" w:cs="宋体" w:hint="eastAsia"/>
            <w:color w:val="212121"/>
            <w:u w:color="212121"/>
            <w:lang w:val="zh-TW" w:eastAsia="zh-TW"/>
          </w:rPr>
          <w:t>表现</w:t>
        </w:r>
        <w:r w:rsidR="00DB0599">
          <w:rPr>
            <w:rFonts w:ascii="宋体" w:eastAsia="宋体" w:hAnsi="宋体" w:cs="宋体" w:hint="eastAsia"/>
            <w:color w:val="212121"/>
            <w:u w:color="212121"/>
            <w:lang w:val="zh-TW" w:eastAsia="zh-TW"/>
          </w:rPr>
          <w:t>得最为</w:t>
        </w:r>
        <w:r w:rsidR="00673C29">
          <w:rPr>
            <w:rFonts w:ascii="宋体" w:eastAsia="宋体" w:hAnsi="宋体" w:cs="宋体"/>
            <w:color w:val="212121"/>
            <w:u w:color="212121"/>
            <w:lang w:val="zh-TW" w:eastAsia="zh-TW"/>
          </w:rPr>
          <w:t>明显，当投资者经历了巨大</w:t>
        </w:r>
        <w:r w:rsidR="00DB0599">
          <w:rPr>
            <w:rFonts w:ascii="宋体" w:eastAsia="宋体" w:hAnsi="宋体" w:cs="宋体" w:hint="eastAsia"/>
            <w:color w:val="212121"/>
            <w:u w:color="212121"/>
            <w:lang w:val="zh-TW" w:eastAsia="zh-TW"/>
          </w:rPr>
          <w:t>的损失，</w:t>
        </w:r>
        <w:r w:rsidR="00673C29">
          <w:rPr>
            <w:rFonts w:ascii="宋体" w:eastAsia="宋体" w:hAnsi="宋体" w:cs="宋体"/>
            <w:color w:val="212121"/>
            <w:u w:color="212121"/>
            <w:lang w:val="zh-TW" w:eastAsia="zh-TW"/>
          </w:rPr>
          <w:t>几乎</w:t>
        </w:r>
        <w:r w:rsidR="00DB0599">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所有投资策略</w:t>
        </w:r>
        <w:r w:rsidR="00DB0599">
          <w:rPr>
            <w:rFonts w:ascii="宋体" w:eastAsia="宋体" w:hAnsi="宋体" w:cs="宋体" w:hint="eastAsia"/>
            <w:color w:val="212121"/>
            <w:u w:color="212121"/>
            <w:lang w:val="zh-TW" w:eastAsia="zh-TW"/>
          </w:rPr>
          <w:t>都</w:t>
        </w:r>
        <w:r w:rsidR="00DB0599">
          <w:rPr>
            <w:rFonts w:ascii="宋体" w:eastAsia="宋体" w:hAnsi="宋体" w:cs="宋体"/>
            <w:color w:val="212121"/>
            <w:u w:color="212121"/>
            <w:lang w:val="zh-TW" w:eastAsia="zh-TW"/>
          </w:rPr>
          <w:t>要求赎回对冲基金和</w:t>
        </w:r>
        <w:r w:rsidR="00DB0599">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。许多大型对冲基金选择限制或暂停兑换，</w:t>
        </w:r>
        <w:r w:rsidR="00DB1F38">
          <w:rPr>
            <w:rFonts w:ascii="宋体" w:eastAsia="宋体" w:hAnsi="宋体" w:cs="宋体" w:hint="eastAsia"/>
            <w:color w:val="212121"/>
            <w:u w:color="212121"/>
            <w:lang w:val="zh-TW"/>
          </w:rPr>
          <w:t>表示</w:t>
        </w:r>
        <w:r w:rsidR="00673C29">
          <w:rPr>
            <w:rFonts w:ascii="宋体" w:eastAsia="宋体" w:hAnsi="宋体" w:cs="宋体"/>
            <w:color w:val="212121"/>
            <w:u w:color="212121"/>
            <w:lang w:val="zh-TW" w:eastAsia="zh-TW"/>
          </w:rPr>
          <w:t>市场中的价格不正</w:t>
        </w:r>
        <w:r w:rsidR="00673C29">
          <w:rPr>
            <w:rFonts w:ascii="Times New Roman" w:hAnsi="Times New Roman"/>
            <w:color w:val="212121"/>
            <w:u w:color="212121"/>
            <w:lang w:eastAsia="zh-TW"/>
          </w:rPr>
          <w:t>​​</w:t>
        </w:r>
        <w:r w:rsidR="00673C29">
          <w:rPr>
            <w:rFonts w:ascii="宋体" w:eastAsia="宋体" w:hAnsi="宋体" w:cs="宋体"/>
            <w:color w:val="212121"/>
            <w:u w:color="212121"/>
            <w:lang w:val="zh-TW" w:eastAsia="zh-TW"/>
          </w:rPr>
          <w:t>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w:t>
        </w:r>
        <w:r w:rsidR="00DB1F38">
          <w:rPr>
            <w:rFonts w:ascii="宋体" w:eastAsia="宋体" w:hAnsi="宋体" w:cs="宋体" w:hint="eastAsia"/>
            <w:color w:val="212121"/>
            <w:u w:color="212121"/>
            <w:lang w:val="zh-TW"/>
          </w:rPr>
          <w:t>者</w:t>
        </w:r>
        <w:r w:rsidR="00673C29">
          <w:rPr>
            <w:rFonts w:ascii="宋体" w:eastAsia="宋体" w:hAnsi="宋体" w:cs="宋体"/>
            <w:color w:val="212121"/>
            <w:u w:color="212121"/>
            <w:lang w:val="zh-TW" w:eastAsia="zh-TW"/>
          </w:rPr>
          <w:t>基金经理</w:t>
        </w:r>
        <w:r w:rsidR="00673C29" w:rsidRPr="00DB1F38">
          <w:rPr>
            <w:rFonts w:ascii="宋体" w:eastAsia="宋体" w:hAnsi="宋体" w:cs="宋体" w:hint="eastAsia"/>
            <w:color w:val="212121"/>
            <w:u w:color="212121"/>
            <w:lang w:val="zh-TW" w:eastAsia="zh-TW"/>
          </w:rPr>
          <w:t>无法</w:t>
        </w:r>
        <w:r w:rsidR="00DB1F38">
          <w:rPr>
            <w:rFonts w:ascii="宋体" w:eastAsia="宋体" w:hAnsi="宋体" w:cs="宋体" w:hint="eastAsia"/>
            <w:color w:val="212121"/>
            <w:u w:color="212121"/>
            <w:lang w:val="zh-TW"/>
          </w:rPr>
          <w:t>以</w:t>
        </w:r>
        <w:r w:rsidR="00356A31">
          <w:rPr>
            <w:rFonts w:ascii="宋体" w:eastAsia="宋体" w:hAnsi="宋体" w:cs="宋体" w:hint="eastAsia"/>
            <w:color w:val="212121"/>
            <w:u w:color="212121"/>
            <w:lang w:val="zh-TW"/>
          </w:rPr>
          <w:t>可</w:t>
        </w:r>
        <w:r w:rsidR="00673C29">
          <w:rPr>
            <w:rFonts w:ascii="宋体" w:eastAsia="宋体" w:hAnsi="宋体" w:cs="宋体"/>
            <w:color w:val="212121"/>
            <w:u w:color="212121"/>
            <w:lang w:val="zh-TW" w:eastAsia="zh-TW"/>
          </w:rPr>
          <w:t>接受或</w:t>
        </w:r>
        <w:r w:rsidR="00DB1F38">
          <w:rPr>
            <w:rFonts w:ascii="宋体" w:eastAsia="宋体" w:hAnsi="宋体" w:cs="宋体"/>
            <w:color w:val="212121"/>
            <w:u w:color="212121"/>
            <w:lang w:val="zh-TW" w:eastAsia="zh-TW"/>
          </w:rPr>
          <w:t>合理</w:t>
        </w:r>
        <w:r w:rsidR="00DB1F38">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价格销售。许多基金经理在他们的私人备忘录中放置一个鲜为人知的项目</w:t>
        </w:r>
        <w:r w:rsidR="00DB1F38">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称为</w:t>
        </w:r>
      </w:ins>
      <w:ins w:id="79" w:author="蔡长春" w:date="2017-05-10T21:57:00Z">
        <w:r w:rsidR="00722355">
          <w:rPr>
            <w:rFonts w:ascii="宋体" w:eastAsia="PMingLiU" w:hAnsi="宋体" w:cs="宋体"/>
            <w:color w:val="212121"/>
            <w:u w:color="212121"/>
            <w:lang w:val="zh-TW" w:eastAsia="zh-TW"/>
          </w:rPr>
          <w:t>“</w:t>
        </w:r>
        <w:r w:rsidR="00722355">
          <w:rPr>
            <w:rFonts w:asciiTheme="minorEastAsia" w:eastAsiaTheme="minorEastAsia" w:hAnsiTheme="minorEastAsia" w:cs="宋体" w:hint="eastAsia"/>
            <w:color w:val="212121"/>
            <w:u w:color="212121"/>
            <w:lang w:val="zh-TW"/>
          </w:rPr>
          <w:t>闸门</w:t>
        </w:r>
        <w:r w:rsidR="00722355">
          <w:rPr>
            <w:rFonts w:asciiTheme="minorEastAsia" w:eastAsiaTheme="minorEastAsia" w:hAnsiTheme="minorEastAsia" w:cs="宋体"/>
            <w:color w:val="212121"/>
            <w:u w:color="212121"/>
            <w:lang w:val="zh-TW"/>
          </w:rPr>
          <w:t>”</w:t>
        </w:r>
      </w:ins>
      <w:ins w:id="80" w:author="amy" w:date="2017-02-14T10:08:00Z">
        <w:del w:id="81" w:author="蔡长春" w:date="2017-05-10T21:57:00Z">
          <w:r w:rsidR="00673C29" w:rsidDel="00722355">
            <w:rPr>
              <w:rFonts w:ascii="宋体" w:eastAsia="宋体" w:hAnsi="宋体" w:cs="宋体"/>
              <w:color w:val="212121"/>
              <w:u w:color="212121"/>
              <w:lang w:val="zh-TW" w:eastAsia="zh-TW"/>
            </w:rPr>
            <w:delText>门</w:delText>
          </w:r>
          <w:r w:rsidR="00673C29" w:rsidRPr="00DB1F38" w:rsidDel="00722355">
            <w:rPr>
              <w:rFonts w:ascii="宋体" w:eastAsia="宋体" w:hAnsi="宋体" w:cs="宋体" w:hint="eastAsia"/>
              <w:color w:val="212121"/>
              <w:u w:color="212121"/>
              <w:lang w:val="zh-TW" w:eastAsia="zh-TW"/>
            </w:rPr>
            <w:delText>户</w:delText>
          </w:r>
          <w:r w:rsidR="00DB1F38" w:rsidRPr="00DB1F38" w:rsidDel="00722355">
            <w:rPr>
              <w:rFonts w:ascii="宋体" w:eastAsia="宋体" w:hAnsi="宋体" w:cs="宋体" w:hint="eastAsia"/>
              <w:color w:val="212121"/>
              <w:u w:color="212121"/>
              <w:lang w:val="zh-TW" w:eastAsia="zh-TW"/>
            </w:rPr>
            <w:delText>条款</w:delText>
          </w:r>
        </w:del>
        <w:r w:rsidR="00673C29">
          <w:rPr>
            <w:rFonts w:ascii="宋体" w:eastAsia="宋体" w:hAnsi="宋体" w:cs="宋体"/>
            <w:color w:val="212121"/>
            <w:u w:color="212121"/>
            <w:lang w:val="zh-TW" w:eastAsia="zh-TW"/>
          </w:rPr>
          <w:t>。</w:t>
        </w:r>
      </w:ins>
    </w:p>
    <w:p w:rsidR="00344021" w:rsidRDefault="00344021">
      <w:pPr>
        <w:rPr>
          <w:ins w:id="82" w:author="amy" w:date="2017-02-14T10:08:00Z"/>
          <w:rFonts w:ascii="Arial" w:eastAsia="Arial" w:hAnsi="Arial" w:cs="Arial"/>
        </w:rPr>
      </w:pPr>
    </w:p>
    <w:p w:rsidR="00344021" w:rsidRPr="004B1CDD" w:rsidRDefault="0072235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83" w:author="amy" w:date="2017-02-14T10:08:00Z"/>
          <w:rFonts w:ascii="宋体" w:eastAsia="宋体" w:hAnsi="宋体" w:cs="宋体"/>
          <w:color w:val="212121"/>
          <w:u w:color="212121"/>
          <w:lang w:val="zh-TW" w:eastAsia="zh-TW"/>
        </w:rPr>
      </w:pPr>
      <w:ins w:id="84" w:author="蔡长春" w:date="2017-05-10T21:57:00Z">
        <w:r>
          <w:rPr>
            <w:rFonts w:asciiTheme="minorEastAsia" w:eastAsiaTheme="minorEastAsia" w:hAnsiTheme="minorEastAsia" w:cs="宋体" w:hint="eastAsia"/>
            <w:color w:val="212121"/>
            <w:u w:color="212121"/>
            <w:lang w:val="zh-TW"/>
          </w:rPr>
          <w:t>闸门</w:t>
        </w:r>
      </w:ins>
      <w:ins w:id="85" w:author="amy" w:date="2017-02-14T10:08:00Z">
        <w:del w:id="86" w:author="蔡长春" w:date="2017-05-10T21:57:00Z">
          <w:r w:rsidR="00673C29" w:rsidDel="00722355">
            <w:rPr>
              <w:rFonts w:ascii="宋体" w:eastAsia="宋体" w:hAnsi="宋体" w:cs="宋体"/>
              <w:color w:val="212121"/>
              <w:u w:color="212121"/>
              <w:lang w:val="zh-TW" w:eastAsia="zh-TW"/>
            </w:rPr>
            <w:delText>门户</w:delText>
          </w:r>
        </w:del>
        <w:r w:rsidR="00673C29">
          <w:rPr>
            <w:rFonts w:ascii="宋体" w:eastAsia="宋体" w:hAnsi="宋体" w:cs="宋体"/>
            <w:color w:val="212121"/>
            <w:u w:color="212121"/>
            <w:lang w:val="zh-TW" w:eastAsia="zh-TW"/>
          </w:rPr>
          <w:t>条款允许经理对任何投资者限制或关闭</w:t>
        </w:r>
        <w:r w:rsidR="00A22614">
          <w:rPr>
            <w:rFonts w:ascii="宋体" w:eastAsia="宋体" w:hAnsi="宋体" w:cs="宋体"/>
            <w:color w:val="212121"/>
            <w:u w:color="212121"/>
            <w:lang w:val="zh-TW" w:eastAsia="zh-TW"/>
          </w:rPr>
          <w:t>赎回</w:t>
        </w:r>
        <w:r w:rsidR="00673C29">
          <w:rPr>
            <w:rFonts w:ascii="宋体" w:eastAsia="宋体" w:hAnsi="宋体" w:cs="宋体"/>
            <w:color w:val="212121"/>
            <w:u w:color="212121"/>
            <w:lang w:val="zh-TW" w:eastAsia="zh-TW"/>
          </w:rPr>
          <w:t>，</w:t>
        </w:r>
      </w:ins>
      <w:ins w:id="87" w:author="蔡长春" w:date="2017-05-10T21:59:00Z">
        <w:r>
          <w:rPr>
            <w:rFonts w:ascii="宋体" w:eastAsia="宋体" w:hAnsi="宋体" w:cs="宋体" w:hint="eastAsia"/>
            <w:color w:val="212121"/>
            <w:u w:color="212121"/>
            <w:lang w:val="zh-TW"/>
          </w:rPr>
          <w:t>其</w:t>
        </w:r>
      </w:ins>
      <w:ins w:id="88" w:author="amy" w:date="2017-02-14T10:08:00Z">
        <w:r w:rsidR="00A22614">
          <w:rPr>
            <w:rFonts w:ascii="宋体" w:eastAsia="宋体" w:hAnsi="宋体" w:cs="宋体" w:hint="eastAsia"/>
            <w:color w:val="212121"/>
            <w:u w:color="212121"/>
          </w:rPr>
          <w:t>出发点</w:t>
        </w:r>
        <w:r w:rsidR="00A22614" w:rsidRPr="004B1CDD">
          <w:rPr>
            <w:rFonts w:ascii="宋体" w:eastAsia="宋体" w:hAnsi="宋体" w:cs="宋体" w:hint="eastAsia"/>
            <w:color w:val="212121"/>
            <w:u w:color="212121"/>
            <w:lang w:val="zh-TW" w:eastAsia="zh-TW"/>
          </w:rPr>
          <w:t>是</w:t>
        </w:r>
        <w:r w:rsidR="00673C29">
          <w:rPr>
            <w:rFonts w:ascii="宋体" w:eastAsia="宋体" w:hAnsi="宋体" w:cs="宋体"/>
            <w:color w:val="212121"/>
            <w:u w:color="212121"/>
            <w:lang w:val="zh-TW" w:eastAsia="zh-TW"/>
          </w:rPr>
          <w:t>，</w:t>
        </w:r>
      </w:ins>
      <w:ins w:id="89" w:author="蔡长春" w:date="2017-05-10T21:59:00Z">
        <w:r>
          <w:rPr>
            <w:rFonts w:ascii="宋体" w:eastAsia="宋体" w:hAnsi="宋体" w:cs="宋体" w:hint="eastAsia"/>
            <w:color w:val="212121"/>
            <w:u w:color="212121"/>
            <w:lang w:val="zh-TW"/>
          </w:rPr>
          <w:t>如果允许</w:t>
        </w:r>
      </w:ins>
      <w:ins w:id="90" w:author="amy" w:date="2017-02-14T10:08:00Z">
        <w:r w:rsidR="00673C29" w:rsidRPr="004B1CDD">
          <w:rPr>
            <w:rFonts w:ascii="宋体" w:eastAsia="宋体" w:hAnsi="宋体" w:cs="宋体" w:hint="eastAsia"/>
            <w:color w:val="212121"/>
            <w:u w:color="212121"/>
            <w:lang w:val="zh-TW" w:eastAsia="zh-TW"/>
          </w:rPr>
          <w:t>投资者退出</w:t>
        </w:r>
        <w:r w:rsidR="00673C29">
          <w:rPr>
            <w:rFonts w:ascii="宋体" w:eastAsia="宋体" w:hAnsi="宋体" w:cs="宋体"/>
            <w:color w:val="212121"/>
            <w:u w:color="212121"/>
            <w:lang w:val="zh-TW" w:eastAsia="zh-TW"/>
          </w:rPr>
          <w:t>可能会破坏</w:t>
        </w:r>
      </w:ins>
      <w:ins w:id="91" w:author="蔡长春" w:date="2017-05-10T21:59:00Z">
        <w:r>
          <w:rPr>
            <w:rFonts w:ascii="宋体" w:eastAsia="宋体" w:hAnsi="宋体" w:cs="宋体" w:hint="eastAsia"/>
            <w:color w:val="212121"/>
            <w:u w:color="212121"/>
            <w:lang w:val="zh-TW"/>
          </w:rPr>
          <w:t>整个</w:t>
        </w:r>
      </w:ins>
      <w:ins w:id="92" w:author="amy" w:date="2017-02-14T10:08:00Z">
        <w:r w:rsidR="00673C29">
          <w:rPr>
            <w:rFonts w:ascii="宋体" w:eastAsia="宋体" w:hAnsi="宋体" w:cs="宋体"/>
            <w:color w:val="212121"/>
            <w:u w:color="212121"/>
            <w:lang w:val="zh-TW" w:eastAsia="zh-TW"/>
          </w:rPr>
          <w:t>投资组合，并导致其他投资者遭受</w:t>
        </w:r>
        <w:r w:rsidR="00673C29" w:rsidRPr="004B1CDD">
          <w:rPr>
            <w:rFonts w:ascii="宋体" w:eastAsia="宋体" w:hAnsi="宋体" w:cs="宋体" w:hint="eastAsia"/>
            <w:color w:val="212121"/>
            <w:u w:color="212121"/>
            <w:lang w:val="zh-TW" w:eastAsia="zh-TW"/>
          </w:rPr>
          <w:t>损失</w:t>
        </w:r>
        <w:r w:rsidR="00673C29">
          <w:rPr>
            <w:rFonts w:ascii="宋体" w:eastAsia="宋体" w:hAnsi="宋体" w:cs="宋体"/>
            <w:color w:val="212121"/>
            <w:u w:color="212121"/>
            <w:lang w:val="zh-TW" w:eastAsia="zh-TW"/>
          </w:rPr>
          <w:t>。暂停</w:t>
        </w:r>
        <w:del w:id="93" w:author="蔡长春" w:date="2017-05-10T22:00:00Z">
          <w:r w:rsidR="00673C29" w:rsidDel="00722355">
            <w:rPr>
              <w:rFonts w:ascii="宋体" w:eastAsia="宋体" w:hAnsi="宋体" w:cs="宋体"/>
              <w:color w:val="212121"/>
              <w:u w:color="212121"/>
              <w:lang w:val="zh-TW" w:eastAsia="zh-TW"/>
            </w:rPr>
            <w:delText>的</w:delText>
          </w:r>
        </w:del>
        <w:r w:rsidR="00673C29">
          <w:rPr>
            <w:rFonts w:ascii="宋体" w:eastAsia="宋体" w:hAnsi="宋体" w:cs="宋体"/>
            <w:color w:val="212121"/>
            <w:u w:color="212121"/>
            <w:lang w:val="zh-TW" w:eastAsia="zh-TW"/>
          </w:rPr>
          <w:t>赎回和</w:t>
        </w:r>
      </w:ins>
      <w:ins w:id="94" w:author="蔡长春" w:date="2017-05-10T22:00:00Z">
        <w:r>
          <w:rPr>
            <w:rFonts w:ascii="宋体" w:eastAsia="宋体" w:hAnsi="宋体" w:cs="宋体" w:hint="eastAsia"/>
            <w:color w:val="212121"/>
            <w:u w:color="212121"/>
            <w:lang w:val="zh-TW"/>
          </w:rPr>
          <w:t>以及</w:t>
        </w:r>
      </w:ins>
      <w:ins w:id="95" w:author="amy" w:date="2017-02-14T10:08:00Z">
        <w:r w:rsidR="00673C29">
          <w:rPr>
            <w:rFonts w:ascii="宋体" w:eastAsia="宋体" w:hAnsi="宋体" w:cs="宋体"/>
            <w:color w:val="212121"/>
            <w:u w:color="212121"/>
            <w:lang w:val="zh-TW" w:eastAsia="zh-TW"/>
          </w:rPr>
          <w:t>使用</w:t>
        </w:r>
      </w:ins>
      <w:ins w:id="96" w:author="蔡长春" w:date="2017-05-10T22:00:00Z">
        <w:r>
          <w:rPr>
            <w:rFonts w:asciiTheme="minorEastAsia" w:eastAsiaTheme="minorEastAsia" w:hAnsiTheme="minorEastAsia" w:cs="宋体" w:hint="eastAsia"/>
            <w:color w:val="212121"/>
            <w:u w:color="212121"/>
            <w:lang w:val="zh-TW"/>
          </w:rPr>
          <w:t>闸门</w:t>
        </w:r>
      </w:ins>
      <w:ins w:id="97" w:author="amy" w:date="2017-02-14T10:08:00Z">
        <w:del w:id="98" w:author="蔡长春" w:date="2017-05-10T22:00:00Z">
          <w:r w:rsidR="00673C29" w:rsidDel="00722355">
            <w:rPr>
              <w:rFonts w:ascii="宋体" w:eastAsia="宋体" w:hAnsi="宋体" w:cs="宋体"/>
              <w:color w:val="212121"/>
              <w:u w:color="212121"/>
              <w:lang w:val="zh-TW" w:eastAsia="zh-TW"/>
            </w:rPr>
            <w:delText>门</w:delText>
          </w:r>
          <w:r w:rsidR="00673C29" w:rsidRPr="004B1CDD" w:rsidDel="00722355">
            <w:rPr>
              <w:rFonts w:ascii="宋体" w:eastAsia="宋体" w:hAnsi="宋体" w:cs="宋体" w:hint="eastAsia"/>
              <w:color w:val="212121"/>
              <w:u w:color="212121"/>
              <w:lang w:val="zh-TW" w:eastAsia="zh-TW"/>
            </w:rPr>
            <w:delText>户</w:delText>
          </w:r>
        </w:del>
        <w:del w:id="99" w:author="蔡长春" w:date="2017-05-10T22:02:00Z">
          <w:r w:rsidR="00673C29" w:rsidRPr="004B1CDD" w:rsidDel="00722355">
            <w:rPr>
              <w:rFonts w:ascii="宋体" w:eastAsia="宋体" w:hAnsi="宋体" w:cs="宋体" w:hint="eastAsia"/>
              <w:color w:val="212121"/>
              <w:u w:color="212121"/>
              <w:lang w:val="zh-TW" w:eastAsia="zh-TW"/>
            </w:rPr>
            <w:delText>条款</w:delText>
          </w:r>
        </w:del>
        <w:r w:rsidR="00673C29">
          <w:rPr>
            <w:rFonts w:ascii="宋体" w:eastAsia="宋体" w:hAnsi="宋体" w:cs="宋体"/>
            <w:color w:val="212121"/>
            <w:u w:color="212121"/>
            <w:lang w:val="zh-TW" w:eastAsia="zh-TW"/>
          </w:rPr>
          <w:t>在</w:t>
        </w:r>
        <w:r w:rsidR="00673C29" w:rsidRPr="004B1CDD">
          <w:rPr>
            <w:rFonts w:ascii="宋体" w:eastAsia="宋体" w:hAnsi="宋体" w:cs="宋体"/>
            <w:color w:val="212121"/>
            <w:u w:color="212121"/>
            <w:lang w:val="zh-TW" w:eastAsia="zh-TW"/>
          </w:rPr>
          <w:t>2008</w:t>
        </w:r>
        <w:r w:rsidR="00673C29">
          <w:rPr>
            <w:rFonts w:ascii="宋体" w:eastAsia="宋体" w:hAnsi="宋体" w:cs="宋体"/>
            <w:color w:val="212121"/>
            <w:u w:color="212121"/>
            <w:lang w:val="zh-TW" w:eastAsia="zh-TW"/>
          </w:rPr>
          <w:t>年下半年和</w:t>
        </w:r>
        <w:r w:rsidR="00673C29" w:rsidRPr="004B1CDD">
          <w:rPr>
            <w:rFonts w:ascii="宋体" w:eastAsia="宋体" w:hAnsi="宋体" w:cs="宋体"/>
            <w:color w:val="212121"/>
            <w:u w:color="212121"/>
            <w:lang w:val="zh-TW" w:eastAsia="zh-TW"/>
          </w:rPr>
          <w:t>2009</w:t>
        </w:r>
        <w:r w:rsidR="00673C29">
          <w:rPr>
            <w:rFonts w:ascii="宋体" w:eastAsia="宋体" w:hAnsi="宋体" w:cs="宋体"/>
            <w:color w:val="212121"/>
            <w:u w:color="212121"/>
            <w:lang w:val="zh-TW" w:eastAsia="zh-TW"/>
          </w:rPr>
          <w:t>年初</w:t>
        </w:r>
      </w:ins>
      <w:ins w:id="100" w:author="蔡长春" w:date="2017-05-10T22:02:00Z">
        <w:r>
          <w:rPr>
            <w:rFonts w:ascii="宋体" w:eastAsia="宋体" w:hAnsi="宋体" w:cs="宋体" w:hint="eastAsia"/>
            <w:color w:val="212121"/>
            <w:u w:color="212121"/>
            <w:lang w:val="zh-TW"/>
          </w:rPr>
          <w:t>在公共媒体引起较大争议，</w:t>
        </w:r>
      </w:ins>
      <w:ins w:id="101" w:author="amy" w:date="2017-02-14T10:08:00Z">
        <w:del w:id="102" w:author="蔡长春" w:date="2017-05-10T22:03:00Z">
          <w:r w:rsidR="00673C29" w:rsidDel="00722355">
            <w:rPr>
              <w:rFonts w:ascii="宋体" w:eastAsia="宋体" w:hAnsi="宋体" w:cs="宋体"/>
              <w:color w:val="212121"/>
              <w:u w:color="212121"/>
              <w:lang w:val="zh-TW" w:eastAsia="zh-TW"/>
            </w:rPr>
            <w:delText>的</w:delText>
          </w:r>
        </w:del>
      </w:ins>
      <w:ins w:id="103" w:author="蔡长春" w:date="2017-05-10T22:04:00Z">
        <w:r>
          <w:rPr>
            <w:rFonts w:ascii="宋体" w:eastAsia="宋体" w:hAnsi="宋体" w:cs="宋体" w:hint="eastAsia"/>
            <w:color w:val="212121"/>
            <w:u w:color="212121"/>
            <w:lang w:val="zh-TW"/>
          </w:rPr>
          <w:t>在</w:t>
        </w:r>
      </w:ins>
      <w:ins w:id="104" w:author="amy" w:date="2017-02-14T10:08:00Z">
        <w:r w:rsidR="00673C29">
          <w:rPr>
            <w:rFonts w:ascii="宋体" w:eastAsia="宋体" w:hAnsi="宋体" w:cs="宋体"/>
            <w:color w:val="212121"/>
            <w:u w:color="212121"/>
            <w:lang w:val="zh-TW" w:eastAsia="zh-TW"/>
          </w:rPr>
          <w:t>对冲基金投资</w:t>
        </w:r>
        <w:r w:rsidR="00673C29" w:rsidRPr="004B1CDD">
          <w:rPr>
            <w:rFonts w:ascii="宋体" w:eastAsia="宋体" w:hAnsi="宋体" w:cs="宋体" w:hint="eastAsia"/>
            <w:color w:val="212121"/>
            <w:u w:color="212121"/>
            <w:lang w:val="zh-TW" w:eastAsia="zh-TW"/>
          </w:rPr>
          <w:t>者</w:t>
        </w:r>
      </w:ins>
      <w:ins w:id="105" w:author="蔡长春" w:date="2017-05-10T22:04:00Z">
        <w:r>
          <w:rPr>
            <w:rFonts w:ascii="宋体" w:eastAsia="宋体" w:hAnsi="宋体" w:cs="宋体" w:hint="eastAsia"/>
            <w:color w:val="212121"/>
            <w:u w:color="212121"/>
            <w:lang w:val="zh-TW"/>
          </w:rPr>
          <w:t>中</w:t>
        </w:r>
      </w:ins>
      <w:ins w:id="106" w:author="amy" w:date="2017-02-14T10:08:00Z">
        <w:r w:rsidR="00673C29" w:rsidRPr="004B1CDD">
          <w:rPr>
            <w:rFonts w:ascii="宋体" w:eastAsia="宋体" w:hAnsi="宋体" w:cs="宋体" w:hint="eastAsia"/>
            <w:color w:val="212121"/>
            <w:u w:color="212121"/>
            <w:lang w:val="zh-TW" w:eastAsia="zh-TW"/>
          </w:rPr>
          <w:t>影响</w:t>
        </w:r>
      </w:ins>
      <w:ins w:id="107" w:author="蔡长春" w:date="2017-05-10T22:05:00Z">
        <w:r>
          <w:rPr>
            <w:rFonts w:ascii="宋体" w:eastAsia="宋体" w:hAnsi="宋体" w:cs="宋体" w:hint="eastAsia"/>
            <w:color w:val="212121"/>
            <w:u w:color="212121"/>
            <w:lang w:val="zh-TW"/>
          </w:rPr>
          <w:t>则</w:t>
        </w:r>
      </w:ins>
      <w:ins w:id="108" w:author="amy" w:date="2017-02-14T10:08:00Z">
        <w:r w:rsidR="00673C29" w:rsidRPr="004B1CDD">
          <w:rPr>
            <w:rFonts w:ascii="宋体" w:eastAsia="宋体" w:hAnsi="宋体" w:cs="宋体" w:hint="eastAsia"/>
            <w:color w:val="212121"/>
            <w:u w:color="212121"/>
            <w:lang w:val="zh-TW" w:eastAsia="zh-TW"/>
          </w:rPr>
          <w:t>更为显著</w:t>
        </w:r>
        <w:r w:rsidR="00673C29">
          <w:rPr>
            <w:rFonts w:ascii="宋体" w:eastAsia="宋体" w:hAnsi="宋体" w:cs="宋体"/>
            <w:color w:val="212121"/>
            <w:u w:color="212121"/>
            <w:lang w:val="zh-TW" w:eastAsia="zh-TW"/>
          </w:rPr>
          <w:t>。</w:t>
        </w:r>
        <w:del w:id="109" w:author="蔡长春" w:date="2017-05-10T22:06:00Z">
          <w:r w:rsidR="00673C29" w:rsidRPr="004B1CDD" w:rsidDel="00722355">
            <w:rPr>
              <w:rFonts w:ascii="宋体" w:eastAsia="宋体" w:hAnsi="宋体" w:cs="宋体" w:hint="eastAsia"/>
              <w:color w:val="212121"/>
              <w:u w:color="212121"/>
              <w:lang w:val="zh-TW" w:eastAsia="zh-TW"/>
            </w:rPr>
            <w:delText>很</w:delText>
          </w:r>
        </w:del>
        <w:r w:rsidR="00673C29">
          <w:rPr>
            <w:rFonts w:ascii="宋体" w:eastAsia="宋体" w:hAnsi="宋体" w:cs="宋体"/>
            <w:color w:val="212121"/>
            <w:u w:color="212121"/>
            <w:lang w:val="zh-TW" w:eastAsia="zh-TW"/>
          </w:rPr>
          <w:t>显然</w:t>
        </w:r>
        <w:del w:id="110" w:author="蔡长春" w:date="2017-05-10T22:06:00Z">
          <w:r w:rsidR="00673C29" w:rsidRPr="004B1CDD" w:rsidDel="00722355">
            <w:rPr>
              <w:rFonts w:ascii="宋体" w:eastAsia="宋体" w:hAnsi="宋体" w:cs="宋体" w:hint="eastAsia"/>
              <w:color w:val="212121"/>
              <w:u w:color="212121"/>
              <w:lang w:val="zh-TW" w:eastAsia="zh-TW"/>
            </w:rPr>
            <w:delText>的是</w:delText>
          </w:r>
        </w:del>
        <w:r w:rsidR="00673C29">
          <w:rPr>
            <w:rFonts w:ascii="宋体" w:eastAsia="宋体" w:hAnsi="宋体" w:cs="宋体"/>
            <w:color w:val="212121"/>
            <w:u w:color="212121"/>
            <w:lang w:val="zh-TW" w:eastAsia="zh-TW"/>
          </w:rPr>
          <w:t>，许多投资者认为</w:t>
        </w:r>
      </w:ins>
      <w:ins w:id="111" w:author="蔡长春" w:date="2017-05-10T22:06:00Z">
        <w:r>
          <w:rPr>
            <w:rFonts w:ascii="宋体" w:eastAsia="宋体" w:hAnsi="宋体" w:cs="宋体" w:hint="eastAsia"/>
            <w:color w:val="212121"/>
            <w:u w:color="212121"/>
            <w:lang w:val="zh-TW"/>
          </w:rPr>
          <w:t>基金经理限制赎回和使用闸门</w:t>
        </w:r>
        <w:r w:rsidR="00923217">
          <w:rPr>
            <w:rFonts w:ascii="宋体" w:eastAsia="宋体" w:hAnsi="宋体" w:cs="宋体" w:hint="eastAsia"/>
            <w:color w:val="212121"/>
            <w:u w:color="212121"/>
            <w:lang w:val="zh-TW"/>
          </w:rPr>
          <w:t>并不</w:t>
        </w:r>
      </w:ins>
      <w:ins w:id="112" w:author="蔡长春" w:date="2017-05-10T22:07:00Z">
        <w:r w:rsidR="00923217">
          <w:rPr>
            <w:rFonts w:ascii="宋体" w:eastAsia="宋体" w:hAnsi="宋体" w:cs="宋体" w:hint="eastAsia"/>
            <w:color w:val="212121"/>
            <w:u w:color="212121"/>
            <w:lang w:val="zh-TW"/>
          </w:rPr>
          <w:t>必然</w:t>
        </w:r>
      </w:ins>
      <w:ins w:id="113" w:author="蔡长春" w:date="2017-05-10T22:06:00Z">
        <w:r w:rsidR="00923217">
          <w:rPr>
            <w:rFonts w:ascii="宋体" w:eastAsia="宋体" w:hAnsi="宋体" w:cs="宋体" w:hint="eastAsia"/>
            <w:color w:val="212121"/>
            <w:u w:color="212121"/>
            <w:lang w:val="zh-TW"/>
          </w:rPr>
          <w:t>是</w:t>
        </w:r>
      </w:ins>
      <w:ins w:id="114" w:author="amy" w:date="2017-02-14T10:08:00Z">
        <w:del w:id="115" w:author="蔡长春" w:date="2017-05-10T22:07:00Z">
          <w:r w:rsidR="00673C29" w:rsidDel="00923217">
            <w:rPr>
              <w:rFonts w:ascii="宋体" w:eastAsia="宋体" w:hAnsi="宋体" w:cs="宋体"/>
              <w:color w:val="212121"/>
              <w:u w:color="212121"/>
              <w:lang w:val="zh-TW" w:eastAsia="zh-TW"/>
            </w:rPr>
            <w:delText>管理者不一定</w:delText>
          </w:r>
        </w:del>
      </w:ins>
      <w:ins w:id="116" w:author="蔡长春" w:date="2017-05-10T22:07:00Z">
        <w:r w:rsidR="00923217">
          <w:rPr>
            <w:rFonts w:asciiTheme="minorEastAsia" w:eastAsiaTheme="minorEastAsia" w:hAnsiTheme="minorEastAsia" w:cs="宋体" w:hint="eastAsia"/>
            <w:color w:val="212121"/>
            <w:u w:color="212121"/>
            <w:lang w:val="zh-TW"/>
          </w:rPr>
          <w:t>从</w:t>
        </w:r>
      </w:ins>
      <w:ins w:id="117" w:author="amy" w:date="2017-02-14T10:08:00Z">
        <w:del w:id="118" w:author="蔡长春" w:date="2017-05-10T22:07:00Z">
          <w:r w:rsidR="00673C29" w:rsidDel="00923217">
            <w:rPr>
              <w:rFonts w:ascii="宋体" w:eastAsia="宋体" w:hAnsi="宋体" w:cs="宋体"/>
              <w:color w:val="212121"/>
              <w:u w:color="212121"/>
              <w:lang w:val="zh-TW" w:eastAsia="zh-TW"/>
            </w:rPr>
            <w:delText>以</w:delText>
          </w:r>
        </w:del>
        <w:r w:rsidR="00673C29">
          <w:rPr>
            <w:rFonts w:ascii="宋体" w:eastAsia="宋体" w:hAnsi="宋体" w:cs="宋体"/>
            <w:color w:val="212121"/>
            <w:u w:color="212121"/>
            <w:lang w:val="zh-TW" w:eastAsia="zh-TW"/>
          </w:rPr>
          <w:t>投资者</w:t>
        </w:r>
        <w:del w:id="119" w:author="蔡长春" w:date="2017-05-10T22:07:00Z">
          <w:r w:rsidR="00673C29" w:rsidDel="00923217">
            <w:rPr>
              <w:rFonts w:ascii="宋体" w:eastAsia="宋体" w:hAnsi="宋体" w:cs="宋体"/>
              <w:color w:val="212121"/>
              <w:u w:color="212121"/>
              <w:lang w:val="zh-TW" w:eastAsia="zh-TW"/>
            </w:rPr>
            <w:delText>的</w:delText>
          </w:r>
        </w:del>
      </w:ins>
      <w:ins w:id="120" w:author="蔡长春" w:date="2017-05-10T22:07:00Z">
        <w:r w:rsidR="00923217">
          <w:rPr>
            <w:rFonts w:ascii="宋体" w:eastAsia="宋体" w:hAnsi="宋体" w:cs="宋体" w:hint="eastAsia"/>
            <w:color w:val="212121"/>
            <w:u w:color="212121"/>
            <w:lang w:val="zh-TW"/>
          </w:rPr>
          <w:t>利益最大化</w:t>
        </w:r>
      </w:ins>
      <w:ins w:id="121" w:author="蔡长春" w:date="2017-05-10T22:08:00Z">
        <w:r w:rsidR="00923217">
          <w:rPr>
            <w:rFonts w:ascii="宋体" w:eastAsia="宋体" w:hAnsi="宋体" w:cs="宋体" w:hint="eastAsia"/>
            <w:color w:val="212121"/>
            <w:u w:color="212121"/>
            <w:lang w:val="zh-TW"/>
          </w:rPr>
          <w:t>出发的</w:t>
        </w:r>
      </w:ins>
      <w:ins w:id="122" w:author="amy" w:date="2017-02-14T10:08:00Z">
        <w:del w:id="123" w:author="蔡长春" w:date="2017-05-10T22:07:00Z">
          <w:r w:rsidR="00673C29" w:rsidDel="00923217">
            <w:rPr>
              <w:rFonts w:ascii="宋体" w:eastAsia="宋体" w:hAnsi="宋体" w:cs="宋体"/>
              <w:color w:val="212121"/>
              <w:u w:color="212121"/>
              <w:lang w:val="zh-TW" w:eastAsia="zh-TW"/>
            </w:rPr>
            <w:delText>最佳利益</w:delText>
          </w:r>
        </w:del>
        <w:del w:id="124" w:author="蔡长春" w:date="2017-05-10T22:08:00Z">
          <w:r w:rsidR="00673C29" w:rsidRPr="004B1CDD" w:rsidDel="00923217">
            <w:rPr>
              <w:rFonts w:ascii="宋体" w:eastAsia="宋体" w:hAnsi="宋体" w:cs="宋体" w:hint="eastAsia"/>
              <w:color w:val="212121"/>
              <w:u w:color="212121"/>
              <w:lang w:val="zh-TW" w:eastAsia="zh-TW"/>
            </w:rPr>
            <w:delText>为目</w:delText>
          </w:r>
        </w:del>
        <w:del w:id="125" w:author="蔡长春" w:date="2017-05-10T22:07:00Z">
          <w:r w:rsidR="00673C29" w:rsidRPr="004B1CDD" w:rsidDel="00923217">
            <w:rPr>
              <w:rFonts w:ascii="宋体" w:eastAsia="宋体" w:hAnsi="宋体" w:cs="宋体" w:hint="eastAsia"/>
              <w:color w:val="212121"/>
              <w:u w:color="212121"/>
              <w:lang w:val="zh-TW" w:eastAsia="zh-TW"/>
            </w:rPr>
            <w:delText>标</w:delText>
          </w:r>
        </w:del>
        <w:r w:rsidR="00673C29">
          <w:rPr>
            <w:rFonts w:ascii="宋体" w:eastAsia="宋体" w:hAnsi="宋体" w:cs="宋体"/>
            <w:color w:val="212121"/>
            <w:u w:color="212121"/>
            <w:lang w:val="zh-TW" w:eastAsia="zh-TW"/>
          </w:rPr>
          <w:t>，</w:t>
        </w:r>
        <w:del w:id="126" w:author="蔡长春" w:date="2017-05-10T22:08:00Z">
          <w:r w:rsidR="00673C29" w:rsidDel="00923217">
            <w:rPr>
              <w:rFonts w:ascii="宋体" w:eastAsia="宋体" w:hAnsi="宋体" w:cs="宋体" w:hint="eastAsia"/>
              <w:color w:val="212121"/>
              <w:u w:color="212121"/>
              <w:lang w:val="zh-TW"/>
            </w:rPr>
            <w:delText>当他们使用暂停赎回和门</w:delText>
          </w:r>
          <w:r w:rsidR="00673C29" w:rsidRPr="004B1CDD" w:rsidDel="00923217">
            <w:rPr>
              <w:rFonts w:ascii="宋体" w:eastAsia="宋体" w:hAnsi="宋体" w:cs="宋体" w:hint="eastAsia"/>
              <w:color w:val="212121"/>
              <w:u w:color="212121"/>
              <w:lang w:val="zh-TW"/>
            </w:rPr>
            <w:delText>户条款</w:delText>
          </w:r>
          <w:r w:rsidR="00A22614" w:rsidDel="00923217">
            <w:rPr>
              <w:rFonts w:ascii="宋体" w:eastAsia="宋体" w:hAnsi="宋体" w:cs="宋体" w:hint="eastAsia"/>
              <w:color w:val="212121"/>
              <w:u w:color="212121"/>
              <w:lang w:val="zh-TW"/>
            </w:rPr>
            <w:delText>时</w:delText>
          </w:r>
          <w:r w:rsidR="00673C29" w:rsidDel="00923217">
            <w:rPr>
              <w:rFonts w:ascii="宋体" w:eastAsia="宋体" w:hAnsi="宋体" w:cs="宋体" w:hint="eastAsia"/>
              <w:color w:val="212121"/>
              <w:u w:color="212121"/>
              <w:lang w:val="zh-TW"/>
            </w:rPr>
            <w:delText>，真的</w:delText>
          </w:r>
        </w:del>
      </w:ins>
      <w:ins w:id="127" w:author="蔡长春" w:date="2017-05-10T22:08:00Z">
        <w:r w:rsidR="00923217">
          <w:rPr>
            <w:rFonts w:ascii="宋体" w:eastAsia="宋体" w:hAnsi="宋体" w:cs="宋体" w:hint="eastAsia"/>
            <w:color w:val="212121"/>
            <w:u w:color="212121"/>
            <w:lang w:val="zh-TW"/>
          </w:rPr>
          <w:t>而</w:t>
        </w:r>
      </w:ins>
      <w:ins w:id="128" w:author="amy" w:date="2017-02-14T10:08:00Z">
        <w:r w:rsidR="00673C29">
          <w:rPr>
            <w:rFonts w:ascii="宋体" w:eastAsia="宋体" w:hAnsi="宋体" w:cs="宋体"/>
            <w:color w:val="212121"/>
            <w:u w:color="212121"/>
            <w:lang w:val="zh-TW" w:eastAsia="zh-TW"/>
          </w:rPr>
          <w:t>只是</w:t>
        </w:r>
        <w:r w:rsidR="00673C29" w:rsidRPr="004B1CDD">
          <w:rPr>
            <w:rFonts w:ascii="宋体" w:eastAsia="宋体" w:hAnsi="宋体" w:cs="宋体" w:hint="eastAsia"/>
            <w:color w:val="212121"/>
            <w:u w:color="212121"/>
            <w:lang w:val="zh-TW" w:eastAsia="zh-TW"/>
          </w:rPr>
          <w:t>为了</w:t>
        </w:r>
        <w:r w:rsidR="00A22614">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自己。投资者对基金经理</w:t>
        </w:r>
        <w:r w:rsidR="00A22614">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暂停赎回和使用</w:t>
        </w:r>
      </w:ins>
      <w:ins w:id="129" w:author="蔡长春" w:date="2017-05-10T22:09:00Z">
        <w:r w:rsidR="00923217">
          <w:rPr>
            <w:rFonts w:asciiTheme="minorEastAsia" w:eastAsiaTheme="minorEastAsia" w:hAnsiTheme="minorEastAsia" w:cs="宋体" w:hint="eastAsia"/>
            <w:color w:val="212121"/>
            <w:u w:color="212121"/>
            <w:lang w:val="zh-TW"/>
          </w:rPr>
          <w:t>闸门</w:t>
        </w:r>
      </w:ins>
      <w:ins w:id="130" w:author="amy" w:date="2017-02-14T10:08:00Z">
        <w:del w:id="131" w:author="蔡长春" w:date="2017-05-10T22:09:00Z">
          <w:r w:rsidR="00673C29" w:rsidDel="00923217">
            <w:rPr>
              <w:rFonts w:ascii="宋体" w:eastAsia="宋体" w:hAnsi="宋体" w:cs="宋体"/>
              <w:color w:val="212121"/>
              <w:u w:color="212121"/>
              <w:lang w:val="zh-TW" w:eastAsia="zh-TW"/>
            </w:rPr>
            <w:delText>门</w:delText>
          </w:r>
          <w:r w:rsidR="00673C29" w:rsidRPr="004B1CDD" w:rsidDel="00923217">
            <w:rPr>
              <w:rFonts w:ascii="宋体" w:eastAsia="宋体" w:hAnsi="宋体" w:cs="宋体" w:hint="eastAsia"/>
              <w:color w:val="212121"/>
              <w:u w:color="212121"/>
              <w:lang w:val="zh-TW" w:eastAsia="zh-TW"/>
            </w:rPr>
            <w:delText>户条款</w:delText>
          </w:r>
        </w:del>
        <w:r w:rsidR="00673C29" w:rsidRPr="004B1CDD">
          <w:rPr>
            <w:rFonts w:ascii="宋体" w:eastAsia="宋体" w:hAnsi="宋体" w:cs="宋体" w:hint="eastAsia"/>
            <w:color w:val="212121"/>
            <w:u w:color="212121"/>
            <w:lang w:val="zh-TW" w:eastAsia="zh-TW"/>
          </w:rPr>
          <w:t>的</w:t>
        </w:r>
        <w:r w:rsidR="00673C29">
          <w:rPr>
            <w:rFonts w:ascii="宋体" w:eastAsia="宋体" w:hAnsi="宋体" w:cs="宋体"/>
            <w:color w:val="212121"/>
            <w:u w:color="212121"/>
            <w:lang w:val="zh-TW" w:eastAsia="zh-TW"/>
          </w:rPr>
          <w:t>反应还有待观察。现实</w:t>
        </w:r>
        <w:r w:rsidR="00673C29" w:rsidRPr="004B1CDD">
          <w:rPr>
            <w:rFonts w:ascii="宋体" w:eastAsia="宋体" w:hAnsi="宋体" w:cs="宋体" w:hint="eastAsia"/>
            <w:color w:val="212121"/>
            <w:u w:color="212121"/>
            <w:lang w:val="zh-TW" w:eastAsia="zh-TW"/>
          </w:rPr>
          <w:t>中</w:t>
        </w:r>
        <w:r w:rsidR="00A22614">
          <w:rPr>
            <w:rFonts w:ascii="宋体" w:eastAsia="宋体" w:hAnsi="宋体" w:cs="宋体" w:hint="eastAsia"/>
            <w:color w:val="212121"/>
            <w:u w:color="212121"/>
            <w:lang w:val="zh-TW"/>
          </w:rPr>
          <w:t>是</w:t>
        </w:r>
        <w:r w:rsidR="00673C29">
          <w:rPr>
            <w:rFonts w:ascii="宋体" w:eastAsia="宋体" w:hAnsi="宋体" w:cs="宋体"/>
            <w:color w:val="212121"/>
            <w:u w:color="212121"/>
            <w:lang w:val="zh-TW" w:eastAsia="zh-TW"/>
          </w:rPr>
          <w:t>有些经理会</w:t>
        </w:r>
        <w:r w:rsidR="00A22614">
          <w:rPr>
            <w:rFonts w:ascii="宋体" w:eastAsia="宋体" w:hAnsi="宋体" w:cs="宋体" w:hint="eastAsia"/>
            <w:color w:val="212121"/>
            <w:u w:color="212121"/>
            <w:lang w:val="zh-TW"/>
          </w:rPr>
          <w:t>因为使用这个手段遭受</w:t>
        </w:r>
        <w:r w:rsidR="00673C29" w:rsidRPr="004B1CDD">
          <w:rPr>
            <w:rFonts w:ascii="宋体" w:eastAsia="宋体" w:hAnsi="宋体" w:cs="宋体" w:hint="eastAsia"/>
            <w:color w:val="212121"/>
            <w:u w:color="212121"/>
            <w:lang w:val="zh-TW" w:eastAsia="zh-TW"/>
          </w:rPr>
          <w:t>损失，而另外一些经理则</w:t>
        </w:r>
        <w:r w:rsidR="00673C29">
          <w:rPr>
            <w:rFonts w:ascii="宋体" w:eastAsia="宋体" w:hAnsi="宋体" w:cs="宋体"/>
            <w:color w:val="212121"/>
            <w:u w:color="212121"/>
            <w:lang w:val="zh-TW" w:eastAsia="zh-TW"/>
          </w:rPr>
          <w:t>茁壮成长。这</w:t>
        </w:r>
        <w:r w:rsidR="00673C29" w:rsidRPr="004B1CDD">
          <w:rPr>
            <w:rFonts w:ascii="宋体" w:eastAsia="宋体" w:hAnsi="宋体" w:cs="宋体" w:hint="eastAsia"/>
            <w:color w:val="212121"/>
            <w:u w:color="212121"/>
            <w:lang w:val="zh-TW" w:eastAsia="zh-TW"/>
          </w:rPr>
          <w:t>归结</w:t>
        </w:r>
        <w:r w:rsidR="00673C29">
          <w:rPr>
            <w:rFonts w:ascii="宋体" w:eastAsia="宋体" w:hAnsi="宋体" w:cs="宋体"/>
            <w:color w:val="212121"/>
            <w:u w:color="212121"/>
            <w:lang w:val="zh-TW" w:eastAsia="zh-TW"/>
          </w:rPr>
          <w:t>于他们的沟通能力</w:t>
        </w:r>
        <w:r w:rsidR="00673C29" w:rsidRPr="004B1CDD">
          <w:rPr>
            <w:rFonts w:ascii="宋体" w:eastAsia="宋体" w:hAnsi="宋体" w:cs="宋体"/>
            <w:color w:val="212121"/>
            <w:u w:color="212121"/>
            <w:lang w:val="zh-TW" w:eastAsia="zh-TW"/>
          </w:rPr>
          <w:t>，</w:t>
        </w:r>
        <w:r w:rsidR="00A22614">
          <w:rPr>
            <w:rFonts w:ascii="宋体" w:eastAsia="宋体" w:hAnsi="宋体" w:cs="宋体" w:hint="eastAsia"/>
            <w:color w:val="212121"/>
            <w:u w:color="212121"/>
            <w:lang w:val="zh-TW"/>
          </w:rPr>
          <w:t>他们要</w:t>
        </w:r>
        <w:r w:rsidR="00673C29" w:rsidRPr="004B1CDD">
          <w:rPr>
            <w:rFonts w:ascii="宋体" w:eastAsia="宋体" w:hAnsi="宋体" w:cs="宋体" w:hint="eastAsia"/>
            <w:color w:val="212121"/>
            <w:u w:color="212121"/>
            <w:lang w:val="zh-TW" w:eastAsia="zh-TW"/>
          </w:rPr>
          <w:t>解释</w:t>
        </w:r>
        <w:r w:rsidR="00673C29">
          <w:rPr>
            <w:rFonts w:ascii="宋体" w:eastAsia="宋体" w:hAnsi="宋体" w:cs="宋体"/>
            <w:color w:val="212121"/>
            <w:u w:color="212121"/>
            <w:lang w:val="zh-TW" w:eastAsia="zh-TW"/>
          </w:rPr>
          <w:t>为什么有必要采取暂停赎回和</w:t>
        </w:r>
      </w:ins>
      <w:ins w:id="132" w:author="蔡长春" w:date="2017-05-10T22:10:00Z">
        <w:r w:rsidR="00923217">
          <w:rPr>
            <w:rFonts w:asciiTheme="minorEastAsia" w:eastAsiaTheme="minorEastAsia" w:hAnsiTheme="minorEastAsia" w:cs="宋体" w:hint="eastAsia"/>
            <w:color w:val="212121"/>
            <w:u w:color="212121"/>
            <w:lang w:val="zh-TW"/>
          </w:rPr>
          <w:t>闸门</w:t>
        </w:r>
      </w:ins>
      <w:ins w:id="133" w:author="amy" w:date="2017-02-14T10:08:00Z">
        <w:del w:id="134" w:author="蔡长春" w:date="2017-05-10T22:10:00Z">
          <w:r w:rsidR="00673C29" w:rsidDel="00923217">
            <w:rPr>
              <w:rFonts w:ascii="宋体" w:eastAsia="宋体" w:hAnsi="宋体" w:cs="宋体"/>
              <w:color w:val="212121"/>
              <w:u w:color="212121"/>
              <w:lang w:val="zh-TW" w:eastAsia="zh-TW"/>
            </w:rPr>
            <w:delText>门</w:delText>
          </w:r>
          <w:r w:rsidR="00673C29" w:rsidRPr="004B1CDD" w:rsidDel="00923217">
            <w:rPr>
              <w:rFonts w:ascii="宋体" w:eastAsia="宋体" w:hAnsi="宋体" w:cs="宋体" w:hint="eastAsia"/>
              <w:color w:val="212121"/>
              <w:u w:color="212121"/>
              <w:lang w:val="zh-TW" w:eastAsia="zh-TW"/>
            </w:rPr>
            <w:delText>户</w:delText>
          </w:r>
        </w:del>
        <w:r w:rsidR="00673C29" w:rsidRPr="004B1CDD">
          <w:rPr>
            <w:rFonts w:ascii="宋体" w:eastAsia="宋体" w:hAnsi="宋体" w:cs="宋体" w:hint="eastAsia"/>
            <w:color w:val="212121"/>
            <w:u w:color="212121"/>
            <w:lang w:val="zh-TW" w:eastAsia="zh-TW"/>
          </w:rPr>
          <w:t>条款</w:t>
        </w:r>
        <w:r w:rsidR="00673C29">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5" w:author="amy" w:date="2017-02-14T10:08:00Z"/>
          <w:rFonts w:ascii="Times New Roman" w:eastAsia="Times New Roman" w:hAnsi="Times New Roman" w:cs="Times New Roman"/>
          <w:color w:val="212121"/>
          <w:u w:color="212121"/>
          <w:lang w:val="zh-TW" w:eastAsia="zh-TW"/>
        </w:rPr>
      </w:pPr>
      <w:del w:id="136" w:author="amy" w:date="2017-02-14T10:08:00Z">
        <w:r>
          <w:rPr>
            <w:rFonts w:ascii="宋体" w:eastAsia="宋体" w:hAnsi="宋体" w:cs="宋体"/>
            <w:color w:val="212121"/>
            <w:u w:color="212121"/>
            <w:lang w:val="zh-TW" w:eastAsia="zh-TW"/>
          </w:rPr>
          <w:delText>对冲基金投资者最大的传统挑战是非流动证券定价，但</w:delText>
        </w:r>
        <w:r>
          <w:rPr>
            <w:rFonts w:ascii="Times New Roman" w:hAnsi="Times New Roman"/>
            <w:color w:val="212121"/>
            <w:u w:color="212121"/>
            <w:lang w:eastAsia="zh-TW"/>
          </w:rPr>
          <w:delText>2007</w:delText>
        </w:r>
        <w:r>
          <w:rPr>
            <w:rFonts w:ascii="宋体" w:eastAsia="宋体" w:hAnsi="宋体" w:cs="宋体"/>
            <w:color w:val="212121"/>
            <w:u w:color="212121"/>
            <w:lang w:val="zh-TW" w:eastAsia="zh-TW"/>
          </w:rPr>
          <w:delText>年引入</w:delText>
        </w:r>
        <w:r>
          <w:rPr>
            <w:rFonts w:ascii="Times New Roman" w:hAnsi="Times New Roman"/>
            <w:color w:val="212121"/>
            <w:u w:color="212121"/>
            <w:lang w:eastAsia="zh-TW"/>
          </w:rPr>
          <w:delText>FASB 157</w:delText>
        </w:r>
        <w:r>
          <w:rPr>
            <w:rFonts w:ascii="Arial Unicode MS" w:eastAsia="Arial Unicode MS" w:hAnsi="Arial Unicode MS" w:cs="Arial Unicode MS" w:hint="eastAsia"/>
            <w:lang w:val="zh-CN"/>
          </w:rPr>
          <w:delText>引领了</w:delText>
        </w:r>
        <w:r>
          <w:rPr>
            <w:rFonts w:ascii="宋体" w:eastAsia="宋体" w:hAnsi="宋体" w:cs="宋体"/>
            <w:color w:val="212121"/>
            <w:u w:color="212121"/>
            <w:lang w:val="zh-TW" w:eastAsia="zh-TW"/>
          </w:rPr>
          <w:delText>对冲基金经理和美国商业银行业的新浪潮。审计师和银行审查员迫</w:delText>
        </w:r>
        <w:r>
          <w:rPr>
            <w:rFonts w:ascii="Arial Unicode MS" w:eastAsia="Arial Unicode MS" w:hAnsi="Arial Unicode MS" w:cs="Arial Unicode MS" w:hint="eastAsia"/>
            <w:lang w:val="zh-CN"/>
          </w:rPr>
          <w:delText>使</w:delText>
        </w:r>
        <w:r>
          <w:rPr>
            <w:rFonts w:ascii="宋体" w:eastAsia="宋体" w:hAnsi="宋体" w:cs="宋体"/>
            <w:color w:val="212121"/>
            <w:u w:color="212121"/>
            <w:lang w:val="zh-TW" w:eastAsia="zh-TW"/>
          </w:rPr>
          <w:delText>存托机构</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降低</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难以估值的证券的价格</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并且股本资本</w:delText>
        </w:r>
        <w:r>
          <w:rPr>
            <w:rFonts w:ascii="Arial Unicode MS" w:eastAsia="Arial Unicode MS" w:hAnsi="Arial Unicode MS" w:cs="Arial Unicode MS" w:hint="eastAsia"/>
            <w:lang w:val="zh-CN"/>
          </w:rPr>
          <w:delText>造成冲击</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但</w:delText>
        </w:r>
        <w:r>
          <w:rPr>
            <w:rFonts w:ascii="宋体" w:eastAsia="宋体" w:hAnsi="宋体" w:cs="宋体"/>
            <w:color w:val="212121"/>
            <w:u w:color="212121"/>
            <w:lang w:val="zh-TW" w:eastAsia="zh-TW"/>
          </w:rPr>
          <w:delText>这个问题对冲基金行业不是那么清楚。现在私募股权的持有人</w:delText>
        </w:r>
        <w:r>
          <w:rPr>
            <w:rFonts w:ascii="Arial Unicode MS" w:eastAsia="Arial Unicode MS" w:hAnsi="Arial Unicode MS" w:cs="Arial Unicode MS" w:hint="eastAsia"/>
            <w:lang w:val="zh-CN"/>
          </w:rPr>
          <w:delText>和</w:delText>
        </w:r>
        <w:r>
          <w:rPr>
            <w:rFonts w:ascii="宋体" w:eastAsia="宋体" w:hAnsi="宋体" w:cs="宋体"/>
            <w:color w:val="212121"/>
            <w:u w:color="212121"/>
            <w:lang w:val="zh-TW" w:eastAsia="zh-TW"/>
          </w:rPr>
          <w:delText>长</w:delText>
        </w:r>
        <w:r>
          <w:rPr>
            <w:rFonts w:ascii="Arial Unicode MS" w:eastAsia="Arial Unicode MS" w:hAnsi="Arial Unicode MS" w:cs="Arial Unicode MS" w:hint="eastAsia"/>
            <w:lang w:val="zh-CN"/>
          </w:rPr>
          <w:delText>期锁定持有人，作为寻求</w:delText>
        </w:r>
        <w:r>
          <w:rPr>
            <w:rFonts w:ascii="宋体" w:eastAsia="宋体" w:hAnsi="宋体" w:cs="宋体"/>
            <w:color w:val="212121"/>
            <w:u w:color="212121"/>
            <w:lang w:val="zh-TW" w:eastAsia="zh-TW"/>
          </w:rPr>
          <w:delText>流动性的投资者</w:delText>
        </w:r>
        <w:r>
          <w:rPr>
            <w:rFonts w:ascii="Arial Unicode MS" w:eastAsia="Arial Unicode MS" w:hAnsi="Arial Unicode MS" w:cs="Arial Unicode MS" w:hint="eastAsia"/>
            <w:lang w:val="zh-CN"/>
          </w:rPr>
          <w:delText>来说，发现</w:delText>
        </w:r>
        <w:r>
          <w:rPr>
            <w:rFonts w:ascii="宋体" w:eastAsia="宋体" w:hAnsi="宋体" w:cs="宋体"/>
            <w:color w:val="212121"/>
            <w:u w:color="212121"/>
            <w:lang w:val="zh-TW" w:eastAsia="zh-TW"/>
          </w:rPr>
          <w:delText>定价是一个主要问题。</w:delText>
        </w:r>
        <w:r>
          <w:rPr>
            <w:rFonts w:ascii="Arial Unicode MS" w:eastAsia="Arial Unicode MS" w:hAnsi="Arial Unicode MS" w:cs="Arial Unicode MS" w:hint="eastAsia"/>
            <w:lang w:val="zh-CN"/>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年初这</w:delText>
        </w:r>
        <w:r>
          <w:rPr>
            <w:rFonts w:ascii="Arial Unicode MS" w:eastAsia="Arial Unicode MS" w:hAnsi="Arial Unicode MS" w:cs="Arial Unicode MS" w:hint="eastAsia"/>
            <w:lang w:val="zh-CN"/>
          </w:rPr>
          <w:delText>个没</w:delText>
        </w:r>
        <w:r>
          <w:rPr>
            <w:rFonts w:ascii="宋体" w:eastAsia="宋体" w:hAnsi="宋体" w:cs="宋体"/>
            <w:color w:val="212121"/>
            <w:u w:color="212121"/>
            <w:lang w:val="zh-TW" w:eastAsia="zh-TW"/>
          </w:rPr>
          <w:delText>有更明显</w:delText>
        </w:r>
        <w:r>
          <w:rPr>
            <w:rFonts w:ascii="Arial Unicode MS" w:eastAsia="Arial Unicode MS" w:hAnsi="Arial Unicode MS" w:cs="Arial Unicode MS" w:hint="eastAsia"/>
            <w:lang w:val="zh-CN"/>
          </w:rPr>
          <w:delText>了</w:delText>
        </w:r>
        <w:r>
          <w:rPr>
            <w:rFonts w:ascii="宋体" w:eastAsia="宋体" w:hAnsi="宋体" w:cs="宋体"/>
            <w:color w:val="212121"/>
            <w:u w:color="212121"/>
            <w:lang w:val="zh-TW" w:eastAsia="zh-TW"/>
          </w:rPr>
          <w:delText>，当投资者经历了巨大几乎所有投资策略的损失</w:delText>
        </w:r>
        <w:r>
          <w:rPr>
            <w:rFonts w:ascii="宋体" w:eastAsia="宋体" w:hAnsi="宋体" w:cs="宋体"/>
            <w:color w:val="212121"/>
            <w:u w:color="212121"/>
            <w:lang w:val="zh-CN"/>
          </w:rPr>
          <w:delText>，</w:delText>
        </w:r>
        <w:r>
          <w:rPr>
            <w:rFonts w:ascii="宋体" w:eastAsia="宋体" w:hAnsi="宋体" w:cs="宋体"/>
            <w:color w:val="212121"/>
            <w:u w:color="212121"/>
            <w:lang w:val="zh-TW" w:eastAsia="zh-TW"/>
          </w:rPr>
          <w:delText>要求赎回对冲基金和基金</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基金。许多大型对冲基金选择限制或暂停兑换，说市场中的价格不正</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确或基金经理</w:delText>
        </w:r>
        <w:r>
          <w:rPr>
            <w:rFonts w:ascii="Arial Unicode MS" w:eastAsia="Arial Unicode MS" w:hAnsi="Arial Unicode MS" w:cs="Arial Unicode MS" w:hint="eastAsia"/>
            <w:lang w:val="zh-CN"/>
          </w:rPr>
          <w:delText>无法在</w:delText>
        </w:r>
        <w:r>
          <w:rPr>
            <w:rFonts w:ascii="宋体" w:eastAsia="宋体" w:hAnsi="宋体" w:cs="宋体"/>
            <w:color w:val="212121"/>
            <w:u w:color="212121"/>
            <w:lang w:val="zh-TW" w:eastAsia="zh-TW"/>
          </w:rPr>
          <w:delText>可接受或价格合理执行销售。许多基金经理在他们的私人配置备忘录中放置一个鲜为人知的项目称为门</w:delText>
        </w:r>
        <w:r>
          <w:rPr>
            <w:rFonts w:ascii="Arial Unicode MS" w:eastAsia="Arial Unicode MS" w:hAnsi="Arial Unicode MS" w:cs="Arial Unicode MS" w:hint="eastAsia"/>
            <w:lang w:val="zh-CN"/>
          </w:rPr>
          <w:delText>户</w:delText>
        </w:r>
        <w:r>
          <w:rPr>
            <w:rFonts w:ascii="宋体" w:eastAsia="宋体" w:hAnsi="宋体" w:cs="宋体"/>
            <w:color w:val="212121"/>
            <w:u w:color="212121"/>
            <w:lang w:val="zh-TW" w:eastAsia="zh-TW"/>
          </w:rPr>
          <w:delText>。</w:delText>
        </w:r>
      </w:del>
    </w:p>
    <w:p w:rsidR="00344021" w:rsidRDefault="00344021">
      <w:pPr>
        <w:rPr>
          <w:del w:id="137" w:author="amy" w:date="2017-02-14T10:08:00Z"/>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38" w:author="amy" w:date="2017-02-14T10:08:00Z"/>
          <w:rFonts w:ascii="Times New Roman" w:eastAsia="Times New Roman" w:hAnsi="Times New Roman" w:cs="Times New Roman"/>
          <w:color w:val="212121"/>
          <w:u w:color="212121"/>
          <w:lang w:val="zh-TW" w:eastAsia="zh-TW"/>
        </w:rPr>
      </w:pPr>
      <w:del w:id="139" w:author="amy" w:date="2017-02-14T10:08:00Z">
        <w:r>
          <w:rPr>
            <w:rFonts w:ascii="宋体" w:eastAsia="宋体" w:hAnsi="宋体" w:cs="宋体"/>
            <w:color w:val="212121"/>
            <w:u w:color="212121"/>
            <w:lang w:val="zh-TW" w:eastAsia="zh-TW"/>
          </w:rPr>
          <w:lastRenderedPageBreak/>
          <w:delText>门户条款允许经理对任何投资者限制或关闭兑换，基于的想法</w:delText>
        </w:r>
        <w:r>
          <w:rPr>
            <w:rFonts w:ascii="Arial Unicode MS" w:eastAsia="Arial Unicode MS" w:hAnsi="Arial Unicode MS" w:cs="Arial Unicode MS" w:hint="eastAsia"/>
            <w:lang w:val="zh-CN"/>
          </w:rPr>
          <w:delText>是</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允许投资者退出，</w:delText>
        </w:r>
        <w:r>
          <w:rPr>
            <w:rFonts w:ascii="宋体" w:eastAsia="宋体" w:hAnsi="宋体" w:cs="宋体"/>
            <w:color w:val="212121"/>
            <w:u w:color="212121"/>
            <w:lang w:val="zh-TW" w:eastAsia="zh-TW"/>
          </w:rPr>
          <w:delText>他或她可能会破坏投资组合，并导致其他投资者遭受</w:delText>
        </w:r>
        <w:r>
          <w:rPr>
            <w:rFonts w:ascii="Arial Unicode MS" w:eastAsia="Arial Unicode MS" w:hAnsi="Arial Unicode MS" w:cs="Arial Unicode MS" w:hint="eastAsia"/>
            <w:lang w:val="zh-CN"/>
          </w:rPr>
          <w:delText>损失</w:delText>
        </w:r>
        <w:r>
          <w:rPr>
            <w:rFonts w:ascii="宋体" w:eastAsia="宋体" w:hAnsi="宋体" w:cs="宋体"/>
            <w:color w:val="212121"/>
            <w:u w:color="212121"/>
            <w:lang w:val="zh-TW" w:eastAsia="zh-TW"/>
          </w:rPr>
          <w:delText>。暂停的赎回和使用门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在</w:delText>
        </w:r>
        <w:r>
          <w:rPr>
            <w:rFonts w:ascii="Times New Roman" w:hAnsi="Times New Roman"/>
            <w:color w:val="212121"/>
            <w:u w:color="212121"/>
            <w:lang w:eastAsia="zh-TW"/>
          </w:rPr>
          <w:delText>2008</w:delText>
        </w:r>
        <w:r>
          <w:rPr>
            <w:rFonts w:ascii="宋体" w:eastAsia="宋体" w:hAnsi="宋体" w:cs="宋体"/>
            <w:color w:val="212121"/>
            <w:u w:color="212121"/>
            <w:lang w:val="zh-TW" w:eastAsia="zh-TW"/>
          </w:rPr>
          <w:delText>年下半年和</w:delText>
        </w:r>
        <w:r>
          <w:rPr>
            <w:rFonts w:ascii="Times New Roman" w:hAnsi="Times New Roman"/>
            <w:color w:val="212121"/>
            <w:u w:color="212121"/>
            <w:lang w:eastAsia="zh-TW"/>
          </w:rPr>
          <w:delText>2009</w:delText>
        </w:r>
        <w:r>
          <w:rPr>
            <w:rFonts w:ascii="宋体" w:eastAsia="宋体" w:hAnsi="宋体" w:cs="宋体"/>
            <w:color w:val="212121"/>
            <w:u w:color="212121"/>
            <w:lang w:val="zh-TW" w:eastAsia="zh-TW"/>
          </w:rPr>
          <w:delText>年初的对冲基金投资</w:delText>
        </w:r>
        <w:r>
          <w:rPr>
            <w:rFonts w:ascii="Arial Unicode MS" w:eastAsia="Arial Unicode MS" w:hAnsi="Arial Unicode MS" w:cs="Arial Unicode MS" w:hint="eastAsia"/>
            <w:lang w:val="zh-CN"/>
          </w:rPr>
          <w:delText>者影响更为显著</w:delText>
        </w:r>
        <w:r>
          <w:rPr>
            <w:rFonts w:ascii="宋体" w:eastAsia="宋体" w:hAnsi="宋体" w:cs="宋体"/>
            <w:color w:val="212121"/>
            <w:u w:color="212121"/>
            <w:lang w:val="zh-TW" w:eastAsia="zh-TW"/>
          </w:rPr>
          <w:delText>。</w:delText>
        </w:r>
        <w:r>
          <w:rPr>
            <w:rFonts w:ascii="Arial Unicode MS" w:eastAsia="Arial Unicode MS" w:hAnsi="Arial Unicode MS" w:cs="Arial Unicode MS" w:hint="eastAsia"/>
            <w:lang w:val="zh-CN"/>
          </w:rPr>
          <w:delText>很</w:delText>
        </w:r>
        <w:r>
          <w:rPr>
            <w:rFonts w:ascii="宋体" w:eastAsia="宋体" w:hAnsi="宋体" w:cs="宋体"/>
            <w:color w:val="212121"/>
            <w:u w:color="212121"/>
            <w:lang w:val="zh-TW" w:eastAsia="zh-TW"/>
          </w:rPr>
          <w:delText>显然</w:delText>
        </w:r>
        <w:r>
          <w:rPr>
            <w:rFonts w:ascii="Arial Unicode MS" w:eastAsia="Arial Unicode MS" w:hAnsi="Arial Unicode MS" w:cs="Arial Unicode MS" w:hint="eastAsia"/>
            <w:lang w:val="zh-CN"/>
          </w:rPr>
          <w:delText>的是</w:delText>
        </w:r>
        <w:r>
          <w:rPr>
            <w:rFonts w:ascii="宋体" w:eastAsia="宋体" w:hAnsi="宋体" w:cs="宋体"/>
            <w:color w:val="212121"/>
            <w:u w:color="212121"/>
            <w:lang w:val="zh-TW" w:eastAsia="zh-TW"/>
          </w:rPr>
          <w:delText>，许多投资者认为管理者不一定以投资者的最佳利益</w:delText>
        </w:r>
        <w:r>
          <w:rPr>
            <w:rFonts w:ascii="Arial Unicode MS" w:eastAsia="Arial Unicode MS" w:hAnsi="Arial Unicode MS" w:cs="Arial Unicode MS" w:hint="eastAsia"/>
            <w:lang w:val="zh-CN"/>
          </w:rPr>
          <w:delText>为目标</w:delText>
        </w:r>
        <w:r>
          <w:rPr>
            <w:rFonts w:ascii="宋体" w:eastAsia="宋体" w:hAnsi="宋体" w:cs="宋体"/>
            <w:color w:val="212121"/>
            <w:u w:color="212121"/>
            <w:lang w:val="zh-TW" w:eastAsia="zh-TW"/>
          </w:rPr>
          <w:delText>，当他们使用暂停的赎回和使用门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，真的只是</w:delText>
        </w:r>
        <w:r>
          <w:rPr>
            <w:rFonts w:ascii="Arial Unicode MS" w:eastAsia="Arial Unicode MS" w:hAnsi="Arial Unicode MS" w:cs="Arial Unicode MS" w:hint="eastAsia"/>
            <w:lang w:val="zh-CN"/>
          </w:rPr>
          <w:delText>为了</w:delText>
        </w:r>
        <w:r>
          <w:rPr>
            <w:rFonts w:ascii="宋体" w:eastAsia="宋体" w:hAnsi="宋体" w:cs="宋体"/>
            <w:color w:val="212121"/>
            <w:u w:color="212121"/>
            <w:lang w:val="zh-TW" w:eastAsia="zh-TW"/>
          </w:rPr>
          <w:delText>自己。投资者如何对基金经理做暂停的赎回和使用门</w:delText>
        </w:r>
        <w:r>
          <w:rPr>
            <w:rFonts w:ascii="Arial Unicode MS" w:eastAsia="Arial Unicode MS" w:hAnsi="Arial Unicode MS" w:cs="Arial Unicode MS" w:hint="eastAsia"/>
            <w:lang w:val="zh-CN"/>
          </w:rPr>
          <w:delText>户条款的</w:delText>
        </w:r>
        <w:r>
          <w:rPr>
            <w:rFonts w:ascii="宋体" w:eastAsia="宋体" w:hAnsi="宋体" w:cs="宋体"/>
            <w:color w:val="212121"/>
            <w:u w:color="212121"/>
            <w:lang w:val="zh-TW" w:eastAsia="zh-TW"/>
          </w:rPr>
          <w:delText>反应还有待观察。现实</w:delText>
        </w:r>
        <w:r>
          <w:rPr>
            <w:rFonts w:ascii="Arial Unicode MS" w:eastAsia="Arial Unicode MS" w:hAnsi="Arial Unicode MS" w:cs="Arial Unicode MS" w:hint="eastAsia"/>
            <w:lang w:val="zh-CN"/>
          </w:rPr>
          <w:delText>中</w:delText>
        </w:r>
        <w:r>
          <w:rPr>
            <w:rFonts w:ascii="宋体" w:eastAsia="宋体" w:hAnsi="宋体" w:cs="宋体"/>
            <w:color w:val="212121"/>
            <w:u w:color="212121"/>
            <w:lang w:val="zh-TW" w:eastAsia="zh-TW"/>
          </w:rPr>
          <w:delText>有些经理会</w:delText>
        </w:r>
        <w:r>
          <w:rPr>
            <w:rFonts w:ascii="Arial Unicode MS" w:eastAsia="Arial Unicode MS" w:hAnsi="Arial Unicode MS" w:cs="Arial Unicode MS" w:hint="eastAsia"/>
            <w:lang w:val="zh-CN"/>
          </w:rPr>
          <w:delText>因为</w:delText>
        </w:r>
        <w:r>
          <w:rPr>
            <w:rFonts w:ascii="宋体" w:eastAsia="宋体" w:hAnsi="宋体" w:cs="宋体"/>
            <w:color w:val="212121"/>
            <w:u w:color="212121"/>
            <w:lang w:val="zh-TW" w:eastAsia="zh-TW"/>
          </w:rPr>
          <w:delText>他们的决定</w:delText>
        </w:r>
        <w:r>
          <w:rPr>
            <w:rFonts w:ascii="Arial Unicode MS" w:eastAsia="Arial Unicode MS" w:hAnsi="Arial Unicode MS" w:cs="Arial Unicode MS" w:hint="eastAsia"/>
            <w:lang w:val="zh-CN"/>
          </w:rPr>
          <w:delText>然大家损失，而另外一些经理则</w:delText>
        </w:r>
        <w:r>
          <w:rPr>
            <w:rFonts w:ascii="宋体" w:eastAsia="宋体" w:hAnsi="宋体" w:cs="宋体"/>
            <w:color w:val="212121"/>
            <w:u w:color="212121"/>
            <w:lang w:val="zh-TW" w:eastAsia="zh-TW"/>
          </w:rPr>
          <w:delText>茁壮成长。这</w:delText>
        </w:r>
        <w:r>
          <w:rPr>
            <w:rFonts w:ascii="Arial Unicode MS" w:eastAsia="Arial Unicode MS" w:hAnsi="Arial Unicode MS" w:cs="Arial Unicode MS" w:hint="eastAsia"/>
            <w:lang w:val="zh-CN"/>
          </w:rPr>
          <w:delText>归结</w:delText>
        </w:r>
        <w:r>
          <w:rPr>
            <w:rFonts w:ascii="宋体" w:eastAsia="宋体" w:hAnsi="宋体" w:cs="宋体"/>
            <w:color w:val="212121"/>
            <w:u w:color="212121"/>
            <w:lang w:val="zh-TW" w:eastAsia="zh-TW"/>
          </w:rPr>
          <w:delText>于他们的沟通能力</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解释</w:delText>
        </w:r>
        <w:r>
          <w:rPr>
            <w:rFonts w:ascii="宋体" w:eastAsia="宋体" w:hAnsi="宋体" w:cs="宋体"/>
            <w:color w:val="212121"/>
            <w:u w:color="212121"/>
            <w:lang w:val="zh-TW" w:eastAsia="zh-TW"/>
          </w:rPr>
          <w:delText>为什么有必要采取暂停的赎回和使用门</w:delText>
        </w:r>
        <w:r>
          <w:rPr>
            <w:rFonts w:ascii="Arial Unicode MS" w:eastAsia="Arial Unicode MS" w:hAnsi="Arial Unicode MS" w:cs="Arial Unicode MS" w:hint="eastAsia"/>
            <w:lang w:val="zh-CN"/>
          </w:rPr>
          <w:delText>户条款</w:delText>
        </w:r>
        <w:r>
          <w:rPr>
            <w:rFonts w:ascii="宋体" w:eastAsia="宋体" w:hAnsi="宋体" w:cs="宋体"/>
            <w:color w:val="212121"/>
            <w:u w:color="212121"/>
            <w:lang w:val="zh-TW" w:eastAsia="zh-TW"/>
          </w:rPr>
          <w:delText>。</w:delText>
        </w:r>
      </w:del>
    </w:p>
    <w:p w:rsidR="00344021" w:rsidRPr="00CF2D3F" w:rsidRDefault="00344021">
      <w:pPr>
        <w:rPr>
          <w:rFonts w:ascii="宋体" w:eastAsia="宋体" w:hAnsi="宋体" w:cs="宋体"/>
          <w:lang w:val="zh-TW" w:eastAsia="zh-TW"/>
        </w:rPr>
      </w:pPr>
    </w:p>
    <w:p w:rsidR="00344021" w:rsidRPr="00923217" w:rsidRDefault="00673C29" w:rsidP="00CF2D3F">
      <w:pPr>
        <w:rPr>
          <w:rFonts w:ascii="宋体" w:eastAsia="PMingLiU" w:hAnsi="宋体" w:cs="宋体"/>
          <w:b/>
          <w:color w:val="212121"/>
          <w:u w:color="212121"/>
          <w:lang w:val="zh-TW" w:eastAsia="zh-TW"/>
          <w:rPrChange w:id="140" w:author="蔡长春" w:date="2017-05-10T22:10:00Z">
            <w:rPr>
              <w:rFonts w:ascii="宋体" w:eastAsia="宋体" w:hAnsi="宋体" w:cs="宋体"/>
              <w:b/>
              <w:color w:val="212121"/>
              <w:u w:color="212121"/>
              <w:lang w:val="zh-TW" w:eastAsia="zh-TW"/>
            </w:rPr>
          </w:rPrChange>
        </w:rPr>
      </w:pPr>
      <w:r w:rsidRPr="00B531ED">
        <w:rPr>
          <w:rFonts w:ascii="宋体" w:eastAsia="宋体" w:hAnsi="宋体" w:cs="宋体"/>
          <w:b/>
          <w:color w:val="212121"/>
          <w:u w:color="212121"/>
          <w:lang w:val="zh-TW" w:eastAsia="zh-TW"/>
        </w:rPr>
        <w:t>对冲基金和新闻</w:t>
      </w:r>
    </w:p>
    <w:p w:rsidR="00344021" w:rsidRDefault="00344021">
      <w:pPr>
        <w:rPr>
          <w:rFonts w:ascii="Arial" w:eastAsia="Arial" w:hAnsi="Arial" w:cs="Arial"/>
        </w:rPr>
      </w:pPr>
    </w:p>
    <w:p w:rsidR="00344021" w:rsidRPr="00EF34D7"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141" w:author="amy" w:date="2017-02-14T10:08:00Z"/>
          <w:rFonts w:ascii="宋体" w:eastAsia="宋体" w:hAnsi="宋体" w:cs="宋体"/>
          <w:color w:val="212121"/>
          <w:u w:color="212121"/>
          <w:lang w:val="zh-TW" w:eastAsia="zh-TW"/>
        </w:rPr>
      </w:pPr>
      <w:ins w:id="142" w:author="amy" w:date="2017-02-14T10:08:00Z">
        <w:r>
          <w:rPr>
            <w:rFonts w:ascii="宋体" w:eastAsia="宋体" w:hAnsi="宋体" w:cs="宋体"/>
            <w:color w:val="212121"/>
            <w:u w:color="212121"/>
            <w:lang w:val="zh-TW" w:eastAsia="zh-TW"/>
          </w:rPr>
          <w:t>每当对冲基金</w:t>
        </w:r>
        <w:r>
          <w:rPr>
            <w:rFonts w:ascii="Arial Unicode MS" w:eastAsia="Arial Unicode MS" w:hAnsi="Arial Unicode MS" w:cs="Arial Unicode MS" w:hint="eastAsia"/>
            <w:lang w:val="zh-CN"/>
          </w:rPr>
          <w:t>上</w:t>
        </w:r>
        <w:r>
          <w:rPr>
            <w:rFonts w:ascii="宋体" w:eastAsia="宋体" w:hAnsi="宋体" w:cs="宋体"/>
            <w:color w:val="212121"/>
            <w:u w:color="212121"/>
            <w:lang w:val="zh-TW" w:eastAsia="zh-TW"/>
          </w:rPr>
          <w:t>新闻</w:t>
        </w:r>
        <w:r w:rsidR="0026014F">
          <w:rPr>
            <w:rFonts w:ascii="宋体" w:eastAsia="宋体" w:hAnsi="宋体" w:cs="宋体" w:hint="eastAsia"/>
            <w:color w:val="212121"/>
            <w:u w:color="212121"/>
            <w:lang w:val="zh-TW"/>
          </w:rPr>
          <w:t>的首页</w:t>
        </w:r>
        <w:r>
          <w:rPr>
            <w:rFonts w:ascii="宋体" w:eastAsia="宋体" w:hAnsi="宋体" w:cs="宋体"/>
            <w:color w:val="212121"/>
            <w:u w:color="212121"/>
            <w:lang w:val="zh-TW" w:eastAsia="zh-TW"/>
          </w:rPr>
          <w:t>时，</w:t>
        </w:r>
        <w:r w:rsidR="00A22614">
          <w:rPr>
            <w:rFonts w:ascii="宋体" w:eastAsia="宋体" w:hAnsi="宋体" w:cs="宋体" w:hint="eastAsia"/>
            <w:color w:val="212121"/>
            <w:u w:color="212121"/>
            <w:lang w:val="zh-TW" w:eastAsia="zh-TW"/>
          </w:rPr>
          <w:t>针对</w:t>
        </w:r>
        <w:r w:rsidRPr="00A22614">
          <w:rPr>
            <w:rFonts w:ascii="宋体" w:eastAsia="宋体" w:hAnsi="宋体" w:cs="宋体"/>
            <w:color w:val="212121"/>
            <w:u w:color="212121"/>
            <w:lang w:val="zh-TW" w:eastAsia="zh-TW"/>
          </w:rPr>
          <w:t>对冲基金</w:t>
        </w:r>
        <w:r w:rsidR="00A22614" w:rsidRPr="00A22614">
          <w:rPr>
            <w:rFonts w:ascii="宋体" w:eastAsia="宋体" w:hAnsi="宋体" w:cs="宋体" w:hint="eastAsia"/>
            <w:color w:val="212121"/>
            <w:u w:color="212121"/>
            <w:lang w:val="zh-TW" w:eastAsia="zh-TW"/>
          </w:rPr>
          <w:t>的</w:t>
        </w:r>
        <w:r w:rsidR="00A22614" w:rsidRPr="00A22614">
          <w:rPr>
            <w:rFonts w:ascii="宋体" w:eastAsia="宋体" w:hAnsi="宋体" w:cs="宋体"/>
            <w:color w:val="212121"/>
            <w:u w:color="212121"/>
            <w:lang w:val="zh-TW" w:eastAsia="zh-TW"/>
          </w:rPr>
          <w:t>“</w:t>
        </w:r>
        <w:r w:rsidR="00A22614" w:rsidRPr="00A22614">
          <w:rPr>
            <w:rFonts w:ascii="宋体" w:eastAsia="宋体" w:hAnsi="宋体" w:cs="宋体" w:hint="eastAsia"/>
            <w:color w:val="212121"/>
            <w:u w:color="212121"/>
            <w:lang w:val="zh-TW" w:eastAsia="zh-TW"/>
          </w:rPr>
          <w:t>隐秘</w:t>
        </w:r>
        <w:r w:rsidR="00A22614" w:rsidRPr="00A22614">
          <w:rPr>
            <w:rFonts w:ascii="宋体" w:eastAsia="宋体" w:hAnsi="宋体" w:cs="宋体"/>
            <w:color w:val="212121"/>
            <w:u w:color="212121"/>
            <w:lang w:val="zh-TW" w:eastAsia="zh-TW"/>
          </w:rPr>
          <w:t>”</w:t>
        </w:r>
        <w:r w:rsidR="004F7CED" w:rsidRPr="00A22614">
          <w:rPr>
            <w:rFonts w:ascii="宋体" w:eastAsia="宋体" w:hAnsi="宋体" w:cs="宋体" w:hint="eastAsia"/>
            <w:color w:val="212121"/>
            <w:u w:color="212121"/>
            <w:lang w:val="zh-TW" w:eastAsia="zh-TW"/>
          </w:rPr>
          <w:t>推动</w:t>
        </w:r>
        <w:r w:rsidRPr="00A22614">
          <w:rPr>
            <w:rFonts w:ascii="宋体" w:eastAsia="宋体" w:hAnsi="宋体" w:cs="宋体"/>
            <w:color w:val="212121"/>
            <w:u w:color="212121"/>
            <w:lang w:val="zh-TW" w:eastAsia="zh-TW"/>
          </w:rPr>
          <w:t>市场和改变</w:t>
        </w:r>
        <w:r w:rsidR="004F7CED" w:rsidRPr="00A22614">
          <w:rPr>
            <w:rFonts w:ascii="宋体" w:eastAsia="宋体" w:hAnsi="宋体" w:cs="宋体" w:hint="eastAsia"/>
            <w:color w:val="212121"/>
            <w:u w:color="212121"/>
            <w:lang w:val="zh-TW" w:eastAsia="zh-TW"/>
          </w:rPr>
          <w:t>金融和</w:t>
        </w:r>
        <w:r w:rsidRPr="00A22614">
          <w:rPr>
            <w:rFonts w:ascii="宋体" w:eastAsia="宋体" w:hAnsi="宋体" w:cs="宋体"/>
            <w:color w:val="212121"/>
            <w:u w:color="212121"/>
            <w:lang w:val="zh-TW" w:eastAsia="zh-TW"/>
          </w:rPr>
          <w:t>政治历史</w:t>
        </w:r>
        <w:r w:rsidR="004F7CED" w:rsidRPr="00A22614">
          <w:rPr>
            <w:rFonts w:ascii="宋体" w:eastAsia="宋体" w:hAnsi="宋体" w:cs="宋体" w:hint="eastAsia"/>
            <w:color w:val="212121"/>
            <w:u w:color="212121"/>
            <w:lang w:val="zh-TW" w:eastAsia="zh-TW"/>
          </w:rPr>
          <w:t>的指责就会层出不穷</w:t>
        </w:r>
        <w:r w:rsidRPr="00A22614">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对冲基金一直</w:t>
        </w:r>
        <w:r w:rsidRPr="00A22614">
          <w:rPr>
            <w:rFonts w:ascii="宋体" w:eastAsia="宋体" w:hAnsi="宋体" w:cs="宋体" w:hint="eastAsia"/>
            <w:color w:val="212121"/>
            <w:u w:color="212121"/>
            <w:lang w:val="zh-TW" w:eastAsia="zh-TW"/>
          </w:rPr>
          <w:t>被</w:t>
        </w:r>
        <w:r>
          <w:rPr>
            <w:rFonts w:ascii="宋体" w:eastAsia="宋体" w:hAnsi="宋体" w:cs="宋体"/>
            <w:color w:val="212121"/>
            <w:u w:color="212121"/>
            <w:lang w:val="zh-TW" w:eastAsia="zh-TW"/>
          </w:rPr>
          <w:t>描述为</w:t>
        </w:r>
        <w:r>
          <w:rPr>
            <w:rFonts w:ascii="Times New Roman" w:hAnsi="Times New Roman"/>
            <w:color w:val="212121"/>
            <w:u w:color="212121"/>
            <w:lang w:eastAsia="zh-TW"/>
          </w:rPr>
          <w:t>“</w:t>
        </w:r>
        <w:r w:rsidR="004F7CED">
          <w:rPr>
            <w:rFonts w:ascii="宋体" w:eastAsia="宋体" w:hAnsi="宋体" w:cs="宋体" w:hint="eastAsia"/>
            <w:color w:val="212121"/>
            <w:u w:color="212121"/>
            <w:lang w:val="zh-TW"/>
          </w:rPr>
          <w:t>隐秘的</w:t>
        </w:r>
        <w:r>
          <w:rPr>
            <w:rFonts w:ascii="Times New Roman" w:hAnsi="Times New Roman"/>
            <w:color w:val="212121"/>
            <w:u w:color="212121"/>
            <w:lang w:eastAsia="zh-TW"/>
          </w:rPr>
          <w:t>”</w:t>
        </w:r>
        <w:r>
          <w:rPr>
            <w:rFonts w:ascii="宋体" w:eastAsia="宋体" w:hAnsi="宋体" w:cs="宋体"/>
            <w:color w:val="212121"/>
            <w:u w:color="212121"/>
            <w:lang w:val="zh-TW" w:eastAsia="zh-TW"/>
          </w:rPr>
          <w:t>，但使用</w:t>
        </w:r>
        <w:r>
          <w:rPr>
            <w:rFonts w:ascii="Times New Roman" w:hAnsi="Times New Roman"/>
            <w:color w:val="212121"/>
            <w:u w:color="212121"/>
            <w:lang w:eastAsia="zh-TW"/>
          </w:rPr>
          <w:t>Google</w:t>
        </w:r>
        <w:r>
          <w:rPr>
            <w:rFonts w:ascii="宋体" w:eastAsia="宋体" w:hAnsi="宋体" w:cs="宋体"/>
            <w:color w:val="212121"/>
            <w:u w:color="212121"/>
            <w:lang w:val="zh-TW" w:eastAsia="zh-TW"/>
          </w:rPr>
          <w:t>的快速搜索显示</w:t>
        </w:r>
      </w:ins>
      <w:ins w:id="143" w:author="蔡长春" w:date="2017-05-10T22:13:00Z">
        <w:r w:rsidR="00923217">
          <w:rPr>
            <w:rFonts w:asciiTheme="minorEastAsia" w:eastAsiaTheme="minorEastAsia" w:hAnsiTheme="minorEastAsia" w:cs="宋体" w:hint="eastAsia"/>
            <w:color w:val="212121"/>
            <w:u w:color="212121"/>
            <w:lang w:val="zh-TW"/>
          </w:rPr>
          <w:t>包含</w:t>
        </w:r>
      </w:ins>
      <w:ins w:id="144" w:author="amy" w:date="2017-02-14T10:08:00Z">
        <w:del w:id="145" w:author="蔡长春" w:date="2017-05-10T22:12:00Z">
          <w:r w:rsidDel="00923217">
            <w:rPr>
              <w:rFonts w:ascii="宋体" w:eastAsia="宋体" w:hAnsi="宋体" w:cs="宋体"/>
              <w:color w:val="212121"/>
              <w:u w:color="212121"/>
              <w:lang w:val="zh-TW" w:eastAsia="zh-TW"/>
            </w:rPr>
            <w:delText>与</w:delText>
          </w:r>
        </w:del>
      </w:ins>
      <w:ins w:id="146" w:author="蔡长春" w:date="2017-05-10T22:13:00Z">
        <w:r w:rsidR="00923217">
          <w:rPr>
            <w:rFonts w:ascii="宋体" w:eastAsia="宋体" w:hAnsi="宋体" w:cs="宋体"/>
            <w:color w:val="212121"/>
            <w:u w:color="212121"/>
            <w:lang w:val="zh-TW" w:eastAsia="zh-TW"/>
          </w:rPr>
          <w:t>“</w:t>
        </w:r>
      </w:ins>
      <w:ins w:id="147" w:author="amy" w:date="2017-02-14T10:08:00Z">
        <w:r>
          <w:rPr>
            <w:rFonts w:ascii="宋体" w:eastAsia="宋体" w:hAnsi="宋体" w:cs="宋体"/>
            <w:color w:val="212121"/>
            <w:u w:color="212121"/>
            <w:lang w:val="zh-TW" w:eastAsia="zh-TW"/>
          </w:rPr>
          <w:t>对冲基金</w:t>
        </w:r>
      </w:ins>
      <w:ins w:id="148" w:author="蔡长春" w:date="2017-05-10T22:13:00Z">
        <w:r w:rsidR="00923217">
          <w:rPr>
            <w:rFonts w:ascii="宋体" w:eastAsia="宋体" w:hAnsi="宋体" w:cs="宋体"/>
            <w:color w:val="212121"/>
            <w:u w:color="212121"/>
            <w:lang w:val="zh-TW" w:eastAsia="zh-TW"/>
          </w:rPr>
          <w:t>”</w:t>
        </w:r>
        <w:r w:rsidR="00923217">
          <w:rPr>
            <w:rFonts w:ascii="宋体" w:eastAsia="宋体" w:hAnsi="宋体" w:cs="宋体" w:hint="eastAsia"/>
            <w:color w:val="212121"/>
            <w:u w:color="212121"/>
            <w:lang w:val="zh-TW"/>
          </w:rPr>
          <w:t>这个词</w:t>
        </w:r>
      </w:ins>
      <w:ins w:id="149" w:author="amy" w:date="2017-02-14T10:08:00Z">
        <w:del w:id="150" w:author="蔡长春" w:date="2017-05-10T22:13:00Z">
          <w:r w:rsidDel="00923217">
            <w:rPr>
              <w:rFonts w:ascii="宋体" w:eastAsia="宋体" w:hAnsi="宋体" w:cs="宋体"/>
              <w:color w:val="212121"/>
              <w:u w:color="212121"/>
              <w:lang w:val="zh-TW" w:eastAsia="zh-TW"/>
            </w:rPr>
            <w:delText>术语</w:delText>
          </w:r>
        </w:del>
        <w:r>
          <w:rPr>
            <w:rFonts w:ascii="宋体" w:eastAsia="宋体" w:hAnsi="宋体" w:cs="宋体"/>
            <w:color w:val="212121"/>
            <w:u w:color="212121"/>
            <w:lang w:val="zh-TW" w:eastAsia="zh-TW"/>
          </w:rPr>
          <w:t>的结果超过</w:t>
        </w:r>
        <w:r>
          <w:rPr>
            <w:rFonts w:ascii="Times New Roman" w:hAnsi="Times New Roman"/>
            <w:color w:val="212121"/>
            <w:u w:color="212121"/>
            <w:lang w:eastAsia="zh-TW"/>
          </w:rPr>
          <w:t>1130</w:t>
        </w:r>
        <w:r>
          <w:rPr>
            <w:rFonts w:ascii="宋体" w:eastAsia="宋体" w:hAnsi="宋体" w:cs="宋体"/>
            <w:color w:val="212121"/>
            <w:u w:color="212121"/>
            <w:lang w:val="zh-TW" w:eastAsia="zh-TW"/>
          </w:rPr>
          <w:t>万页（顺便说一句，谷歌</w:t>
        </w:r>
      </w:ins>
      <w:ins w:id="151" w:author="蔡长春" w:date="2017-05-10T22:13:00Z">
        <w:r w:rsidR="00923217">
          <w:rPr>
            <w:rFonts w:asciiTheme="minorEastAsia" w:eastAsiaTheme="minorEastAsia" w:hAnsiTheme="minorEastAsia" w:cs="宋体" w:hint="eastAsia"/>
            <w:color w:val="212121"/>
            <w:u w:color="212121"/>
            <w:lang w:val="zh-TW"/>
          </w:rPr>
          <w:t>在</w:t>
        </w:r>
      </w:ins>
      <w:ins w:id="152" w:author="蔡长春" w:date="2017-05-10T22:14:00Z">
        <w:r w:rsidR="00923217">
          <w:rPr>
            <w:rFonts w:asciiTheme="minorEastAsia" w:eastAsiaTheme="minorEastAsia" w:hAnsiTheme="minorEastAsia" w:cs="宋体" w:hint="eastAsia"/>
            <w:color w:val="212121"/>
            <w:u w:color="212121"/>
            <w:lang w:val="zh-TW"/>
          </w:rPr>
          <w:t>少于</w:t>
        </w:r>
      </w:ins>
      <w:ins w:id="153" w:author="蔡长春" w:date="2017-05-10T22:13:00Z">
        <w:r w:rsidR="00923217">
          <w:rPr>
            <w:rFonts w:asciiTheme="minorEastAsia" w:eastAsiaTheme="minorEastAsia" w:hAnsiTheme="minorEastAsia" w:cs="宋体" w:hint="eastAsia"/>
            <w:color w:val="212121"/>
            <w:u w:color="212121"/>
            <w:lang w:val="zh-TW"/>
          </w:rPr>
          <w:t>0.21秒</w:t>
        </w:r>
      </w:ins>
      <w:ins w:id="154" w:author="蔡长春" w:date="2017-05-10T22:14:00Z">
        <w:r w:rsidR="00923217">
          <w:rPr>
            <w:rFonts w:asciiTheme="minorEastAsia" w:eastAsiaTheme="minorEastAsia" w:hAnsiTheme="minorEastAsia" w:cs="宋体" w:hint="eastAsia"/>
            <w:color w:val="212121"/>
            <w:u w:color="212121"/>
            <w:lang w:val="zh-TW"/>
          </w:rPr>
          <w:t>的时间</w:t>
        </w:r>
      </w:ins>
      <w:ins w:id="155" w:author="蔡长春" w:date="2017-05-10T22:13:00Z">
        <w:r w:rsidR="00923217">
          <w:rPr>
            <w:rFonts w:asciiTheme="minorEastAsia" w:eastAsiaTheme="minorEastAsia" w:hAnsiTheme="minorEastAsia" w:cs="宋体" w:hint="eastAsia"/>
            <w:color w:val="212121"/>
            <w:u w:color="212121"/>
            <w:lang w:val="zh-TW"/>
          </w:rPr>
          <w:t>内找到了这</w:t>
        </w:r>
      </w:ins>
      <w:ins w:id="156" w:author="amy" w:date="2017-02-14T10:08:00Z">
        <w:del w:id="157" w:author="蔡长春" w:date="2017-05-10T22:13:00Z">
          <w:r w:rsidDel="00923217">
            <w:rPr>
              <w:rFonts w:ascii="宋体" w:eastAsia="宋体" w:hAnsi="宋体" w:cs="宋体"/>
              <w:color w:val="212121"/>
              <w:u w:color="212121"/>
              <w:lang w:val="zh-TW" w:eastAsia="zh-TW"/>
            </w:rPr>
            <w:delText>发现这</w:delText>
          </w:r>
        </w:del>
        <w:r>
          <w:rPr>
            <w:rFonts w:ascii="Times New Roman" w:hAnsi="Times New Roman"/>
            <w:color w:val="212121"/>
            <w:u w:color="212121"/>
            <w:lang w:eastAsia="zh-TW"/>
          </w:rPr>
          <w:t>1130</w:t>
        </w:r>
        <w:r>
          <w:rPr>
            <w:rFonts w:ascii="宋体" w:eastAsia="宋体" w:hAnsi="宋体" w:cs="宋体"/>
            <w:color w:val="212121"/>
            <w:u w:color="212121"/>
            <w:lang w:val="zh-TW" w:eastAsia="zh-TW"/>
          </w:rPr>
          <w:t>万页</w:t>
        </w:r>
        <w:del w:id="158" w:author="蔡长春" w:date="2017-05-10T22:13:00Z">
          <w:r w:rsidDel="00923217">
            <w:rPr>
              <w:rFonts w:ascii="宋体" w:eastAsia="宋体" w:hAnsi="宋体" w:cs="宋体"/>
              <w:color w:val="212121"/>
              <w:u w:color="212121"/>
              <w:lang w:val="zh-TW" w:eastAsia="zh-TW"/>
            </w:rPr>
            <w:delText>少于</w:delText>
          </w:r>
          <w:r w:rsidDel="00923217">
            <w:rPr>
              <w:rFonts w:ascii="Times New Roman" w:hAnsi="Times New Roman"/>
              <w:color w:val="212121"/>
              <w:u w:color="212121"/>
              <w:lang w:eastAsia="zh-TW"/>
            </w:rPr>
            <w:delText>0.21</w:delText>
          </w:r>
          <w:r w:rsidDel="00923217">
            <w:rPr>
              <w:rFonts w:ascii="宋体" w:eastAsia="宋体" w:hAnsi="宋体" w:cs="宋体"/>
              <w:color w:val="212121"/>
              <w:u w:color="212121"/>
              <w:lang w:val="zh-TW" w:eastAsia="zh-TW"/>
            </w:rPr>
            <w:delText>秒</w:delText>
          </w:r>
        </w:del>
        <w:r>
          <w:rPr>
            <w:rFonts w:ascii="宋体" w:eastAsia="宋体" w:hAnsi="宋体" w:cs="宋体"/>
            <w:color w:val="212121"/>
            <w:u w:color="212121"/>
            <w:lang w:val="zh-TW" w:eastAsia="zh-TW"/>
          </w:rPr>
          <w:t>！）</w:t>
        </w:r>
        <w:r w:rsidRPr="00EF34D7">
          <w:rPr>
            <w:rFonts w:ascii="宋体" w:eastAsia="宋体" w:hAnsi="宋体" w:cs="宋体" w:hint="eastAsia"/>
            <w:color w:val="212121"/>
            <w:u w:color="212121"/>
            <w:lang w:val="zh-TW" w:eastAsia="zh-TW"/>
          </w:rPr>
          <w:t>随着</w:t>
        </w:r>
        <w:r>
          <w:rPr>
            <w:rFonts w:ascii="宋体" w:eastAsia="宋体" w:hAnsi="宋体" w:cs="宋体"/>
            <w:color w:val="212121"/>
            <w:u w:color="212121"/>
            <w:lang w:val="zh-TW" w:eastAsia="zh-TW"/>
          </w:rPr>
          <w:t>新闻继续对对冲基金的恶意攻击，</w:t>
        </w:r>
        <w:r w:rsidR="00EF34D7">
          <w:rPr>
            <w:rFonts w:ascii="宋体" w:eastAsia="宋体" w:hAnsi="宋体" w:cs="宋体" w:hint="eastAsia"/>
            <w:color w:val="212121"/>
            <w:u w:color="212121"/>
            <w:lang w:val="zh-TW"/>
          </w:rPr>
          <w:t>不间断的</w:t>
        </w:r>
        <w:r>
          <w:rPr>
            <w:rFonts w:ascii="宋体" w:eastAsia="宋体" w:hAnsi="宋体" w:cs="宋体"/>
            <w:color w:val="212121"/>
            <w:u w:color="212121"/>
            <w:lang w:val="zh-TW" w:eastAsia="zh-TW"/>
          </w:rPr>
          <w:t>发布</w:t>
        </w:r>
        <w:del w:id="159" w:author="蔡长春" w:date="2017-05-10T22:15:00Z">
          <w:r w:rsidDel="0092321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关于这些投资工具</w:t>
        </w:r>
        <w:del w:id="160" w:author="蔡长春" w:date="2017-05-10T22:14:00Z">
          <w:r w:rsidDel="00923217">
            <w:rPr>
              <w:rFonts w:ascii="宋体" w:eastAsia="宋体" w:hAnsi="宋体" w:cs="宋体" w:hint="eastAsia"/>
              <w:color w:val="212121"/>
              <w:u w:color="212121"/>
              <w:lang w:val="zh-TW"/>
            </w:rPr>
            <w:delText>和运行</w:delText>
          </w:r>
        </w:del>
      </w:ins>
      <w:ins w:id="161" w:author="蔡长春" w:date="2017-05-10T22:14:00Z">
        <w:r w:rsidR="00923217">
          <w:rPr>
            <w:rFonts w:ascii="宋体" w:eastAsia="宋体" w:hAnsi="宋体" w:cs="宋体" w:hint="eastAsia"/>
            <w:color w:val="212121"/>
            <w:u w:color="212121"/>
            <w:lang w:val="zh-TW"/>
          </w:rPr>
          <w:t>及</w:t>
        </w:r>
      </w:ins>
      <w:ins w:id="162" w:author="蔡长春" w:date="2017-05-10T22:15:00Z">
        <w:r w:rsidR="00923217">
          <w:rPr>
            <w:rFonts w:ascii="宋体" w:eastAsia="宋体" w:hAnsi="宋体" w:cs="宋体" w:hint="eastAsia"/>
            <w:color w:val="212121"/>
            <w:u w:color="212121"/>
            <w:lang w:val="zh-TW"/>
          </w:rPr>
          <w:t>运营者</w:t>
        </w:r>
      </w:ins>
      <w:ins w:id="163" w:author="amy" w:date="2017-02-14T10:08:00Z">
        <w:r>
          <w:rPr>
            <w:rFonts w:ascii="宋体" w:eastAsia="宋体" w:hAnsi="宋体" w:cs="宋体"/>
            <w:color w:val="212121"/>
            <w:u w:color="212121"/>
            <w:lang w:val="zh-TW" w:eastAsia="zh-TW"/>
          </w:rPr>
          <w:t>的负面报告，许多对冲基金投资者</w:t>
        </w:r>
      </w:ins>
      <w:ins w:id="164" w:author="蔡长春" w:date="2017-05-10T22:19:00Z">
        <w:r w:rsidR="00AE2136">
          <w:rPr>
            <w:rFonts w:ascii="宋体" w:eastAsia="宋体" w:hAnsi="宋体" w:cs="宋体" w:hint="eastAsia"/>
            <w:color w:val="212121"/>
            <w:u w:color="212121"/>
            <w:lang w:val="zh-TW"/>
          </w:rPr>
          <w:t>选择</w:t>
        </w:r>
      </w:ins>
      <w:ins w:id="165" w:author="amy" w:date="2017-02-14T10:08:00Z">
        <w:r w:rsidRPr="00EF34D7">
          <w:rPr>
            <w:rFonts w:ascii="宋体" w:eastAsia="宋体" w:hAnsi="宋体" w:cs="宋体" w:hint="eastAsia"/>
            <w:color w:val="212121"/>
            <w:u w:color="212121"/>
            <w:lang w:val="zh-TW" w:eastAsia="zh-TW"/>
          </w:rPr>
          <w:t>不再理会这些片面信息，</w:t>
        </w:r>
        <w:del w:id="166" w:author="蔡长春" w:date="2017-05-10T22:19:00Z">
          <w:r w:rsidDel="00AE2136">
            <w:rPr>
              <w:rFonts w:ascii="宋体" w:eastAsia="宋体" w:hAnsi="宋体" w:cs="宋体"/>
              <w:color w:val="212121"/>
              <w:u w:color="212121"/>
              <w:lang w:val="zh-TW" w:eastAsia="zh-TW"/>
            </w:rPr>
            <w:delText>已经</w:delText>
          </w:r>
        </w:del>
        <w:r>
          <w:rPr>
            <w:rFonts w:ascii="宋体" w:eastAsia="宋体" w:hAnsi="宋体" w:cs="宋体"/>
            <w:color w:val="212121"/>
            <w:u w:color="212121"/>
            <w:lang w:val="zh-TW" w:eastAsia="zh-TW"/>
          </w:rPr>
          <w:t>开始将对冲基金的神话与现实分开。</w:t>
        </w:r>
        <w:r w:rsidR="00EF34D7">
          <w:rPr>
            <w:rFonts w:ascii="宋体" w:eastAsia="宋体" w:hAnsi="宋体" w:cs="宋体" w:hint="eastAsia"/>
            <w:color w:val="212121"/>
            <w:u w:color="212121"/>
            <w:lang w:val="zh-TW"/>
          </w:rPr>
          <w:t>但</w:t>
        </w:r>
        <w:r>
          <w:rPr>
            <w:rFonts w:ascii="宋体" w:eastAsia="宋体" w:hAnsi="宋体" w:cs="宋体"/>
            <w:color w:val="212121"/>
            <w:u w:color="212121"/>
            <w:lang w:val="zh-TW" w:eastAsia="zh-TW"/>
          </w:rPr>
          <w:t>不幸的是，我们发现</w:t>
        </w:r>
        <w:r w:rsidR="004F7CED">
          <w:rPr>
            <w:rFonts w:ascii="宋体" w:eastAsia="宋体" w:hAnsi="宋体" w:cs="宋体" w:hint="eastAsia"/>
            <w:color w:val="212121"/>
            <w:u w:color="212121"/>
            <w:lang w:val="zh-TW" w:eastAsia="zh-TW"/>
          </w:rPr>
          <w:t>，如果</w:t>
        </w:r>
        <w:r>
          <w:rPr>
            <w:rFonts w:ascii="宋体" w:eastAsia="宋体" w:hAnsi="宋体" w:cs="宋体"/>
            <w:color w:val="212121"/>
            <w:u w:color="212121"/>
            <w:lang w:val="zh-TW" w:eastAsia="zh-TW"/>
          </w:rPr>
          <w:t>没有</w:t>
        </w:r>
      </w:ins>
      <w:ins w:id="167" w:author="蔡长春" w:date="2017-05-10T22:20:00Z">
        <w:r w:rsidR="00AE2136">
          <w:rPr>
            <w:rFonts w:ascii="宋体" w:eastAsia="宋体" w:hAnsi="宋体" w:cs="宋体" w:hint="eastAsia"/>
            <w:color w:val="212121"/>
            <w:u w:color="212121"/>
            <w:lang w:val="zh-TW"/>
          </w:rPr>
          <w:t>这些</w:t>
        </w:r>
      </w:ins>
      <w:ins w:id="168" w:author="amy" w:date="2017-02-14T10:08:00Z">
        <w:r>
          <w:rPr>
            <w:rFonts w:ascii="宋体" w:eastAsia="宋体" w:hAnsi="宋体" w:cs="宋体"/>
            <w:color w:val="212121"/>
            <w:u w:color="212121"/>
            <w:lang w:val="zh-TW" w:eastAsia="zh-TW"/>
          </w:rPr>
          <w:t>有影响力和有趣的神话在市场上盛行</w:t>
        </w:r>
        <w:r w:rsidR="004F7CED">
          <w:rPr>
            <w:rFonts w:ascii="宋体" w:eastAsia="宋体" w:hAnsi="宋体" w:cs="宋体" w:hint="eastAsia"/>
            <w:color w:val="212121"/>
            <w:u w:color="212121"/>
            <w:lang w:val="zh-TW" w:eastAsia="zh-TW"/>
          </w:rPr>
          <w:t>，</w:t>
        </w:r>
        <w:del w:id="169" w:author="蔡长春" w:date="2017-05-10T22:20:00Z">
          <w:r w:rsidR="004F7CED" w:rsidRPr="00EF34D7" w:rsidDel="00AE2136">
            <w:rPr>
              <w:rFonts w:ascii="宋体" w:eastAsia="宋体" w:hAnsi="宋体" w:cs="宋体" w:hint="eastAsia"/>
              <w:color w:val="212121"/>
              <w:u w:color="212121"/>
              <w:lang w:val="zh-TW" w:eastAsia="zh-TW"/>
            </w:rPr>
            <w:delText>广受</w:delText>
          </w:r>
        </w:del>
      </w:ins>
      <w:ins w:id="170" w:author="蔡长春" w:date="2017-05-10T22:21:00Z">
        <w:r w:rsidR="00AE2136">
          <w:rPr>
            <w:rFonts w:ascii="宋体" w:eastAsia="宋体" w:hAnsi="宋体" w:cs="宋体" w:hint="eastAsia"/>
            <w:color w:val="212121"/>
            <w:u w:color="212121"/>
            <w:lang w:val="zh-TW"/>
          </w:rPr>
          <w:t>任何关于这个广受</w:t>
        </w:r>
      </w:ins>
      <w:ins w:id="171" w:author="amy" w:date="2017-02-14T10:08:00Z">
        <w:r w:rsidR="004F7CED" w:rsidRPr="00EF34D7">
          <w:rPr>
            <w:rFonts w:ascii="宋体" w:eastAsia="宋体" w:hAnsi="宋体" w:cs="宋体" w:hint="eastAsia"/>
            <w:color w:val="212121"/>
            <w:u w:color="212121"/>
            <w:lang w:val="zh-TW" w:eastAsia="zh-TW"/>
          </w:rPr>
          <w:t>欢迎的对冲基金的讨论都是不完整的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172" w:author="amy" w:date="2017-02-14T10:08:00Z"/>
          <w:rFonts w:ascii="Times New Roman" w:eastAsia="Times New Roman" w:hAnsi="Times New Roman" w:cs="Times New Roman"/>
          <w:color w:val="212121"/>
          <w:u w:color="212121"/>
          <w:lang w:val="zh-TW" w:eastAsia="zh-TW"/>
        </w:rPr>
      </w:pPr>
      <w:del w:id="173" w:author="amy" w:date="2017-02-14T10:08:00Z">
        <w:r>
          <w:rPr>
            <w:rFonts w:ascii="宋体" w:eastAsia="宋体" w:hAnsi="宋体" w:cs="宋体"/>
            <w:color w:val="212121"/>
            <w:u w:color="212121"/>
            <w:lang w:val="zh-TW" w:eastAsia="zh-TW"/>
          </w:rPr>
          <w:delText>每当对冲基金</w:delText>
        </w:r>
        <w:r>
          <w:rPr>
            <w:rFonts w:ascii="Arial Unicode MS" w:eastAsia="Arial Unicode MS" w:hAnsi="Arial Unicode MS" w:cs="Arial Unicode MS" w:hint="eastAsia"/>
            <w:lang w:val="zh-CN"/>
          </w:rPr>
          <w:delText>上</w:delText>
        </w:r>
        <w:r>
          <w:rPr>
            <w:rFonts w:ascii="宋体" w:eastAsia="宋体" w:hAnsi="宋体" w:cs="宋体"/>
            <w:color w:val="212121"/>
            <w:u w:color="212121"/>
            <w:lang w:val="zh-TW" w:eastAsia="zh-TW"/>
          </w:rPr>
          <w:delText>首页新闻时，指头就会</w:delText>
        </w:r>
        <w:r>
          <w:rPr>
            <w:rFonts w:ascii="Arial Unicode MS" w:eastAsia="Arial Unicode MS" w:hAnsi="Arial Unicode MS" w:cs="Arial Unicode MS" w:hint="eastAsia"/>
            <w:lang w:val="zh-CN"/>
          </w:rPr>
          <w:delText>指向</w:delText>
        </w:r>
        <w:r>
          <w:rPr>
            <w:rFonts w:ascii="宋体" w:eastAsia="宋体" w:hAnsi="宋体" w:cs="宋体"/>
            <w:color w:val="212121"/>
            <w:u w:color="212121"/>
            <w:lang w:val="zh-TW" w:eastAsia="zh-TW"/>
          </w:rPr>
          <w:delText>对冲基金</w:delText>
        </w:r>
        <w:r>
          <w:rPr>
            <w:rFonts w:ascii="宋体" w:eastAsia="宋体" w:hAnsi="宋体" w:cs="宋体"/>
            <w:color w:val="212121"/>
            <w:u w:color="212121"/>
            <w:lang w:val="zh-CN"/>
          </w:rPr>
          <w:delText>“</w:delText>
        </w:r>
        <w:r>
          <w:rPr>
            <w:rFonts w:ascii="Arial Unicode MS" w:eastAsia="Arial Unicode MS" w:hAnsi="Arial Unicode MS" w:cs="Arial Unicode MS" w:hint="eastAsia"/>
            <w:lang w:val="zh-CN"/>
          </w:rPr>
          <w:delText>秘密</w:delText>
        </w:r>
        <w:r>
          <w:rPr>
            <w:lang w:val="zh-CN"/>
          </w:rPr>
          <w:delText>”</w:delText>
        </w:r>
        <w:r>
          <w:rPr>
            <w:rFonts w:ascii="宋体" w:eastAsia="宋体" w:hAnsi="宋体" w:cs="宋体"/>
            <w:color w:val="212121"/>
            <w:u w:color="212121"/>
            <w:lang w:val="zh-TW" w:eastAsia="zh-TW"/>
          </w:rPr>
          <w:delText>移动市场和改变财政的能力和政治历史。对冲基金一直</w:delText>
        </w:r>
        <w:r>
          <w:rPr>
            <w:rFonts w:ascii="Arial Unicode MS" w:eastAsia="Arial Unicode MS" w:hAnsi="Arial Unicode MS" w:cs="Arial Unicode MS" w:hint="eastAsia"/>
            <w:lang w:val="zh-CN"/>
          </w:rPr>
          <w:delText>被</w:delText>
        </w:r>
        <w:r>
          <w:rPr>
            <w:rFonts w:ascii="宋体" w:eastAsia="宋体" w:hAnsi="宋体" w:cs="宋体"/>
            <w:color w:val="212121"/>
            <w:u w:color="212121"/>
            <w:lang w:val="zh-TW" w:eastAsia="zh-TW"/>
          </w:rPr>
          <w:delText>描述为</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秘密</w:delText>
        </w:r>
        <w:r>
          <w:rPr>
            <w:rFonts w:ascii="Times New Roman" w:hAnsi="Times New Roman"/>
            <w:color w:val="212121"/>
            <w:u w:color="212121"/>
            <w:lang w:eastAsia="zh-TW"/>
          </w:rPr>
          <w:delText>”</w:delText>
        </w:r>
        <w:r>
          <w:rPr>
            <w:rFonts w:ascii="宋体" w:eastAsia="宋体" w:hAnsi="宋体" w:cs="宋体"/>
            <w:color w:val="212121"/>
            <w:u w:color="212121"/>
            <w:lang w:val="zh-TW" w:eastAsia="zh-TW"/>
          </w:rPr>
          <w:delText>，但使用</w:delText>
        </w:r>
        <w:r>
          <w:rPr>
            <w:rFonts w:ascii="Times New Roman" w:hAnsi="Times New Roman"/>
            <w:color w:val="212121"/>
            <w:u w:color="212121"/>
            <w:lang w:eastAsia="zh-TW"/>
          </w:rPr>
          <w:delText>Google</w:delText>
        </w:r>
        <w:r>
          <w:rPr>
            <w:rFonts w:ascii="宋体" w:eastAsia="宋体" w:hAnsi="宋体" w:cs="宋体"/>
            <w:color w:val="212121"/>
            <w:u w:color="212121"/>
            <w:lang w:val="zh-TW" w:eastAsia="zh-TW"/>
          </w:rPr>
          <w:delText>的快速搜索显示与对冲基金术语</w:delText>
        </w:r>
        <w:r>
          <w:rPr>
            <w:rFonts w:ascii="Times New Roman" w:hAnsi="Times New Roman"/>
            <w:color w:val="212121"/>
            <w:u w:color="212121"/>
            <w:lang w:eastAsia="zh-TW"/>
          </w:rPr>
          <w:delText>1</w:delText>
        </w:r>
        <w:r>
          <w:rPr>
            <w:rFonts w:ascii="宋体" w:eastAsia="宋体" w:hAnsi="宋体" w:cs="宋体"/>
            <w:color w:val="212121"/>
            <w:u w:color="212121"/>
            <w:lang w:val="zh-TW" w:eastAsia="zh-TW"/>
          </w:rPr>
          <w:delText>的结果超过</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万页（顺便说一句，谷歌发现这</w:delText>
        </w:r>
        <w:r>
          <w:rPr>
            <w:rFonts w:ascii="Times New Roman" w:hAnsi="Times New Roman"/>
            <w:color w:val="212121"/>
            <w:u w:color="212121"/>
            <w:lang w:eastAsia="zh-TW"/>
          </w:rPr>
          <w:delText>1130</w:delText>
        </w:r>
        <w:r>
          <w:rPr>
            <w:rFonts w:ascii="宋体" w:eastAsia="宋体" w:hAnsi="宋体" w:cs="宋体"/>
            <w:color w:val="212121"/>
            <w:u w:color="212121"/>
            <w:lang w:val="zh-TW" w:eastAsia="zh-TW"/>
          </w:rPr>
          <w:delText>万页少于</w:delText>
        </w:r>
        <w:r>
          <w:rPr>
            <w:rFonts w:ascii="Times New Roman" w:hAnsi="Times New Roman"/>
            <w:color w:val="212121"/>
            <w:u w:color="212121"/>
            <w:lang w:eastAsia="zh-TW"/>
          </w:rPr>
          <w:delText>0.21</w:delText>
        </w:r>
        <w:r>
          <w:rPr>
            <w:rFonts w:ascii="宋体" w:eastAsia="宋体" w:hAnsi="宋体" w:cs="宋体"/>
            <w:color w:val="212121"/>
            <w:u w:color="212121"/>
            <w:lang w:val="zh-TW" w:eastAsia="zh-TW"/>
          </w:rPr>
          <w:delText>秒！）</w:delText>
        </w:r>
        <w:r>
          <w:rPr>
            <w:rFonts w:ascii="Arial Unicode MS" w:eastAsia="Arial Unicode MS" w:hAnsi="Arial Unicode MS" w:cs="Arial Unicode MS" w:hint="eastAsia"/>
            <w:lang w:val="zh-CN"/>
          </w:rPr>
          <w:delText>随着</w:delText>
        </w:r>
        <w:r>
          <w:rPr>
            <w:rFonts w:ascii="宋体" w:eastAsia="宋体" w:hAnsi="宋体" w:cs="宋体"/>
            <w:color w:val="212121"/>
            <w:u w:color="212121"/>
            <w:lang w:val="zh-TW" w:eastAsia="zh-TW"/>
          </w:rPr>
          <w:delText>新闻继续对对冲基金的恶意攻击，发布连续的关于这些投资工具和运行的负面的报告，许多对冲基金投资者</w:delText>
        </w:r>
        <w:r>
          <w:rPr>
            <w:rFonts w:ascii="Arial Unicode MS" w:eastAsia="Arial Unicode MS" w:hAnsi="Arial Unicode MS" w:cs="Arial Unicode MS" w:hint="eastAsia"/>
            <w:lang w:val="zh-CN"/>
          </w:rPr>
          <w:delText>不再理会这些片面信息，</w:delText>
        </w:r>
        <w:r>
          <w:rPr>
            <w:rFonts w:ascii="宋体" w:eastAsia="宋体" w:hAnsi="宋体" w:cs="宋体"/>
            <w:color w:val="212121"/>
            <w:u w:color="212121"/>
            <w:lang w:val="zh-TW" w:eastAsia="zh-TW"/>
          </w:rPr>
          <w:delText>已经开始将对冲基金的神话与现实分开。不幸的是，我们发现没有</w:delText>
        </w:r>
        <w:r>
          <w:rPr>
            <w:rFonts w:ascii="Arial Unicode MS" w:eastAsia="Arial Unicode MS" w:hAnsi="Arial Unicode MS" w:cs="Arial Unicode MS" w:hint="eastAsia"/>
            <w:lang w:val="zh-CN"/>
          </w:rPr>
          <w:delText>那个对冲基金没有这些</w:delText>
        </w:r>
        <w:r>
          <w:rPr>
            <w:rFonts w:ascii="宋体" w:eastAsia="宋体" w:hAnsi="宋体" w:cs="宋体"/>
            <w:color w:val="212121"/>
            <w:u w:color="212121"/>
            <w:lang w:val="zh-TW" w:eastAsia="zh-TW"/>
          </w:rPr>
          <w:delText>有影响力和有趣的神话在市场上盛行。</w:delText>
        </w:r>
      </w:del>
    </w:p>
    <w:p w:rsidR="00344021" w:rsidRPr="00CF2D3F" w:rsidRDefault="00344021">
      <w:pPr>
        <w:rPr>
          <w:rFonts w:ascii="宋体" w:eastAsia="宋体" w:hAnsi="宋体" w:cs="宋体"/>
          <w:lang w:val="zh-TW" w:eastAsia="zh-TW"/>
        </w:rPr>
      </w:pPr>
    </w:p>
    <w:p w:rsidR="00344021" w:rsidRPr="00CF2D3F" w:rsidRDefault="00673C29" w:rsidP="00CF2D3F">
      <w:pPr>
        <w:rPr>
          <w:rFonts w:ascii="宋体" w:eastAsia="宋体" w:hAnsi="宋体" w:cs="宋体"/>
          <w:lang w:val="zh-TW" w:eastAsia="zh-TW"/>
        </w:rPr>
      </w:pPr>
      <w:r w:rsidRPr="00B531ED">
        <w:rPr>
          <w:rFonts w:ascii="宋体" w:eastAsia="宋体" w:hAnsi="宋体" w:cs="宋体"/>
          <w:b/>
          <w:color w:val="212121"/>
          <w:u w:color="212121"/>
          <w:lang w:val="zh-TW" w:eastAsia="zh-TW"/>
        </w:rPr>
        <w:t>大型对冲基金公司</w:t>
      </w:r>
      <w:r w:rsidRPr="00B531ED">
        <w:rPr>
          <w:rFonts w:ascii="宋体" w:eastAsia="宋体" w:hAnsi="宋体" w:cs="宋体" w:hint="eastAsia"/>
          <w:b/>
          <w:color w:val="212121"/>
          <w:u w:color="212121"/>
          <w:lang w:val="zh-TW" w:eastAsia="zh-TW"/>
        </w:rPr>
        <w:t>倒闭</w:t>
      </w:r>
      <w:r w:rsidRPr="00B531ED">
        <w:rPr>
          <w:rFonts w:ascii="宋体" w:eastAsia="宋体" w:hAnsi="宋体" w:cs="宋体"/>
          <w:b/>
          <w:color w:val="212121"/>
          <w:u w:color="212121"/>
          <w:lang w:val="zh-TW" w:eastAsia="zh-TW"/>
        </w:rPr>
        <w:t>对市场的</w:t>
      </w:r>
      <w:r w:rsidRPr="00B531ED">
        <w:rPr>
          <w:rFonts w:ascii="宋体" w:eastAsia="宋体" w:hAnsi="宋体" w:cs="宋体" w:hint="eastAsia"/>
          <w:b/>
          <w:color w:val="212121"/>
          <w:u w:color="212121"/>
          <w:lang w:val="zh-TW" w:eastAsia="zh-TW"/>
        </w:rPr>
        <w:t>重大</w:t>
      </w:r>
      <w:r w:rsidRPr="00B531ED">
        <w:rPr>
          <w:rFonts w:ascii="宋体" w:eastAsia="宋体" w:hAnsi="宋体" w:cs="宋体"/>
          <w:b/>
          <w:color w:val="212121"/>
          <w:u w:color="212121"/>
          <w:lang w:val="zh-TW" w:eastAsia="zh-TW"/>
        </w:rPr>
        <w:t>影响</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rPr>
      </w:pP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eastAsia="zh-TW"/>
        </w:rPr>
      </w:pPr>
      <w:ins w:id="174" w:author="amy" w:date="2017-02-14T10:08:00Z">
        <w:r>
          <w:rPr>
            <w:rFonts w:ascii="宋体" w:eastAsia="宋体" w:hAnsi="宋体" w:cs="宋体"/>
            <w:color w:val="212121"/>
            <w:u w:color="212121"/>
            <w:lang w:val="zh-TW" w:eastAsia="zh-TW"/>
          </w:rPr>
          <w:t>正如我们在</w:t>
        </w:r>
        <w:r w:rsidRPr="00B531ED">
          <w:rPr>
            <w:rFonts w:ascii="宋体" w:eastAsia="宋体" w:hAnsi="宋体" w:cs="宋体"/>
            <w:color w:val="212121"/>
            <w:u w:color="212121"/>
            <w:lang w:val="zh-TW" w:eastAsia="zh-TW"/>
          </w:rPr>
          <w:t>2006</w:t>
        </w:r>
        <w:r>
          <w:rPr>
            <w:rFonts w:ascii="宋体" w:eastAsia="宋体" w:hAnsi="宋体" w:cs="宋体"/>
            <w:color w:val="212121"/>
            <w:u w:color="212121"/>
            <w:lang w:val="zh-TW" w:eastAsia="zh-TW"/>
          </w:rPr>
          <w:t>年</w:t>
        </w:r>
      </w:ins>
      <w:ins w:id="175" w:author="蔡长春" w:date="2017-05-10T22:23:00Z">
        <w:r w:rsidR="001E262F">
          <w:rPr>
            <w:rFonts w:ascii="宋体" w:eastAsia="宋体" w:hAnsi="宋体" w:cs="宋体"/>
            <w:color w:val="212121"/>
            <w:u w:color="212121"/>
            <w:lang w:val="zh-TW" w:eastAsia="zh-TW"/>
          </w:rPr>
          <w:t>“</w:t>
        </w:r>
        <w:r w:rsidR="001E262F">
          <w:rPr>
            <w:rFonts w:ascii="宋体" w:eastAsia="宋体" w:hAnsi="宋体" w:cs="宋体" w:hint="eastAsia"/>
            <w:color w:val="545454"/>
            <w:shd w:val="clear" w:color="auto" w:fill="FFFFFF"/>
          </w:rPr>
          <w:t>不凋之花”（</w:t>
        </w:r>
      </w:ins>
      <w:ins w:id="176" w:author="amy" w:date="2017-02-14T10:08:00Z">
        <w:r w:rsidRPr="00B531ED">
          <w:rPr>
            <w:rFonts w:ascii="宋体" w:eastAsia="宋体" w:hAnsi="宋体" w:cs="宋体"/>
            <w:color w:val="212121"/>
            <w:u w:color="212121"/>
            <w:lang w:val="zh-TW" w:eastAsia="zh-TW"/>
          </w:rPr>
          <w:t>Amaranth</w:t>
        </w:r>
      </w:ins>
      <w:ins w:id="177" w:author="蔡长春" w:date="2017-05-10T22:23:00Z">
        <w:r w:rsidR="001E262F">
          <w:rPr>
            <w:rFonts w:ascii="宋体" w:eastAsia="宋体" w:hAnsi="宋体" w:cs="宋体"/>
            <w:color w:val="212121"/>
            <w:u w:color="212121"/>
            <w:lang w:val="zh-TW" w:eastAsia="zh-TW"/>
          </w:rPr>
          <w:t>）</w:t>
        </w:r>
      </w:ins>
      <w:ins w:id="178" w:author="amy" w:date="2017-02-14T10:08:00Z">
        <w:r w:rsidRPr="00B531ED">
          <w:rPr>
            <w:rFonts w:ascii="宋体" w:eastAsia="宋体" w:hAnsi="宋体" w:cs="宋体"/>
            <w:color w:val="212121"/>
            <w:u w:color="212121"/>
            <w:lang w:val="zh-TW" w:eastAsia="zh-TW"/>
          </w:rPr>
          <w:t xml:space="preserve"> </w:t>
        </w:r>
        <w:r>
          <w:rPr>
            <w:rFonts w:ascii="宋体" w:eastAsia="宋体" w:hAnsi="宋体" w:cs="宋体"/>
            <w:color w:val="212121"/>
            <w:u w:color="212121"/>
            <w:lang w:val="zh-TW" w:eastAsia="zh-TW"/>
          </w:rPr>
          <w:t>爆发时所见到的，影响</w:t>
        </w:r>
        <w:r w:rsidR="00EF34D7">
          <w:rPr>
            <w:rFonts w:ascii="宋体" w:eastAsia="宋体" w:hAnsi="宋体" w:cs="宋体" w:hint="eastAsia"/>
            <w:color w:val="212121"/>
            <w:u w:color="212121"/>
            <w:lang w:val="zh-TW"/>
          </w:rPr>
          <w:t>限于策略的</w:t>
        </w:r>
        <w:r>
          <w:rPr>
            <w:rFonts w:ascii="宋体" w:eastAsia="宋体" w:hAnsi="宋体" w:cs="宋体"/>
            <w:color w:val="212121"/>
            <w:u w:color="212121"/>
            <w:lang w:val="zh-TW" w:eastAsia="zh-TW"/>
          </w:rPr>
          <w:t>直接投资者。</w:t>
        </w:r>
        <w:r w:rsidRPr="00B531ED">
          <w:rPr>
            <w:rFonts w:ascii="宋体" w:eastAsia="宋体" w:hAnsi="宋体" w:cs="宋体"/>
            <w:color w:val="212121"/>
            <w:u w:color="212121"/>
            <w:lang w:val="zh-TW" w:eastAsia="zh-TW"/>
          </w:rPr>
          <w:t>60</w:t>
        </w:r>
        <w:r>
          <w:rPr>
            <w:rFonts w:ascii="宋体" w:eastAsia="宋体" w:hAnsi="宋体" w:cs="宋体"/>
            <w:color w:val="212121"/>
            <w:u w:color="212121"/>
            <w:lang w:val="zh-TW" w:eastAsia="zh-TW"/>
          </w:rPr>
          <w:t>亿美元的投资者资产一夜蒸发，</w:t>
        </w:r>
        <w:r w:rsidRPr="00B531ED">
          <w:rPr>
            <w:rFonts w:ascii="宋体" w:eastAsia="宋体" w:hAnsi="宋体" w:cs="宋体"/>
            <w:color w:val="212121"/>
            <w:u w:color="212121"/>
            <w:lang w:val="zh-TW" w:eastAsia="zh-TW"/>
          </w:rPr>
          <w:t>Amaranth</w:t>
        </w:r>
        <w:r w:rsidR="00EF34D7">
          <w:rPr>
            <w:rFonts w:ascii="宋体" w:eastAsia="宋体" w:hAnsi="宋体" w:cs="宋体"/>
            <w:color w:val="212121"/>
            <w:u w:color="212121"/>
            <w:lang w:val="zh-TW" w:eastAsia="zh-TW"/>
          </w:rPr>
          <w:t>直接</w:t>
        </w:r>
        <w:r>
          <w:rPr>
            <w:rFonts w:ascii="宋体" w:eastAsia="宋体" w:hAnsi="宋体" w:cs="宋体"/>
            <w:color w:val="212121"/>
            <w:u w:color="212121"/>
            <w:lang w:val="zh-TW" w:eastAsia="zh-TW"/>
          </w:rPr>
          <w:t>投资者受到严重影响，</w:t>
        </w:r>
      </w:ins>
      <w:ins w:id="179" w:author="蔡长春" w:date="2017-05-10T22:25:00Z">
        <w:r w:rsidR="001E262F">
          <w:rPr>
            <w:rFonts w:ascii="宋体" w:eastAsia="宋体" w:hAnsi="宋体" w:cs="宋体" w:hint="eastAsia"/>
            <w:color w:val="212121"/>
            <w:u w:color="212121"/>
            <w:lang w:val="zh-TW"/>
          </w:rPr>
          <w:t>而</w:t>
        </w:r>
      </w:ins>
      <w:ins w:id="180" w:author="amy" w:date="2017-02-14T10:08:00Z">
        <w:r w:rsidRPr="00B531ED">
          <w:rPr>
            <w:rFonts w:ascii="宋体" w:eastAsia="宋体" w:hAnsi="宋体" w:cs="宋体" w:hint="eastAsia"/>
            <w:color w:val="212121"/>
            <w:u w:color="212121"/>
            <w:lang w:val="zh-TW" w:eastAsia="zh-TW"/>
          </w:rPr>
          <w:t>基金中</w:t>
        </w:r>
        <w:del w:id="181" w:author="蔡长春" w:date="2017-05-10T22:24:00Z">
          <w:r w:rsidRPr="00B531ED" w:rsidDel="001E262F">
            <w:rPr>
              <w:rFonts w:ascii="宋体" w:eastAsia="宋体" w:hAnsi="宋体" w:cs="宋体" w:hint="eastAsia"/>
              <w:color w:val="212121"/>
              <w:u w:color="212121"/>
              <w:lang w:val="zh-TW" w:eastAsia="zh-TW"/>
            </w:rPr>
            <w:delText>的</w:delText>
          </w:r>
        </w:del>
        <w:r w:rsidRPr="00B531ED">
          <w:rPr>
            <w:rFonts w:ascii="宋体" w:eastAsia="宋体" w:hAnsi="宋体" w:cs="宋体" w:hint="eastAsia"/>
            <w:color w:val="212121"/>
            <w:u w:color="212121"/>
            <w:lang w:val="zh-TW" w:eastAsia="zh-TW"/>
          </w:rPr>
          <w:t>基金</w:t>
        </w:r>
        <w:r w:rsidR="00045971">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一个月回报率只有微小</w:t>
        </w:r>
        <w:r w:rsidRPr="00B531ED">
          <w:rPr>
            <w:rFonts w:ascii="宋体" w:eastAsia="宋体" w:hAnsi="宋体" w:cs="宋体" w:hint="eastAsia"/>
            <w:color w:val="212121"/>
            <w:u w:color="212121"/>
            <w:lang w:val="zh-TW" w:eastAsia="zh-TW"/>
          </w:rPr>
          <w:t>影响，跟</w:t>
        </w:r>
        <w:r>
          <w:rPr>
            <w:rFonts w:ascii="宋体" w:eastAsia="宋体" w:hAnsi="宋体" w:cs="宋体"/>
            <w:color w:val="212121"/>
            <w:u w:color="212121"/>
            <w:lang w:val="zh-TW" w:eastAsia="zh-TW"/>
          </w:rPr>
          <w:t>整体多元化投资组合</w:t>
        </w:r>
        <w:r w:rsidRPr="00B531ED">
          <w:rPr>
            <w:rFonts w:ascii="宋体" w:eastAsia="宋体" w:hAnsi="宋体" w:cs="宋体" w:hint="eastAsia"/>
            <w:color w:val="212121"/>
            <w:u w:color="212121"/>
            <w:lang w:val="zh-TW" w:eastAsia="zh-TW"/>
          </w:rPr>
          <w:t>受到</w:t>
        </w:r>
        <w:r>
          <w:rPr>
            <w:rFonts w:ascii="宋体" w:eastAsia="宋体" w:hAnsi="宋体" w:cs="宋体"/>
            <w:color w:val="212121"/>
            <w:u w:color="212121"/>
            <w:lang w:val="zh-TW" w:eastAsia="zh-TW"/>
          </w:rPr>
          <w:t>的影响</w:t>
        </w:r>
        <w:r w:rsidRPr="00B531ED">
          <w:rPr>
            <w:rFonts w:ascii="宋体" w:eastAsia="宋体" w:hAnsi="宋体" w:cs="宋体" w:hint="eastAsia"/>
            <w:color w:val="212121"/>
            <w:u w:color="212121"/>
            <w:lang w:val="zh-TW" w:eastAsia="zh-TW"/>
          </w:rPr>
          <w:t>一样</w:t>
        </w:r>
        <w:r>
          <w:rPr>
            <w:rFonts w:ascii="宋体" w:eastAsia="宋体" w:hAnsi="宋体" w:cs="宋体"/>
            <w:color w:val="212121"/>
            <w:u w:color="212121"/>
            <w:lang w:val="zh-TW" w:eastAsia="zh-TW"/>
          </w:rPr>
          <w:t>。大多数</w:t>
        </w:r>
        <w:del w:id="182" w:author="蔡长春" w:date="2017-05-10T22:26:00Z">
          <w:r w:rsidDel="001E262F">
            <w:rPr>
              <w:rFonts w:ascii="宋体" w:eastAsia="宋体" w:hAnsi="宋体" w:cs="宋体" w:hint="eastAsia"/>
              <w:color w:val="212121"/>
              <w:u w:color="212121"/>
              <w:lang w:val="zh-TW"/>
            </w:rPr>
            <w:delText>基金中的基金</w:delText>
          </w:r>
          <w:r w:rsidR="00EF34D7" w:rsidDel="001E262F">
            <w:rPr>
              <w:rFonts w:ascii="宋体" w:eastAsia="宋体" w:hAnsi="宋体" w:cs="宋体" w:hint="eastAsia"/>
              <w:color w:val="212121"/>
              <w:u w:color="212121"/>
              <w:lang w:val="zh-TW"/>
            </w:rPr>
            <w:delText>（FOF）</w:delText>
          </w:r>
        </w:del>
      </w:ins>
      <w:ins w:id="183" w:author="蔡长春" w:date="2017-05-10T22:26:00Z">
        <w:r w:rsidR="001E262F">
          <w:rPr>
            <w:rFonts w:ascii="宋体" w:eastAsia="宋体" w:hAnsi="宋体" w:cs="宋体" w:hint="eastAsia"/>
            <w:color w:val="212121"/>
            <w:u w:color="212121"/>
            <w:lang w:val="zh-TW"/>
          </w:rPr>
          <w:t>FOF</w:t>
        </w:r>
      </w:ins>
      <w:ins w:id="184" w:author="amy" w:date="2017-02-14T10:08:00Z">
        <w:r>
          <w:rPr>
            <w:rFonts w:ascii="宋体" w:eastAsia="宋体" w:hAnsi="宋体" w:cs="宋体"/>
            <w:color w:val="212121"/>
            <w:u w:color="212121"/>
            <w:lang w:val="zh-TW" w:eastAsia="zh-TW"/>
          </w:rPr>
          <w:t>平均</w:t>
        </w:r>
        <w:r w:rsidRPr="00B531ED">
          <w:rPr>
            <w:rFonts w:ascii="宋体" w:eastAsia="宋体" w:hAnsi="宋体" w:cs="宋体" w:hint="eastAsia"/>
            <w:color w:val="212121"/>
            <w:u w:color="212121"/>
            <w:lang w:val="zh-TW" w:eastAsia="zh-TW"/>
          </w:rPr>
          <w:t>拥有</w:t>
        </w:r>
        <w:r w:rsidRPr="00B531ED">
          <w:rPr>
            <w:rFonts w:ascii="宋体" w:eastAsia="宋体" w:hAnsi="宋体" w:cs="宋体"/>
            <w:color w:val="212121"/>
            <w:u w:color="212121"/>
            <w:lang w:val="zh-TW" w:eastAsia="zh-TW"/>
          </w:rPr>
          <w:t>20</w:t>
        </w:r>
        <w:r>
          <w:rPr>
            <w:rFonts w:ascii="宋体" w:eastAsia="宋体" w:hAnsi="宋体" w:cs="宋体"/>
            <w:color w:val="212121"/>
            <w:u w:color="212121"/>
            <w:lang w:val="zh-TW" w:eastAsia="zh-TW"/>
          </w:rPr>
          <w:t>个</w:t>
        </w:r>
        <w:r w:rsidR="00EF34D7">
          <w:rPr>
            <w:rFonts w:ascii="宋体" w:eastAsia="宋体" w:hAnsi="宋体" w:cs="宋体" w:hint="eastAsia"/>
            <w:color w:val="212121"/>
            <w:u w:color="212121"/>
            <w:lang w:val="zh-TW"/>
          </w:rPr>
          <w:t>以上的</w:t>
        </w:r>
        <w:r>
          <w:rPr>
            <w:rFonts w:ascii="宋体" w:eastAsia="宋体" w:hAnsi="宋体" w:cs="宋体"/>
            <w:color w:val="212121"/>
            <w:u w:color="212121"/>
            <w:lang w:val="zh-TW" w:eastAsia="zh-TW"/>
          </w:rPr>
          <w:t>不同</w:t>
        </w:r>
        <w:del w:id="185" w:author="蔡长春" w:date="2017-05-10T22:27:00Z">
          <w:r w:rsidDel="001E262F">
            <w:rPr>
              <w:rFonts w:ascii="宋体" w:eastAsia="宋体" w:hAnsi="宋体" w:cs="宋体"/>
              <w:color w:val="212121"/>
              <w:u w:color="212121"/>
              <w:lang w:val="zh-TW" w:eastAsia="zh-TW"/>
            </w:rPr>
            <w:delText>的</w:delText>
          </w:r>
        </w:del>
      </w:ins>
      <w:ins w:id="186" w:author="蔡长春" w:date="2017-05-10T22:26:00Z">
        <w:r w:rsidR="001E262F">
          <w:rPr>
            <w:rFonts w:asciiTheme="minorEastAsia" w:eastAsiaTheme="minorEastAsia" w:hAnsiTheme="minorEastAsia" w:cs="宋体" w:hint="eastAsia"/>
            <w:color w:val="212121"/>
            <w:u w:color="212121"/>
            <w:lang w:val="zh-TW"/>
          </w:rPr>
          <w:t>基金</w:t>
        </w:r>
      </w:ins>
      <w:ins w:id="187" w:author="蔡长春" w:date="2017-05-10T22:27:00Z">
        <w:r w:rsidR="001E262F">
          <w:rPr>
            <w:rFonts w:asciiTheme="minorEastAsia" w:eastAsiaTheme="minorEastAsia" w:hAnsiTheme="minorEastAsia" w:cs="宋体" w:hint="eastAsia"/>
            <w:color w:val="212121"/>
            <w:u w:color="212121"/>
            <w:lang w:val="zh-TW"/>
          </w:rPr>
          <w:t>经理管理的仓位</w:t>
        </w:r>
      </w:ins>
      <w:ins w:id="188" w:author="amy" w:date="2017-02-14T10:08:00Z">
        <w:del w:id="189" w:author="蔡长春" w:date="2017-05-10T22:26:00Z">
          <w:r w:rsidDel="001E262F">
            <w:rPr>
              <w:rFonts w:ascii="宋体" w:eastAsia="宋体" w:hAnsi="宋体" w:cs="宋体"/>
              <w:color w:val="212121"/>
              <w:u w:color="212121"/>
              <w:lang w:val="zh-TW" w:eastAsia="zh-TW"/>
            </w:rPr>
            <w:delText>经理</w:delText>
          </w:r>
          <w:r w:rsidRPr="00B531ED" w:rsidDel="001E262F">
            <w:rPr>
              <w:rFonts w:ascii="宋体" w:eastAsia="宋体" w:hAnsi="宋体" w:cs="宋体" w:hint="eastAsia"/>
              <w:color w:val="212121"/>
              <w:u w:color="212121"/>
              <w:lang w:val="zh-TW" w:eastAsia="zh-TW"/>
            </w:rPr>
            <w:delText>管理</w:delText>
          </w:r>
        </w:del>
        <w:r>
          <w:rPr>
            <w:rFonts w:ascii="宋体" w:eastAsia="宋体" w:hAnsi="宋体" w:cs="宋体"/>
            <w:color w:val="212121"/>
            <w:u w:color="212121"/>
            <w:lang w:val="zh-TW" w:eastAsia="zh-TW"/>
          </w:rPr>
          <w:t>，</w:t>
        </w:r>
        <w:r w:rsidR="00045971">
          <w:rPr>
            <w:rFonts w:ascii="宋体" w:eastAsia="宋体" w:hAnsi="宋体" w:cs="宋体" w:hint="eastAsia"/>
            <w:color w:val="212121"/>
            <w:u w:color="212121"/>
            <w:lang w:val="zh-TW"/>
          </w:rPr>
          <w:t>风险敞口</w:t>
        </w:r>
        <w:r w:rsidR="00EF34D7">
          <w:rPr>
            <w:rFonts w:ascii="宋体" w:eastAsia="宋体" w:hAnsi="宋体" w:cs="宋体" w:hint="eastAsia"/>
            <w:color w:val="212121"/>
            <w:u w:color="212121"/>
            <w:lang w:val="zh-TW"/>
          </w:rPr>
          <w:t>分散</w:t>
        </w:r>
        <w:r w:rsidR="00045971">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不同的</w:t>
        </w:r>
        <w:r w:rsidRPr="00B531ED">
          <w:rPr>
            <w:rFonts w:ascii="宋体" w:eastAsia="宋体" w:hAnsi="宋体" w:cs="宋体" w:hint="eastAsia"/>
            <w:color w:val="212121"/>
            <w:u w:color="212121"/>
            <w:lang w:val="zh-TW" w:eastAsia="zh-TW"/>
          </w:rPr>
          <w:t>策略</w:t>
        </w:r>
        <w:r w:rsidR="00045971">
          <w:rPr>
            <w:rFonts w:ascii="宋体" w:eastAsia="宋体" w:hAnsi="宋体" w:cs="宋体" w:hint="eastAsia"/>
            <w:color w:val="212121"/>
            <w:u w:color="212121"/>
            <w:lang w:val="zh-TW"/>
          </w:rPr>
          <w:t>和</w:t>
        </w:r>
        <w:r w:rsidRPr="00B531ED">
          <w:rPr>
            <w:rFonts w:ascii="宋体" w:eastAsia="宋体" w:hAnsi="宋体" w:cs="宋体" w:hint="eastAsia"/>
            <w:color w:val="212121"/>
            <w:u w:color="212121"/>
            <w:lang w:val="zh-TW" w:eastAsia="zh-TW"/>
          </w:rPr>
          <w:t>行业</w:t>
        </w:r>
        <w:r w:rsidR="00045971">
          <w:rPr>
            <w:rFonts w:ascii="宋体" w:eastAsia="宋体" w:hAnsi="宋体" w:cs="宋体" w:hint="eastAsia"/>
            <w:color w:val="212121"/>
            <w:u w:color="212121"/>
            <w:lang w:val="zh-TW"/>
          </w:rPr>
          <w:t>范围内</w:t>
        </w:r>
        <w:r w:rsidRPr="00B531ED">
          <w:rPr>
            <w:rFonts w:ascii="宋体" w:eastAsia="宋体" w:hAnsi="宋体" w:cs="宋体" w:hint="eastAsia"/>
            <w:color w:val="212121"/>
            <w:u w:color="212121"/>
            <w:lang w:val="zh-TW" w:eastAsia="zh-TW"/>
          </w:rPr>
          <w:t>，</w:t>
        </w:r>
        <w:del w:id="190" w:author="蔡长春" w:date="2017-05-10T22:27:00Z">
          <w:r w:rsidRPr="00B531ED" w:rsidDel="001E262F">
            <w:rPr>
              <w:rFonts w:ascii="宋体" w:eastAsia="宋体" w:hAnsi="宋体" w:cs="宋体" w:hint="eastAsia"/>
              <w:color w:val="212121"/>
              <w:u w:color="212121"/>
              <w:lang w:val="zh-TW"/>
            </w:rPr>
            <w:delText>基金中的基金</w:delText>
          </w:r>
          <w:r w:rsidR="00045971" w:rsidDel="001E262F">
            <w:rPr>
              <w:rFonts w:ascii="宋体" w:eastAsia="宋体" w:hAnsi="宋体" w:cs="宋体" w:hint="eastAsia"/>
              <w:color w:val="212121"/>
              <w:u w:color="212121"/>
              <w:lang w:val="zh-TW"/>
            </w:rPr>
            <w:delText>（FOF）</w:delText>
          </w:r>
        </w:del>
      </w:ins>
      <w:ins w:id="191" w:author="蔡长春" w:date="2017-05-10T22:27:00Z">
        <w:r w:rsidR="001E262F">
          <w:rPr>
            <w:rFonts w:ascii="宋体" w:eastAsia="宋体" w:hAnsi="宋体" w:cs="宋体" w:hint="eastAsia"/>
            <w:color w:val="212121"/>
            <w:u w:color="212121"/>
            <w:lang w:val="zh-TW"/>
          </w:rPr>
          <w:t>FOF</w:t>
        </w:r>
      </w:ins>
      <w:ins w:id="192" w:author="amy" w:date="2017-02-14T10:08:00Z">
        <w:r>
          <w:rPr>
            <w:rFonts w:ascii="宋体" w:eastAsia="宋体" w:hAnsi="宋体" w:cs="宋体"/>
            <w:color w:val="212121"/>
            <w:u w:color="212121"/>
            <w:lang w:val="zh-TW" w:eastAsia="zh-TW"/>
          </w:rPr>
          <w:t>经理</w:t>
        </w:r>
        <w:r w:rsidRPr="00B531ED">
          <w:rPr>
            <w:rFonts w:ascii="宋体" w:eastAsia="宋体" w:hAnsi="宋体" w:cs="宋体" w:hint="eastAsia"/>
            <w:color w:val="212121"/>
            <w:u w:color="212121"/>
            <w:lang w:val="zh-TW" w:eastAsia="zh-TW"/>
          </w:rPr>
          <w:t>为</w:t>
        </w:r>
        <w:r>
          <w:rPr>
            <w:rFonts w:ascii="宋体" w:eastAsia="宋体" w:hAnsi="宋体" w:cs="宋体"/>
            <w:color w:val="212121"/>
            <w:u w:color="212121"/>
            <w:lang w:val="zh-TW" w:eastAsia="zh-TW"/>
          </w:rPr>
          <w:t>投资者提供了降低风险</w:t>
        </w:r>
        <w:r w:rsidRPr="00B531ED">
          <w:rPr>
            <w:rFonts w:ascii="宋体" w:eastAsia="宋体" w:hAnsi="宋体" w:cs="宋体" w:hint="eastAsia"/>
            <w:color w:val="212121"/>
            <w:u w:color="212121"/>
            <w:lang w:val="zh-TW" w:eastAsia="zh-TW"/>
          </w:rPr>
          <w:t>的投资</w:t>
        </w:r>
        <w:r>
          <w:rPr>
            <w:rFonts w:ascii="宋体" w:eastAsia="宋体" w:hAnsi="宋体" w:cs="宋体"/>
            <w:color w:val="212121"/>
            <w:u w:color="212121"/>
            <w:lang w:val="zh-TW" w:eastAsia="zh-TW"/>
          </w:rPr>
          <w:t>工具。</w:t>
        </w:r>
      </w:ins>
      <w:del w:id="193" w:author="amy" w:date="2017-02-14T10:08:00Z">
        <w:r>
          <w:rPr>
            <w:rFonts w:ascii="宋体" w:eastAsia="宋体" w:hAnsi="宋体" w:cs="宋体"/>
            <w:color w:val="212121"/>
            <w:u w:color="212121"/>
            <w:lang w:val="zh-TW" w:eastAsia="zh-TW"/>
          </w:rPr>
          <w:delText>正如我们在</w:delText>
        </w:r>
        <w:r w:rsidRPr="00B531ED">
          <w:rPr>
            <w:rFonts w:ascii="宋体" w:eastAsia="宋体" w:hAnsi="宋体" w:cs="宋体"/>
            <w:color w:val="212121"/>
            <w:u w:color="212121"/>
            <w:lang w:val="zh-TW" w:eastAsia="zh-TW"/>
          </w:rPr>
          <w:delText>2006</w:delText>
        </w:r>
        <w:r>
          <w:rPr>
            <w:rFonts w:ascii="宋体" w:eastAsia="宋体" w:hAnsi="宋体" w:cs="宋体"/>
            <w:color w:val="212121"/>
            <w:u w:color="212121"/>
            <w:lang w:val="zh-TW" w:eastAsia="zh-TW"/>
          </w:rPr>
          <w:delText>年</w:delText>
        </w:r>
        <w:r w:rsidRPr="00B531ED">
          <w:rPr>
            <w:rFonts w:ascii="宋体" w:eastAsia="宋体" w:hAnsi="宋体" w:cs="宋体"/>
            <w:color w:val="212121"/>
            <w:u w:color="212121"/>
            <w:lang w:val="zh-TW" w:eastAsia="zh-TW"/>
          </w:rPr>
          <w:delText xml:space="preserve">Amaranth </w:delText>
        </w:r>
        <w:r>
          <w:rPr>
            <w:rFonts w:ascii="宋体" w:eastAsia="宋体" w:hAnsi="宋体" w:cs="宋体"/>
            <w:color w:val="212121"/>
            <w:u w:color="212121"/>
            <w:lang w:val="zh-TW" w:eastAsia="zh-TW"/>
          </w:rPr>
          <w:delText>爆发时所见到的，影响是给直接投资者。而</w:delText>
        </w:r>
        <w:r w:rsidRPr="00B531ED">
          <w:rPr>
            <w:rFonts w:ascii="宋体" w:eastAsia="宋体" w:hAnsi="宋体" w:cs="宋体"/>
            <w:color w:val="212121"/>
            <w:u w:color="212121"/>
            <w:lang w:val="zh-TW" w:eastAsia="zh-TW"/>
          </w:rPr>
          <w:delText>60</w:delText>
        </w:r>
        <w:r>
          <w:rPr>
            <w:rFonts w:ascii="宋体" w:eastAsia="宋体" w:hAnsi="宋体" w:cs="宋体"/>
            <w:color w:val="212121"/>
            <w:u w:color="212121"/>
            <w:lang w:val="zh-TW" w:eastAsia="zh-TW"/>
          </w:rPr>
          <w:delText>亿美元的投资者资产一夜蒸发，直接</w:delText>
        </w:r>
        <w:r w:rsidRPr="00B531ED">
          <w:rPr>
            <w:rFonts w:ascii="宋体" w:eastAsia="宋体" w:hAnsi="宋体" w:cs="宋体"/>
            <w:color w:val="212121"/>
            <w:u w:color="212121"/>
            <w:lang w:val="zh-TW" w:eastAsia="zh-TW"/>
          </w:rPr>
          <w:delText>Amaranth</w:delText>
        </w:r>
        <w:r>
          <w:rPr>
            <w:rFonts w:ascii="宋体" w:eastAsia="宋体" w:hAnsi="宋体" w:cs="宋体"/>
            <w:color w:val="212121"/>
            <w:u w:color="212121"/>
            <w:lang w:val="zh-TW" w:eastAsia="zh-TW"/>
          </w:rPr>
          <w:delText>对冲基金投资者受到严重影响，</w:delText>
        </w:r>
        <w:r w:rsidRPr="00B531ED">
          <w:rPr>
            <w:rFonts w:ascii="宋体" w:eastAsia="宋体" w:hAnsi="宋体" w:cs="宋体" w:hint="eastAsia"/>
            <w:color w:val="212121"/>
            <w:u w:color="212121"/>
            <w:lang w:val="zh-TW" w:eastAsia="zh-TW"/>
          </w:rPr>
          <w:delText>基金中的基金</w:delText>
        </w:r>
        <w:r>
          <w:rPr>
            <w:rFonts w:ascii="宋体" w:eastAsia="宋体" w:hAnsi="宋体" w:cs="宋体"/>
            <w:color w:val="212121"/>
            <w:u w:color="212121"/>
            <w:lang w:val="zh-TW" w:eastAsia="zh-TW"/>
          </w:rPr>
          <w:delText>一个月回报率只有微小</w:delText>
        </w:r>
        <w:r w:rsidRPr="00B531ED">
          <w:rPr>
            <w:rFonts w:ascii="宋体" w:eastAsia="宋体" w:hAnsi="宋体" w:cs="宋体" w:hint="eastAsia"/>
            <w:color w:val="212121"/>
            <w:u w:color="212121"/>
            <w:lang w:val="zh-TW" w:eastAsia="zh-TW"/>
          </w:rPr>
          <w:delText>影响，跟</w:delText>
        </w:r>
        <w:r>
          <w:rPr>
            <w:rFonts w:ascii="宋体" w:eastAsia="宋体" w:hAnsi="宋体" w:cs="宋体"/>
            <w:color w:val="212121"/>
            <w:u w:color="212121"/>
            <w:lang w:val="zh-TW" w:eastAsia="zh-TW"/>
          </w:rPr>
          <w:delText>整体多元化投资组合</w:delText>
        </w:r>
        <w:r w:rsidRPr="00B531ED">
          <w:rPr>
            <w:rFonts w:ascii="宋体" w:eastAsia="宋体" w:hAnsi="宋体" w:cs="宋体" w:hint="eastAsia"/>
            <w:color w:val="212121"/>
            <w:u w:color="212121"/>
            <w:lang w:val="zh-TW" w:eastAsia="zh-TW"/>
          </w:rPr>
          <w:delText>受到</w:delText>
        </w:r>
        <w:r>
          <w:rPr>
            <w:rFonts w:ascii="宋体" w:eastAsia="宋体" w:hAnsi="宋体" w:cs="宋体"/>
            <w:color w:val="212121"/>
            <w:u w:color="212121"/>
            <w:lang w:val="zh-TW" w:eastAsia="zh-TW"/>
          </w:rPr>
          <w:delText>的影响</w:delText>
        </w:r>
        <w:r w:rsidRPr="00B531ED">
          <w:rPr>
            <w:rFonts w:ascii="宋体" w:eastAsia="宋体" w:hAnsi="宋体" w:cs="宋体" w:hint="eastAsia"/>
            <w:color w:val="212121"/>
            <w:u w:color="212121"/>
            <w:lang w:val="zh-TW" w:eastAsia="zh-TW"/>
          </w:rPr>
          <w:delText>一样</w:delText>
        </w:r>
        <w:r>
          <w:rPr>
            <w:rFonts w:ascii="宋体" w:eastAsia="宋体" w:hAnsi="宋体" w:cs="宋体"/>
            <w:color w:val="212121"/>
            <w:u w:color="212121"/>
            <w:lang w:val="zh-TW" w:eastAsia="zh-TW"/>
          </w:rPr>
          <w:delText>。大多数基金中的基金平均</w:delText>
        </w:r>
        <w:r w:rsidRPr="00B531ED">
          <w:rPr>
            <w:rFonts w:ascii="宋体" w:eastAsia="宋体" w:hAnsi="宋体" w:cs="宋体" w:hint="eastAsia"/>
            <w:color w:val="212121"/>
            <w:u w:color="212121"/>
            <w:lang w:val="zh-TW" w:eastAsia="zh-TW"/>
          </w:rPr>
          <w:delText>拥有</w:delText>
        </w:r>
        <w:r>
          <w:rPr>
            <w:rFonts w:ascii="宋体" w:eastAsia="宋体" w:hAnsi="宋体" w:cs="宋体"/>
            <w:color w:val="212121"/>
            <w:u w:color="212121"/>
            <w:lang w:val="zh-TW" w:eastAsia="zh-TW"/>
          </w:rPr>
          <w:delText>超过</w:delText>
        </w:r>
        <w:r w:rsidRPr="00B531ED">
          <w:rPr>
            <w:rFonts w:ascii="宋体" w:eastAsia="宋体" w:hAnsi="宋体" w:cs="宋体"/>
            <w:color w:val="212121"/>
            <w:u w:color="212121"/>
            <w:lang w:val="zh-TW" w:eastAsia="zh-TW"/>
          </w:rPr>
          <w:delText>20</w:delText>
        </w:r>
        <w:r>
          <w:rPr>
            <w:rFonts w:ascii="宋体" w:eastAsia="宋体" w:hAnsi="宋体" w:cs="宋体"/>
            <w:color w:val="212121"/>
            <w:u w:color="212121"/>
            <w:lang w:val="zh-TW" w:eastAsia="zh-TW"/>
          </w:rPr>
          <w:delText>个不同的经理</w:delText>
        </w:r>
        <w:r w:rsidRPr="00B531ED">
          <w:rPr>
            <w:rFonts w:ascii="宋体" w:eastAsia="宋体" w:hAnsi="宋体" w:cs="宋体" w:hint="eastAsia"/>
            <w:color w:val="212121"/>
            <w:u w:color="212121"/>
            <w:lang w:val="zh-TW" w:eastAsia="zh-TW"/>
          </w:rPr>
          <w:delText>管理</w:delText>
        </w:r>
        <w:r>
          <w:rPr>
            <w:rFonts w:ascii="宋体" w:eastAsia="宋体" w:hAnsi="宋体" w:cs="宋体"/>
            <w:color w:val="212121"/>
            <w:u w:color="212121"/>
            <w:lang w:val="zh-TW" w:eastAsia="zh-TW"/>
          </w:rPr>
          <w:delText>，广泛的</w:delText>
        </w:r>
        <w:r w:rsidRPr="00B531ED">
          <w:rPr>
            <w:rFonts w:ascii="宋体" w:eastAsia="宋体" w:hAnsi="宋体" w:cs="宋体" w:hint="eastAsia"/>
            <w:color w:val="212121"/>
            <w:u w:color="212121"/>
            <w:lang w:val="zh-TW" w:eastAsia="zh-TW"/>
          </w:rPr>
          <w:delText>采用</w:delText>
        </w:r>
        <w:r>
          <w:rPr>
            <w:rFonts w:ascii="宋体" w:eastAsia="宋体" w:hAnsi="宋体" w:cs="宋体"/>
            <w:color w:val="212121"/>
            <w:u w:color="212121"/>
            <w:lang w:val="zh-TW" w:eastAsia="zh-TW"/>
          </w:rPr>
          <w:delText>不同的</w:delText>
        </w:r>
        <w:r w:rsidRPr="00B531ED">
          <w:rPr>
            <w:rFonts w:ascii="宋体" w:eastAsia="宋体" w:hAnsi="宋体" w:cs="宋体" w:hint="eastAsia"/>
            <w:color w:val="212121"/>
            <w:u w:color="212121"/>
            <w:lang w:val="zh-TW" w:eastAsia="zh-TW"/>
          </w:rPr>
          <w:delText>策略</w:delText>
        </w:r>
        <w:r>
          <w:rPr>
            <w:rFonts w:ascii="宋体" w:eastAsia="宋体" w:hAnsi="宋体" w:cs="宋体"/>
            <w:color w:val="212121"/>
            <w:u w:color="212121"/>
            <w:lang w:val="zh-TW" w:eastAsia="zh-TW"/>
          </w:rPr>
          <w:delText>，</w:delText>
        </w:r>
        <w:r w:rsidRPr="00B531ED">
          <w:rPr>
            <w:rFonts w:ascii="宋体" w:eastAsia="宋体" w:hAnsi="宋体" w:cs="宋体" w:hint="eastAsia"/>
            <w:color w:val="212121"/>
            <w:u w:color="212121"/>
            <w:lang w:val="zh-TW" w:eastAsia="zh-TW"/>
          </w:rPr>
          <w:delText>行业，基金中的基金</w:delText>
        </w:r>
        <w:r>
          <w:rPr>
            <w:rFonts w:ascii="宋体" w:eastAsia="宋体" w:hAnsi="宋体" w:cs="宋体"/>
            <w:color w:val="212121"/>
            <w:u w:color="212121"/>
            <w:lang w:val="zh-TW" w:eastAsia="zh-TW"/>
          </w:rPr>
          <w:delText>经理</w:delText>
        </w:r>
        <w:r w:rsidRPr="00B531ED">
          <w:rPr>
            <w:rFonts w:ascii="宋体" w:eastAsia="宋体" w:hAnsi="宋体" w:cs="宋体" w:hint="eastAsia"/>
            <w:color w:val="212121"/>
            <w:u w:color="212121"/>
            <w:lang w:val="zh-TW" w:eastAsia="zh-TW"/>
          </w:rPr>
          <w:delText>为</w:delText>
        </w:r>
        <w:r>
          <w:rPr>
            <w:rFonts w:ascii="宋体" w:eastAsia="宋体" w:hAnsi="宋体" w:cs="宋体"/>
            <w:color w:val="212121"/>
            <w:u w:color="212121"/>
            <w:lang w:val="zh-TW" w:eastAsia="zh-TW"/>
          </w:rPr>
          <w:delText>投资者提供了降低风险</w:delText>
        </w:r>
        <w:r w:rsidRPr="00B531ED">
          <w:rPr>
            <w:rFonts w:ascii="宋体" w:eastAsia="宋体" w:hAnsi="宋体" w:cs="宋体" w:hint="eastAsia"/>
            <w:color w:val="212121"/>
            <w:u w:color="212121"/>
            <w:lang w:val="zh-TW" w:eastAsia="zh-TW"/>
          </w:rPr>
          <w:delText>的投资</w:delText>
        </w:r>
        <w:r>
          <w:rPr>
            <w:rFonts w:ascii="宋体" w:eastAsia="宋体" w:hAnsi="宋体" w:cs="宋体"/>
            <w:color w:val="212121"/>
            <w:u w:color="212121"/>
            <w:lang w:val="zh-TW" w:eastAsia="zh-TW"/>
          </w:rPr>
          <w:delText>工具。</w:delText>
        </w:r>
      </w:del>
      <w:r>
        <w:rPr>
          <w:rFonts w:ascii="宋体" w:eastAsia="宋体" w:hAnsi="宋体" w:cs="宋体"/>
          <w:color w:val="212121"/>
          <w:u w:color="212121"/>
          <w:lang w:val="zh-TW" w:eastAsia="zh-TW"/>
        </w:rPr>
        <w:t>当</w:t>
      </w:r>
      <w:r w:rsidRPr="00B531ED">
        <w:rPr>
          <w:rFonts w:ascii="宋体" w:eastAsia="宋体" w:hAnsi="宋体" w:cs="宋体"/>
          <w:color w:val="212121"/>
          <w:u w:color="212121"/>
          <w:lang w:val="zh-TW" w:eastAsia="zh-TW"/>
        </w:rPr>
        <w:t>Amaranth</w:t>
      </w:r>
      <w:r w:rsidRPr="00B531ED">
        <w:rPr>
          <w:rFonts w:ascii="宋体" w:eastAsia="宋体" w:hAnsi="宋体" w:cs="宋体" w:hint="eastAsia"/>
          <w:color w:val="212121"/>
          <w:u w:color="212121"/>
          <w:lang w:val="zh-TW" w:eastAsia="zh-TW"/>
        </w:rPr>
        <w:t>倒闭时</w:t>
      </w:r>
      <w:del w:id="194" w:author="蔡长春" w:date="2017-05-10T22:27:00Z">
        <w:r w:rsidDel="001E262F">
          <w:rPr>
            <w:rFonts w:ascii="宋体" w:eastAsia="宋体" w:hAnsi="宋体" w:cs="宋体"/>
            <w:color w:val="212121"/>
            <w:u w:color="212121"/>
            <w:lang w:val="zh-TW" w:eastAsia="zh-TW"/>
          </w:rPr>
          <w:delText>时</w:delText>
        </w:r>
      </w:del>
      <w:r>
        <w:rPr>
          <w:rFonts w:ascii="宋体" w:eastAsia="宋体" w:hAnsi="宋体" w:cs="宋体"/>
          <w:color w:val="212121"/>
          <w:u w:color="212121"/>
          <w:lang w:val="zh-TW" w:eastAsia="zh-TW"/>
        </w:rPr>
        <w:t>，因为投资的多元化</w:t>
      </w:r>
      <w:r w:rsidRPr="00B531ED">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其余的资本市场几乎没有</w:t>
      </w:r>
      <w:r w:rsidRPr="00B531ED">
        <w:rPr>
          <w:rFonts w:ascii="宋体" w:eastAsia="宋体" w:hAnsi="宋体" w:cs="宋体" w:hint="eastAsia"/>
          <w:color w:val="212121"/>
          <w:u w:color="212121"/>
          <w:lang w:val="zh-TW" w:eastAsia="zh-TW"/>
        </w:rPr>
        <w:t>受影响</w:t>
      </w:r>
      <w:r>
        <w:rPr>
          <w:rFonts w:ascii="宋体" w:eastAsia="宋体" w:hAnsi="宋体" w:cs="宋体"/>
          <w:color w:val="212121"/>
          <w:u w:color="212121"/>
          <w:lang w:val="zh-TW" w:eastAsia="zh-TW"/>
        </w:rPr>
        <w:t>。在</w:t>
      </w:r>
      <w:r w:rsidRPr="00B531ED">
        <w:rPr>
          <w:rFonts w:ascii="宋体" w:eastAsia="宋体" w:hAnsi="宋体" w:cs="宋体"/>
          <w:color w:val="212121"/>
          <w:u w:color="212121"/>
          <w:lang w:val="zh-TW" w:eastAsia="zh-TW"/>
        </w:rPr>
        <w:t>2008</w:t>
      </w:r>
      <w:r>
        <w:rPr>
          <w:rFonts w:ascii="宋体" w:eastAsia="宋体" w:hAnsi="宋体" w:cs="宋体"/>
          <w:color w:val="212121"/>
          <w:u w:color="212121"/>
          <w:lang w:val="zh-TW" w:eastAsia="zh-TW"/>
        </w:rPr>
        <w:t>年</w:t>
      </w:r>
      <w:ins w:id="195" w:author="蔡长春" w:date="2017-05-10T22:29:00Z">
        <w:r w:rsidR="001E262F">
          <w:rPr>
            <w:rFonts w:ascii="宋体" w:eastAsia="宋体" w:hAnsi="宋体" w:cs="宋体" w:hint="eastAsia"/>
            <w:color w:val="212121"/>
            <w:u w:color="212121"/>
            <w:lang w:val="zh-TW"/>
          </w:rPr>
          <w:t>的</w:t>
        </w:r>
      </w:ins>
      <w:r>
        <w:rPr>
          <w:rFonts w:ascii="宋体" w:eastAsia="宋体" w:hAnsi="宋体" w:cs="宋体"/>
          <w:color w:val="212121"/>
          <w:u w:color="212121"/>
          <w:lang w:val="zh-TW" w:eastAsia="zh-TW"/>
        </w:rPr>
        <w:t>最后三个月，全球对冲基金</w:t>
      </w:r>
      <w:ins w:id="196" w:author="蔡长春" w:date="2017-05-10T22:30:00Z">
        <w:r w:rsidR="00BF01A7">
          <w:rPr>
            <w:rFonts w:ascii="宋体" w:eastAsia="宋体" w:hAnsi="宋体" w:cs="宋体" w:hint="eastAsia"/>
            <w:color w:val="212121"/>
            <w:u w:color="212121"/>
            <w:lang w:val="zh-TW"/>
          </w:rPr>
          <w:t>在所有资产类别大量</w:t>
        </w:r>
      </w:ins>
      <w:r>
        <w:rPr>
          <w:rFonts w:ascii="宋体" w:eastAsia="宋体" w:hAnsi="宋体" w:cs="宋体"/>
          <w:color w:val="212121"/>
          <w:u w:color="212121"/>
          <w:lang w:val="zh-TW" w:eastAsia="zh-TW"/>
        </w:rPr>
        <w:t>出售</w:t>
      </w:r>
      <w:del w:id="197" w:author="蔡长春" w:date="2017-05-10T22:31:00Z">
        <w:r w:rsidDel="00BF01A7">
          <w:rPr>
            <w:rFonts w:ascii="宋体" w:eastAsia="宋体" w:hAnsi="宋体" w:cs="宋体"/>
            <w:color w:val="212121"/>
            <w:u w:color="212121"/>
            <w:lang w:val="zh-TW" w:eastAsia="zh-TW"/>
          </w:rPr>
          <w:delText>大量的</w:delText>
        </w:r>
        <w:r w:rsidRPr="00B531ED" w:rsidDel="00BF01A7">
          <w:rPr>
            <w:rFonts w:ascii="宋体" w:eastAsia="宋体" w:hAnsi="宋体" w:cs="宋体" w:hint="eastAsia"/>
            <w:color w:val="212121"/>
            <w:u w:color="212121"/>
            <w:lang w:val="zh-TW" w:eastAsia="zh-TW"/>
          </w:rPr>
          <w:delText>各类</w:delText>
        </w:r>
      </w:del>
      <w:r>
        <w:rPr>
          <w:rFonts w:ascii="宋体" w:eastAsia="宋体" w:hAnsi="宋体" w:cs="宋体"/>
          <w:color w:val="212121"/>
          <w:u w:color="212121"/>
          <w:lang w:val="zh-TW" w:eastAsia="zh-TW"/>
        </w:rPr>
        <w:t>证券来满足年末赎回</w:t>
      </w:r>
      <w:ins w:id="198" w:author="蔡长春" w:date="2017-05-10T22:29:00Z">
        <w:r w:rsidR="00BF01A7">
          <w:rPr>
            <w:rFonts w:ascii="宋体" w:eastAsia="宋体" w:hAnsi="宋体" w:cs="宋体" w:hint="eastAsia"/>
            <w:color w:val="212121"/>
            <w:u w:color="212121"/>
            <w:lang w:val="zh-TW"/>
          </w:rPr>
          <w:t>的需求</w:t>
        </w:r>
      </w:ins>
      <w:r>
        <w:rPr>
          <w:rFonts w:ascii="宋体" w:eastAsia="宋体" w:hAnsi="宋体" w:cs="宋体"/>
          <w:color w:val="212121"/>
          <w:u w:color="212121"/>
          <w:lang w:val="zh-TW" w:eastAsia="zh-TW"/>
        </w:rPr>
        <w:t>，</w:t>
      </w:r>
      <w:ins w:id="199" w:author="蔡长春" w:date="2017-05-10T22:29:00Z">
        <w:r w:rsidR="00BF01A7">
          <w:rPr>
            <w:rFonts w:ascii="宋体" w:eastAsia="宋体" w:hAnsi="宋体" w:cs="宋体" w:hint="eastAsia"/>
            <w:color w:val="212121"/>
            <w:u w:color="212121"/>
            <w:lang w:val="zh-TW"/>
          </w:rPr>
          <w:t>而</w:t>
        </w:r>
      </w:ins>
      <w:r>
        <w:rPr>
          <w:rFonts w:ascii="宋体" w:eastAsia="宋体" w:hAnsi="宋体" w:cs="宋体"/>
          <w:color w:val="212121"/>
          <w:u w:color="212121"/>
          <w:lang w:val="zh-TW" w:eastAsia="zh-TW"/>
        </w:rPr>
        <w:t>传统</w:t>
      </w:r>
      <w:ins w:id="200" w:author="蔡长春" w:date="2017-05-10T22:29:00Z">
        <w:r w:rsidR="00BF01A7">
          <w:rPr>
            <w:rFonts w:ascii="宋体" w:eastAsia="宋体" w:hAnsi="宋体" w:cs="宋体" w:hint="eastAsia"/>
            <w:color w:val="212121"/>
            <w:u w:color="212121"/>
            <w:lang w:val="zh-TW"/>
          </w:rPr>
          <w:t>多头投资者</w:t>
        </w:r>
      </w:ins>
      <w:ins w:id="201" w:author="蔡长春" w:date="2017-05-10T22:30:00Z">
        <w:r w:rsidR="00BF01A7">
          <w:rPr>
            <w:rFonts w:ascii="宋体" w:eastAsia="宋体" w:hAnsi="宋体" w:cs="宋体" w:hint="eastAsia"/>
            <w:color w:val="212121"/>
            <w:u w:color="212121"/>
            <w:lang w:val="zh-TW"/>
          </w:rPr>
          <w:t>与</w:t>
        </w:r>
      </w:ins>
      <w:ins w:id="202" w:author="蔡长春" w:date="2017-05-10T22:31:00Z">
        <w:r w:rsidR="00BF01A7">
          <w:rPr>
            <w:rFonts w:ascii="宋体" w:eastAsia="宋体" w:hAnsi="宋体" w:cs="宋体" w:hint="eastAsia"/>
            <w:color w:val="212121"/>
            <w:u w:color="212121"/>
            <w:lang w:val="zh-TW"/>
          </w:rPr>
          <w:t>那些寻求</w:t>
        </w:r>
      </w:ins>
      <w:del w:id="203" w:author="蔡长春" w:date="2017-05-10T22:31:00Z">
        <w:r w:rsidDel="00BF01A7">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现金</w:t>
      </w:r>
      <w:ins w:id="204" w:author="蔡长春" w:date="2017-05-10T22:31:00Z">
        <w:r w:rsidR="00BF01A7">
          <w:rPr>
            <w:rFonts w:ascii="宋体" w:eastAsia="宋体" w:hAnsi="宋体" w:cs="宋体" w:hint="eastAsia"/>
            <w:color w:val="212121"/>
            <w:u w:color="212121"/>
            <w:lang w:val="zh-TW"/>
          </w:rPr>
          <w:t>安全的投资者一样</w:t>
        </w:r>
      </w:ins>
      <w:ins w:id="205" w:author="蔡长春" w:date="2017-05-10T22:32:00Z">
        <w:r w:rsidR="00BF01A7">
          <w:rPr>
            <w:rFonts w:ascii="宋体" w:eastAsia="宋体" w:hAnsi="宋体" w:cs="宋体" w:hint="eastAsia"/>
            <w:color w:val="212121"/>
            <w:u w:color="212121"/>
            <w:lang w:val="zh-TW"/>
          </w:rPr>
          <w:t>纷纷抛售证券</w:t>
        </w:r>
      </w:ins>
      <w:del w:id="206" w:author="蔡长春" w:date="2017-05-10T22:32:00Z">
        <w:r w:rsidRPr="00B531ED" w:rsidDel="00BF01A7">
          <w:rPr>
            <w:rFonts w:ascii="宋体" w:eastAsia="宋体" w:hAnsi="宋体" w:cs="宋体" w:hint="eastAsia"/>
            <w:color w:val="212121"/>
            <w:u w:color="212121"/>
            <w:lang w:val="zh-TW" w:eastAsia="zh-TW"/>
          </w:rPr>
          <w:delText>为王的</w:delText>
        </w:r>
        <w:r w:rsidDel="00BF01A7">
          <w:rPr>
            <w:rFonts w:ascii="宋体" w:eastAsia="宋体" w:hAnsi="宋体" w:cs="宋体"/>
            <w:color w:val="212121"/>
            <w:u w:color="212121"/>
            <w:lang w:val="zh-TW" w:eastAsia="zh-TW"/>
          </w:rPr>
          <w:delText>长期投资者</w:delText>
        </w:r>
        <w:r w:rsidRPr="00B531ED" w:rsidDel="00BF01A7">
          <w:rPr>
            <w:rFonts w:ascii="宋体" w:eastAsia="宋体" w:hAnsi="宋体" w:cs="宋体" w:hint="eastAsia"/>
            <w:color w:val="212121"/>
            <w:u w:color="212121"/>
            <w:lang w:val="zh-TW" w:eastAsia="zh-TW"/>
          </w:rPr>
          <w:delText>也</w:delText>
        </w:r>
        <w:r w:rsidR="00780DF8" w:rsidDel="00BF01A7">
          <w:rPr>
            <w:rFonts w:ascii="宋体" w:eastAsia="宋体" w:hAnsi="宋体" w:cs="宋体"/>
            <w:color w:val="212121"/>
            <w:u w:color="212121"/>
            <w:lang w:val="zh-TW" w:eastAsia="zh-TW"/>
          </w:rPr>
          <w:delText>抛售</w:delText>
        </w:r>
        <w:r w:rsidR="00780DF8" w:rsidRPr="00B531ED" w:rsidDel="00BF01A7">
          <w:rPr>
            <w:rFonts w:ascii="宋体" w:eastAsia="宋体" w:hAnsi="宋体" w:cs="宋体" w:hint="eastAsia"/>
            <w:color w:val="212121"/>
            <w:u w:color="212121"/>
            <w:lang w:val="zh-TW" w:eastAsia="zh-TW"/>
          </w:rPr>
          <w:delText>结账</w:delText>
        </w:r>
      </w:del>
      <w:r>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Del="005F2959"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07" w:author="amy" w:date="2017-02-14T10:08:00Z"/>
          <w:del w:id="208" w:author="蔡长春" w:date="2017-05-10T22:52:00Z"/>
          <w:rFonts w:ascii="宋体" w:eastAsia="宋体" w:hAnsi="宋体" w:cs="宋体"/>
          <w:color w:val="212121"/>
          <w:u w:color="212121"/>
          <w:lang w:val="zh-TW" w:eastAsia="zh-TW"/>
        </w:rPr>
      </w:pPr>
      <w:ins w:id="209" w:author="amy" w:date="2017-02-14T10:08:00Z">
        <w:r>
          <w:rPr>
            <w:rFonts w:ascii="宋体" w:eastAsia="宋体" w:hAnsi="宋体" w:cs="宋体"/>
            <w:color w:val="212121"/>
            <w:u w:color="212121"/>
            <w:lang w:val="zh-TW" w:eastAsia="zh-TW"/>
          </w:rPr>
          <w:lastRenderedPageBreak/>
          <w:t>虽然对冲基金</w:t>
        </w:r>
      </w:ins>
      <w:ins w:id="210" w:author="蔡长春" w:date="2017-05-10T22:36:00Z">
        <w:r w:rsidR="00BF01A7">
          <w:rPr>
            <w:rFonts w:asciiTheme="minorEastAsia" w:eastAsiaTheme="minorEastAsia" w:hAnsiTheme="minorEastAsia" w:cs="宋体" w:hint="eastAsia"/>
            <w:color w:val="212121"/>
            <w:u w:color="212121"/>
            <w:lang w:val="zh-TW"/>
          </w:rPr>
          <w:t>也</w:t>
        </w:r>
      </w:ins>
      <w:ins w:id="211" w:author="amy" w:date="2017-02-14T10:08:00Z">
        <w:del w:id="212" w:author="蔡长春" w:date="2017-05-10T22:36:00Z">
          <w:r w:rsidR="00780DF8" w:rsidDel="00BF01A7">
            <w:rPr>
              <w:rFonts w:ascii="宋体" w:eastAsia="宋体" w:hAnsi="宋体" w:cs="宋体" w:hint="eastAsia"/>
              <w:color w:val="212121"/>
              <w:u w:color="212121"/>
              <w:lang w:val="zh-TW" w:eastAsia="zh-TW"/>
            </w:rPr>
            <w:delText>只</w:delText>
          </w:r>
        </w:del>
        <w:r w:rsidR="00780DF8">
          <w:rPr>
            <w:rFonts w:ascii="宋体" w:eastAsia="宋体" w:hAnsi="宋体" w:cs="宋体" w:hint="eastAsia"/>
            <w:color w:val="212121"/>
            <w:u w:color="212121"/>
            <w:lang w:val="zh-TW" w:eastAsia="zh-TW"/>
          </w:rPr>
          <w:t>是</w:t>
        </w:r>
        <w:r>
          <w:rPr>
            <w:rFonts w:ascii="宋体" w:eastAsia="宋体" w:hAnsi="宋体" w:cs="宋体"/>
            <w:color w:val="212121"/>
            <w:u w:color="212121"/>
            <w:lang w:val="zh-TW" w:eastAsia="zh-TW"/>
          </w:rPr>
          <w:t>抛售的一部分，</w:t>
        </w:r>
      </w:ins>
      <w:ins w:id="213" w:author="蔡长春" w:date="2017-05-10T22:36:00Z">
        <w:r w:rsidR="00BF01A7">
          <w:rPr>
            <w:rFonts w:ascii="宋体" w:eastAsia="宋体" w:hAnsi="宋体" w:cs="宋体" w:hint="eastAsia"/>
            <w:color w:val="212121"/>
            <w:u w:color="212121"/>
            <w:lang w:val="zh-TW"/>
          </w:rPr>
          <w:t>但</w:t>
        </w:r>
      </w:ins>
      <w:ins w:id="214" w:author="amy" w:date="2017-02-14T10:08:00Z">
        <w:r w:rsidR="00780DF8">
          <w:rPr>
            <w:rFonts w:ascii="宋体" w:eastAsia="宋体" w:hAnsi="宋体" w:cs="宋体" w:hint="eastAsia"/>
            <w:color w:val="212121"/>
            <w:u w:color="212121"/>
            <w:lang w:val="zh-TW" w:eastAsia="zh-TW"/>
          </w:rPr>
          <w:t>原因</w:t>
        </w:r>
      </w:ins>
      <w:ins w:id="215" w:author="蔡长春" w:date="2017-05-10T22:36:00Z">
        <w:r w:rsidR="00BF01A7">
          <w:rPr>
            <w:rFonts w:ascii="宋体" w:eastAsia="宋体" w:hAnsi="宋体" w:cs="宋体" w:hint="eastAsia"/>
            <w:color w:val="212121"/>
            <w:u w:color="212121"/>
            <w:lang w:val="zh-TW"/>
          </w:rPr>
          <w:t>并</w:t>
        </w:r>
      </w:ins>
      <w:ins w:id="216" w:author="amy" w:date="2017-02-14T10:08:00Z">
        <w:r>
          <w:rPr>
            <w:rFonts w:ascii="宋体" w:eastAsia="宋体" w:hAnsi="宋体" w:cs="宋体"/>
            <w:color w:val="212121"/>
            <w:u w:color="212121"/>
            <w:lang w:val="zh-TW" w:eastAsia="zh-TW"/>
          </w:rPr>
          <w:t>不是</w:t>
        </w:r>
        <w:del w:id="217" w:author="蔡长春" w:date="2017-05-10T22:36:00Z">
          <w:r w:rsidDel="00BF01A7">
            <w:rPr>
              <w:rFonts w:ascii="宋体" w:eastAsia="宋体" w:hAnsi="宋体" w:cs="宋体"/>
              <w:color w:val="212121"/>
              <w:u w:color="212121"/>
              <w:lang w:val="zh-TW" w:eastAsia="zh-TW"/>
            </w:rPr>
            <w:delText>一个</w:delText>
          </w:r>
        </w:del>
        <w:r>
          <w:rPr>
            <w:rFonts w:ascii="宋体" w:eastAsia="宋体" w:hAnsi="宋体" w:cs="宋体"/>
            <w:color w:val="212121"/>
            <w:u w:color="212121"/>
            <w:lang w:val="zh-TW" w:eastAsia="zh-TW"/>
          </w:rPr>
          <w:t>大基金的</w:t>
        </w:r>
        <w:r w:rsidR="00780DF8">
          <w:rPr>
            <w:rFonts w:ascii="宋体" w:eastAsia="宋体" w:hAnsi="宋体" w:cs="宋体" w:hint="eastAsia"/>
            <w:color w:val="212121"/>
            <w:u w:color="212121"/>
            <w:lang w:val="zh-TW" w:eastAsia="zh-TW"/>
          </w:rPr>
          <w:t>倒闭</w:t>
        </w:r>
        <w:r>
          <w:rPr>
            <w:rFonts w:ascii="宋体" w:eastAsia="宋体" w:hAnsi="宋体" w:cs="宋体"/>
            <w:color w:val="212121"/>
            <w:u w:color="212121"/>
            <w:lang w:val="zh-TW" w:eastAsia="zh-TW"/>
          </w:rPr>
          <w:t>，而是</w:t>
        </w:r>
        <w:r w:rsidR="00780DF8">
          <w:rPr>
            <w:rFonts w:ascii="宋体" w:eastAsia="宋体" w:hAnsi="宋体" w:cs="宋体" w:hint="eastAsia"/>
            <w:color w:val="212121"/>
            <w:u w:color="212121"/>
            <w:lang w:val="zh-TW" w:eastAsia="zh-TW"/>
          </w:rPr>
          <w:t>各</w:t>
        </w:r>
        <w:r w:rsidR="00210681">
          <w:rPr>
            <w:rFonts w:ascii="宋体" w:eastAsia="宋体" w:hAnsi="宋体" w:cs="宋体" w:hint="eastAsia"/>
            <w:color w:val="212121"/>
            <w:u w:color="212121"/>
            <w:lang w:val="zh-TW"/>
          </w:rPr>
          <w:t>类</w:t>
        </w:r>
        <w:r>
          <w:rPr>
            <w:rFonts w:ascii="宋体" w:eastAsia="宋体" w:hAnsi="宋体" w:cs="宋体"/>
            <w:color w:val="212121"/>
            <w:u w:color="212121"/>
            <w:lang w:val="zh-TW" w:eastAsia="zh-TW"/>
          </w:rPr>
          <w:t>投资者</w:t>
        </w:r>
      </w:ins>
      <w:ins w:id="218" w:author="蔡长春" w:date="2017-05-10T22:37:00Z">
        <w:r w:rsidR="00BF01A7">
          <w:rPr>
            <w:rFonts w:asciiTheme="minorEastAsia" w:eastAsiaTheme="minorEastAsia" w:hAnsiTheme="minorEastAsia" w:cs="宋体" w:hint="eastAsia"/>
            <w:color w:val="212121"/>
            <w:u w:color="212121"/>
            <w:lang w:val="zh-TW"/>
          </w:rPr>
          <w:t>联合</w:t>
        </w:r>
      </w:ins>
      <w:ins w:id="219" w:author="amy" w:date="2017-02-14T10:08:00Z">
        <w:del w:id="220" w:author="蔡长春" w:date="2017-05-10T22:36:00Z">
          <w:r w:rsidR="00780DF8" w:rsidDel="00BF01A7">
            <w:rPr>
              <w:rFonts w:ascii="宋体" w:eastAsia="宋体" w:hAnsi="宋体" w:cs="宋体" w:hint="eastAsia"/>
              <w:color w:val="212121"/>
              <w:u w:color="212121"/>
              <w:lang w:val="zh-TW" w:eastAsia="zh-TW"/>
            </w:rPr>
            <w:delText>结合在一起</w:delText>
          </w:r>
        </w:del>
        <w:r w:rsidR="00780DF8">
          <w:rPr>
            <w:rFonts w:ascii="宋体" w:eastAsia="宋体" w:hAnsi="宋体" w:cs="宋体" w:hint="eastAsia"/>
            <w:color w:val="212121"/>
            <w:u w:color="212121"/>
            <w:lang w:val="zh-TW" w:eastAsia="zh-TW"/>
          </w:rPr>
          <w:t>抛售的结果</w:t>
        </w:r>
        <w:r>
          <w:rPr>
            <w:rFonts w:ascii="宋体" w:eastAsia="宋体" w:hAnsi="宋体" w:cs="宋体"/>
            <w:color w:val="212121"/>
            <w:u w:color="212121"/>
            <w:lang w:val="zh-TW" w:eastAsia="zh-TW"/>
          </w:rPr>
          <w:t>。现实</w:t>
        </w:r>
        <w:r w:rsidR="00210681">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市场是</w:t>
        </w:r>
        <w:r w:rsidR="000A0B4F">
          <w:rPr>
            <w:rFonts w:ascii="宋体" w:eastAsia="宋体" w:hAnsi="宋体" w:cs="宋体" w:hint="eastAsia"/>
            <w:color w:val="212121"/>
            <w:u w:color="212121"/>
            <w:lang w:val="zh-TW" w:eastAsia="zh-TW"/>
          </w:rPr>
          <w:t>相互</w:t>
        </w:r>
        <w:r>
          <w:rPr>
            <w:rFonts w:ascii="宋体" w:eastAsia="宋体" w:hAnsi="宋体" w:cs="宋体"/>
            <w:color w:val="212121"/>
            <w:u w:color="212121"/>
            <w:lang w:val="zh-TW" w:eastAsia="zh-TW"/>
          </w:rPr>
          <w:t>交织在一起，没有单一的基金或一组基金可</w:t>
        </w:r>
        <w:r w:rsidR="000A0B4F">
          <w:rPr>
            <w:rFonts w:ascii="宋体" w:eastAsia="宋体" w:hAnsi="宋体" w:cs="宋体" w:hint="eastAsia"/>
            <w:color w:val="212121"/>
            <w:u w:color="212121"/>
            <w:lang w:val="zh-TW" w:eastAsia="zh-TW"/>
          </w:rPr>
          <w:t>以</w:t>
        </w:r>
        <w:r>
          <w:rPr>
            <w:rFonts w:ascii="宋体" w:eastAsia="宋体" w:hAnsi="宋体" w:cs="宋体"/>
            <w:color w:val="212121"/>
            <w:u w:color="212121"/>
            <w:lang w:val="zh-TW" w:eastAsia="zh-TW"/>
          </w:rPr>
          <w:t>导致金融市场崩溃。</w:t>
        </w:r>
        <w:r w:rsidR="000A0B4F">
          <w:rPr>
            <w:rFonts w:ascii="宋体" w:eastAsia="宋体" w:hAnsi="宋体" w:cs="宋体" w:hint="eastAsia"/>
            <w:color w:val="212121"/>
            <w:u w:color="212121"/>
            <w:lang w:val="zh-TW" w:eastAsia="zh-TW"/>
          </w:rPr>
          <w:t>在</w:t>
        </w:r>
        <w:r w:rsidRPr="00B531ED">
          <w:rPr>
            <w:rFonts w:ascii="宋体" w:eastAsia="宋体" w:hAnsi="宋体" w:cs="宋体"/>
            <w:color w:val="212121"/>
            <w:u w:color="212121"/>
            <w:lang w:val="zh-TW" w:eastAsia="zh-TW"/>
          </w:rPr>
          <w:t>600</w:t>
        </w:r>
        <w:r>
          <w:rPr>
            <w:rFonts w:ascii="宋体" w:eastAsia="宋体" w:hAnsi="宋体" w:cs="宋体"/>
            <w:color w:val="212121"/>
            <w:u w:color="212121"/>
            <w:lang w:val="zh-TW" w:eastAsia="zh-TW"/>
          </w:rPr>
          <w:t>亿美元的</w:t>
        </w:r>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欺诈</w:t>
        </w:r>
        <w:r w:rsidR="000A0B4F">
          <w:rPr>
            <w:rFonts w:ascii="宋体" w:eastAsia="宋体" w:hAnsi="宋体" w:cs="宋体" w:hint="eastAsia"/>
            <w:color w:val="212121"/>
            <w:u w:color="212121"/>
            <w:lang w:val="zh-TW" w:eastAsia="zh-TW"/>
          </w:rPr>
          <w:t>曝光后</w:t>
        </w:r>
        <w:r>
          <w:rPr>
            <w:rFonts w:ascii="宋体" w:eastAsia="宋体" w:hAnsi="宋体" w:cs="宋体"/>
            <w:color w:val="212121"/>
            <w:u w:color="212121"/>
            <w:lang w:val="zh-TW" w:eastAsia="zh-TW"/>
          </w:rPr>
          <w:t>，市场并没有</w:t>
        </w:r>
        <w:r w:rsidR="000A0B4F">
          <w:rPr>
            <w:rFonts w:ascii="宋体" w:eastAsia="宋体" w:hAnsi="宋体" w:cs="宋体"/>
            <w:color w:val="212121"/>
            <w:u w:color="212121"/>
            <w:lang w:val="zh-TW" w:eastAsia="zh-TW"/>
          </w:rPr>
          <w:t>崩溃</w:t>
        </w:r>
        <w:r>
          <w:rPr>
            <w:rFonts w:ascii="宋体" w:eastAsia="宋体" w:hAnsi="宋体" w:cs="宋体"/>
            <w:color w:val="212121"/>
            <w:u w:color="212121"/>
            <w:lang w:val="zh-TW" w:eastAsia="zh-TW"/>
          </w:rPr>
          <w:t>。即</w:t>
        </w:r>
      </w:ins>
      <w:ins w:id="221" w:author="蔡长春" w:date="2017-05-10T22:39:00Z">
        <w:r w:rsidR="00BC2B6E">
          <w:rPr>
            <w:rFonts w:asciiTheme="minorEastAsia" w:eastAsiaTheme="minorEastAsia" w:hAnsiTheme="minorEastAsia" w:cs="宋体" w:hint="eastAsia"/>
            <w:color w:val="212121"/>
            <w:u w:color="212121"/>
            <w:lang w:val="zh-TW"/>
          </w:rPr>
          <w:t>便</w:t>
        </w:r>
      </w:ins>
      <w:ins w:id="222" w:author="amy" w:date="2017-02-14T10:08:00Z">
        <w:del w:id="223" w:author="蔡长春" w:date="2017-05-10T22:39:00Z">
          <w:r w:rsidDel="00BC2B6E">
            <w:rPr>
              <w:rFonts w:ascii="宋体" w:eastAsia="宋体" w:hAnsi="宋体" w:cs="宋体"/>
              <w:color w:val="212121"/>
              <w:u w:color="212121"/>
              <w:lang w:val="zh-TW" w:eastAsia="zh-TW"/>
            </w:rPr>
            <w:delText>使</w:delText>
          </w:r>
        </w:del>
        <w:r w:rsidR="00210681">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事件</w:t>
        </w:r>
        <w:r w:rsidR="000A0B4F">
          <w:rPr>
            <w:rFonts w:ascii="宋体" w:eastAsia="宋体" w:hAnsi="宋体" w:cs="宋体"/>
            <w:color w:val="212121"/>
            <w:u w:color="212121"/>
            <w:lang w:val="zh-TW" w:eastAsia="zh-TW"/>
          </w:rPr>
          <w:t>在投资专业人士中</w:t>
        </w:r>
        <w:r>
          <w:rPr>
            <w:rFonts w:ascii="宋体" w:eastAsia="宋体" w:hAnsi="宋体" w:cs="宋体"/>
            <w:color w:val="212121"/>
            <w:u w:color="212121"/>
            <w:lang w:val="zh-TW" w:eastAsia="zh-TW"/>
          </w:rPr>
          <w:t>引起了相当多的讨论，它造成的惊人损失没有</w:t>
        </w:r>
      </w:ins>
      <w:ins w:id="224" w:author="蔡长春" w:date="2017-05-10T22:39:00Z">
        <w:r w:rsidR="00BC2B6E">
          <w:rPr>
            <w:rFonts w:asciiTheme="minorEastAsia" w:eastAsiaTheme="minorEastAsia" w:hAnsiTheme="minorEastAsia" w:cs="宋体" w:hint="eastAsia"/>
            <w:color w:val="212121"/>
            <w:u w:color="212121"/>
            <w:lang w:val="zh-TW"/>
          </w:rPr>
          <w:t>改变市场</w:t>
        </w:r>
      </w:ins>
      <w:ins w:id="225" w:author="amy" w:date="2017-02-14T10:08:00Z">
        <w:del w:id="226" w:author="蔡长春" w:date="2017-05-10T22:39:00Z">
          <w:r w:rsidR="000A0B4F" w:rsidDel="00BC2B6E">
            <w:rPr>
              <w:rFonts w:ascii="宋体" w:eastAsia="宋体" w:hAnsi="宋体" w:cs="宋体" w:hint="eastAsia"/>
              <w:color w:val="212121"/>
              <w:u w:color="212121"/>
              <w:lang w:val="zh-TW" w:eastAsia="zh-TW"/>
            </w:rPr>
            <w:delText>在</w:delText>
          </w:r>
          <w:r w:rsidDel="00BC2B6E">
            <w:rPr>
              <w:rFonts w:ascii="宋体" w:eastAsia="宋体" w:hAnsi="宋体" w:cs="宋体"/>
              <w:color w:val="212121"/>
              <w:u w:color="212121"/>
              <w:lang w:val="zh-TW" w:eastAsia="zh-TW"/>
            </w:rPr>
            <w:delText>市场</w:delText>
          </w:r>
          <w:r w:rsidR="000A0B4F" w:rsidDel="00BC2B6E">
            <w:rPr>
              <w:rFonts w:ascii="宋体" w:eastAsia="宋体" w:hAnsi="宋体" w:cs="宋体" w:hint="eastAsia"/>
              <w:color w:val="212121"/>
              <w:u w:color="212121"/>
              <w:lang w:val="zh-TW" w:eastAsia="zh-TW"/>
            </w:rPr>
            <w:delText>引起波浪</w:delText>
          </w:r>
        </w:del>
        <w:r>
          <w:rPr>
            <w:rFonts w:ascii="宋体" w:eastAsia="宋体" w:hAnsi="宋体" w:cs="宋体"/>
            <w:color w:val="212121"/>
            <w:u w:color="212121"/>
            <w:lang w:val="zh-TW" w:eastAsia="zh-TW"/>
          </w:rPr>
          <w:t>。公平地说，随着市场的变化</w:t>
        </w:r>
        <w:r w:rsidR="00210681">
          <w:rPr>
            <w:rFonts w:ascii="宋体" w:eastAsia="宋体" w:hAnsi="宋体" w:cs="宋体" w:hint="eastAsia"/>
            <w:color w:val="212121"/>
            <w:u w:color="212121"/>
            <w:lang w:val="zh-TW"/>
          </w:rPr>
          <w:t>，以及</w:t>
        </w:r>
        <w:r>
          <w:rPr>
            <w:rFonts w:ascii="宋体" w:eastAsia="宋体" w:hAnsi="宋体" w:cs="宋体"/>
            <w:color w:val="212121"/>
            <w:u w:color="212121"/>
            <w:lang w:val="zh-TW" w:eastAsia="zh-TW"/>
          </w:rPr>
          <w:t>越来越多的</w:t>
        </w:r>
        <w:r w:rsidR="000A0B4F">
          <w:rPr>
            <w:rFonts w:ascii="宋体" w:eastAsia="宋体" w:hAnsi="宋体" w:cs="宋体" w:hint="eastAsia"/>
            <w:color w:val="212121"/>
            <w:u w:color="212121"/>
            <w:lang w:val="zh-TW" w:eastAsia="zh-TW"/>
          </w:rPr>
          <w:t>相互</w:t>
        </w:r>
        <w:r w:rsidR="000A0B4F">
          <w:rPr>
            <w:rFonts w:ascii="宋体" w:eastAsia="宋体" w:hAnsi="宋体" w:cs="宋体"/>
            <w:color w:val="212121"/>
            <w:u w:color="212121"/>
            <w:lang w:val="zh-TW" w:eastAsia="zh-TW"/>
          </w:rPr>
          <w:t>交织</w:t>
        </w:r>
        <w:r>
          <w:rPr>
            <w:rFonts w:ascii="宋体" w:eastAsia="宋体" w:hAnsi="宋体" w:cs="宋体"/>
            <w:color w:val="212121"/>
            <w:u w:color="212121"/>
            <w:lang w:val="zh-TW" w:eastAsia="zh-TW"/>
          </w:rPr>
          <w:t>，大型基金</w:t>
        </w:r>
        <w:r w:rsidR="000A0B4F">
          <w:rPr>
            <w:rFonts w:ascii="宋体" w:eastAsia="宋体" w:hAnsi="宋体" w:cs="宋体" w:hint="eastAsia"/>
            <w:color w:val="212121"/>
            <w:u w:color="212121"/>
            <w:lang w:val="zh-TW" w:eastAsia="zh-TW"/>
          </w:rPr>
          <w:t>们</w:t>
        </w:r>
        <w:r>
          <w:rPr>
            <w:rFonts w:ascii="宋体" w:eastAsia="宋体" w:hAnsi="宋体" w:cs="宋体"/>
            <w:color w:val="212121"/>
            <w:u w:color="212121"/>
            <w:lang w:val="zh-TW" w:eastAsia="zh-TW"/>
          </w:rPr>
          <w:t>可以</w:t>
        </w:r>
        <w:r w:rsidR="000A0B4F">
          <w:rPr>
            <w:rFonts w:ascii="宋体" w:eastAsia="宋体" w:hAnsi="宋体" w:cs="宋体" w:hint="eastAsia"/>
            <w:color w:val="212121"/>
            <w:u w:color="212121"/>
            <w:lang w:val="zh-TW" w:eastAsia="zh-TW"/>
          </w:rPr>
          <w:t>对</w:t>
        </w:r>
        <w:r>
          <w:rPr>
            <w:rFonts w:ascii="宋体" w:eastAsia="宋体" w:hAnsi="宋体" w:cs="宋体"/>
            <w:color w:val="212121"/>
            <w:u w:color="212121"/>
            <w:lang w:val="zh-TW" w:eastAsia="zh-TW"/>
          </w:rPr>
          <w:t>市场</w:t>
        </w:r>
        <w:r w:rsidR="000A0B4F">
          <w:rPr>
            <w:rFonts w:ascii="宋体" w:eastAsia="宋体" w:hAnsi="宋体" w:cs="宋体" w:hint="eastAsia"/>
            <w:color w:val="212121"/>
            <w:u w:color="212121"/>
            <w:lang w:val="zh-TW" w:eastAsia="zh-TW"/>
          </w:rPr>
          <w:t>造成影响</w:t>
        </w:r>
        <w:r>
          <w:rPr>
            <w:rFonts w:ascii="宋体" w:eastAsia="宋体" w:hAnsi="宋体" w:cs="宋体"/>
            <w:color w:val="212121"/>
            <w:u w:color="212121"/>
            <w:lang w:val="zh-TW" w:eastAsia="zh-TW"/>
          </w:rPr>
          <w:t>。</w:t>
        </w:r>
        <w:r w:rsidR="000A0B4F">
          <w:rPr>
            <w:rFonts w:ascii="宋体" w:eastAsia="宋体" w:hAnsi="宋体" w:cs="宋体" w:hint="eastAsia"/>
            <w:color w:val="212121"/>
            <w:u w:color="212121"/>
            <w:lang w:val="zh-TW" w:eastAsia="zh-TW"/>
          </w:rPr>
          <w:t>单个</w:t>
        </w:r>
        <w:r>
          <w:rPr>
            <w:rFonts w:ascii="宋体" w:eastAsia="宋体" w:hAnsi="宋体" w:cs="宋体"/>
            <w:color w:val="212121"/>
            <w:u w:color="212121"/>
            <w:lang w:val="zh-TW" w:eastAsia="zh-TW"/>
          </w:rPr>
          <w:t>基金经理</w:t>
        </w:r>
        <w:r w:rsidR="000A0B4F">
          <w:rPr>
            <w:rFonts w:ascii="宋体" w:eastAsia="宋体" w:hAnsi="宋体" w:cs="宋体" w:hint="eastAsia"/>
            <w:color w:val="212121"/>
            <w:u w:color="212121"/>
            <w:lang w:val="zh-TW" w:eastAsia="zh-TW"/>
          </w:rPr>
          <w:t>不可能对市场造成全面</w:t>
        </w:r>
      </w:ins>
      <w:ins w:id="227" w:author="蔡长春" w:date="2017-05-10T22:50:00Z">
        <w:r w:rsidR="005F2959">
          <w:rPr>
            <w:rFonts w:asciiTheme="minorEastAsia" w:eastAsiaTheme="minorEastAsia" w:hAnsiTheme="minorEastAsia" w:cs="宋体" w:hint="eastAsia"/>
            <w:color w:val="212121"/>
            <w:u w:color="212121"/>
            <w:lang w:val="zh-TW"/>
          </w:rPr>
          <w:t>的破坏</w:t>
        </w:r>
      </w:ins>
      <w:ins w:id="228" w:author="amy" w:date="2017-02-14T10:08:00Z">
        <w:del w:id="229" w:author="蔡长春" w:date="2017-05-10T22:50:00Z">
          <w:r w:rsidR="00210681" w:rsidDel="005F2959">
            <w:rPr>
              <w:rFonts w:ascii="宋体" w:eastAsia="宋体" w:hAnsi="宋体" w:cs="宋体" w:hint="eastAsia"/>
              <w:color w:val="212121"/>
              <w:u w:color="212121"/>
              <w:lang w:val="zh-TW"/>
            </w:rPr>
            <w:delText>而</w:delText>
          </w:r>
          <w:r w:rsidR="000A0B4F" w:rsidDel="005F2959">
            <w:rPr>
              <w:rFonts w:ascii="宋体" w:eastAsia="宋体" w:hAnsi="宋体" w:cs="宋体" w:hint="eastAsia"/>
              <w:color w:val="212121"/>
              <w:u w:color="212121"/>
              <w:lang w:val="zh-TW" w:eastAsia="zh-TW"/>
            </w:rPr>
            <w:delText>巨大的损失</w:delText>
          </w:r>
        </w:del>
      </w:ins>
      <w:ins w:id="230" w:author="蔡长春" w:date="2017-05-10T22:50:00Z">
        <w:r w:rsidR="005F2959">
          <w:rPr>
            <w:rFonts w:ascii="宋体" w:eastAsia="宋体" w:hAnsi="宋体" w:cs="宋体" w:hint="eastAsia"/>
            <w:color w:val="212121"/>
            <w:u w:color="212121"/>
            <w:lang w:val="zh-TW" w:eastAsia="zh-TW"/>
          </w:rPr>
          <w:t>；</w:t>
        </w:r>
      </w:ins>
      <w:ins w:id="231" w:author="amy" w:date="2017-02-14T10:08:00Z">
        <w:del w:id="232" w:author="蔡长春" w:date="2017-05-10T22:50:00Z">
          <w:r w:rsidR="00210681" w:rsidDel="005F2959">
            <w:rPr>
              <w:rFonts w:ascii="宋体" w:eastAsia="宋体" w:hAnsi="宋体" w:cs="宋体" w:hint="eastAsia"/>
              <w:color w:val="212121"/>
              <w:u w:color="212121"/>
              <w:lang w:val="zh-TW"/>
            </w:rPr>
            <w:delText>。</w:delText>
          </w:r>
        </w:del>
        <w:del w:id="233" w:author="蔡长春" w:date="2017-05-10T22:51:00Z">
          <w:r w:rsidR="000A0B4F" w:rsidRPr="00B531ED" w:rsidDel="005F2959">
            <w:rPr>
              <w:rFonts w:ascii="宋体" w:eastAsia="宋体" w:hAnsi="宋体" w:cs="宋体" w:hint="eastAsia"/>
              <w:color w:val="212121"/>
              <w:u w:color="212121"/>
              <w:lang w:val="zh-TW" w:eastAsia="zh-TW"/>
            </w:rPr>
            <w:delText>但是</w:delText>
          </w:r>
          <w:r w:rsidR="00210681" w:rsidDel="005F2959">
            <w:rPr>
              <w:rFonts w:ascii="宋体" w:eastAsia="宋体" w:hAnsi="宋体" w:cs="宋体" w:hint="eastAsia"/>
              <w:color w:val="212121"/>
              <w:u w:color="212121"/>
              <w:lang w:val="zh-TW"/>
            </w:rPr>
            <w:delText>，当</w:delText>
          </w:r>
        </w:del>
        <w:r>
          <w:rPr>
            <w:rFonts w:ascii="宋体" w:eastAsia="宋体" w:hAnsi="宋体" w:cs="宋体"/>
            <w:color w:val="212121"/>
            <w:u w:color="212121"/>
            <w:lang w:val="zh-TW" w:eastAsia="zh-TW"/>
          </w:rPr>
          <w:t>大多数</w:t>
        </w:r>
        <w:r w:rsidR="000A0B4F">
          <w:rPr>
            <w:rFonts w:ascii="宋体" w:eastAsia="宋体" w:hAnsi="宋体" w:cs="宋体" w:hint="eastAsia"/>
            <w:color w:val="212121"/>
            <w:u w:color="212121"/>
            <w:lang w:val="zh-TW" w:eastAsia="zh-TW"/>
          </w:rPr>
          <w:t>基金经理</w:t>
        </w:r>
      </w:ins>
      <w:ins w:id="234" w:author="蔡长春" w:date="2017-05-10T22:51:00Z">
        <w:r w:rsidR="005F2959">
          <w:rPr>
            <w:rFonts w:ascii="宋体" w:eastAsia="宋体" w:hAnsi="宋体" w:cs="宋体" w:hint="eastAsia"/>
            <w:color w:val="212121"/>
            <w:u w:color="212121"/>
            <w:lang w:val="zh-TW"/>
          </w:rPr>
          <w:t>认为市场的</w:t>
        </w:r>
      </w:ins>
      <w:ins w:id="235" w:author="蔡长春" w:date="2017-05-10T22:52:00Z">
        <w:r w:rsidR="005F2959">
          <w:rPr>
            <w:rFonts w:ascii="宋体" w:eastAsia="宋体" w:hAnsi="宋体" w:cs="宋体" w:hint="eastAsia"/>
            <w:color w:val="212121"/>
            <w:u w:color="212121"/>
            <w:lang w:val="zh-TW"/>
          </w:rPr>
          <w:t>破坏是由政府造成的</w:t>
        </w:r>
      </w:ins>
      <w:ins w:id="236" w:author="amy" w:date="2017-02-14T10:08:00Z">
        <w:del w:id="237" w:author="蔡长春" w:date="2017-05-10T22:51:00Z">
          <w:r w:rsidR="000A0B4F" w:rsidDel="005F2959">
            <w:rPr>
              <w:rFonts w:ascii="宋体" w:eastAsia="宋体" w:hAnsi="宋体" w:cs="宋体" w:hint="eastAsia"/>
              <w:color w:val="212121"/>
              <w:u w:color="212121"/>
              <w:lang w:val="zh-TW" w:eastAsia="zh-TW"/>
            </w:rPr>
            <w:delText>在各自领域内决定一起离开市场时</w:delText>
          </w:r>
          <w:r w:rsidR="00210681" w:rsidDel="005F2959">
            <w:rPr>
              <w:rFonts w:ascii="宋体" w:eastAsia="宋体" w:hAnsi="宋体" w:cs="宋体" w:hint="eastAsia"/>
              <w:color w:val="212121"/>
              <w:u w:color="212121"/>
              <w:lang w:val="zh-TW"/>
            </w:rPr>
            <w:delText>，</w:delText>
          </w:r>
          <w:r w:rsidR="000A0B4F" w:rsidDel="005F2959">
            <w:rPr>
              <w:rFonts w:ascii="宋体" w:eastAsia="宋体" w:hAnsi="宋体" w:cs="宋体" w:hint="eastAsia"/>
              <w:color w:val="212121"/>
              <w:u w:color="212121"/>
              <w:lang w:val="zh-TW" w:eastAsia="zh-TW"/>
            </w:rPr>
            <w:delText>就会造成巨大损失</w:delText>
          </w:r>
        </w:del>
        <w:del w:id="238" w:author="蔡长春" w:date="2017-05-10T22:52:00Z">
          <w:r w:rsidDel="005F2959">
            <w:rPr>
              <w:rFonts w:ascii="宋体" w:eastAsia="宋体" w:hAnsi="宋体" w:cs="宋体"/>
              <w:color w:val="212121"/>
              <w:u w:color="212121"/>
              <w:lang w:val="zh-TW" w:eastAsia="zh-TW"/>
            </w:rPr>
            <w:delText>。</w:delText>
          </w:r>
        </w:del>
      </w:ins>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239" w:author="amy" w:date="2017-02-14T10:08:00Z"/>
          <w:rFonts w:ascii="宋体" w:eastAsia="宋体" w:hAnsi="宋体" w:cs="宋体"/>
          <w:color w:val="212121"/>
          <w:u w:color="212121"/>
          <w:lang w:val="zh-TW" w:eastAsia="zh-TW"/>
        </w:rPr>
      </w:pPr>
      <w:del w:id="240" w:author="amy" w:date="2017-02-14T10:08:00Z">
        <w:r>
          <w:rPr>
            <w:rFonts w:ascii="宋体" w:eastAsia="宋体" w:hAnsi="宋体" w:cs="宋体"/>
            <w:color w:val="212121"/>
            <w:u w:color="212121"/>
            <w:lang w:val="zh-TW" w:eastAsia="zh-TW"/>
          </w:rPr>
          <w:delText>虽然对冲基金</w:delText>
        </w:r>
        <w:r w:rsidR="00780DF8">
          <w:rPr>
            <w:rFonts w:ascii="宋体" w:eastAsia="宋体" w:hAnsi="宋体" w:cs="宋体" w:hint="eastAsia"/>
            <w:color w:val="212121"/>
            <w:u w:color="212121"/>
            <w:lang w:val="zh-TW" w:eastAsia="zh-TW"/>
          </w:rPr>
          <w:delText>只是</w:delText>
        </w:r>
        <w:r>
          <w:rPr>
            <w:rFonts w:ascii="宋体" w:eastAsia="宋体" w:hAnsi="宋体" w:cs="宋体"/>
            <w:color w:val="212121"/>
            <w:u w:color="212121"/>
            <w:lang w:val="zh-TW" w:eastAsia="zh-TW"/>
          </w:rPr>
          <w:delText>是抛售的一部分，</w:delText>
        </w:r>
        <w:r w:rsidR="00780DF8">
          <w:rPr>
            <w:rFonts w:ascii="宋体" w:eastAsia="宋体" w:hAnsi="宋体" w:cs="宋体" w:hint="eastAsia"/>
            <w:color w:val="212121"/>
            <w:u w:color="212121"/>
            <w:lang w:val="zh-TW" w:eastAsia="zh-TW"/>
          </w:rPr>
          <w:delText>原因</w:delText>
        </w:r>
        <w:r>
          <w:rPr>
            <w:rFonts w:ascii="宋体" w:eastAsia="宋体" w:hAnsi="宋体" w:cs="宋体"/>
            <w:color w:val="212121"/>
            <w:u w:color="212121"/>
            <w:lang w:val="zh-TW" w:eastAsia="zh-TW"/>
          </w:rPr>
          <w:delText>不是一个大基金的</w:delText>
        </w:r>
        <w:r w:rsidR="00780DF8">
          <w:rPr>
            <w:rFonts w:ascii="宋体" w:eastAsia="宋体" w:hAnsi="宋体" w:cs="宋体" w:hint="eastAsia"/>
            <w:color w:val="212121"/>
            <w:u w:color="212121"/>
            <w:lang w:val="zh-TW" w:eastAsia="zh-TW"/>
          </w:rPr>
          <w:delText>倒闭</w:delText>
        </w:r>
        <w:r>
          <w:rPr>
            <w:rFonts w:ascii="宋体" w:eastAsia="宋体" w:hAnsi="宋体" w:cs="宋体"/>
            <w:color w:val="212121"/>
            <w:u w:color="212121"/>
            <w:lang w:val="zh-TW" w:eastAsia="zh-TW"/>
          </w:rPr>
          <w:delText>，而是</w:delText>
        </w:r>
        <w:r w:rsidR="00780DF8">
          <w:rPr>
            <w:rFonts w:ascii="宋体" w:eastAsia="宋体" w:hAnsi="宋体" w:cs="宋体" w:hint="eastAsia"/>
            <w:color w:val="212121"/>
            <w:u w:color="212121"/>
            <w:lang w:val="zh-TW" w:eastAsia="zh-TW"/>
          </w:rPr>
          <w:delText>各</w:delText>
        </w:r>
        <w:r>
          <w:rPr>
            <w:rFonts w:ascii="宋体" w:eastAsia="宋体" w:hAnsi="宋体" w:cs="宋体"/>
            <w:color w:val="212121"/>
            <w:u w:color="212121"/>
            <w:lang w:val="zh-TW" w:eastAsia="zh-TW"/>
          </w:rPr>
          <w:delText>投资者</w:delText>
        </w:r>
        <w:r w:rsidR="00780DF8">
          <w:rPr>
            <w:rFonts w:ascii="宋体" w:eastAsia="宋体" w:hAnsi="宋体" w:cs="宋体" w:hint="eastAsia"/>
            <w:color w:val="212121"/>
            <w:u w:color="212121"/>
            <w:lang w:val="zh-TW" w:eastAsia="zh-TW"/>
          </w:rPr>
          <w:delText>结合在一起抛售的结果</w:delText>
        </w:r>
        <w:r>
          <w:rPr>
            <w:rFonts w:ascii="宋体" w:eastAsia="宋体" w:hAnsi="宋体" w:cs="宋体"/>
            <w:color w:val="212121"/>
            <w:u w:color="212121"/>
            <w:lang w:val="zh-TW" w:eastAsia="zh-TW"/>
          </w:rPr>
          <w:delText>。现实是市场是</w:delText>
        </w:r>
        <w:r w:rsidR="000A0B4F">
          <w:rPr>
            <w:rFonts w:ascii="宋体" w:eastAsia="宋体" w:hAnsi="宋体" w:cs="宋体" w:hint="eastAsia"/>
            <w:color w:val="212121"/>
            <w:u w:color="212121"/>
            <w:lang w:val="zh-TW" w:eastAsia="zh-TW"/>
          </w:rPr>
          <w:delText>相互</w:delText>
        </w:r>
        <w:r>
          <w:rPr>
            <w:rFonts w:ascii="宋体" w:eastAsia="宋体" w:hAnsi="宋体" w:cs="宋体"/>
            <w:color w:val="212121"/>
            <w:u w:color="212121"/>
            <w:lang w:val="zh-TW" w:eastAsia="zh-TW"/>
          </w:rPr>
          <w:delText>交织在一起，没有单一的基金或一组基金可</w:delText>
        </w:r>
        <w:r w:rsidR="000A0B4F">
          <w:rPr>
            <w:rFonts w:ascii="宋体" w:eastAsia="宋体" w:hAnsi="宋体" w:cs="宋体" w:hint="eastAsia"/>
            <w:color w:val="212121"/>
            <w:u w:color="212121"/>
            <w:lang w:val="zh-TW" w:eastAsia="zh-TW"/>
          </w:rPr>
          <w:delText>以</w:delText>
        </w:r>
        <w:r>
          <w:rPr>
            <w:rFonts w:ascii="宋体" w:eastAsia="宋体" w:hAnsi="宋体" w:cs="宋体"/>
            <w:color w:val="212121"/>
            <w:u w:color="212121"/>
            <w:lang w:val="zh-TW" w:eastAsia="zh-TW"/>
          </w:rPr>
          <w:delText>导致金融市场崩溃。</w:delText>
        </w:r>
        <w:r w:rsidR="000A0B4F">
          <w:rPr>
            <w:rFonts w:ascii="宋体" w:eastAsia="宋体" w:hAnsi="宋体" w:cs="宋体" w:hint="eastAsia"/>
            <w:color w:val="212121"/>
            <w:u w:color="212121"/>
            <w:lang w:val="zh-TW" w:eastAsia="zh-TW"/>
          </w:rPr>
          <w:delText>在</w:delText>
        </w:r>
        <w:r w:rsidRPr="00B531ED">
          <w:rPr>
            <w:rFonts w:ascii="宋体" w:eastAsia="宋体" w:hAnsi="宋体" w:cs="宋体"/>
            <w:color w:val="212121"/>
            <w:u w:color="212121"/>
            <w:lang w:val="zh-TW" w:eastAsia="zh-TW"/>
          </w:rPr>
          <w:delText>600</w:delText>
        </w:r>
        <w:r>
          <w:rPr>
            <w:rFonts w:ascii="宋体" w:eastAsia="宋体" w:hAnsi="宋体" w:cs="宋体"/>
            <w:color w:val="212121"/>
            <w:u w:color="212121"/>
            <w:lang w:val="zh-TW" w:eastAsia="zh-TW"/>
          </w:rPr>
          <w:delText>亿美元的</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欺诈</w:delText>
        </w:r>
        <w:r w:rsidR="000A0B4F">
          <w:rPr>
            <w:rFonts w:ascii="宋体" w:eastAsia="宋体" w:hAnsi="宋体" w:cs="宋体" w:hint="eastAsia"/>
            <w:color w:val="212121"/>
            <w:u w:color="212121"/>
            <w:lang w:val="zh-TW" w:eastAsia="zh-TW"/>
          </w:rPr>
          <w:delText>曝光后</w:delText>
        </w:r>
        <w:r>
          <w:rPr>
            <w:rFonts w:ascii="宋体" w:eastAsia="宋体" w:hAnsi="宋体" w:cs="宋体"/>
            <w:color w:val="212121"/>
            <w:u w:color="212121"/>
            <w:lang w:val="zh-TW" w:eastAsia="zh-TW"/>
          </w:rPr>
          <w:delText>，市场并没有</w:delText>
        </w:r>
        <w:r w:rsidR="000A0B4F">
          <w:rPr>
            <w:rFonts w:ascii="宋体" w:eastAsia="宋体" w:hAnsi="宋体" w:cs="宋体"/>
            <w:color w:val="212121"/>
            <w:u w:color="212121"/>
            <w:lang w:val="zh-TW" w:eastAsia="zh-TW"/>
          </w:rPr>
          <w:delText>崩溃</w:delText>
        </w:r>
        <w:r>
          <w:rPr>
            <w:rFonts w:ascii="宋体" w:eastAsia="宋体" w:hAnsi="宋体" w:cs="宋体"/>
            <w:color w:val="212121"/>
            <w:u w:color="212121"/>
            <w:lang w:val="zh-TW" w:eastAsia="zh-TW"/>
          </w:rPr>
          <w:delText>。即使</w:delText>
        </w:r>
        <w:r w:rsidR="000A0B4F">
          <w:rPr>
            <w:rFonts w:ascii="宋体" w:eastAsia="宋体" w:hAnsi="宋体" w:cs="宋体" w:hint="eastAsia"/>
            <w:color w:val="212121"/>
            <w:u w:color="212121"/>
            <w:lang w:val="zh-TW" w:eastAsia="zh-TW"/>
          </w:rPr>
          <w:delText>MADOFF</w:delText>
        </w:r>
        <w:r>
          <w:rPr>
            <w:rFonts w:ascii="宋体" w:eastAsia="宋体" w:hAnsi="宋体" w:cs="宋体"/>
            <w:color w:val="212121"/>
            <w:u w:color="212121"/>
            <w:lang w:val="zh-TW" w:eastAsia="zh-TW"/>
          </w:rPr>
          <w:delText>事件</w:delText>
        </w:r>
        <w:r w:rsidR="000A0B4F">
          <w:rPr>
            <w:rFonts w:ascii="宋体" w:eastAsia="宋体" w:hAnsi="宋体" w:cs="宋体"/>
            <w:color w:val="212121"/>
            <w:u w:color="212121"/>
            <w:lang w:val="zh-TW" w:eastAsia="zh-TW"/>
          </w:rPr>
          <w:delText>在投资专业人士中</w:delText>
        </w:r>
        <w:r>
          <w:rPr>
            <w:rFonts w:ascii="宋体" w:eastAsia="宋体" w:hAnsi="宋体" w:cs="宋体"/>
            <w:color w:val="212121"/>
            <w:u w:color="212121"/>
            <w:lang w:val="zh-TW" w:eastAsia="zh-TW"/>
          </w:rPr>
          <w:delText>引起了相当多的讨论，它造成的惊人的损失没有</w:delText>
        </w:r>
        <w:r w:rsidR="000A0B4F">
          <w:rPr>
            <w:rFonts w:ascii="宋体" w:eastAsia="宋体" w:hAnsi="宋体" w:cs="宋体" w:hint="eastAsia"/>
            <w:color w:val="212121"/>
            <w:u w:color="212121"/>
            <w:lang w:val="zh-TW" w:eastAsia="zh-TW"/>
          </w:rPr>
          <w:delText>在</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引起波浪</w:delText>
        </w:r>
        <w:r>
          <w:rPr>
            <w:rFonts w:ascii="宋体" w:eastAsia="宋体" w:hAnsi="宋体" w:cs="宋体"/>
            <w:color w:val="212121"/>
            <w:u w:color="212121"/>
            <w:lang w:val="zh-TW" w:eastAsia="zh-TW"/>
          </w:rPr>
          <w:delText>。公平地说，随着市场的变化越来越多的</w:delText>
        </w:r>
        <w:r w:rsidR="000A0B4F">
          <w:rPr>
            <w:rFonts w:ascii="宋体" w:eastAsia="宋体" w:hAnsi="宋体" w:cs="宋体" w:hint="eastAsia"/>
            <w:color w:val="212121"/>
            <w:u w:color="212121"/>
            <w:lang w:val="zh-TW" w:eastAsia="zh-TW"/>
          </w:rPr>
          <w:delText>相互</w:delText>
        </w:r>
        <w:r w:rsidR="000A0B4F">
          <w:rPr>
            <w:rFonts w:ascii="宋体" w:eastAsia="宋体" w:hAnsi="宋体" w:cs="宋体"/>
            <w:color w:val="212121"/>
            <w:u w:color="212121"/>
            <w:lang w:val="zh-TW" w:eastAsia="zh-TW"/>
          </w:rPr>
          <w:delText>交织</w:delText>
        </w:r>
        <w:r>
          <w:rPr>
            <w:rFonts w:ascii="宋体" w:eastAsia="宋体" w:hAnsi="宋体" w:cs="宋体"/>
            <w:color w:val="212121"/>
            <w:u w:color="212121"/>
            <w:lang w:val="zh-TW" w:eastAsia="zh-TW"/>
          </w:rPr>
          <w:delText>，大型基金</w:delText>
        </w:r>
        <w:r w:rsidR="000A0B4F">
          <w:rPr>
            <w:rFonts w:ascii="宋体" w:eastAsia="宋体" w:hAnsi="宋体" w:cs="宋体" w:hint="eastAsia"/>
            <w:color w:val="212121"/>
            <w:u w:color="212121"/>
            <w:lang w:val="zh-TW" w:eastAsia="zh-TW"/>
          </w:rPr>
          <w:delText>们</w:delText>
        </w:r>
        <w:r>
          <w:rPr>
            <w:rFonts w:ascii="宋体" w:eastAsia="宋体" w:hAnsi="宋体" w:cs="宋体"/>
            <w:color w:val="212121"/>
            <w:u w:color="212121"/>
            <w:lang w:val="zh-TW" w:eastAsia="zh-TW"/>
          </w:rPr>
          <w:delText>可以</w:delText>
        </w:r>
        <w:r w:rsidR="000A0B4F">
          <w:rPr>
            <w:rFonts w:ascii="宋体" w:eastAsia="宋体" w:hAnsi="宋体" w:cs="宋体" w:hint="eastAsia"/>
            <w:color w:val="212121"/>
            <w:u w:color="212121"/>
            <w:lang w:val="zh-TW" w:eastAsia="zh-TW"/>
          </w:rPr>
          <w:delText>对</w:delText>
        </w:r>
        <w:r>
          <w:rPr>
            <w:rFonts w:ascii="宋体" w:eastAsia="宋体" w:hAnsi="宋体" w:cs="宋体"/>
            <w:color w:val="212121"/>
            <w:u w:color="212121"/>
            <w:lang w:val="zh-TW" w:eastAsia="zh-TW"/>
          </w:rPr>
          <w:delText>市场</w:delText>
        </w:r>
        <w:r w:rsidR="000A0B4F">
          <w:rPr>
            <w:rFonts w:ascii="宋体" w:eastAsia="宋体" w:hAnsi="宋体" w:cs="宋体" w:hint="eastAsia"/>
            <w:color w:val="212121"/>
            <w:u w:color="212121"/>
            <w:lang w:val="zh-TW" w:eastAsia="zh-TW"/>
          </w:rPr>
          <w:delText>造成影响</w:delText>
        </w:r>
        <w:r>
          <w:rPr>
            <w:rFonts w:ascii="宋体" w:eastAsia="宋体" w:hAnsi="宋体" w:cs="宋体"/>
            <w:color w:val="212121"/>
            <w:u w:color="212121"/>
            <w:lang w:val="zh-TW" w:eastAsia="zh-TW"/>
          </w:rPr>
          <w:delText>。</w:delText>
        </w:r>
        <w:r w:rsidR="000A0B4F">
          <w:rPr>
            <w:rFonts w:ascii="宋体" w:eastAsia="宋体" w:hAnsi="宋体" w:cs="宋体" w:hint="eastAsia"/>
            <w:color w:val="212121"/>
            <w:u w:color="212121"/>
            <w:lang w:val="zh-TW" w:eastAsia="zh-TW"/>
          </w:rPr>
          <w:delText>单个</w:delText>
        </w:r>
        <w:r>
          <w:rPr>
            <w:rFonts w:ascii="宋体" w:eastAsia="宋体" w:hAnsi="宋体" w:cs="宋体"/>
            <w:color w:val="212121"/>
            <w:u w:color="212121"/>
            <w:lang w:val="zh-TW" w:eastAsia="zh-TW"/>
          </w:rPr>
          <w:delText>基金经理</w:delText>
        </w:r>
        <w:r w:rsidR="000A0B4F">
          <w:rPr>
            <w:rFonts w:ascii="宋体" w:eastAsia="宋体" w:hAnsi="宋体" w:cs="宋体" w:hint="eastAsia"/>
            <w:color w:val="212121"/>
            <w:u w:color="212121"/>
            <w:lang w:val="zh-TW" w:eastAsia="zh-TW"/>
          </w:rPr>
          <w:delText>不可能对市场造成全面的巨大的损失</w:delText>
        </w:r>
        <w:r w:rsidR="000A0B4F" w:rsidRPr="00B531ED">
          <w:rPr>
            <w:rFonts w:ascii="宋体" w:eastAsia="宋体" w:hAnsi="宋体" w:cs="宋体" w:hint="eastAsia"/>
            <w:color w:val="212121"/>
            <w:u w:color="212121"/>
            <w:lang w:val="zh-TW" w:eastAsia="zh-TW"/>
          </w:rPr>
          <w:delText>；但是</w:delText>
        </w:r>
        <w:r>
          <w:rPr>
            <w:rFonts w:ascii="宋体" w:eastAsia="宋体" w:hAnsi="宋体" w:cs="宋体"/>
            <w:color w:val="212121"/>
            <w:u w:color="212121"/>
            <w:lang w:val="zh-TW" w:eastAsia="zh-TW"/>
          </w:rPr>
          <w:delText>大多数</w:delText>
        </w:r>
        <w:r w:rsidR="000A0B4F">
          <w:rPr>
            <w:rFonts w:ascii="宋体" w:eastAsia="宋体" w:hAnsi="宋体" w:cs="宋体" w:hint="eastAsia"/>
            <w:color w:val="212121"/>
            <w:u w:color="212121"/>
            <w:lang w:val="zh-TW" w:eastAsia="zh-TW"/>
          </w:rPr>
          <w:delText>基金经理在各自领域内决定一起离开市场时就会造成巨大的损失</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对冲基金是危险的，因为他们使用</w:t>
      </w:r>
      <w:r w:rsidR="000A0B4F" w:rsidRPr="00B531ED">
        <w:rPr>
          <w:rFonts w:ascii="宋体" w:eastAsia="宋体" w:hAnsi="宋体" w:cs="宋体" w:hint="eastAsia"/>
          <w:b/>
          <w:color w:val="212121"/>
          <w:u w:color="212121"/>
          <w:lang w:val="zh-TW" w:eastAsia="zh-TW"/>
        </w:rPr>
        <w:t>衍生</w:t>
      </w:r>
      <w:del w:id="241" w:author="蔡长春" w:date="2017-05-10T22:52:00Z">
        <w:r w:rsidR="000A0B4F" w:rsidRPr="00B531ED" w:rsidDel="005F2959">
          <w:rPr>
            <w:rFonts w:ascii="宋体" w:eastAsia="宋体" w:hAnsi="宋体" w:cs="宋体" w:hint="eastAsia"/>
            <w:b/>
            <w:color w:val="212121"/>
            <w:u w:color="212121"/>
            <w:lang w:val="zh-TW" w:eastAsia="zh-TW"/>
          </w:rPr>
          <w:delText>产</w:delText>
        </w:r>
      </w:del>
      <w:r w:rsidR="000A0B4F" w:rsidRPr="00B531ED">
        <w:rPr>
          <w:rFonts w:ascii="宋体" w:eastAsia="宋体" w:hAnsi="宋体" w:cs="宋体" w:hint="eastAsia"/>
          <w:b/>
          <w:color w:val="212121"/>
          <w:u w:color="212121"/>
          <w:lang w:val="zh-TW" w:eastAsia="zh-TW"/>
        </w:rPr>
        <w:t>品</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42" w:author="amy" w:date="2017-02-14T10:08:00Z"/>
          <w:rFonts w:ascii="Times New Roman" w:eastAsia="Times New Roman" w:hAnsi="Times New Roman" w:cs="Times New Roman"/>
          <w:color w:val="212121"/>
          <w:u w:color="212121"/>
          <w:lang w:val="zh-TW" w:eastAsia="zh-TW"/>
        </w:rPr>
      </w:pPr>
      <w:ins w:id="243" w:author="amy" w:date="2017-02-14T10:08:00Z">
        <w:r>
          <w:rPr>
            <w:rFonts w:ascii="宋体" w:eastAsia="宋体" w:hAnsi="宋体" w:cs="宋体"/>
            <w:color w:val="212121"/>
            <w:u w:color="212121"/>
            <w:lang w:val="zh-TW" w:eastAsia="zh-TW"/>
          </w:rPr>
          <w:t>因为衍生</w:t>
        </w:r>
      </w:ins>
      <w:ins w:id="244" w:author="蔡长春" w:date="2017-05-10T22:52:00Z">
        <w:r w:rsidR="005F2959">
          <w:rPr>
            <w:rFonts w:asciiTheme="minorEastAsia" w:eastAsiaTheme="minorEastAsia" w:hAnsiTheme="minorEastAsia" w:cs="宋体" w:hint="eastAsia"/>
            <w:color w:val="212121"/>
            <w:u w:color="212121"/>
            <w:lang w:val="zh-TW"/>
          </w:rPr>
          <w:t>品的使用</w:t>
        </w:r>
      </w:ins>
      <w:ins w:id="245" w:author="amy" w:date="2017-02-14T10:08:00Z">
        <w:del w:id="246" w:author="蔡长春" w:date="2017-05-10T22:52:00Z">
          <w:r w:rsidDel="005F2959">
            <w:rPr>
              <w:rFonts w:ascii="宋体" w:eastAsia="宋体" w:hAnsi="宋体" w:cs="宋体"/>
              <w:color w:val="212121"/>
              <w:u w:color="212121"/>
              <w:lang w:val="zh-TW" w:eastAsia="zh-TW"/>
            </w:rPr>
            <w:delText>物</w:delText>
          </w:r>
        </w:del>
        <w:r>
          <w:rPr>
            <w:rFonts w:ascii="宋体" w:eastAsia="宋体" w:hAnsi="宋体" w:cs="宋体"/>
            <w:color w:val="212121"/>
            <w:u w:color="212121"/>
            <w:lang w:val="zh-TW" w:eastAsia="zh-TW"/>
          </w:rPr>
          <w:t>是非常复杂的，</w:t>
        </w:r>
      </w:ins>
      <w:ins w:id="247" w:author="蔡长春" w:date="2017-05-10T22:53:00Z">
        <w:r w:rsidR="005F2959">
          <w:rPr>
            <w:rFonts w:ascii="宋体" w:eastAsia="宋体" w:hAnsi="宋体" w:cs="宋体" w:hint="eastAsia"/>
            <w:color w:val="212121"/>
            <w:u w:color="212121"/>
            <w:lang w:val="zh-TW"/>
          </w:rPr>
          <w:t>依赖于</w:t>
        </w:r>
      </w:ins>
      <w:ins w:id="248" w:author="amy" w:date="2017-02-14T10:08:00Z">
        <w:del w:id="249" w:author="蔡长春" w:date="2017-05-10T22:53:00Z">
          <w:r w:rsidR="0053252E" w:rsidDel="005F2959">
            <w:rPr>
              <w:rFonts w:ascii="宋体" w:eastAsia="宋体" w:hAnsi="宋体" w:cs="宋体" w:hint="eastAsia"/>
              <w:color w:val="212121"/>
              <w:u w:color="212121"/>
              <w:lang w:val="zh-TW"/>
            </w:rPr>
            <w:delText>它的使用</w:delText>
          </w:r>
          <w:r w:rsidDel="005F2959">
            <w:rPr>
              <w:rFonts w:ascii="宋体" w:eastAsia="宋体" w:hAnsi="宋体" w:cs="宋体"/>
              <w:color w:val="212121"/>
              <w:u w:color="212121"/>
              <w:lang w:val="zh-TW" w:eastAsia="zh-TW"/>
            </w:rPr>
            <w:delText>取决于</w:delText>
          </w:r>
          <w:r w:rsidR="005B56A1" w:rsidDel="005F2959">
            <w:rPr>
              <w:rFonts w:ascii="宋体" w:eastAsia="宋体" w:hAnsi="宋体" w:hint="eastAsia"/>
              <w:color w:val="212121"/>
              <w:u w:color="212121"/>
            </w:rPr>
            <w:delText>衍生产品</w:delText>
          </w:r>
          <w:r w:rsidR="002B7B09" w:rsidDel="005F2959">
            <w:rPr>
              <w:rFonts w:ascii="宋体" w:eastAsia="宋体" w:hAnsi="宋体" w:hint="eastAsia"/>
              <w:color w:val="212121"/>
              <w:u w:color="212121"/>
            </w:rPr>
            <w:delText>的</w:delText>
          </w:r>
        </w:del>
        <w:r w:rsidR="00EF34D7">
          <w:rPr>
            <w:rFonts w:ascii="宋体" w:eastAsia="宋体" w:hAnsi="宋体" w:hint="eastAsia"/>
            <w:color w:val="212121"/>
            <w:u w:color="212121"/>
          </w:rPr>
          <w:t>基础</w:t>
        </w:r>
        <w:r w:rsidR="005B56A1">
          <w:rPr>
            <w:rFonts w:ascii="宋体" w:eastAsia="宋体" w:hAnsi="宋体" w:hint="eastAsia"/>
            <w:color w:val="212121"/>
            <w:u w:color="212121"/>
          </w:rPr>
          <w:t>产品</w:t>
        </w:r>
      </w:ins>
      <w:ins w:id="250" w:author="蔡长春" w:date="2017-05-10T22:53:00Z">
        <w:r w:rsidR="005F2959">
          <w:rPr>
            <w:rFonts w:ascii="宋体" w:eastAsia="宋体" w:hAnsi="宋体" w:hint="eastAsia"/>
            <w:color w:val="212121"/>
            <w:u w:color="212121"/>
          </w:rPr>
          <w:t>的</w:t>
        </w:r>
      </w:ins>
      <w:ins w:id="251" w:author="amy" w:date="2017-02-14T10:08:00Z">
        <w:r w:rsidR="005B56A1">
          <w:rPr>
            <w:rFonts w:ascii="宋体" w:eastAsia="宋体" w:hAnsi="宋体" w:hint="eastAsia"/>
            <w:color w:val="212121"/>
            <w:u w:color="212121"/>
          </w:rPr>
          <w:t>开发</w:t>
        </w:r>
        <w:r w:rsidR="0053252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创建和定量模型</w:t>
        </w:r>
        <w:r w:rsidR="0053252E">
          <w:rPr>
            <w:rFonts w:ascii="宋体" w:eastAsia="宋体" w:hAnsi="宋体" w:cs="宋体" w:hint="eastAsia"/>
            <w:color w:val="212121"/>
            <w:u w:color="212121"/>
            <w:lang w:val="zh-TW"/>
          </w:rPr>
          <w:t>的</w:t>
        </w:r>
        <w:r w:rsidR="0053252E">
          <w:rPr>
            <w:rFonts w:ascii="宋体" w:eastAsia="宋体" w:hAnsi="宋体" w:cs="宋体"/>
            <w:color w:val="212121"/>
            <w:u w:color="212121"/>
            <w:lang w:val="zh-TW" w:eastAsia="zh-TW"/>
          </w:rPr>
          <w:t>分析</w:t>
        </w:r>
        <w:r>
          <w:rPr>
            <w:rFonts w:ascii="宋体" w:eastAsia="宋体" w:hAnsi="宋体" w:cs="宋体"/>
            <w:color w:val="212121"/>
            <w:u w:color="212121"/>
            <w:lang w:val="zh-TW" w:eastAsia="zh-TW"/>
          </w:rPr>
          <w:t>，</w:t>
        </w:r>
        <w:r w:rsidR="0053252E">
          <w:rPr>
            <w:rFonts w:ascii="宋体" w:eastAsia="宋体" w:hAnsi="宋体" w:cs="宋体" w:hint="eastAsia"/>
            <w:color w:val="212121"/>
            <w:u w:color="212121"/>
            <w:lang w:val="zh-TW"/>
          </w:rPr>
          <w:t>所以，</w:t>
        </w:r>
        <w:r>
          <w:rPr>
            <w:rFonts w:ascii="宋体" w:eastAsia="宋体" w:hAnsi="宋体" w:cs="宋体"/>
            <w:color w:val="212121"/>
            <w:u w:color="212121"/>
            <w:lang w:val="zh-TW" w:eastAsia="zh-TW"/>
          </w:rPr>
          <w:t>使用衍生工具仅限于</w:t>
        </w:r>
        <w:r w:rsidR="005B56A1">
          <w:rPr>
            <w:rFonts w:ascii="宋体" w:eastAsia="宋体" w:hAnsi="宋体" w:cs="宋体" w:hint="eastAsia"/>
            <w:color w:val="212121"/>
            <w:u w:color="212121"/>
            <w:lang w:val="zh-TW"/>
          </w:rPr>
          <w:t>资深</w:t>
        </w:r>
        <w:r>
          <w:rPr>
            <w:rFonts w:ascii="宋体" w:eastAsia="宋体" w:hAnsi="宋体" w:cs="宋体"/>
            <w:color w:val="212121"/>
            <w:u w:color="212121"/>
            <w:lang w:val="zh-TW" w:eastAsia="zh-TW"/>
          </w:rPr>
          <w:t>的投资者，包括</w:t>
        </w:r>
        <w:r w:rsidR="0053252E">
          <w:rPr>
            <w:rFonts w:ascii="宋体" w:eastAsia="宋体" w:hAnsi="宋体" w:cs="宋体" w:hint="eastAsia"/>
            <w:color w:val="212121"/>
            <w:u w:color="212121"/>
            <w:lang w:val="zh-TW"/>
          </w:rPr>
          <w:t>那些拥</w:t>
        </w:r>
        <w:r>
          <w:rPr>
            <w:rFonts w:ascii="宋体" w:eastAsia="宋体" w:hAnsi="宋体" w:cs="宋体"/>
            <w:color w:val="212121"/>
            <w:u w:color="212121"/>
            <w:lang w:val="zh-TW" w:eastAsia="zh-TW"/>
          </w:rPr>
          <w:t>有专</w:t>
        </w:r>
        <w:r w:rsidR="0053252E">
          <w:rPr>
            <w:rFonts w:ascii="宋体" w:eastAsia="宋体" w:hAnsi="宋体" w:cs="宋体" w:hint="eastAsia"/>
            <w:color w:val="212121"/>
            <w:u w:color="212121"/>
            <w:lang w:val="zh-TW"/>
          </w:rPr>
          <w:t>业</w:t>
        </w:r>
        <w:del w:id="252" w:author="蔡长春" w:date="2017-05-10T22:54:00Z">
          <w:r w:rsidR="002B7B09" w:rsidDel="005F2959">
            <w:rPr>
              <w:rFonts w:ascii="宋体" w:eastAsia="宋体" w:hAnsi="宋体" w:cs="宋体" w:hint="eastAsia"/>
              <w:color w:val="212121"/>
              <w:u w:color="212121"/>
              <w:lang w:val="zh-TW"/>
            </w:rPr>
            <w:delText>知识的</w:delText>
          </w:r>
        </w:del>
        <w:r>
          <w:rPr>
            <w:rFonts w:ascii="宋体" w:eastAsia="宋体" w:hAnsi="宋体" w:cs="宋体"/>
            <w:color w:val="212121"/>
            <w:u w:color="212121"/>
            <w:lang w:val="zh-TW" w:eastAsia="zh-TW"/>
          </w:rPr>
          <w:t>工作人员</w:t>
        </w:r>
      </w:ins>
      <w:ins w:id="253" w:author="蔡长春" w:date="2017-05-10T22:55:00Z">
        <w:r w:rsidR="005F2959">
          <w:rPr>
            <w:rFonts w:ascii="宋体" w:eastAsia="宋体" w:hAnsi="宋体" w:cs="宋体" w:hint="eastAsia"/>
            <w:color w:val="212121"/>
            <w:u w:color="212121"/>
            <w:lang w:val="zh-TW"/>
          </w:rPr>
          <w:t>对其进行研究</w:t>
        </w:r>
      </w:ins>
      <w:ins w:id="254" w:author="蔡长春" w:date="2017-05-10T22:54:00Z">
        <w:r w:rsidR="005F2959">
          <w:rPr>
            <w:rFonts w:ascii="宋体" w:eastAsia="宋体" w:hAnsi="宋体" w:cs="宋体" w:hint="eastAsia"/>
            <w:color w:val="212121"/>
            <w:u w:color="212121"/>
            <w:lang w:val="zh-TW"/>
          </w:rPr>
          <w:t>的对冲基金</w:t>
        </w:r>
      </w:ins>
      <w:ins w:id="255" w:author="amy" w:date="2017-02-14T10:08:00Z">
        <w:r>
          <w:rPr>
            <w:rFonts w:ascii="宋体" w:eastAsia="宋体" w:hAnsi="宋体" w:cs="宋体"/>
            <w:color w:val="212121"/>
            <w:u w:color="212121"/>
            <w:lang w:val="zh-TW" w:eastAsia="zh-TW"/>
          </w:rPr>
          <w:t>。当</w:t>
        </w:r>
        <w:r w:rsidR="0053252E">
          <w:rPr>
            <w:rFonts w:ascii="宋体" w:eastAsia="宋体" w:hAnsi="宋体" w:cs="宋体"/>
            <w:color w:val="212121"/>
            <w:u w:color="212121"/>
            <w:lang w:val="zh-TW" w:eastAsia="zh-TW"/>
          </w:rPr>
          <w:t>衍生工具</w:t>
        </w:r>
        <w:r>
          <w:rPr>
            <w:rFonts w:ascii="宋体" w:eastAsia="宋体" w:hAnsi="宋体" w:cs="宋体"/>
            <w:color w:val="212121"/>
            <w:u w:color="212121"/>
            <w:lang w:val="zh-TW" w:eastAsia="zh-TW"/>
          </w:rPr>
          <w:t>用作对冲时，</w:t>
        </w:r>
        <w:r w:rsidR="0053252E">
          <w:rPr>
            <w:rFonts w:ascii="宋体" w:eastAsia="宋体" w:hAnsi="宋体" w:cs="宋体" w:hint="eastAsia"/>
            <w:color w:val="212121"/>
            <w:u w:color="212121"/>
            <w:lang w:val="zh-TW"/>
          </w:rPr>
          <w:t>它</w:t>
        </w:r>
        <w:r>
          <w:rPr>
            <w:rFonts w:ascii="宋体" w:eastAsia="宋体" w:hAnsi="宋体" w:cs="宋体"/>
            <w:color w:val="212121"/>
            <w:u w:color="212121"/>
            <w:lang w:val="zh-TW" w:eastAsia="zh-TW"/>
          </w:rPr>
          <w:t>通常</w:t>
        </w:r>
        <w:r w:rsidR="0053252E">
          <w:rPr>
            <w:rFonts w:ascii="宋体" w:eastAsia="宋体" w:hAnsi="宋体" w:cs="宋体" w:hint="eastAsia"/>
            <w:color w:val="212121"/>
            <w:u w:color="212121"/>
            <w:lang w:val="zh-TW"/>
          </w:rPr>
          <w:t>会</w:t>
        </w:r>
        <w:r>
          <w:rPr>
            <w:rFonts w:ascii="宋体" w:eastAsia="宋体" w:hAnsi="宋体" w:cs="宋体"/>
            <w:color w:val="212121"/>
            <w:u w:color="212121"/>
            <w:lang w:val="zh-TW" w:eastAsia="zh-TW"/>
          </w:rPr>
          <w:t>降低投资组合的波动性，并提供</w:t>
        </w:r>
        <w:r w:rsidR="005B56A1">
          <w:rPr>
            <w:rFonts w:ascii="宋体" w:eastAsia="宋体" w:hAnsi="宋体" w:cs="宋体"/>
            <w:color w:val="212121"/>
            <w:u w:color="212121"/>
            <w:lang w:val="zh-TW" w:eastAsia="zh-TW"/>
          </w:rPr>
          <w:t>降低风险</w:t>
        </w:r>
        <w:r w:rsidR="005B56A1">
          <w:rPr>
            <w:rFonts w:ascii="宋体" w:eastAsia="宋体" w:hAnsi="宋体" w:cs="宋体" w:hint="eastAsia"/>
            <w:color w:val="212121"/>
            <w:u w:color="212121"/>
            <w:lang w:val="zh-TW"/>
          </w:rPr>
          <w:t>的低</w:t>
        </w:r>
        <w:r>
          <w:rPr>
            <w:rFonts w:ascii="宋体" w:eastAsia="宋体" w:hAnsi="宋体" w:cs="宋体"/>
            <w:color w:val="212121"/>
            <w:u w:color="212121"/>
            <w:lang w:val="zh-TW" w:eastAsia="zh-TW"/>
          </w:rPr>
          <w:t>成本</w:t>
        </w:r>
        <w:r w:rsidR="002B7B09">
          <w:rPr>
            <w:rFonts w:ascii="宋体" w:eastAsia="宋体" w:hAnsi="宋体" w:cs="宋体" w:hint="eastAsia"/>
            <w:color w:val="212121"/>
            <w:u w:color="212121"/>
            <w:lang w:val="zh-TW"/>
          </w:rPr>
          <w:t>的工具</w:t>
        </w:r>
        <w:r>
          <w:rPr>
            <w:rFonts w:ascii="宋体" w:eastAsia="宋体" w:hAnsi="宋体" w:cs="宋体"/>
            <w:color w:val="212121"/>
            <w:u w:color="212121"/>
            <w:lang w:val="zh-TW" w:eastAsia="zh-TW"/>
          </w:rPr>
          <w:t>。如果用来做</w:t>
        </w:r>
      </w:ins>
      <w:ins w:id="256" w:author="蔡长春" w:date="2017-05-10T22:59:00Z">
        <w:r w:rsidR="005F2959">
          <w:rPr>
            <w:rFonts w:ascii="宋体" w:eastAsia="宋体" w:hAnsi="宋体" w:cs="宋体" w:hint="eastAsia"/>
            <w:color w:val="212121"/>
            <w:u w:color="212121"/>
            <w:lang w:val="zh-TW"/>
          </w:rPr>
          <w:t>大赌注</w:t>
        </w:r>
      </w:ins>
      <w:ins w:id="257" w:author="amy" w:date="2017-02-14T10:08:00Z">
        <w:del w:id="258" w:author="蔡长春" w:date="2017-05-10T22:59:00Z">
          <w:r w:rsidDel="005F2959">
            <w:rPr>
              <w:rFonts w:ascii="宋体" w:eastAsia="宋体" w:hAnsi="宋体" w:cs="宋体"/>
              <w:color w:val="212121"/>
              <w:u w:color="212121"/>
              <w:lang w:val="zh-TW" w:eastAsia="zh-TW"/>
            </w:rPr>
            <w:delText>赌</w:delText>
          </w:r>
          <w:r w:rsidR="005B56A1" w:rsidDel="005F2959">
            <w:rPr>
              <w:rFonts w:ascii="宋体" w:eastAsia="宋体" w:hAnsi="宋体" w:cs="宋体" w:hint="eastAsia"/>
              <w:color w:val="212121"/>
              <w:u w:color="212121"/>
              <w:lang w:val="zh-TW"/>
            </w:rPr>
            <w:delText>博</w:delText>
          </w:r>
        </w:del>
        <w:r>
          <w:rPr>
            <w:rFonts w:ascii="宋体" w:eastAsia="宋体" w:hAnsi="宋体" w:cs="宋体"/>
            <w:color w:val="212121"/>
            <w:u w:color="212121"/>
            <w:lang w:val="zh-TW" w:eastAsia="zh-TW"/>
          </w:rPr>
          <w:t>，衍生品可能会</w:t>
        </w:r>
      </w:ins>
      <w:ins w:id="259" w:author="蔡长春" w:date="2017-05-10T22:58:00Z">
        <w:r w:rsidR="005F2959">
          <w:rPr>
            <w:rFonts w:ascii="宋体" w:eastAsia="宋体" w:hAnsi="宋体" w:cs="宋体" w:hint="eastAsia"/>
            <w:color w:val="212121"/>
            <w:u w:color="212121"/>
            <w:lang w:val="zh-TW"/>
          </w:rPr>
          <w:t>将</w:t>
        </w:r>
      </w:ins>
      <w:ins w:id="260" w:author="amy" w:date="2017-02-14T10:08:00Z">
        <w:del w:id="261" w:author="蔡长春" w:date="2017-05-10T22:58:00Z">
          <w:r w:rsidR="002B7B09" w:rsidDel="005F2959">
            <w:rPr>
              <w:rFonts w:ascii="宋体" w:eastAsia="宋体" w:hAnsi="宋体" w:cs="宋体"/>
              <w:color w:val="212121"/>
              <w:u w:color="212121"/>
              <w:lang w:val="zh-TW" w:eastAsia="zh-TW"/>
            </w:rPr>
            <w:delText>提高</w:delText>
          </w:r>
        </w:del>
        <w:r>
          <w:rPr>
            <w:rFonts w:ascii="宋体" w:eastAsia="宋体" w:hAnsi="宋体" w:cs="宋体"/>
            <w:color w:val="212121"/>
            <w:u w:color="212121"/>
            <w:lang w:val="zh-TW" w:eastAsia="zh-TW"/>
          </w:rPr>
          <w:t>投资组合的波动性</w:t>
        </w:r>
      </w:ins>
      <w:ins w:id="262" w:author="蔡长春" w:date="2017-05-10T22:58:00Z">
        <w:r w:rsidR="005F2959">
          <w:rPr>
            <w:rFonts w:ascii="宋体" w:eastAsia="宋体" w:hAnsi="宋体" w:cs="宋体" w:hint="eastAsia"/>
            <w:color w:val="212121"/>
            <w:u w:color="212121"/>
            <w:lang w:val="zh-TW"/>
          </w:rPr>
          <w:t>提高到一个更高的水平</w:t>
        </w:r>
      </w:ins>
      <w:ins w:id="263" w:author="amy" w:date="2017-02-14T10:08:00Z">
        <w:r>
          <w:rPr>
            <w:rFonts w:ascii="宋体" w:eastAsia="宋体" w:hAnsi="宋体" w:cs="宋体"/>
            <w:color w:val="212121"/>
            <w:u w:color="212121"/>
            <w:lang w:val="zh-TW" w:eastAsia="zh-TW"/>
          </w:rPr>
          <w:t>。简单地说，没有人真的知道如何定义衍生品对投资组合的影响，因为</w:t>
        </w:r>
        <w:r w:rsidR="002B7B09">
          <w:rPr>
            <w:rFonts w:ascii="宋体" w:eastAsia="宋体" w:hAnsi="宋体" w:cs="宋体" w:hint="eastAsia"/>
            <w:color w:val="212121"/>
            <w:u w:color="212121"/>
            <w:lang w:val="zh-TW"/>
          </w:rPr>
          <w:t>要看</w:t>
        </w:r>
        <w:r>
          <w:rPr>
            <w:rFonts w:ascii="宋体" w:eastAsia="宋体" w:hAnsi="宋体" w:cs="宋体"/>
            <w:color w:val="212121"/>
            <w:u w:color="212121"/>
            <w:lang w:val="zh-TW" w:eastAsia="zh-TW"/>
          </w:rPr>
          <w:t>这些</w:t>
        </w:r>
        <w:r w:rsidR="005B56A1">
          <w:rPr>
            <w:rFonts w:ascii="宋体" w:eastAsia="宋体" w:hAnsi="宋体" w:hint="eastAsia"/>
            <w:color w:val="212121"/>
            <w:u w:color="212121"/>
          </w:rPr>
          <w:t>衍生</w:t>
        </w:r>
      </w:ins>
      <w:ins w:id="264" w:author="蔡长春" w:date="2017-05-10T22:59:00Z">
        <w:r w:rsidR="00BF2A63">
          <w:rPr>
            <w:rFonts w:ascii="宋体" w:eastAsia="宋体" w:hAnsi="宋体" w:hint="eastAsia"/>
            <w:color w:val="212121"/>
            <w:u w:color="212121"/>
          </w:rPr>
          <w:t>品合约</w:t>
        </w:r>
      </w:ins>
      <w:ins w:id="265" w:author="amy" w:date="2017-02-14T10:08:00Z">
        <w:del w:id="266" w:author="蔡长春" w:date="2017-05-10T22:59:00Z">
          <w:r w:rsidR="005B56A1" w:rsidDel="00BF2A63">
            <w:rPr>
              <w:rFonts w:ascii="宋体" w:eastAsia="宋体" w:hAnsi="宋体" w:hint="eastAsia"/>
              <w:color w:val="212121"/>
              <w:u w:color="212121"/>
            </w:rPr>
            <w:delText>产品</w:delText>
          </w:r>
        </w:del>
        <w:r>
          <w:rPr>
            <w:rFonts w:ascii="宋体" w:eastAsia="宋体" w:hAnsi="宋体" w:cs="宋体"/>
            <w:color w:val="212121"/>
            <w:u w:color="212121"/>
            <w:lang w:val="zh-TW" w:eastAsia="zh-TW"/>
          </w:rPr>
          <w:t>的使用程度。在某些情况下，</w:t>
        </w:r>
        <w:r w:rsidR="005B56A1">
          <w:rPr>
            <w:rFonts w:ascii="宋体" w:eastAsia="宋体" w:hAnsi="宋体" w:cs="宋体" w:hint="eastAsia"/>
            <w:color w:val="212121"/>
            <w:u w:color="212121"/>
            <w:lang w:val="zh-TW"/>
          </w:rPr>
          <w:t>因为</w:t>
        </w:r>
        <w:r>
          <w:rPr>
            <w:rFonts w:ascii="宋体" w:eastAsia="宋体" w:hAnsi="宋体" w:cs="宋体"/>
            <w:color w:val="212121"/>
            <w:u w:color="212121"/>
            <w:lang w:val="zh-TW" w:eastAsia="zh-TW"/>
          </w:rPr>
          <w:t>利用杠杆，衍生品可能</w:t>
        </w:r>
      </w:ins>
      <w:ins w:id="267" w:author="蔡长春" w:date="2017-05-10T23:00:00Z">
        <w:r w:rsidR="00BF2A63">
          <w:rPr>
            <w:rFonts w:ascii="宋体" w:eastAsia="宋体" w:hAnsi="宋体" w:cs="宋体" w:hint="eastAsia"/>
            <w:color w:val="212121"/>
            <w:u w:color="212121"/>
            <w:lang w:val="zh-TW"/>
          </w:rPr>
          <w:t>会</w:t>
        </w:r>
        <w:r w:rsidR="00BF2A63">
          <w:rPr>
            <w:rFonts w:asciiTheme="minorEastAsia" w:eastAsiaTheme="minorEastAsia" w:hAnsiTheme="minorEastAsia" w:cs="宋体" w:hint="eastAsia"/>
            <w:color w:val="212121"/>
            <w:u w:color="212121"/>
            <w:lang w:val="zh-TW"/>
          </w:rPr>
          <w:t>对</w:t>
        </w:r>
      </w:ins>
      <w:ins w:id="268" w:author="amy" w:date="2017-02-14T10:08:00Z">
        <w:del w:id="269" w:author="蔡长春" w:date="2017-05-10T23:00:00Z">
          <w:r w:rsidR="005B56A1" w:rsidDel="00BF2A63">
            <w:rPr>
              <w:rFonts w:ascii="宋体" w:eastAsia="宋体" w:hAnsi="宋体" w:cs="宋体"/>
              <w:color w:val="212121"/>
              <w:u w:color="212121"/>
              <w:lang w:val="zh-TW" w:eastAsia="zh-TW"/>
            </w:rPr>
            <w:delText>为</w:delText>
          </w:r>
        </w:del>
        <w:r w:rsidR="005B56A1">
          <w:rPr>
            <w:rFonts w:ascii="宋体" w:eastAsia="宋体" w:hAnsi="宋体" w:cs="宋体"/>
            <w:color w:val="212121"/>
            <w:u w:color="212121"/>
            <w:lang w:val="zh-TW" w:eastAsia="zh-TW"/>
          </w:rPr>
          <w:t>基金及其投资者</w:t>
        </w:r>
        <w:r w:rsidR="002B7B09">
          <w:rPr>
            <w:rFonts w:ascii="宋体" w:eastAsia="宋体" w:hAnsi="宋体" w:cs="宋体" w:hint="eastAsia"/>
            <w:color w:val="212121"/>
            <w:u w:color="212121"/>
            <w:lang w:val="zh-TW"/>
          </w:rPr>
          <w:t>带来</w:t>
        </w:r>
        <w:r>
          <w:rPr>
            <w:rFonts w:ascii="宋体" w:eastAsia="宋体" w:hAnsi="宋体" w:cs="宋体"/>
            <w:color w:val="212121"/>
            <w:u w:color="212121"/>
            <w:lang w:val="zh-TW" w:eastAsia="zh-TW"/>
          </w:rPr>
          <w:t>巨大的问题。在其他情况下，使用衍生工具可以</w:t>
        </w:r>
        <w:r w:rsidR="0053252E">
          <w:rPr>
            <w:rFonts w:ascii="宋体" w:eastAsia="宋体" w:hAnsi="宋体" w:cs="宋体" w:hint="eastAsia"/>
            <w:color w:val="212121"/>
            <w:u w:color="212121"/>
            <w:lang w:val="zh-TW"/>
          </w:rPr>
          <w:t>显著地</w:t>
        </w:r>
        <w:r>
          <w:rPr>
            <w:rFonts w:ascii="宋体" w:eastAsia="宋体" w:hAnsi="宋体" w:cs="宋体"/>
            <w:color w:val="212121"/>
            <w:u w:color="212121"/>
            <w:lang w:val="zh-TW" w:eastAsia="zh-TW"/>
          </w:rPr>
          <w:t>增加</w:t>
        </w:r>
        <w:r>
          <w:rPr>
            <w:rFonts w:ascii="Times New Roman" w:hAnsi="Times New Roman"/>
            <w:color w:val="212121"/>
            <w:u w:color="212121"/>
          </w:rPr>
          <w:t>α</w:t>
        </w:r>
        <w:r>
          <w:rPr>
            <w:rFonts w:ascii="宋体" w:eastAsia="宋体" w:hAnsi="宋体" w:cs="宋体"/>
            <w:color w:val="212121"/>
            <w:u w:color="212121"/>
            <w:lang w:val="zh-TW" w:eastAsia="zh-TW"/>
          </w:rPr>
          <w:t>。现实是，不是所有的衍生品使用</w:t>
        </w:r>
        <w:r w:rsidR="0053252E">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是坏的</w:t>
        </w:r>
        <w:r w:rsidR="005B56A1">
          <w:rPr>
            <w:rFonts w:ascii="宋体" w:eastAsia="宋体" w:hAnsi="宋体" w:hint="eastAsia"/>
            <w:color w:val="212121"/>
            <w:u w:color="212121"/>
          </w:rPr>
          <w:t>；</w:t>
        </w:r>
        <w:r w:rsidR="005B56A1">
          <w:rPr>
            <w:rFonts w:ascii="宋体" w:eastAsia="宋体" w:hAnsi="宋体" w:cs="宋体"/>
            <w:color w:val="212121"/>
            <w:u w:color="212121"/>
            <w:lang w:val="zh-TW" w:eastAsia="zh-TW"/>
          </w:rPr>
          <w:t>使用</w:t>
        </w:r>
        <w:r w:rsidR="0053252E">
          <w:rPr>
            <w:rFonts w:ascii="宋体" w:eastAsia="宋体" w:hAnsi="宋体" w:cs="宋体" w:hint="eastAsia"/>
            <w:color w:val="212121"/>
            <w:u w:color="212121"/>
            <w:lang w:val="zh-TW"/>
          </w:rPr>
          <w:t>得当</w:t>
        </w:r>
        <w:r w:rsidR="005B56A1">
          <w:rPr>
            <w:rFonts w:ascii="宋体" w:eastAsia="宋体" w:hAnsi="宋体" w:cs="宋体"/>
            <w:color w:val="212121"/>
            <w:u w:color="212121"/>
            <w:lang w:val="zh-TW" w:eastAsia="zh-TW"/>
          </w:rPr>
          <w:t>时，衍生</w:t>
        </w:r>
        <w:r w:rsidR="0053252E">
          <w:rPr>
            <w:rFonts w:ascii="宋体" w:eastAsia="宋体" w:hAnsi="宋体" w:cs="宋体" w:hint="eastAsia"/>
            <w:color w:val="212121"/>
            <w:u w:color="212121"/>
            <w:lang w:val="zh-TW"/>
          </w:rPr>
          <w:t>品</w:t>
        </w:r>
        <w:r w:rsidR="002B7B09">
          <w:rPr>
            <w:rFonts w:ascii="宋体" w:eastAsia="宋体" w:hAnsi="宋体" w:cs="宋体" w:hint="eastAsia"/>
            <w:color w:val="212121"/>
            <w:u w:color="212121"/>
            <w:lang w:val="zh-TW"/>
          </w:rPr>
          <w:t>可以</w:t>
        </w:r>
        <w:r w:rsidR="005B56A1">
          <w:rPr>
            <w:rFonts w:ascii="宋体" w:eastAsia="宋体" w:hAnsi="宋体" w:cs="宋体"/>
            <w:color w:val="212121"/>
            <w:u w:color="212121"/>
            <w:lang w:val="zh-TW" w:eastAsia="zh-TW"/>
          </w:rPr>
          <w:t>是</w:t>
        </w:r>
        <w:r>
          <w:rPr>
            <w:rFonts w:ascii="宋体" w:eastAsia="宋体" w:hAnsi="宋体" w:cs="宋体"/>
            <w:color w:val="212121"/>
            <w:u w:color="212121"/>
            <w:lang w:val="zh-TW" w:eastAsia="zh-TW"/>
          </w:rPr>
          <w:t>资本市场</w:t>
        </w:r>
        <w:r w:rsidR="005B56A1">
          <w:rPr>
            <w:rFonts w:ascii="宋体" w:eastAsia="宋体" w:hAnsi="宋体" w:cs="宋体" w:hint="eastAsia"/>
            <w:color w:val="212121"/>
            <w:u w:color="212121"/>
            <w:lang w:val="zh-TW"/>
          </w:rPr>
          <w:t>的</w:t>
        </w:r>
        <w:r w:rsidR="005B56A1">
          <w:rPr>
            <w:rFonts w:ascii="宋体" w:eastAsia="宋体" w:hAnsi="宋体" w:cs="宋体"/>
            <w:color w:val="212121"/>
            <w:u w:color="212121"/>
            <w:lang w:val="zh-TW" w:eastAsia="zh-TW"/>
          </w:rPr>
          <w:t>重要组成部分</w:t>
        </w:r>
        <w:r>
          <w:rPr>
            <w:rFonts w:ascii="宋体" w:eastAsia="宋体" w:hAnsi="宋体" w:cs="宋体"/>
            <w:color w:val="212121"/>
            <w:u w:color="212121"/>
            <w:lang w:val="zh-TW" w:eastAsia="zh-TW"/>
          </w:rPr>
          <w:t>。</w:t>
        </w:r>
      </w:ins>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0" w:author="amy" w:date="2017-02-14T10:08:00Z"/>
          <w:rFonts w:ascii="Times New Roman" w:eastAsia="宋体" w:hAnsi="Times New Roman" w:cs="Times New Roman"/>
          <w:color w:val="212121"/>
          <w:u w:color="212121"/>
        </w:rPr>
      </w:pPr>
    </w:p>
    <w:p w:rsidR="00346FBF" w:rsidRPr="00346FBF" w:rsidRDefault="00346F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1" w:author="amy" w:date="2017-02-14T10:08:00Z"/>
          <w:rFonts w:ascii="Times New Roman" w:eastAsia="宋体" w:hAnsi="Times New Roman" w:cs="Times New Roman"/>
          <w:color w:val="212121"/>
          <w:u w:color="212121"/>
        </w:rPr>
      </w:pPr>
    </w:p>
    <w:p w:rsidR="00344021" w:rsidRPr="00B531ED" w:rsidRDefault="00673C29" w:rsidP="00357724">
      <w:pPr>
        <w:rPr>
          <w:ins w:id="272" w:author="amy" w:date="2017-02-14T10:08:00Z"/>
          <w:rFonts w:ascii="宋体" w:eastAsia="宋体" w:hAnsi="宋体" w:cs="宋体"/>
          <w:b/>
          <w:color w:val="212121"/>
          <w:u w:color="212121"/>
          <w:lang w:val="zh-TW" w:eastAsia="zh-TW"/>
        </w:rPr>
      </w:pPr>
      <w:ins w:id="273" w:author="amy" w:date="2017-02-14T10:08:00Z">
        <w:r w:rsidRPr="00B531ED">
          <w:rPr>
            <w:rFonts w:ascii="宋体" w:eastAsia="宋体" w:hAnsi="宋体" w:cs="宋体"/>
            <w:b/>
            <w:color w:val="212121"/>
            <w:u w:color="212121"/>
            <w:lang w:val="zh-TW" w:eastAsia="zh-TW"/>
          </w:rPr>
          <w:t>使用杠杆</w:t>
        </w:r>
        <w:r w:rsidR="002B7B09">
          <w:rPr>
            <w:rFonts w:ascii="宋体" w:eastAsia="宋体" w:hAnsi="宋体" w:cs="宋体" w:hint="eastAsia"/>
            <w:b/>
            <w:color w:val="212121"/>
            <w:u w:color="212121"/>
            <w:lang w:val="zh-TW"/>
          </w:rPr>
          <w:t>的</w:t>
        </w:r>
        <w:r w:rsidRPr="00B531ED">
          <w:rPr>
            <w:rFonts w:ascii="宋体" w:eastAsia="宋体" w:hAnsi="宋体" w:cs="宋体"/>
            <w:b/>
            <w:color w:val="212121"/>
            <w:u w:color="212121"/>
            <w:lang w:val="zh-TW" w:eastAsia="zh-TW"/>
          </w:rPr>
          <w:t>坏</w:t>
        </w:r>
        <w:r w:rsidR="000A0B4F" w:rsidRPr="00B531ED">
          <w:rPr>
            <w:rFonts w:ascii="宋体" w:eastAsia="宋体" w:hAnsi="宋体" w:cs="宋体" w:hint="eastAsia"/>
            <w:b/>
            <w:color w:val="212121"/>
            <w:u w:color="212121"/>
            <w:lang w:val="zh-TW" w:eastAsia="zh-TW"/>
          </w:rPr>
          <w:t>处</w:t>
        </w:r>
      </w:ins>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274" w:author="amy" w:date="2017-02-14T10:08:00Z"/>
          <w:rFonts w:ascii="Times New Roman" w:eastAsia="Times New Roman" w:hAnsi="Times New Roman" w:cs="Times New Roman"/>
          <w:color w:val="212121"/>
          <w:u w:color="212121"/>
          <w:lang w:val="zh-TW" w:eastAsia="zh-TW"/>
        </w:rPr>
      </w:pPr>
      <w:ins w:id="275" w:author="amy" w:date="2017-02-14T10:08:00Z">
        <w:r>
          <w:rPr>
            <w:rFonts w:ascii="宋体" w:eastAsia="宋体" w:hAnsi="宋体" w:cs="宋体"/>
            <w:color w:val="212121"/>
            <w:u w:color="212121"/>
            <w:lang w:val="zh-TW" w:eastAsia="zh-TW"/>
          </w:rPr>
          <w:t>大多数对冲基金</w:t>
        </w:r>
      </w:ins>
      <w:ins w:id="276" w:author="蔡长春" w:date="2017-05-10T23:20:00Z">
        <w:r w:rsidR="00812FE3">
          <w:rPr>
            <w:rFonts w:ascii="宋体" w:eastAsia="宋体" w:hAnsi="宋体" w:cs="宋体" w:hint="eastAsia"/>
            <w:color w:val="212121"/>
            <w:u w:color="212121"/>
            <w:lang w:val="zh-TW"/>
          </w:rPr>
          <w:t>不</w:t>
        </w:r>
      </w:ins>
      <w:ins w:id="277" w:author="amy" w:date="2017-02-14T10:08:00Z">
        <w:r>
          <w:rPr>
            <w:rFonts w:ascii="宋体" w:eastAsia="宋体" w:hAnsi="宋体" w:cs="宋体"/>
            <w:color w:val="212121"/>
            <w:u w:color="212121"/>
            <w:lang w:val="zh-TW" w:eastAsia="zh-TW"/>
          </w:rPr>
          <w:t>使用</w:t>
        </w:r>
      </w:ins>
      <w:ins w:id="278" w:author="蔡长春" w:date="2017-05-10T23:20:00Z">
        <w:r w:rsidR="00812FE3">
          <w:rPr>
            <w:rFonts w:ascii="宋体" w:eastAsia="宋体" w:hAnsi="宋体" w:cs="宋体" w:hint="eastAsia"/>
            <w:color w:val="212121"/>
            <w:u w:color="212121"/>
            <w:lang w:val="zh-TW"/>
          </w:rPr>
          <w:t>杠杆</w:t>
        </w:r>
      </w:ins>
      <w:ins w:id="279" w:author="amy" w:date="2017-02-14T10:08:00Z">
        <w:del w:id="280" w:author="蔡长春" w:date="2017-05-10T23:02:00Z">
          <w:r w:rsidR="002479D8" w:rsidDel="00EC6D98">
            <w:rPr>
              <w:rFonts w:ascii="宋体" w:eastAsia="宋体" w:hAnsi="宋体" w:cs="宋体" w:hint="eastAsia"/>
              <w:color w:val="212121"/>
              <w:u w:color="212121"/>
              <w:lang w:val="zh-TW"/>
            </w:rPr>
            <w:delText>没有</w:delText>
          </w:r>
        </w:del>
        <w:del w:id="281" w:author="蔡长春" w:date="2017-05-10T23:20:00Z">
          <w:r w:rsidR="002479D8" w:rsidDel="00812FE3">
            <w:rPr>
              <w:rFonts w:ascii="宋体" w:eastAsia="宋体" w:hAnsi="宋体" w:cs="宋体" w:hint="eastAsia"/>
              <w:color w:val="212121"/>
              <w:u w:color="212121"/>
              <w:lang w:val="zh-TW"/>
            </w:rPr>
            <w:delText>级别</w:delText>
          </w:r>
        </w:del>
        <w:del w:id="282" w:author="蔡长春" w:date="2017-05-10T23:02:00Z">
          <w:r w:rsidR="002479D8" w:rsidDel="00EC6D98">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或</w:t>
        </w:r>
      </w:ins>
      <w:ins w:id="283" w:author="蔡长春" w:date="2017-05-10T23:02:00Z">
        <w:r w:rsidR="00EC6D98">
          <w:rPr>
            <w:rFonts w:ascii="宋体" w:eastAsia="宋体" w:hAnsi="宋体" w:cs="宋体" w:hint="eastAsia"/>
            <w:color w:val="212121"/>
            <w:u w:color="212121"/>
            <w:lang w:val="zh-TW"/>
          </w:rPr>
          <w:t>有限</w:t>
        </w:r>
      </w:ins>
      <w:ins w:id="284" w:author="amy" w:date="2017-02-14T10:08:00Z">
        <w:del w:id="285" w:author="蔡长春" w:date="2017-05-10T23:02:00Z">
          <w:r w:rsidR="002479D8" w:rsidDel="00EC6D98">
            <w:rPr>
              <w:rFonts w:ascii="宋体" w:eastAsia="宋体" w:hAnsi="宋体" w:cs="宋体" w:hint="eastAsia"/>
              <w:color w:val="212121"/>
              <w:u w:color="212121"/>
              <w:lang w:val="zh-TW"/>
            </w:rPr>
            <w:delText>限制</w:delText>
          </w:r>
        </w:del>
        <w:r>
          <w:rPr>
            <w:rFonts w:ascii="宋体" w:eastAsia="宋体" w:hAnsi="宋体" w:cs="宋体"/>
            <w:color w:val="212121"/>
            <w:u w:color="212121"/>
            <w:lang w:val="zh-TW" w:eastAsia="zh-TW"/>
          </w:rPr>
          <w:t>的杠杆</w:t>
        </w:r>
        <w:r w:rsidR="000F485E">
          <w:rPr>
            <w:rFonts w:ascii="宋体" w:eastAsia="宋体" w:hAnsi="宋体" w:cs="宋体" w:hint="eastAsia"/>
            <w:color w:val="212121"/>
            <w:u w:color="212121"/>
            <w:lang w:val="zh-TW"/>
          </w:rPr>
          <w:t>，以便</w:t>
        </w:r>
        <w:r>
          <w:rPr>
            <w:rFonts w:ascii="宋体" w:eastAsia="宋体" w:hAnsi="宋体" w:cs="宋体"/>
            <w:color w:val="212121"/>
            <w:u w:color="212121"/>
            <w:lang w:val="zh-TW" w:eastAsia="zh-TW"/>
          </w:rPr>
          <w:t>从市场</w:t>
        </w:r>
        <w:r w:rsidR="00357724">
          <w:rPr>
            <w:rFonts w:ascii="宋体" w:eastAsia="宋体" w:hAnsi="宋体" w:cs="宋体" w:hint="eastAsia"/>
            <w:color w:val="212121"/>
            <w:u w:color="212121"/>
            <w:lang w:val="zh-TW"/>
          </w:rPr>
          <w:t>寻求机会</w:t>
        </w:r>
        <w:r w:rsidR="002479D8">
          <w:rPr>
            <w:rFonts w:ascii="宋体" w:eastAsia="宋体" w:hAnsi="宋体" w:cs="宋体" w:hint="eastAsia"/>
            <w:color w:val="212121"/>
            <w:u w:color="212121"/>
            <w:lang w:val="zh-TW"/>
          </w:rPr>
          <w:t>获得利润</w:t>
        </w:r>
        <w:r>
          <w:rPr>
            <w:rFonts w:ascii="宋体" w:eastAsia="宋体" w:hAnsi="宋体" w:cs="宋体"/>
            <w:color w:val="212121"/>
            <w:u w:color="212121"/>
            <w:lang w:val="zh-TW" w:eastAsia="zh-TW"/>
          </w:rPr>
          <w:t>。在传统的琼斯式</w:t>
        </w:r>
        <w:r w:rsidR="000F485E">
          <w:rPr>
            <w:rFonts w:ascii="宋体" w:eastAsia="宋体" w:hAnsi="宋体" w:cs="宋体" w:hint="eastAsia"/>
            <w:color w:val="212121"/>
            <w:u w:color="212121"/>
            <w:lang w:val="zh-TW"/>
          </w:rPr>
          <w:t>股票</w:t>
        </w:r>
        <w:r w:rsidR="00357724">
          <w:rPr>
            <w:rFonts w:ascii="宋体" w:eastAsia="宋体" w:hAnsi="宋体" w:cs="宋体" w:hint="eastAsia"/>
            <w:color w:val="212121"/>
            <w:u w:color="212121"/>
          </w:rPr>
          <w:t>多</w:t>
        </w:r>
        <w:r>
          <w:rPr>
            <w:rFonts w:ascii="Times New Roman" w:hAnsi="Times New Roman"/>
            <w:color w:val="212121"/>
            <w:u w:color="212121"/>
          </w:rPr>
          <w:t>/</w:t>
        </w:r>
        <w:r w:rsidR="00357724">
          <w:rPr>
            <w:rFonts w:ascii="宋体" w:eastAsia="宋体" w:hAnsi="宋体" w:cs="宋体" w:hint="eastAsia"/>
            <w:color w:val="212121"/>
            <w:u w:color="212121"/>
            <w:lang w:val="zh-TW"/>
          </w:rPr>
          <w:t>空头</w:t>
        </w:r>
        <w:r w:rsidR="000F485E">
          <w:rPr>
            <w:rFonts w:ascii="宋体" w:eastAsia="宋体" w:hAnsi="宋体" w:cs="宋体" w:hint="eastAsia"/>
            <w:color w:val="212121"/>
            <w:u w:color="212121"/>
            <w:lang w:val="zh-TW"/>
          </w:rPr>
          <w:t>情形下</w:t>
        </w:r>
        <w:r>
          <w:rPr>
            <w:rFonts w:ascii="宋体" w:eastAsia="宋体" w:hAnsi="宋体" w:cs="宋体"/>
            <w:color w:val="212121"/>
            <w:u w:color="212121"/>
            <w:lang w:val="zh-TW" w:eastAsia="zh-TW"/>
          </w:rPr>
          <w:t>，</w:t>
        </w:r>
        <w:r w:rsidR="000F485E">
          <w:rPr>
            <w:rFonts w:ascii="宋体" w:eastAsia="宋体" w:hAnsi="宋体" w:cs="宋体" w:hint="eastAsia"/>
            <w:color w:val="212121"/>
            <w:u w:color="212121"/>
            <w:lang w:val="zh-TW"/>
          </w:rPr>
          <w:t>基金</w:t>
        </w:r>
        <w:r w:rsidR="000F485E">
          <w:rPr>
            <w:rFonts w:ascii="宋体" w:eastAsia="宋体" w:hAnsi="宋体" w:cs="宋体"/>
            <w:color w:val="212121"/>
            <w:u w:color="212121"/>
            <w:lang w:val="zh-TW" w:eastAsia="zh-TW"/>
          </w:rPr>
          <w:t>经理使用</w:t>
        </w:r>
      </w:ins>
      <w:ins w:id="286" w:author="蔡长春" w:date="2017-05-10T23:15:00Z">
        <w:r w:rsidR="00812FE3">
          <w:rPr>
            <w:rFonts w:ascii="宋体" w:eastAsia="宋体" w:hAnsi="宋体" w:cs="宋体" w:hint="eastAsia"/>
            <w:color w:val="212121"/>
            <w:u w:color="212121"/>
            <w:lang w:val="zh-TW"/>
          </w:rPr>
          <w:t>T</w:t>
        </w:r>
      </w:ins>
      <w:ins w:id="287" w:author="蔡长春" w:date="2017-05-10T23:16:00Z">
        <w:r w:rsidR="00812FE3">
          <w:rPr>
            <w:rFonts w:ascii="宋体" w:eastAsia="宋体" w:hAnsi="宋体" w:cs="宋体" w:hint="eastAsia"/>
            <w:color w:val="212121"/>
            <w:u w:color="212121"/>
            <w:lang w:val="zh-TW"/>
          </w:rPr>
          <w:t>条例</w:t>
        </w:r>
      </w:ins>
      <w:ins w:id="288" w:author="amy" w:date="2017-02-14T10:08:00Z">
        <w:del w:id="289" w:author="蔡长春" w:date="2017-05-10T23:16:00Z">
          <w:r w:rsidR="000F485E" w:rsidDel="00812FE3">
            <w:rPr>
              <w:rFonts w:ascii="宋体" w:eastAsia="宋体" w:hAnsi="宋体" w:cs="宋体" w:hint="eastAsia"/>
              <w:color w:val="212121"/>
              <w:u w:color="212121"/>
              <w:lang w:val="zh-TW"/>
            </w:rPr>
            <w:delText>规则</w:delText>
          </w:r>
          <w:r w:rsidDel="00812FE3">
            <w:rPr>
              <w:rFonts w:ascii="Times New Roman" w:hAnsi="Times New Roman"/>
              <w:color w:val="212121"/>
              <w:u w:color="212121"/>
            </w:rPr>
            <w:delText>T</w:delText>
          </w:r>
        </w:del>
        <w:r w:rsidR="000F485E">
          <w:rPr>
            <w:rFonts w:ascii="宋体" w:eastAsia="宋体" w:hAnsi="宋体" w:hint="eastAsia"/>
            <w:color w:val="212121"/>
            <w:u w:color="212121"/>
          </w:rPr>
          <w:t>（Regulation T）要求</w:t>
        </w:r>
        <w:r w:rsidR="00932530">
          <w:rPr>
            <w:rFonts w:ascii="宋体" w:eastAsia="宋体" w:hAnsi="宋体" w:cs="宋体"/>
            <w:color w:val="212121"/>
            <w:u w:color="212121"/>
            <w:lang w:val="zh-TW" w:eastAsia="zh-TW"/>
          </w:rPr>
          <w:t>的杠杆</w:t>
        </w:r>
        <w:r w:rsidR="00932530">
          <w:rPr>
            <w:rFonts w:ascii="宋体" w:eastAsia="宋体" w:hAnsi="宋体" w:cs="宋体" w:hint="eastAsia"/>
            <w:color w:val="212121"/>
            <w:u w:color="212121"/>
            <w:lang w:val="zh-TW"/>
          </w:rPr>
          <w:t>。</w:t>
        </w:r>
        <w:del w:id="290" w:author="蔡长春" w:date="2017-05-10T23:14:00Z">
          <w:r w:rsidDel="00812FE3">
            <w:rPr>
              <w:rFonts w:ascii="Times New Roman" w:hAnsi="Times New Roman"/>
              <w:color w:val="212121"/>
              <w:u w:color="212121"/>
            </w:rPr>
            <w:delText xml:space="preserve">Reg </w:delText>
          </w:r>
        </w:del>
        <w:r>
          <w:rPr>
            <w:rFonts w:ascii="Times New Roman" w:hAnsi="Times New Roman"/>
            <w:color w:val="212121"/>
            <w:u w:color="212121"/>
          </w:rPr>
          <w:t>T</w:t>
        </w:r>
      </w:ins>
      <w:ins w:id="291" w:author="蔡长春" w:date="2017-05-10T23:16:00Z">
        <w:r w:rsidR="00812FE3">
          <w:rPr>
            <w:rFonts w:asciiTheme="minorEastAsia" w:eastAsiaTheme="minorEastAsia" w:hAnsiTheme="minorEastAsia" w:hint="eastAsia"/>
            <w:color w:val="212121"/>
            <w:u w:color="212121"/>
          </w:rPr>
          <w:t>条例</w:t>
        </w:r>
      </w:ins>
      <w:ins w:id="292" w:author="amy" w:date="2017-02-14T10:08:00Z">
        <w:r>
          <w:rPr>
            <w:rFonts w:ascii="宋体" w:eastAsia="宋体" w:hAnsi="宋体" w:cs="宋体"/>
            <w:color w:val="212121"/>
            <w:u w:color="212121"/>
            <w:lang w:val="zh-TW" w:eastAsia="zh-TW"/>
          </w:rPr>
          <w:t>是业界</w:t>
        </w:r>
        <w:r w:rsidR="000F485E">
          <w:rPr>
            <w:rFonts w:ascii="宋体" w:eastAsia="宋体" w:hAnsi="宋体" w:cs="宋体" w:hint="eastAsia"/>
            <w:color w:val="212121"/>
            <w:u w:color="212121"/>
            <w:lang w:val="zh-TW"/>
          </w:rPr>
          <w:t>共</w:t>
        </w:r>
        <w:r>
          <w:rPr>
            <w:rFonts w:ascii="宋体" w:eastAsia="宋体" w:hAnsi="宋体" w:cs="宋体"/>
            <w:color w:val="212121"/>
            <w:u w:color="212121"/>
            <w:lang w:val="zh-TW" w:eastAsia="zh-TW"/>
          </w:rPr>
          <w:t>知的，是</w:t>
        </w:r>
        <w:r w:rsidR="000F485E">
          <w:rPr>
            <w:rFonts w:ascii="宋体" w:eastAsia="宋体" w:hAnsi="宋体" w:cs="宋体" w:hint="eastAsia"/>
            <w:color w:val="212121"/>
            <w:u w:color="212121"/>
            <w:lang w:val="zh-TW"/>
          </w:rPr>
          <w:t>由</w:t>
        </w:r>
        <w:r>
          <w:rPr>
            <w:rFonts w:ascii="宋体" w:eastAsia="宋体" w:hAnsi="宋体" w:cs="宋体"/>
            <w:color w:val="212121"/>
            <w:u w:color="212121"/>
            <w:lang w:val="zh-TW" w:eastAsia="zh-TW"/>
          </w:rPr>
          <w:t>联邦</w:t>
        </w:r>
        <w:r w:rsidR="00932530">
          <w:rPr>
            <w:rFonts w:ascii="宋体" w:eastAsia="宋体" w:hAnsi="宋体" w:cs="宋体"/>
            <w:color w:val="212121"/>
            <w:u w:color="212121"/>
            <w:lang w:val="zh-TW" w:eastAsia="zh-TW"/>
          </w:rPr>
          <w:t>储备局</w:t>
        </w:r>
        <w:r w:rsidR="000F485E">
          <w:rPr>
            <w:rFonts w:ascii="宋体" w:eastAsia="宋体" w:hAnsi="宋体" w:cs="宋体" w:hint="eastAsia"/>
            <w:color w:val="212121"/>
            <w:u w:color="212121"/>
            <w:lang w:val="zh-TW"/>
          </w:rPr>
          <w:t>制</w:t>
        </w:r>
        <w:r w:rsidR="00932530">
          <w:rPr>
            <w:rFonts w:ascii="宋体" w:eastAsia="宋体" w:hAnsi="宋体" w:cs="宋体" w:hint="eastAsia"/>
            <w:color w:val="212121"/>
            <w:u w:color="212121"/>
            <w:lang w:val="zh-TW"/>
          </w:rPr>
          <w:t>定的</w:t>
        </w:r>
        <w:r w:rsidR="000F485E">
          <w:rPr>
            <w:rFonts w:ascii="宋体" w:eastAsia="宋体" w:hAnsi="宋体" w:cs="宋体" w:hint="eastAsia"/>
            <w:color w:val="212121"/>
            <w:u w:color="212121"/>
            <w:lang w:val="zh-TW"/>
          </w:rPr>
          <w:t>，规定了</w:t>
        </w:r>
        <w:r>
          <w:rPr>
            <w:rFonts w:ascii="宋体" w:eastAsia="宋体" w:hAnsi="宋体" w:cs="宋体"/>
            <w:color w:val="212121"/>
            <w:u w:color="212121"/>
            <w:lang w:val="zh-TW" w:eastAsia="zh-TW"/>
          </w:rPr>
          <w:t>经纪</w:t>
        </w:r>
        <w:r w:rsidR="002479D8">
          <w:rPr>
            <w:rFonts w:ascii="宋体" w:eastAsia="宋体" w:hAnsi="宋体" w:cs="宋体" w:hint="eastAsia"/>
            <w:color w:val="212121"/>
            <w:u w:color="212121"/>
            <w:lang w:val="zh-TW"/>
          </w:rPr>
          <w:t>商</w:t>
        </w:r>
        <w:r w:rsidR="00932530">
          <w:rPr>
            <w:rFonts w:ascii="宋体" w:eastAsia="宋体" w:hAnsi="宋体" w:cs="宋体"/>
            <w:color w:val="212121"/>
            <w:u w:color="212121"/>
            <w:lang w:val="zh-TW" w:eastAsia="zh-TW"/>
          </w:rPr>
          <w:t>可以给予客户</w:t>
        </w:r>
        <w:r>
          <w:rPr>
            <w:rFonts w:ascii="宋体" w:eastAsia="宋体" w:hAnsi="宋体" w:cs="宋体"/>
            <w:color w:val="212121"/>
            <w:u w:color="212121"/>
            <w:lang w:val="zh-TW" w:eastAsia="zh-TW"/>
          </w:rPr>
          <w:t>的信用额或保证金</w:t>
        </w:r>
        <w:r w:rsidR="00932530">
          <w:rPr>
            <w:rFonts w:ascii="宋体" w:eastAsia="宋体" w:hAnsi="宋体" w:cs="宋体" w:hint="eastAsia"/>
            <w:color w:val="212121"/>
            <w:u w:color="212121"/>
            <w:lang w:val="zh-TW"/>
          </w:rPr>
          <w:t>额度</w:t>
        </w:r>
        <w:r w:rsidR="002479D8">
          <w:rPr>
            <w:rFonts w:ascii="宋体" w:eastAsia="宋体" w:hAnsi="宋体" w:cs="宋体" w:hint="eastAsia"/>
            <w:color w:val="212121"/>
            <w:u w:color="212121"/>
            <w:lang w:val="zh-TW"/>
          </w:rPr>
          <w:t>来购买额外的证券</w:t>
        </w:r>
        <w:r>
          <w:rPr>
            <w:rFonts w:ascii="宋体" w:eastAsia="宋体" w:hAnsi="宋体" w:cs="宋体"/>
            <w:color w:val="212121"/>
            <w:u w:color="212121"/>
            <w:lang w:val="zh-TW" w:eastAsia="zh-TW"/>
          </w:rPr>
          <w:t>。无论规模大小</w:t>
        </w:r>
        <w:r>
          <w:rPr>
            <w:rFonts w:ascii="宋体" w:eastAsia="宋体" w:hAnsi="宋体" w:cs="宋体" w:hint="eastAsia"/>
            <w:color w:val="212121"/>
            <w:u w:color="212121"/>
            <w:lang w:val="zh-TW"/>
          </w:rPr>
          <w:t>的</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投资者都可以借高达其持有</w:t>
        </w:r>
        <w:r w:rsidR="00932530">
          <w:rPr>
            <w:rFonts w:ascii="宋体" w:eastAsia="宋体" w:hAnsi="宋体" w:cs="宋体" w:hint="eastAsia"/>
            <w:color w:val="212121"/>
            <w:u w:color="212121"/>
            <w:lang w:val="zh-TW"/>
          </w:rPr>
          <w:t>资产的50%金额</w:t>
        </w:r>
        <w:r>
          <w:rPr>
            <w:rFonts w:ascii="宋体" w:eastAsia="宋体" w:hAnsi="宋体" w:cs="宋体"/>
            <w:color w:val="212121"/>
            <w:u w:color="212121"/>
            <w:lang w:val="zh-TW" w:eastAsia="zh-TW"/>
          </w:rPr>
          <w:t>。这</w:t>
        </w:r>
        <w:r w:rsidR="002479D8">
          <w:rPr>
            <w:rFonts w:ascii="宋体" w:eastAsia="宋体" w:hAnsi="宋体" w:cs="宋体" w:hint="eastAsia"/>
            <w:color w:val="212121"/>
            <w:u w:color="212121"/>
            <w:lang w:val="zh-TW"/>
          </w:rPr>
          <w:t>也</w:t>
        </w:r>
        <w:r>
          <w:rPr>
            <w:rFonts w:ascii="宋体" w:eastAsia="宋体" w:hAnsi="宋体" w:cs="宋体"/>
            <w:color w:val="212121"/>
            <w:u w:color="212121"/>
            <w:lang w:val="zh-TW" w:eastAsia="zh-TW"/>
          </w:rPr>
          <w:t>包括个人投资者可以在其经纪帐户中使用的金额。一些基金</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如传统固定收益或抵押</w:t>
        </w:r>
      </w:ins>
      <w:ins w:id="293" w:author="蔡长春" w:date="2017-05-10T23:19:00Z">
        <w:r w:rsidR="00812FE3">
          <w:rPr>
            <w:rFonts w:ascii="宋体" w:eastAsia="宋体" w:hAnsi="宋体" w:cs="宋体" w:hint="eastAsia"/>
            <w:color w:val="212121"/>
            <w:u w:color="212121"/>
            <w:lang w:val="zh-TW"/>
          </w:rPr>
          <w:t>贷款</w:t>
        </w:r>
      </w:ins>
      <w:ins w:id="294" w:author="amy" w:date="2017-02-14T10:08:00Z">
        <w:r>
          <w:rPr>
            <w:rFonts w:ascii="宋体" w:eastAsia="宋体" w:hAnsi="宋体" w:cs="宋体"/>
            <w:color w:val="212121"/>
            <w:u w:color="212121"/>
            <w:lang w:val="zh-TW" w:eastAsia="zh-TW"/>
          </w:rPr>
          <w:t>支持证券套利</w:t>
        </w:r>
      </w:ins>
      <w:ins w:id="295" w:author="蔡长春" w:date="2017-05-10T23:19:00Z">
        <w:r w:rsidR="00812FE3">
          <w:rPr>
            <w:rFonts w:asciiTheme="minorEastAsia" w:eastAsiaTheme="minorEastAsia" w:hAnsiTheme="minorEastAsia" w:cs="宋体" w:hint="eastAsia"/>
            <w:color w:val="212121"/>
            <w:u w:color="212121"/>
            <w:lang w:val="zh-TW"/>
          </w:rPr>
          <w:t>基金</w:t>
        </w:r>
      </w:ins>
      <w:ins w:id="296" w:author="amy" w:date="2017-02-14T10:08:00Z">
        <w:del w:id="297" w:author="蔡长春" w:date="2017-05-10T23:19:00Z">
          <w:r w:rsidDel="00812FE3">
            <w:rPr>
              <w:rFonts w:ascii="宋体" w:eastAsia="宋体" w:hAnsi="宋体" w:cs="宋体"/>
              <w:color w:val="212121"/>
              <w:u w:color="212121"/>
              <w:lang w:val="zh-TW" w:eastAsia="zh-TW"/>
            </w:rPr>
            <w:delText>资金</w:delText>
          </w:r>
        </w:del>
        <w:r w:rsidR="000F485E">
          <w:rPr>
            <w:rFonts w:ascii="宋体" w:eastAsia="宋体" w:hAnsi="宋体" w:cs="宋体" w:hint="eastAsia"/>
            <w:color w:val="212121"/>
            <w:u w:color="212121"/>
            <w:lang w:val="zh-TW"/>
          </w:rPr>
          <w:t>，</w:t>
        </w:r>
        <w:r w:rsidR="002479D8">
          <w:rPr>
            <w:rFonts w:ascii="宋体" w:eastAsia="宋体" w:hAnsi="宋体" w:cs="宋体" w:hint="eastAsia"/>
            <w:color w:val="212121"/>
            <w:u w:color="212121"/>
            <w:lang w:val="zh-TW"/>
          </w:rPr>
          <w:t>可</w:t>
        </w:r>
        <w:r>
          <w:rPr>
            <w:rFonts w:ascii="宋体" w:eastAsia="宋体" w:hAnsi="宋体" w:cs="宋体"/>
            <w:color w:val="212121"/>
            <w:u w:color="212121"/>
            <w:lang w:val="zh-TW" w:eastAsia="zh-TW"/>
          </w:rPr>
          <w:t>使用的杠杆</w:t>
        </w:r>
        <w:r w:rsidR="002479D8">
          <w:rPr>
            <w:rFonts w:ascii="宋体" w:eastAsia="宋体" w:hAnsi="宋体" w:cs="宋体" w:hint="eastAsia"/>
            <w:color w:val="212121"/>
            <w:u w:color="212121"/>
            <w:lang w:val="zh-TW"/>
          </w:rPr>
          <w:t>水平更高</w:t>
        </w:r>
        <w:r w:rsidR="000F485E">
          <w:rPr>
            <w:rFonts w:ascii="宋体" w:eastAsia="宋体" w:hAnsi="宋体" w:cs="宋体" w:hint="eastAsia"/>
            <w:color w:val="212121"/>
            <w:u w:color="212121"/>
            <w:lang w:val="zh-TW"/>
          </w:rPr>
          <w:t>。</w:t>
        </w:r>
        <w:r w:rsidR="000F485E">
          <w:rPr>
            <w:rFonts w:ascii="宋体" w:eastAsia="宋体" w:hAnsi="宋体" w:cs="宋体"/>
            <w:color w:val="212121"/>
            <w:u w:color="212121"/>
            <w:lang w:val="zh-TW" w:eastAsia="zh-TW"/>
          </w:rPr>
          <w:t>在</w:t>
        </w:r>
        <w:r w:rsidR="000F485E">
          <w:rPr>
            <w:rFonts w:ascii="Times New Roman" w:hAnsi="Times New Roman"/>
            <w:color w:val="212121"/>
            <w:u w:color="212121"/>
          </w:rPr>
          <w:t>2007</w:t>
        </w:r>
        <w:r w:rsidR="000F485E">
          <w:rPr>
            <w:rFonts w:ascii="宋体" w:eastAsia="宋体" w:hAnsi="宋体" w:cs="宋体"/>
            <w:color w:val="212121"/>
            <w:u w:color="212121"/>
            <w:lang w:val="zh-TW" w:eastAsia="zh-TW"/>
          </w:rPr>
          <w:t>年</w:t>
        </w:r>
        <w:r w:rsidR="000F485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使用</w:t>
        </w:r>
        <w:r>
          <w:rPr>
            <w:rFonts w:ascii="宋体" w:eastAsia="宋体" w:hAnsi="宋体" w:cs="宋体"/>
            <w:color w:val="212121"/>
            <w:u w:color="212121"/>
            <w:lang w:val="zh-TW" w:eastAsia="zh-TW"/>
          </w:rPr>
          <w:t>达到</w:t>
        </w:r>
        <w:r w:rsidR="000F485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峰值，</w:t>
        </w:r>
        <w:r w:rsidR="00E32D47">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能够借</w:t>
        </w:r>
        <w:r w:rsidR="00E32D47">
          <w:rPr>
            <w:rFonts w:ascii="宋体" w:eastAsia="宋体" w:hAnsi="宋体" w:cs="宋体"/>
            <w:color w:val="212121"/>
            <w:u w:color="212121"/>
            <w:lang w:val="zh-TW" w:eastAsia="zh-TW"/>
          </w:rPr>
          <w:t>其相关证券价值</w:t>
        </w:r>
        <w:r w:rsidR="00E32D47">
          <w:rPr>
            <w:rFonts w:ascii="宋体" w:eastAsia="宋体" w:hAnsi="宋体" w:cs="宋体" w:hint="eastAsia"/>
            <w:color w:val="212121"/>
            <w:u w:color="212121"/>
            <w:lang w:val="zh-TW"/>
          </w:rPr>
          <w:t>的</w:t>
        </w:r>
        <w:r>
          <w:rPr>
            <w:rFonts w:ascii="Times New Roman" w:hAnsi="Times New Roman"/>
            <w:color w:val="212121"/>
            <w:u w:color="212121"/>
          </w:rPr>
          <w:t>12</w:t>
        </w:r>
        <w:r>
          <w:rPr>
            <w:rFonts w:ascii="宋体" w:eastAsia="宋体" w:hAnsi="宋体" w:cs="宋体"/>
            <w:color w:val="212121"/>
            <w:u w:color="212121"/>
            <w:lang w:val="zh-TW" w:eastAsia="zh-TW"/>
          </w:rPr>
          <w:t>至</w:t>
        </w:r>
        <w:r>
          <w:rPr>
            <w:rFonts w:ascii="Times New Roman" w:hAnsi="Times New Roman"/>
            <w:color w:val="212121"/>
            <w:u w:color="212121"/>
          </w:rPr>
          <w:t>15</w:t>
        </w:r>
        <w:r>
          <w:rPr>
            <w:rFonts w:ascii="宋体" w:eastAsia="宋体" w:hAnsi="宋体" w:cs="宋体"/>
            <w:color w:val="212121"/>
            <w:u w:color="212121"/>
            <w:lang w:val="zh-TW" w:eastAsia="zh-TW"/>
          </w:rPr>
          <w:t>倍。现在，鉴于目前的信贷危机和</w:t>
        </w:r>
        <w:r w:rsidR="00E32D47">
          <w:rPr>
            <w:rFonts w:ascii="宋体" w:eastAsia="宋体" w:hAnsi="宋体" w:cs="宋体"/>
            <w:color w:val="212121"/>
            <w:u w:color="212121"/>
            <w:lang w:val="zh-TW" w:eastAsia="zh-TW"/>
          </w:rPr>
          <w:t>银行审查员</w:t>
        </w:r>
        <w:r w:rsidR="00E32D47">
          <w:rPr>
            <w:rFonts w:ascii="宋体" w:eastAsia="宋体" w:hAnsi="宋体" w:cs="宋体" w:hint="eastAsia"/>
            <w:color w:val="212121"/>
            <w:u w:color="212121"/>
            <w:lang w:val="zh-TW"/>
          </w:rPr>
          <w:t>要求的去</w:t>
        </w:r>
        <w:r>
          <w:rPr>
            <w:rFonts w:ascii="宋体" w:eastAsia="宋体" w:hAnsi="宋体" w:cs="宋体"/>
            <w:color w:val="212121"/>
            <w:u w:color="212121"/>
            <w:lang w:val="zh-TW" w:eastAsia="zh-TW"/>
          </w:rPr>
          <w:t>杠杆，</w:t>
        </w:r>
        <w:r w:rsidR="00E32D47">
          <w:rPr>
            <w:rFonts w:ascii="宋体" w:eastAsia="宋体" w:hAnsi="宋体" w:cs="宋体"/>
            <w:color w:val="212121"/>
            <w:u w:color="212121"/>
            <w:lang w:val="zh-TW" w:eastAsia="zh-TW"/>
          </w:rPr>
          <w:t>杠杆</w:t>
        </w:r>
        <w:r w:rsidR="000F485E">
          <w:rPr>
            <w:rFonts w:ascii="宋体" w:eastAsia="宋体" w:hAnsi="宋体" w:cs="宋体" w:hint="eastAsia"/>
            <w:color w:val="212121"/>
            <w:u w:color="212121"/>
            <w:lang w:val="zh-TW"/>
          </w:rPr>
          <w:t>倍数</w:t>
        </w:r>
        <w:r>
          <w:rPr>
            <w:rFonts w:ascii="宋体" w:eastAsia="宋体" w:hAnsi="宋体" w:cs="宋体"/>
            <w:color w:val="212121"/>
            <w:u w:color="212121"/>
            <w:lang w:val="zh-TW" w:eastAsia="zh-TW"/>
          </w:rPr>
          <w:t>已大大减少</w:t>
        </w:r>
        <w:r w:rsidR="00E32D47">
          <w:rPr>
            <w:rFonts w:ascii="宋体" w:eastAsia="宋体" w:hAnsi="宋体" w:hint="eastAsia"/>
            <w:color w:val="212121"/>
            <w:u w:color="212121"/>
          </w:rPr>
          <w:t>；</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年，大多数固定收入经理能够获得</w:t>
        </w:r>
        <w:r>
          <w:rPr>
            <w:rFonts w:ascii="Times New Roman" w:hAnsi="Times New Roman"/>
            <w:color w:val="212121"/>
            <w:u w:color="212121"/>
          </w:rPr>
          <w:t>3</w:t>
        </w:r>
        <w:r>
          <w:rPr>
            <w:rFonts w:ascii="宋体" w:eastAsia="宋体" w:hAnsi="宋体" w:cs="宋体"/>
            <w:color w:val="212121"/>
            <w:u w:color="212121"/>
            <w:lang w:val="zh-TW" w:eastAsia="zh-TW"/>
          </w:rPr>
          <w:t>到</w:t>
        </w:r>
        <w:r>
          <w:rPr>
            <w:rFonts w:ascii="Times New Roman" w:hAnsi="Times New Roman"/>
            <w:color w:val="212121"/>
            <w:u w:color="212121"/>
          </w:rPr>
          <w:t>10</w:t>
        </w:r>
        <w:r>
          <w:rPr>
            <w:rFonts w:ascii="宋体" w:eastAsia="宋体" w:hAnsi="宋体" w:cs="宋体"/>
            <w:color w:val="212121"/>
            <w:u w:color="212121"/>
            <w:lang w:val="zh-TW" w:eastAsia="zh-TW"/>
          </w:rPr>
          <w:t>倍的杠杆。当讨论过度杠杆时，两件事情似乎很有趣。首先，杠杆就是</w:t>
        </w:r>
        <w:del w:id="298" w:author="蔡长春" w:date="2017-05-10T23:24:00Z">
          <w:r w:rsidDel="002B56DD">
            <w:rPr>
              <w:rFonts w:ascii="宋体" w:eastAsia="宋体" w:hAnsi="宋体" w:cs="宋体" w:hint="eastAsia"/>
              <w:color w:val="212121"/>
              <w:u w:color="212121"/>
              <w:lang w:val="zh-TW"/>
            </w:rPr>
            <w:delText>借贷</w:delText>
          </w:r>
        </w:del>
      </w:ins>
      <w:ins w:id="299" w:author="蔡长春" w:date="2017-05-10T23:24:00Z">
        <w:r w:rsidR="002B56DD">
          <w:rPr>
            <w:rFonts w:ascii="宋体" w:eastAsia="宋体" w:hAnsi="宋体" w:cs="宋体" w:hint="eastAsia"/>
            <w:color w:val="212121"/>
            <w:u w:color="212121"/>
            <w:lang w:val="zh-TW"/>
          </w:rPr>
          <w:t>借款</w:t>
        </w:r>
      </w:ins>
      <w:ins w:id="300" w:author="amy" w:date="2017-02-14T10:08:00Z">
        <w:r w:rsidR="00E32D47">
          <w:rPr>
            <w:rFonts w:ascii="宋体" w:eastAsia="宋体" w:hAnsi="宋体" w:hint="eastAsia"/>
            <w:color w:val="212121"/>
            <w:u w:color="212121"/>
          </w:rPr>
          <w:t>；</w:t>
        </w:r>
        <w:r>
          <w:rPr>
            <w:rFonts w:ascii="宋体" w:eastAsia="宋体" w:hAnsi="宋体" w:cs="宋体"/>
            <w:color w:val="212121"/>
            <w:u w:color="212121"/>
            <w:lang w:val="zh-TW" w:eastAsia="zh-TW"/>
          </w:rPr>
          <w:t>大多数美国人</w:t>
        </w:r>
        <w:r w:rsidR="00E32D47">
          <w:rPr>
            <w:rFonts w:ascii="宋体" w:eastAsia="宋体" w:hAnsi="宋体" w:cs="宋体"/>
            <w:color w:val="212121"/>
            <w:u w:color="212121"/>
            <w:lang w:val="zh-TW" w:eastAsia="zh-TW"/>
          </w:rPr>
          <w:t>每天</w:t>
        </w:r>
        <w:r>
          <w:rPr>
            <w:rFonts w:ascii="宋体" w:eastAsia="宋体" w:hAnsi="宋体" w:cs="宋体"/>
            <w:color w:val="212121"/>
            <w:u w:color="212121"/>
            <w:lang w:val="zh-TW" w:eastAsia="zh-TW"/>
          </w:rPr>
          <w:t>使用</w:t>
        </w:r>
        <w:r w:rsidR="00E32D47">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他们买一个</w:t>
        </w:r>
        <w:r w:rsidR="00E32D47">
          <w:rPr>
            <w:rFonts w:ascii="宋体" w:eastAsia="宋体" w:hAnsi="宋体" w:cs="宋体" w:hint="eastAsia"/>
            <w:color w:val="212121"/>
            <w:u w:color="212121"/>
            <w:lang w:val="zh-TW"/>
          </w:rPr>
          <w:t>房子</w:t>
        </w:r>
        <w:r>
          <w:rPr>
            <w:rFonts w:ascii="宋体" w:eastAsia="宋体" w:hAnsi="宋体" w:cs="宋体"/>
            <w:color w:val="212121"/>
            <w:u w:color="212121"/>
            <w:lang w:val="zh-TW" w:eastAsia="zh-TW"/>
          </w:rPr>
          <w:t>或汽车或使用他们的钱包</w:t>
        </w:r>
        <w:r w:rsidR="00E32D47">
          <w:rPr>
            <w:rFonts w:ascii="宋体" w:eastAsia="宋体" w:hAnsi="宋体" w:cs="宋体" w:hint="eastAsia"/>
            <w:color w:val="212121"/>
            <w:u w:color="212121"/>
            <w:lang w:val="zh-TW"/>
          </w:rPr>
          <w:t>里的信用卡时</w:t>
        </w:r>
        <w:r w:rsidR="000F485E">
          <w:rPr>
            <w:rFonts w:ascii="宋体" w:eastAsia="宋体" w:hAnsi="宋体" w:cs="宋体" w:hint="eastAsia"/>
            <w:color w:val="212121"/>
            <w:u w:color="212121"/>
            <w:lang w:val="zh-TW"/>
          </w:rPr>
          <w:t>，</w:t>
        </w:r>
        <w:r w:rsidR="00E32D47">
          <w:rPr>
            <w:rFonts w:ascii="宋体" w:eastAsia="宋体" w:hAnsi="宋体" w:cs="宋体" w:hint="eastAsia"/>
            <w:color w:val="212121"/>
            <w:u w:color="212121"/>
            <w:lang w:val="zh-TW"/>
          </w:rPr>
          <w:t>都</w:t>
        </w:r>
        <w:r w:rsidR="000F485E">
          <w:rPr>
            <w:rFonts w:ascii="宋体" w:eastAsia="宋体" w:hAnsi="宋体" w:cs="宋体" w:hint="eastAsia"/>
            <w:color w:val="212121"/>
            <w:u w:color="212121"/>
            <w:lang w:val="zh-TW"/>
          </w:rPr>
          <w:t>在</w:t>
        </w:r>
        <w:r w:rsidR="00E32D47">
          <w:rPr>
            <w:rFonts w:ascii="宋体" w:eastAsia="宋体" w:hAnsi="宋体" w:cs="宋体" w:hint="eastAsia"/>
            <w:color w:val="212121"/>
            <w:u w:color="212121"/>
            <w:lang w:val="zh-TW"/>
          </w:rPr>
          <w:t>使用</w:t>
        </w:r>
      </w:ins>
      <w:ins w:id="301" w:author="蔡长春" w:date="2017-05-10T23:24:00Z">
        <w:r w:rsidR="002B56DD">
          <w:rPr>
            <w:rFonts w:ascii="宋体" w:eastAsia="宋体" w:hAnsi="宋体" w:cs="宋体" w:hint="eastAsia"/>
            <w:color w:val="212121"/>
            <w:u w:color="212121"/>
            <w:lang w:val="zh-TW"/>
          </w:rPr>
          <w:t>借款</w:t>
        </w:r>
      </w:ins>
      <w:ins w:id="302" w:author="amy" w:date="2017-02-14T10:08:00Z">
        <w:del w:id="303" w:author="蔡长春" w:date="2017-05-10T23:24:00Z">
          <w:r w:rsidR="00E32D47" w:rsidDel="002B56DD">
            <w:rPr>
              <w:rFonts w:ascii="宋体" w:eastAsia="宋体" w:hAnsi="宋体" w:cs="宋体" w:hint="eastAsia"/>
              <w:color w:val="212121"/>
              <w:u w:color="212121"/>
              <w:lang w:val="zh-TW"/>
            </w:rPr>
            <w:delText>借贷</w:delText>
          </w:r>
        </w:del>
        <w:r w:rsidR="00E32D47">
          <w:rPr>
            <w:rFonts w:ascii="宋体" w:eastAsia="宋体" w:hAnsi="宋体" w:cs="宋体"/>
            <w:color w:val="212121"/>
            <w:u w:color="212121"/>
            <w:lang w:val="zh-TW" w:eastAsia="zh-TW"/>
          </w:rPr>
          <w:t>。此外，</w:t>
        </w:r>
        <w:r>
          <w:rPr>
            <w:rFonts w:ascii="宋体" w:eastAsia="宋体" w:hAnsi="宋体" w:cs="宋体"/>
            <w:color w:val="212121"/>
            <w:u w:color="212121"/>
            <w:lang w:val="zh-TW" w:eastAsia="zh-TW"/>
          </w:rPr>
          <w:t>传统银行和投资银行</w:t>
        </w:r>
        <w:r w:rsidR="000F485E">
          <w:rPr>
            <w:rFonts w:ascii="宋体" w:eastAsia="宋体" w:hAnsi="宋体" w:cs="宋体" w:hint="eastAsia"/>
            <w:color w:val="212121"/>
            <w:u w:color="212121"/>
            <w:lang w:val="zh-TW"/>
          </w:rPr>
          <w:t>都</w:t>
        </w:r>
        <w:r w:rsidR="00E32D47">
          <w:rPr>
            <w:rFonts w:ascii="宋体" w:eastAsia="宋体" w:hAnsi="宋体" w:cs="宋体"/>
            <w:color w:val="212121"/>
            <w:u w:color="212121"/>
            <w:lang w:val="zh-TW" w:eastAsia="zh-TW"/>
          </w:rPr>
          <w:t>过度使用杠杆</w:t>
        </w:r>
        <w:r>
          <w:rPr>
            <w:rFonts w:ascii="Times New Roman" w:hAnsi="Times New Roman"/>
            <w:color w:val="212121"/>
            <w:u w:color="212121"/>
          </w:rPr>
          <w:t xml:space="preserve"> - </w:t>
        </w:r>
        <w:r>
          <w:rPr>
            <w:rFonts w:ascii="宋体" w:eastAsia="宋体" w:hAnsi="宋体" w:cs="宋体"/>
            <w:color w:val="212121"/>
            <w:u w:color="212121"/>
            <w:lang w:val="zh-TW" w:eastAsia="zh-TW"/>
          </w:rPr>
          <w:t>通常超过</w:t>
        </w:r>
        <w:r w:rsidR="00E32D47">
          <w:rPr>
            <w:rFonts w:ascii="宋体" w:eastAsia="宋体" w:hAnsi="宋体" w:cs="宋体"/>
            <w:color w:val="212121"/>
            <w:u w:color="212121"/>
            <w:lang w:val="zh-TW" w:eastAsia="zh-TW"/>
          </w:rPr>
          <w:t>他们的资产负债表</w:t>
        </w:r>
        <w:r w:rsidR="00E32D47">
          <w:rPr>
            <w:rFonts w:ascii="宋体" w:eastAsia="宋体" w:hAnsi="宋体" w:cs="宋体" w:hint="eastAsia"/>
            <w:color w:val="212121"/>
            <w:u w:color="212121"/>
            <w:lang w:val="zh-TW"/>
          </w:rPr>
          <w:t>的</w:t>
        </w:r>
        <w:r>
          <w:rPr>
            <w:rFonts w:ascii="Times New Roman" w:hAnsi="Times New Roman"/>
            <w:color w:val="212121"/>
            <w:u w:color="212121"/>
          </w:rPr>
          <w:t>25</w:t>
        </w:r>
        <w:r>
          <w:rPr>
            <w:rFonts w:ascii="宋体" w:eastAsia="宋体" w:hAnsi="宋体" w:cs="宋体"/>
            <w:color w:val="212121"/>
            <w:u w:color="212121"/>
            <w:lang w:val="zh-TW" w:eastAsia="zh-TW"/>
          </w:rPr>
          <w:t>至</w:t>
        </w:r>
        <w:r>
          <w:rPr>
            <w:rFonts w:ascii="Times New Roman" w:hAnsi="Times New Roman"/>
            <w:color w:val="212121"/>
            <w:u w:color="212121"/>
          </w:rPr>
          <w:t>30</w:t>
        </w:r>
        <w:r>
          <w:rPr>
            <w:rFonts w:ascii="宋体" w:eastAsia="宋体" w:hAnsi="宋体" w:cs="宋体"/>
            <w:color w:val="212121"/>
            <w:u w:color="212121"/>
            <w:lang w:val="zh-TW" w:eastAsia="zh-TW"/>
          </w:rPr>
          <w:t>倍</w:t>
        </w:r>
        <w:r>
          <w:rPr>
            <w:rFonts w:ascii="Times New Roman" w:hAnsi="Times New Roman"/>
            <w:color w:val="212121"/>
            <w:u w:color="212121"/>
          </w:rPr>
          <w:t xml:space="preserve">- </w:t>
        </w:r>
        <w:r>
          <w:rPr>
            <w:rFonts w:ascii="宋体" w:eastAsia="宋体" w:hAnsi="宋体" w:cs="宋体"/>
            <w:color w:val="212121"/>
            <w:u w:color="212121"/>
            <w:lang w:val="zh-TW" w:eastAsia="zh-TW"/>
          </w:rPr>
          <w:t>许多人认为</w:t>
        </w:r>
        <w:r w:rsidR="000F485E">
          <w:rPr>
            <w:rFonts w:ascii="宋体" w:eastAsia="宋体" w:hAnsi="宋体" w:cs="宋体" w:hint="eastAsia"/>
            <w:color w:val="212121"/>
            <w:u w:color="212121"/>
            <w:lang w:val="zh-TW"/>
          </w:rPr>
          <w:t>这</w:t>
        </w:r>
        <w:r w:rsidR="00F74F00">
          <w:rPr>
            <w:rFonts w:ascii="宋体" w:eastAsia="宋体" w:hAnsi="宋体" w:cs="宋体" w:hint="eastAsia"/>
            <w:color w:val="212121"/>
            <w:u w:color="212121"/>
            <w:lang w:val="zh-TW"/>
          </w:rPr>
          <w:t>是</w:t>
        </w:r>
        <w:r w:rsidR="00E32D47">
          <w:rPr>
            <w:rFonts w:ascii="宋体" w:eastAsia="宋体" w:hAnsi="宋体" w:cs="宋体" w:hint="eastAsia"/>
            <w:color w:val="212121"/>
            <w:u w:color="212121"/>
            <w:lang w:val="zh-TW"/>
          </w:rPr>
          <w:t>造成</w:t>
        </w:r>
        <w:r>
          <w:rPr>
            <w:rFonts w:ascii="宋体" w:eastAsia="宋体" w:hAnsi="宋体" w:cs="宋体"/>
            <w:color w:val="212121"/>
            <w:u w:color="212121"/>
            <w:lang w:val="zh-TW" w:eastAsia="zh-TW"/>
          </w:rPr>
          <w:t>信用危机和世界经济</w:t>
        </w:r>
        <w:r w:rsidR="00E32D47">
          <w:rPr>
            <w:rFonts w:ascii="宋体" w:eastAsia="宋体" w:hAnsi="宋体" w:cs="宋体" w:hint="eastAsia"/>
            <w:color w:val="212121"/>
            <w:u w:color="212121"/>
            <w:lang w:val="zh-TW"/>
          </w:rPr>
          <w:t>混乱</w:t>
        </w:r>
        <w:r w:rsidR="00F74F00">
          <w:rPr>
            <w:rFonts w:ascii="宋体" w:eastAsia="宋体" w:hAnsi="宋体" w:cs="宋体" w:hint="eastAsia"/>
            <w:color w:val="212121"/>
            <w:u w:color="212121"/>
            <w:lang w:val="zh-TW"/>
          </w:rPr>
          <w:t>的部分原因，迫使纳税人</w:t>
        </w:r>
        <w:r>
          <w:rPr>
            <w:rFonts w:ascii="宋体" w:eastAsia="宋体" w:hAnsi="宋体" w:cs="宋体"/>
            <w:color w:val="212121"/>
            <w:u w:color="212121"/>
            <w:lang w:val="zh-TW" w:eastAsia="zh-TW"/>
          </w:rPr>
          <w:t>在</w:t>
        </w:r>
        <w:r>
          <w:rPr>
            <w:rFonts w:ascii="Times New Roman" w:hAnsi="Times New Roman"/>
            <w:color w:val="212121"/>
            <w:u w:color="212121"/>
          </w:rPr>
          <w:t>2009</w:t>
        </w:r>
        <w:r>
          <w:rPr>
            <w:rFonts w:ascii="宋体" w:eastAsia="宋体" w:hAnsi="宋体" w:cs="宋体"/>
            <w:color w:val="212121"/>
            <w:u w:color="212121"/>
            <w:lang w:val="zh-TW" w:eastAsia="zh-TW"/>
          </w:rPr>
          <w:t>年初</w:t>
        </w:r>
        <w:r w:rsidR="00F74F00">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处理</w:t>
        </w:r>
        <w:r w:rsidR="00F74F00">
          <w:rPr>
            <w:rFonts w:ascii="宋体" w:eastAsia="宋体" w:hAnsi="宋体" w:cs="宋体" w:hint="eastAsia"/>
            <w:color w:val="212121"/>
            <w:u w:color="212121"/>
            <w:lang w:val="zh-TW"/>
          </w:rPr>
          <w:t>这个烂摊子</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4" w:author="amy" w:date="2017-02-14T10:08:00Z"/>
          <w:rFonts w:ascii="Times New Roman" w:eastAsia="Times New Roman" w:hAnsi="Times New Roman" w:cs="Times New Roman"/>
          <w:color w:val="212121"/>
          <w:u w:color="212121"/>
          <w:lang w:val="zh-TW" w:eastAsia="zh-TW"/>
        </w:rPr>
      </w:pPr>
      <w:del w:id="305" w:author="amy" w:date="2017-02-14T10:08:00Z">
        <w:r>
          <w:rPr>
            <w:rFonts w:ascii="宋体" w:eastAsia="宋体" w:hAnsi="宋体" w:cs="宋体"/>
            <w:color w:val="212121"/>
            <w:u w:color="212121"/>
            <w:lang w:val="zh-TW" w:eastAsia="zh-TW"/>
          </w:rPr>
          <w:delText>因为衍生物是非常复杂的，取决于</w:delText>
        </w:r>
        <w:r w:rsidR="005B56A1">
          <w:rPr>
            <w:rFonts w:ascii="宋体" w:eastAsia="宋体" w:hAnsi="宋体" w:hint="eastAsia"/>
            <w:color w:val="212121"/>
            <w:u w:color="212121"/>
          </w:rPr>
          <w:delText>衍生产品底部的产品开发</w:delText>
        </w:r>
        <w:r>
          <w:rPr>
            <w:rFonts w:ascii="宋体" w:eastAsia="宋体" w:hAnsi="宋体" w:cs="宋体"/>
            <w:color w:val="212121"/>
            <w:u w:color="212121"/>
            <w:lang w:val="zh-TW" w:eastAsia="zh-TW"/>
          </w:rPr>
          <w:delText>，创建和分析定量模型，使用衍生工具仅限于</w:delText>
        </w:r>
        <w:r w:rsidR="005B56A1">
          <w:rPr>
            <w:rFonts w:ascii="宋体" w:eastAsia="宋体" w:hAnsi="宋体" w:cs="宋体" w:hint="eastAsia"/>
            <w:color w:val="212121"/>
            <w:u w:color="212121"/>
            <w:lang w:val="zh-TW"/>
          </w:rPr>
          <w:delText>资深</w:delText>
        </w:r>
        <w:r>
          <w:rPr>
            <w:rFonts w:ascii="宋体" w:eastAsia="宋体" w:hAnsi="宋体" w:cs="宋体"/>
            <w:color w:val="212121"/>
            <w:u w:color="212121"/>
            <w:lang w:val="zh-TW" w:eastAsia="zh-TW"/>
          </w:rPr>
          <w:delText>的投资者，包括对冲基金有专门的工作人员来分析这些</w:delText>
        </w:r>
        <w:r w:rsidR="005B56A1">
          <w:rPr>
            <w:rFonts w:ascii="宋体" w:eastAsia="宋体" w:hAnsi="宋体" w:cs="宋体" w:hint="eastAsia"/>
            <w:color w:val="212121"/>
            <w:u w:color="212121"/>
            <w:lang w:val="zh-TW"/>
          </w:rPr>
          <w:delText>仓位</w:delText>
        </w:r>
        <w:r>
          <w:rPr>
            <w:rFonts w:ascii="宋体" w:eastAsia="宋体" w:hAnsi="宋体" w:cs="宋体"/>
            <w:color w:val="212121"/>
            <w:u w:color="212121"/>
            <w:lang w:val="zh-TW" w:eastAsia="zh-TW"/>
          </w:rPr>
          <w:delText>。当用作对冲时，衍生工具通常降低投资组合的波动性，并提供</w:delText>
        </w:r>
        <w:r w:rsidR="005B56A1">
          <w:rPr>
            <w:rFonts w:ascii="宋体" w:eastAsia="宋体" w:hAnsi="宋体" w:cs="宋体"/>
            <w:color w:val="212121"/>
            <w:u w:color="212121"/>
            <w:lang w:val="zh-TW" w:eastAsia="zh-TW"/>
          </w:rPr>
          <w:delText>降低风险</w:delText>
        </w:r>
        <w:r w:rsidR="005B56A1">
          <w:rPr>
            <w:rFonts w:ascii="宋体" w:eastAsia="宋体" w:hAnsi="宋体" w:cs="宋体" w:hint="eastAsia"/>
            <w:color w:val="212121"/>
            <w:u w:color="212121"/>
            <w:lang w:val="zh-TW"/>
          </w:rPr>
          <w:delText>的低</w:delText>
        </w:r>
        <w:r>
          <w:rPr>
            <w:rFonts w:ascii="宋体" w:eastAsia="宋体" w:hAnsi="宋体" w:cs="宋体"/>
            <w:color w:val="212121"/>
            <w:u w:color="212121"/>
            <w:lang w:val="zh-TW" w:eastAsia="zh-TW"/>
          </w:rPr>
          <w:delText>成本的方法。如果用来做赌</w:delText>
        </w:r>
        <w:r w:rsidR="005B56A1">
          <w:rPr>
            <w:rFonts w:ascii="宋体" w:eastAsia="宋体" w:hAnsi="宋体" w:cs="宋体" w:hint="eastAsia"/>
            <w:color w:val="212121"/>
            <w:u w:color="212121"/>
            <w:lang w:val="zh-TW"/>
          </w:rPr>
          <w:delText>博</w:delText>
        </w:r>
        <w:r>
          <w:rPr>
            <w:rFonts w:ascii="宋体" w:eastAsia="宋体" w:hAnsi="宋体" w:cs="宋体"/>
            <w:color w:val="212121"/>
            <w:u w:color="212121"/>
            <w:lang w:val="zh-TW" w:eastAsia="zh-TW"/>
          </w:rPr>
          <w:delText>，衍生品可能会将投资组合的波动性提高。简单地说，没有人真的知道如何定义衍生品对投资组合的影响，因为需要知道这些</w:delText>
        </w:r>
        <w:r w:rsidR="005B56A1">
          <w:rPr>
            <w:rFonts w:ascii="宋体" w:eastAsia="宋体" w:hAnsi="宋体" w:hint="eastAsia"/>
            <w:color w:val="212121"/>
            <w:u w:color="212121"/>
          </w:rPr>
          <w:delText>衍生产品</w:delText>
        </w:r>
        <w:r>
          <w:rPr>
            <w:rFonts w:ascii="宋体" w:eastAsia="宋体" w:hAnsi="宋体" w:cs="宋体"/>
            <w:color w:val="212121"/>
            <w:u w:color="212121"/>
            <w:lang w:val="zh-TW" w:eastAsia="zh-TW"/>
          </w:rPr>
          <w:delText>的使用程度。在某些情况下，</w:delText>
        </w:r>
        <w:r w:rsidR="005B56A1">
          <w:rPr>
            <w:rFonts w:ascii="宋体" w:eastAsia="宋体" w:hAnsi="宋体" w:cs="宋体" w:hint="eastAsia"/>
            <w:color w:val="212121"/>
            <w:u w:color="212121"/>
            <w:lang w:val="zh-TW"/>
          </w:rPr>
          <w:delText>因为</w:delText>
        </w:r>
        <w:r>
          <w:rPr>
            <w:rFonts w:ascii="宋体" w:eastAsia="宋体" w:hAnsi="宋体" w:cs="宋体"/>
            <w:color w:val="212121"/>
            <w:u w:color="212121"/>
            <w:lang w:val="zh-TW" w:eastAsia="zh-TW"/>
          </w:rPr>
          <w:delText>利用杠杆，衍生品可能</w:delText>
        </w:r>
        <w:r w:rsidR="005B56A1">
          <w:rPr>
            <w:rFonts w:ascii="宋体" w:eastAsia="宋体" w:hAnsi="宋体" w:cs="宋体"/>
            <w:color w:val="212121"/>
            <w:u w:color="212121"/>
            <w:lang w:val="zh-TW" w:eastAsia="zh-TW"/>
          </w:rPr>
          <w:delText>为基金及其投资者</w:delText>
        </w:r>
        <w:r>
          <w:rPr>
            <w:rFonts w:ascii="宋体" w:eastAsia="宋体" w:hAnsi="宋体" w:cs="宋体"/>
            <w:color w:val="212121"/>
            <w:u w:color="212121"/>
            <w:lang w:val="zh-TW" w:eastAsia="zh-TW"/>
          </w:rPr>
          <w:delText>导致巨大的问题。在其他情况下，使用衍生工具可以增加显着的</w:delText>
        </w:r>
        <w:r>
          <w:rPr>
            <w:rFonts w:ascii="Times New Roman" w:hAnsi="Times New Roman"/>
            <w:color w:val="212121"/>
            <w:u w:color="212121"/>
          </w:rPr>
          <w:delText>α</w:delText>
        </w:r>
        <w:r>
          <w:rPr>
            <w:rFonts w:ascii="宋体" w:eastAsia="宋体" w:hAnsi="宋体" w:cs="宋体"/>
            <w:color w:val="212121"/>
            <w:u w:color="212121"/>
            <w:lang w:val="zh-TW" w:eastAsia="zh-TW"/>
          </w:rPr>
          <w:delText>。现实是，不是所有的衍生品的使用是坏的</w:delText>
        </w:r>
        <w:r w:rsidR="005B56A1">
          <w:rPr>
            <w:rFonts w:ascii="宋体" w:eastAsia="宋体" w:hAnsi="宋体" w:hint="eastAsia"/>
            <w:color w:val="212121"/>
            <w:u w:color="212121"/>
          </w:rPr>
          <w:delText>；</w:delText>
        </w:r>
        <w:r w:rsidR="005B56A1">
          <w:rPr>
            <w:rFonts w:ascii="宋体" w:eastAsia="宋体" w:hAnsi="宋体" w:cs="宋体"/>
            <w:color w:val="212121"/>
            <w:u w:color="212121"/>
            <w:lang w:val="zh-TW" w:eastAsia="zh-TW"/>
          </w:rPr>
          <w:delText>适当使用时，衍生物是</w:delText>
        </w:r>
        <w:r>
          <w:rPr>
            <w:rFonts w:ascii="宋体" w:eastAsia="宋体" w:hAnsi="宋体" w:cs="宋体"/>
            <w:color w:val="212121"/>
            <w:u w:color="212121"/>
            <w:lang w:val="zh-TW" w:eastAsia="zh-TW"/>
          </w:rPr>
          <w:delText>资本市场</w:delText>
        </w:r>
        <w:r w:rsidR="005B56A1">
          <w:rPr>
            <w:rFonts w:ascii="宋体" w:eastAsia="宋体" w:hAnsi="宋体" w:cs="宋体" w:hint="eastAsia"/>
            <w:color w:val="212121"/>
            <w:u w:color="212121"/>
            <w:lang w:val="zh-TW"/>
          </w:rPr>
          <w:delText>的</w:delText>
        </w:r>
        <w:r w:rsidR="005B56A1">
          <w:rPr>
            <w:rFonts w:ascii="宋体" w:eastAsia="宋体" w:hAnsi="宋体" w:cs="宋体"/>
            <w:color w:val="212121"/>
            <w:u w:color="212121"/>
            <w:lang w:val="zh-TW" w:eastAsia="zh-TW"/>
          </w:rPr>
          <w:delText>重要组成部分</w:delText>
        </w:r>
        <w:r>
          <w:rPr>
            <w:rFonts w:ascii="宋体" w:eastAsia="宋体" w:hAnsi="宋体" w:cs="宋体"/>
            <w:color w:val="212121"/>
            <w:u w:color="212121"/>
            <w:lang w:val="zh-TW" w:eastAsia="zh-TW"/>
          </w:rPr>
          <w:delText>。</w:delText>
        </w:r>
      </w:del>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6" w:author="amy" w:date="2017-02-14T10:08:00Z"/>
          <w:rFonts w:ascii="Times New Roman" w:eastAsia="Times New Roman" w:hAnsi="Times New Roman" w:cs="Times New Roman"/>
          <w:color w:val="212121"/>
          <w:u w:color="212121"/>
        </w:rPr>
      </w:pPr>
    </w:p>
    <w:p w:rsidR="00344021" w:rsidRPr="00B531ED" w:rsidRDefault="00673C29" w:rsidP="00357724">
      <w:pPr>
        <w:rPr>
          <w:del w:id="307" w:author="amy" w:date="2017-02-14T10:08:00Z"/>
          <w:rFonts w:ascii="宋体" w:eastAsia="宋体" w:hAnsi="宋体" w:cs="宋体"/>
          <w:b/>
          <w:color w:val="212121"/>
          <w:u w:color="212121"/>
          <w:lang w:val="zh-TW" w:eastAsia="zh-TW"/>
        </w:rPr>
      </w:pPr>
      <w:del w:id="308" w:author="amy" w:date="2017-02-14T10:08:00Z">
        <w:r w:rsidRPr="00B531ED">
          <w:rPr>
            <w:rFonts w:ascii="宋体" w:eastAsia="宋体" w:hAnsi="宋体" w:cs="宋体"/>
            <w:b/>
            <w:color w:val="212121"/>
            <w:u w:color="212121"/>
            <w:lang w:val="zh-TW" w:eastAsia="zh-TW"/>
          </w:rPr>
          <w:lastRenderedPageBreak/>
          <w:delText>使用杠杆</w:delText>
        </w:r>
        <w:r w:rsidR="000A0B4F" w:rsidRPr="00B531ED">
          <w:rPr>
            <w:rFonts w:ascii="宋体" w:eastAsia="宋体" w:hAnsi="宋体" w:cs="宋体" w:hint="eastAsia"/>
            <w:b/>
            <w:color w:val="212121"/>
            <w:u w:color="212121"/>
            <w:lang w:val="zh-TW" w:eastAsia="zh-TW"/>
          </w:rPr>
          <w:delText>有</w:delText>
        </w:r>
        <w:r w:rsidRPr="00B531ED">
          <w:rPr>
            <w:rFonts w:ascii="宋体" w:eastAsia="宋体" w:hAnsi="宋体" w:cs="宋体"/>
            <w:b/>
            <w:color w:val="212121"/>
            <w:u w:color="212121"/>
            <w:lang w:val="zh-TW" w:eastAsia="zh-TW"/>
          </w:rPr>
          <w:delText>坏</w:delText>
        </w:r>
        <w:r w:rsidR="000A0B4F" w:rsidRPr="00B531ED">
          <w:rPr>
            <w:rFonts w:ascii="宋体" w:eastAsia="宋体" w:hAnsi="宋体" w:cs="宋体" w:hint="eastAsia"/>
            <w:b/>
            <w:color w:val="212121"/>
            <w:u w:color="212121"/>
            <w:lang w:val="zh-TW" w:eastAsia="zh-TW"/>
          </w:rPr>
          <w:delText>处</w:delText>
        </w:r>
      </w:del>
    </w:p>
    <w:p w:rsidR="00344021" w:rsidRPr="000A0B4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09" w:author="amy" w:date="2017-02-14T10:08:00Z"/>
          <w:rFonts w:ascii="Times New Roman" w:eastAsia="Times New Roman" w:hAnsi="Times New Roman" w:cs="Times New Roman"/>
          <w:color w:val="212121"/>
          <w:u w:color="212121"/>
          <w:lang w:val="zh-TW" w:eastAsia="zh-TW"/>
        </w:rPr>
      </w:pPr>
      <w:del w:id="310" w:author="amy" w:date="2017-02-14T10:08:00Z">
        <w:r>
          <w:rPr>
            <w:rFonts w:ascii="宋体" w:eastAsia="宋体" w:hAnsi="宋体" w:cs="宋体"/>
            <w:color w:val="212121"/>
            <w:u w:color="212121"/>
            <w:lang w:val="zh-TW" w:eastAsia="zh-TW"/>
          </w:rPr>
          <w:delText>大多数对冲基金没有使用任何级别或有限的杠杆来从市场</w:delText>
        </w:r>
        <w:r w:rsidR="00357724">
          <w:rPr>
            <w:rFonts w:ascii="宋体" w:eastAsia="宋体" w:hAnsi="宋体" w:cs="宋体" w:hint="eastAsia"/>
            <w:color w:val="212121"/>
            <w:u w:color="212121"/>
            <w:lang w:val="zh-TW"/>
          </w:rPr>
          <w:delText>寻求机会</w:delText>
        </w:r>
        <w:r>
          <w:rPr>
            <w:rFonts w:ascii="宋体" w:eastAsia="宋体" w:hAnsi="宋体" w:cs="宋体"/>
            <w:color w:val="212121"/>
            <w:u w:color="212121"/>
            <w:lang w:val="zh-TW" w:eastAsia="zh-TW"/>
          </w:rPr>
          <w:delText>。在传统的琼斯式</w:delText>
        </w:r>
        <w:r w:rsidR="00357724">
          <w:rPr>
            <w:rFonts w:ascii="宋体" w:eastAsia="宋体" w:hAnsi="宋体" w:cs="宋体" w:hint="eastAsia"/>
            <w:color w:val="212121"/>
            <w:u w:color="212121"/>
          </w:rPr>
          <w:delText>多</w:delText>
        </w:r>
        <w:r>
          <w:rPr>
            <w:rFonts w:ascii="Times New Roman" w:hAnsi="Times New Roman"/>
            <w:color w:val="212121"/>
            <w:u w:color="212121"/>
          </w:rPr>
          <w:delText>/</w:delText>
        </w:r>
        <w:r w:rsidR="00357724">
          <w:rPr>
            <w:rFonts w:ascii="宋体" w:eastAsia="宋体" w:hAnsi="宋体" w:cs="宋体" w:hint="eastAsia"/>
            <w:color w:val="212121"/>
            <w:u w:color="212121"/>
            <w:lang w:val="zh-TW"/>
          </w:rPr>
          <w:delText>空头</w:delText>
        </w:r>
        <w:r w:rsidR="0093253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w:delText>
        </w:r>
        <w:r w:rsidR="00357724">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经理都能够使用</w:delText>
        </w:r>
        <w:r w:rsidR="00932530">
          <w:rPr>
            <w:rFonts w:ascii="宋体" w:eastAsia="宋体" w:hAnsi="宋体" w:cs="宋体" w:hint="eastAsia"/>
            <w:color w:val="212121"/>
            <w:u w:color="212121"/>
            <w:lang w:val="zh-TW"/>
          </w:rPr>
          <w:delText>规定</w:delText>
        </w:r>
        <w:r>
          <w:rPr>
            <w:rFonts w:ascii="Times New Roman" w:hAnsi="Times New Roman"/>
            <w:color w:val="212121"/>
            <w:u w:color="212121"/>
          </w:rPr>
          <w:delText>T.</w:delText>
        </w:r>
        <w:r w:rsidR="00932530" w:rsidRPr="00932530">
          <w:rPr>
            <w:rFonts w:ascii="Times New Roman" w:eastAsia="宋体" w:hAnsi="Times New Roman" w:hint="eastAsia"/>
            <w:color w:val="212121"/>
            <w:sz w:val="16"/>
            <w:szCs w:val="16"/>
            <w:u w:color="212121"/>
          </w:rPr>
          <w:delText xml:space="preserve"> </w:delText>
        </w:r>
        <w:r w:rsidR="00932530">
          <w:rPr>
            <w:rFonts w:ascii="Times New Roman" w:eastAsia="宋体" w:hAnsi="Times New Roman" w:hint="eastAsia"/>
            <w:color w:val="212121"/>
            <w:sz w:val="16"/>
            <w:szCs w:val="16"/>
            <w:u w:color="212121"/>
          </w:rPr>
          <w:delText>（</w:delText>
        </w:r>
        <w:r w:rsidR="00932530">
          <w:rPr>
            <w:rFonts w:ascii="Times New Roman" w:eastAsia="宋体" w:hAnsi="Times New Roman" w:hint="eastAsia"/>
            <w:color w:val="212121"/>
            <w:sz w:val="16"/>
            <w:szCs w:val="16"/>
            <w:u w:color="212121"/>
          </w:rPr>
          <w:delText>2</w:delText>
        </w:r>
        <w:r w:rsidR="00932530">
          <w:rPr>
            <w:rFonts w:ascii="Times New Roman" w:eastAsia="宋体" w:hAnsi="Times New Roman" w:hint="eastAsia"/>
            <w:color w:val="212121"/>
            <w:sz w:val="16"/>
            <w:szCs w:val="16"/>
            <w:u w:color="212121"/>
          </w:rPr>
          <w:delText>）</w:delText>
        </w:r>
        <w:r w:rsidR="00932530">
          <w:rPr>
            <w:rFonts w:ascii="宋体" w:eastAsia="宋体" w:hAnsi="宋体" w:cs="宋体"/>
            <w:color w:val="212121"/>
            <w:u w:color="212121"/>
            <w:lang w:val="zh-TW" w:eastAsia="zh-TW"/>
          </w:rPr>
          <w:delText>的杠杆</w:delText>
        </w:r>
        <w:r w:rsidR="00932530">
          <w:rPr>
            <w:rFonts w:ascii="宋体" w:eastAsia="宋体" w:hAnsi="宋体" w:cs="宋体" w:hint="eastAsia"/>
            <w:color w:val="212121"/>
            <w:u w:color="212121"/>
            <w:lang w:val="zh-TW"/>
          </w:rPr>
          <w:delText>。</w:delText>
        </w:r>
        <w:r>
          <w:rPr>
            <w:rFonts w:ascii="Times New Roman" w:hAnsi="Times New Roman"/>
            <w:color w:val="212121"/>
            <w:u w:color="212121"/>
          </w:rPr>
          <w:delText>Reg T</w:delText>
        </w:r>
        <w:r>
          <w:rPr>
            <w:rFonts w:ascii="宋体" w:eastAsia="宋体" w:hAnsi="宋体" w:cs="宋体"/>
            <w:color w:val="212121"/>
            <w:u w:color="212121"/>
            <w:lang w:val="zh-TW" w:eastAsia="zh-TW"/>
          </w:rPr>
          <w:delText>，它是业界已知的，是联邦</w:delText>
        </w:r>
        <w:r w:rsidR="00932530">
          <w:rPr>
            <w:rFonts w:ascii="宋体" w:eastAsia="宋体" w:hAnsi="宋体" w:cs="宋体"/>
            <w:color w:val="212121"/>
            <w:u w:color="212121"/>
            <w:lang w:val="zh-TW" w:eastAsia="zh-TW"/>
          </w:rPr>
          <w:delText>储备局</w:delText>
        </w:r>
        <w:r w:rsidR="00932530">
          <w:rPr>
            <w:rFonts w:ascii="宋体" w:eastAsia="宋体" w:hAnsi="宋体" w:cs="宋体" w:hint="eastAsia"/>
            <w:color w:val="212121"/>
            <w:u w:color="212121"/>
            <w:lang w:val="zh-TW"/>
          </w:rPr>
          <w:delText>规定的</w:delText>
        </w:r>
        <w:r>
          <w:rPr>
            <w:rFonts w:ascii="宋体" w:eastAsia="宋体" w:hAnsi="宋体" w:cs="宋体"/>
            <w:color w:val="212121"/>
            <w:u w:color="212121"/>
            <w:lang w:val="zh-TW" w:eastAsia="zh-TW"/>
          </w:rPr>
          <w:delText>，经纪人</w:delText>
        </w:r>
        <w:r w:rsidR="00932530">
          <w:rPr>
            <w:rFonts w:ascii="宋体" w:eastAsia="宋体" w:hAnsi="宋体" w:cs="宋体"/>
            <w:color w:val="212121"/>
            <w:u w:color="212121"/>
            <w:lang w:val="zh-TW" w:eastAsia="zh-TW"/>
          </w:rPr>
          <w:delText>可以给予客户购买额外的证券</w:delText>
        </w:r>
        <w:r>
          <w:rPr>
            <w:rFonts w:ascii="宋体" w:eastAsia="宋体" w:hAnsi="宋体" w:cs="宋体"/>
            <w:color w:val="212121"/>
            <w:u w:color="212121"/>
            <w:lang w:val="zh-TW" w:eastAsia="zh-TW"/>
          </w:rPr>
          <w:delText>的信用额或保证金</w:delText>
        </w:r>
        <w:r w:rsidR="00932530">
          <w:rPr>
            <w:rFonts w:ascii="宋体" w:eastAsia="宋体" w:hAnsi="宋体" w:cs="宋体" w:hint="eastAsia"/>
            <w:color w:val="212121"/>
            <w:u w:color="212121"/>
            <w:lang w:val="zh-TW"/>
          </w:rPr>
          <w:delText>额度</w:delText>
        </w:r>
        <w:r>
          <w:rPr>
            <w:rFonts w:ascii="宋体" w:eastAsia="宋体" w:hAnsi="宋体" w:cs="宋体"/>
            <w:color w:val="212121"/>
            <w:u w:color="212121"/>
            <w:lang w:val="zh-TW" w:eastAsia="zh-TW"/>
          </w:rPr>
          <w:delText>。无论规模大小的投资者都可以借高达其持有</w:delText>
        </w:r>
        <w:r w:rsidR="00932530">
          <w:rPr>
            <w:rFonts w:ascii="宋体" w:eastAsia="宋体" w:hAnsi="宋体" w:cs="宋体" w:hint="eastAsia"/>
            <w:color w:val="212121"/>
            <w:u w:color="212121"/>
            <w:lang w:val="zh-TW"/>
          </w:rPr>
          <w:delText>资产的50%金额</w:delText>
        </w:r>
        <w:r>
          <w:rPr>
            <w:rFonts w:ascii="宋体" w:eastAsia="宋体" w:hAnsi="宋体" w:cs="宋体"/>
            <w:color w:val="212121"/>
            <w:u w:color="212121"/>
            <w:lang w:val="zh-TW" w:eastAsia="zh-TW"/>
          </w:rPr>
          <w:delText>。这包括个人投资者可以在其经纪帐户中使用的金额。一些基金如传统固定收益或抵押支持证券套利资金使用较高水平的杠杆，杠杆</w:delText>
        </w:r>
        <w:r w:rsidR="00E32D47">
          <w:rPr>
            <w:rFonts w:ascii="宋体" w:eastAsia="宋体" w:hAnsi="宋体" w:cs="宋体"/>
            <w:color w:val="212121"/>
            <w:u w:color="212121"/>
            <w:lang w:val="zh-TW" w:eastAsia="zh-TW"/>
          </w:rPr>
          <w:delText>使用</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年达到峰值，</w:delText>
        </w:r>
        <w:r w:rsidR="00E32D47">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能够借</w:delText>
        </w:r>
        <w:r w:rsidR="00E32D47">
          <w:rPr>
            <w:rFonts w:ascii="宋体" w:eastAsia="宋体" w:hAnsi="宋体" w:cs="宋体"/>
            <w:color w:val="212121"/>
            <w:u w:color="212121"/>
            <w:lang w:val="zh-TW" w:eastAsia="zh-TW"/>
          </w:rPr>
          <w:delText>其相关证券的价值</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12</w:delText>
        </w:r>
        <w:r>
          <w:rPr>
            <w:rFonts w:ascii="宋体" w:eastAsia="宋体" w:hAnsi="宋体" w:cs="宋体"/>
            <w:color w:val="212121"/>
            <w:u w:color="212121"/>
            <w:lang w:val="zh-TW" w:eastAsia="zh-TW"/>
          </w:rPr>
          <w:delText>至</w:delText>
        </w:r>
        <w:r>
          <w:rPr>
            <w:rFonts w:ascii="Times New Roman" w:hAnsi="Times New Roman"/>
            <w:color w:val="212121"/>
            <w:u w:color="212121"/>
          </w:rPr>
          <w:delText>15</w:delText>
        </w:r>
        <w:r>
          <w:rPr>
            <w:rFonts w:ascii="宋体" w:eastAsia="宋体" w:hAnsi="宋体" w:cs="宋体"/>
            <w:color w:val="212121"/>
            <w:u w:color="212121"/>
            <w:lang w:val="zh-TW" w:eastAsia="zh-TW"/>
          </w:rPr>
          <w:delText>倍。现在，鉴于目前的信贷危机和</w:delText>
        </w:r>
        <w:r w:rsidR="00E32D47">
          <w:rPr>
            <w:rFonts w:ascii="宋体" w:eastAsia="宋体" w:hAnsi="宋体" w:cs="宋体"/>
            <w:color w:val="212121"/>
            <w:u w:color="212121"/>
            <w:lang w:val="zh-TW" w:eastAsia="zh-TW"/>
          </w:rPr>
          <w:delText>银行审查员</w:delText>
        </w:r>
        <w:r w:rsidR="00E32D47">
          <w:rPr>
            <w:rFonts w:ascii="宋体" w:eastAsia="宋体" w:hAnsi="宋体" w:cs="宋体" w:hint="eastAsia"/>
            <w:color w:val="212121"/>
            <w:u w:color="212121"/>
            <w:lang w:val="zh-TW"/>
          </w:rPr>
          <w:delText>要求的去</w:delText>
        </w:r>
        <w:r>
          <w:rPr>
            <w:rFonts w:ascii="宋体" w:eastAsia="宋体" w:hAnsi="宋体" w:cs="宋体"/>
            <w:color w:val="212121"/>
            <w:u w:color="212121"/>
            <w:lang w:val="zh-TW" w:eastAsia="zh-TW"/>
          </w:rPr>
          <w:delText>杠杆，</w:delText>
        </w:r>
        <w:r w:rsidR="00E32D47">
          <w:rPr>
            <w:rFonts w:ascii="宋体" w:eastAsia="宋体" w:hAnsi="宋体" w:cs="宋体"/>
            <w:color w:val="212121"/>
            <w:u w:color="212121"/>
            <w:lang w:val="zh-TW" w:eastAsia="zh-TW"/>
          </w:rPr>
          <w:delText>杠杆</w:delText>
        </w:r>
        <w:r>
          <w:rPr>
            <w:rFonts w:ascii="宋体" w:eastAsia="宋体" w:hAnsi="宋体" w:cs="宋体"/>
            <w:color w:val="212121"/>
            <w:u w:color="212121"/>
            <w:lang w:val="zh-TW" w:eastAsia="zh-TW"/>
          </w:rPr>
          <w:delText>数字已大大减少</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年，大多数固定收入经理能够获得</w:delText>
        </w:r>
        <w:r>
          <w:rPr>
            <w:rFonts w:ascii="Times New Roman" w:hAnsi="Times New Roman"/>
            <w:color w:val="212121"/>
            <w:u w:color="212121"/>
          </w:rPr>
          <w:delText>3</w:delText>
        </w:r>
        <w:r>
          <w:rPr>
            <w:rFonts w:ascii="宋体" w:eastAsia="宋体" w:hAnsi="宋体" w:cs="宋体"/>
            <w:color w:val="212121"/>
            <w:u w:color="212121"/>
            <w:lang w:val="zh-TW" w:eastAsia="zh-TW"/>
          </w:rPr>
          <w:delText>到</w:delText>
        </w:r>
        <w:r>
          <w:rPr>
            <w:rFonts w:ascii="Times New Roman" w:hAnsi="Times New Roman"/>
            <w:color w:val="212121"/>
            <w:u w:color="212121"/>
          </w:rPr>
          <w:delText>10</w:delText>
        </w:r>
        <w:r>
          <w:rPr>
            <w:rFonts w:ascii="宋体" w:eastAsia="宋体" w:hAnsi="宋体" w:cs="宋体"/>
            <w:color w:val="212121"/>
            <w:u w:color="212121"/>
            <w:lang w:val="zh-TW" w:eastAsia="zh-TW"/>
          </w:rPr>
          <w:delText>倍的杠杆。当讨论过度杠杆时，两件事情似乎很有趣。首先，杠杆就是借贷</w:delText>
        </w:r>
        <w:r w:rsidR="00E32D47">
          <w:rPr>
            <w:rFonts w:ascii="宋体" w:eastAsia="宋体" w:hAnsi="宋体" w:hint="eastAsia"/>
            <w:color w:val="212121"/>
            <w:u w:color="212121"/>
          </w:rPr>
          <w:delText>；</w:delText>
        </w:r>
        <w:r>
          <w:rPr>
            <w:rFonts w:ascii="宋体" w:eastAsia="宋体" w:hAnsi="宋体" w:cs="宋体"/>
            <w:color w:val="212121"/>
            <w:u w:color="212121"/>
            <w:lang w:val="zh-TW" w:eastAsia="zh-TW"/>
          </w:rPr>
          <w:delText>大多数美国人</w:delText>
        </w:r>
        <w:r w:rsidR="00E32D47">
          <w:rPr>
            <w:rFonts w:ascii="宋体" w:eastAsia="宋体" w:hAnsi="宋体" w:cs="宋体"/>
            <w:color w:val="212121"/>
            <w:u w:color="212121"/>
            <w:lang w:val="zh-TW" w:eastAsia="zh-TW"/>
          </w:rPr>
          <w:delText>每天</w:delText>
        </w:r>
        <w:r>
          <w:rPr>
            <w:rFonts w:ascii="宋体" w:eastAsia="宋体" w:hAnsi="宋体" w:cs="宋体"/>
            <w:color w:val="212121"/>
            <w:u w:color="212121"/>
            <w:lang w:val="zh-TW" w:eastAsia="zh-TW"/>
          </w:rPr>
          <w:delText>使用</w:delText>
        </w:r>
        <w:r w:rsidR="00E32D47">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他们买一个</w:delText>
        </w:r>
        <w:r w:rsidR="00E32D47">
          <w:rPr>
            <w:rFonts w:ascii="宋体" w:eastAsia="宋体" w:hAnsi="宋体" w:cs="宋体" w:hint="eastAsia"/>
            <w:color w:val="212121"/>
            <w:u w:color="212121"/>
            <w:lang w:val="zh-TW"/>
          </w:rPr>
          <w:delText>房子</w:delText>
        </w:r>
        <w:r>
          <w:rPr>
            <w:rFonts w:ascii="宋体" w:eastAsia="宋体" w:hAnsi="宋体" w:cs="宋体"/>
            <w:color w:val="212121"/>
            <w:u w:color="212121"/>
            <w:lang w:val="zh-TW" w:eastAsia="zh-TW"/>
          </w:rPr>
          <w:delText>或汽车或使用他们的钱包</w:delText>
        </w:r>
        <w:r w:rsidR="00E32D47">
          <w:rPr>
            <w:rFonts w:ascii="宋体" w:eastAsia="宋体" w:hAnsi="宋体" w:cs="宋体" w:hint="eastAsia"/>
            <w:color w:val="212121"/>
            <w:u w:color="212121"/>
            <w:lang w:val="zh-TW"/>
          </w:rPr>
          <w:delText>里的信用卡时都是使用借贷</w:delText>
        </w:r>
        <w:r w:rsidR="00E32D47">
          <w:rPr>
            <w:rFonts w:ascii="宋体" w:eastAsia="宋体" w:hAnsi="宋体" w:cs="宋体"/>
            <w:color w:val="212121"/>
            <w:u w:color="212121"/>
            <w:lang w:val="zh-TW" w:eastAsia="zh-TW"/>
          </w:rPr>
          <w:delText>。此外，</w:delText>
        </w:r>
        <w:r>
          <w:rPr>
            <w:rFonts w:ascii="宋体" w:eastAsia="宋体" w:hAnsi="宋体" w:cs="宋体"/>
            <w:color w:val="212121"/>
            <w:u w:color="212121"/>
            <w:lang w:val="zh-TW" w:eastAsia="zh-TW"/>
          </w:rPr>
          <w:delText>是传统银行和投资银行</w:delText>
        </w:r>
        <w:r w:rsidR="00E32D47">
          <w:rPr>
            <w:rFonts w:ascii="宋体" w:eastAsia="宋体" w:hAnsi="宋体" w:cs="宋体"/>
            <w:color w:val="212121"/>
            <w:u w:color="212121"/>
            <w:lang w:val="zh-TW" w:eastAsia="zh-TW"/>
          </w:rPr>
          <w:delText>过度使用杠杆</w:delText>
        </w:r>
        <w:r>
          <w:rPr>
            <w:rFonts w:ascii="Times New Roman" w:hAnsi="Times New Roman"/>
            <w:color w:val="212121"/>
            <w:u w:color="212121"/>
          </w:rPr>
          <w:delText xml:space="preserve"> - </w:delText>
        </w:r>
        <w:r>
          <w:rPr>
            <w:rFonts w:ascii="宋体" w:eastAsia="宋体" w:hAnsi="宋体" w:cs="宋体"/>
            <w:color w:val="212121"/>
            <w:u w:color="212121"/>
            <w:lang w:val="zh-TW" w:eastAsia="zh-TW"/>
          </w:rPr>
          <w:delText>通常超过</w:delText>
        </w:r>
        <w:r w:rsidR="00E32D47">
          <w:rPr>
            <w:rFonts w:ascii="宋体" w:eastAsia="宋体" w:hAnsi="宋体" w:cs="宋体"/>
            <w:color w:val="212121"/>
            <w:u w:color="212121"/>
            <w:lang w:val="zh-TW" w:eastAsia="zh-TW"/>
          </w:rPr>
          <w:delText>他们的资产负债表</w:delText>
        </w:r>
        <w:r w:rsidR="00E32D47">
          <w:rPr>
            <w:rFonts w:ascii="宋体" w:eastAsia="宋体" w:hAnsi="宋体" w:cs="宋体" w:hint="eastAsia"/>
            <w:color w:val="212121"/>
            <w:u w:color="212121"/>
            <w:lang w:val="zh-TW"/>
          </w:rPr>
          <w:delText>的</w:delText>
        </w:r>
        <w:r>
          <w:rPr>
            <w:rFonts w:ascii="Times New Roman" w:hAnsi="Times New Roman"/>
            <w:color w:val="212121"/>
            <w:u w:color="212121"/>
          </w:rPr>
          <w:delText>25</w:delText>
        </w:r>
        <w:r>
          <w:rPr>
            <w:rFonts w:ascii="宋体" w:eastAsia="宋体" w:hAnsi="宋体" w:cs="宋体"/>
            <w:color w:val="212121"/>
            <w:u w:color="212121"/>
            <w:lang w:val="zh-TW" w:eastAsia="zh-TW"/>
          </w:rPr>
          <w:delText>至</w:delText>
        </w:r>
        <w:r>
          <w:rPr>
            <w:rFonts w:ascii="Times New Roman" w:hAnsi="Times New Roman"/>
            <w:color w:val="212121"/>
            <w:u w:color="212121"/>
          </w:rPr>
          <w:delText>30</w:delText>
        </w:r>
        <w:r>
          <w:rPr>
            <w:rFonts w:ascii="宋体" w:eastAsia="宋体" w:hAnsi="宋体" w:cs="宋体"/>
            <w:color w:val="212121"/>
            <w:u w:color="212121"/>
            <w:lang w:val="zh-TW" w:eastAsia="zh-TW"/>
          </w:rPr>
          <w:delText>倍</w:delText>
        </w:r>
        <w:r>
          <w:rPr>
            <w:rFonts w:ascii="Times New Roman" w:hAnsi="Times New Roman"/>
            <w:color w:val="212121"/>
            <w:u w:color="212121"/>
          </w:rPr>
          <w:delText xml:space="preserve">- </w:delText>
        </w:r>
        <w:r>
          <w:rPr>
            <w:rFonts w:ascii="宋体" w:eastAsia="宋体" w:hAnsi="宋体" w:cs="宋体"/>
            <w:color w:val="212121"/>
            <w:u w:color="212121"/>
            <w:lang w:val="zh-TW" w:eastAsia="zh-TW"/>
          </w:rPr>
          <w:delText>许多人认为</w:delText>
        </w:r>
        <w:r w:rsidR="00F74F00">
          <w:rPr>
            <w:rFonts w:ascii="宋体" w:eastAsia="宋体" w:hAnsi="宋体" w:cs="宋体" w:hint="eastAsia"/>
            <w:color w:val="212121"/>
            <w:u w:color="212121"/>
            <w:lang w:val="zh-TW"/>
          </w:rPr>
          <w:delText>是</w:delText>
        </w:r>
        <w:r w:rsidR="00E32D47">
          <w:rPr>
            <w:rFonts w:ascii="宋体" w:eastAsia="宋体" w:hAnsi="宋体" w:cs="宋体" w:hint="eastAsia"/>
            <w:color w:val="212121"/>
            <w:u w:color="212121"/>
            <w:lang w:val="zh-TW"/>
          </w:rPr>
          <w:delText>造成</w:delText>
        </w:r>
        <w:r>
          <w:rPr>
            <w:rFonts w:ascii="宋体" w:eastAsia="宋体" w:hAnsi="宋体" w:cs="宋体"/>
            <w:color w:val="212121"/>
            <w:u w:color="212121"/>
            <w:lang w:val="zh-TW" w:eastAsia="zh-TW"/>
          </w:rPr>
          <w:delText>信用危机和世界经济</w:delText>
        </w:r>
        <w:r w:rsidR="00E32D47">
          <w:rPr>
            <w:rFonts w:ascii="宋体" w:eastAsia="宋体" w:hAnsi="宋体" w:cs="宋体" w:hint="eastAsia"/>
            <w:color w:val="212121"/>
            <w:u w:color="212121"/>
            <w:lang w:val="zh-TW"/>
          </w:rPr>
          <w:delText>混乱</w:delText>
        </w:r>
        <w:r w:rsidR="00F74F00">
          <w:rPr>
            <w:rFonts w:ascii="宋体" w:eastAsia="宋体" w:hAnsi="宋体" w:cs="宋体" w:hint="eastAsia"/>
            <w:color w:val="212121"/>
            <w:u w:color="212121"/>
            <w:lang w:val="zh-TW"/>
          </w:rPr>
          <w:delText>的部分原因，这迫使纳税人</w:delText>
        </w:r>
        <w:r>
          <w:rPr>
            <w:rFonts w:ascii="宋体" w:eastAsia="宋体" w:hAnsi="宋体" w:cs="宋体"/>
            <w:color w:val="212121"/>
            <w:u w:color="212121"/>
            <w:lang w:val="zh-TW" w:eastAsia="zh-TW"/>
          </w:rPr>
          <w:delText>在</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年初</w:delText>
        </w:r>
        <w:r w:rsidR="00F74F00">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处理</w:delText>
        </w:r>
        <w:r w:rsidR="00F74F00">
          <w:rPr>
            <w:rFonts w:ascii="宋体" w:eastAsia="宋体" w:hAnsi="宋体" w:cs="宋体" w:hint="eastAsia"/>
            <w:color w:val="212121"/>
            <w:u w:color="212121"/>
            <w:lang w:val="zh-TW"/>
          </w:rPr>
          <w:delText>这个烂摊子</w:delText>
        </w:r>
        <w:r>
          <w:rPr>
            <w:rFonts w:ascii="宋体" w:eastAsia="宋体" w:hAnsi="宋体" w:cs="宋体"/>
            <w:color w:val="212121"/>
            <w:u w:color="212121"/>
            <w:lang w:val="zh-TW" w:eastAsia="zh-TW"/>
          </w:rPr>
          <w:delText>。</w:delText>
        </w:r>
      </w:del>
    </w:p>
    <w:p w:rsidR="00344021" w:rsidRPr="00B531ED" w:rsidRDefault="00344021" w:rsidP="00357724">
      <w:pPr>
        <w:rPr>
          <w:rFonts w:ascii="宋体" w:eastAsia="宋体" w:hAnsi="宋体" w:cs="宋体"/>
          <w:b/>
          <w:color w:val="212121"/>
          <w:u w:color="212121"/>
          <w:lang w:val="zh-TW" w:eastAsia="zh-TW"/>
        </w:rPr>
      </w:pPr>
    </w:p>
    <w:p w:rsidR="00344021" w:rsidRPr="00B531ED" w:rsidRDefault="00673C29" w:rsidP="00357724">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对冲基金策略是</w:t>
      </w:r>
      <w:ins w:id="311" w:author="蔡长春" w:date="2017-05-10T23:27:00Z">
        <w:r w:rsidR="002B56DD">
          <w:rPr>
            <w:rFonts w:asciiTheme="minorEastAsia" w:eastAsiaTheme="minorEastAsia" w:hAnsiTheme="minorEastAsia" w:cs="宋体" w:hint="eastAsia"/>
            <w:b/>
            <w:color w:val="212121"/>
            <w:u w:color="212121"/>
            <w:lang w:val="zh-TW"/>
          </w:rPr>
          <w:t>利基</w:t>
        </w:r>
      </w:ins>
      <w:ins w:id="312" w:author="蔡长春" w:date="2017-05-10T23:28:00Z">
        <w:r w:rsidR="002B56DD">
          <w:rPr>
            <w:rFonts w:asciiTheme="minorEastAsia" w:eastAsiaTheme="minorEastAsia" w:hAnsiTheme="minorEastAsia" w:cs="宋体" w:hint="eastAsia"/>
            <w:b/>
            <w:color w:val="212121"/>
            <w:u w:color="212121"/>
            <w:lang w:val="zh-TW"/>
          </w:rPr>
          <w:t>的还是古怪的</w:t>
        </w:r>
      </w:ins>
      <w:del w:id="313" w:author="蔡长春" w:date="2017-05-10T23:27:00Z">
        <w:r w:rsidR="00F74F00" w:rsidRPr="00B531ED" w:rsidDel="002B56DD">
          <w:rPr>
            <w:rFonts w:ascii="宋体" w:eastAsia="宋体" w:hAnsi="宋体" w:cs="宋体" w:hint="eastAsia"/>
            <w:b/>
            <w:color w:val="212121"/>
            <w:u w:color="212121"/>
            <w:lang w:val="zh-TW" w:eastAsia="zh-TW"/>
          </w:rPr>
          <w:delText>独特</w:delText>
        </w:r>
      </w:del>
      <w:del w:id="314" w:author="蔡长春" w:date="2017-05-10T23:28:00Z">
        <w:r w:rsidR="00F74F00" w:rsidRPr="00B531ED" w:rsidDel="002B56DD">
          <w:rPr>
            <w:rFonts w:ascii="宋体" w:eastAsia="宋体" w:hAnsi="宋体" w:cs="宋体" w:hint="eastAsia"/>
            <w:b/>
            <w:color w:val="212121"/>
            <w:u w:color="212121"/>
            <w:lang w:val="zh-TW" w:eastAsia="zh-TW"/>
          </w:rPr>
          <w:delText>或奇特的</w:delText>
        </w:r>
      </w:del>
    </w:p>
    <w:p w:rsidR="000A0B4F" w:rsidRDefault="000A0B4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宋体" w:hAnsi="Times New Roman" w:cs="Times New Roman"/>
          <w:color w:val="212121"/>
          <w:u w:color="212121"/>
        </w:rPr>
      </w:pPr>
    </w:p>
    <w:p w:rsidR="00344021" w:rsidRDefault="00F74F00">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315" w:author="amy" w:date="2017-02-14T10:08:00Z">
        <w:r>
          <w:rPr>
            <w:rFonts w:ascii="宋体" w:eastAsia="宋体" w:hAnsi="宋体" w:cs="宋体" w:hint="eastAsia"/>
            <w:color w:val="212121"/>
            <w:u w:color="212121"/>
            <w:lang w:val="zh-TW"/>
          </w:rPr>
          <w:t>对冲基金</w:t>
        </w:r>
        <w:r w:rsidR="006F21CD">
          <w:rPr>
            <w:rFonts w:ascii="宋体" w:eastAsia="宋体" w:hAnsi="宋体" w:cs="宋体" w:hint="eastAsia"/>
            <w:color w:val="212121"/>
            <w:u w:color="212121"/>
            <w:lang w:val="zh-TW"/>
          </w:rPr>
          <w:t>，</w:t>
        </w:r>
        <w:r>
          <w:rPr>
            <w:rFonts w:ascii="宋体" w:eastAsia="宋体" w:hAnsi="宋体" w:cs="宋体" w:hint="eastAsia"/>
            <w:color w:val="212121"/>
            <w:u w:color="212121"/>
            <w:lang w:val="zh-TW"/>
          </w:rPr>
          <w:t>往往被</w:t>
        </w:r>
      </w:ins>
      <w:ins w:id="316" w:author="蔡长春" w:date="2017-05-10T23:29:00Z">
        <w:r w:rsidR="002B56DD">
          <w:rPr>
            <w:rFonts w:ascii="宋体" w:eastAsia="宋体" w:hAnsi="宋体" w:cs="宋体" w:hint="eastAsia"/>
            <w:color w:val="212121"/>
            <w:u w:color="212121"/>
            <w:lang w:val="zh-TW"/>
          </w:rPr>
          <w:t>视为</w:t>
        </w:r>
      </w:ins>
      <w:ins w:id="317" w:author="amy" w:date="2017-02-14T10:08:00Z">
        <w:del w:id="318" w:author="蔡长春" w:date="2017-05-10T23:29:00Z">
          <w:r w:rsidDel="002B56DD">
            <w:rPr>
              <w:rFonts w:ascii="宋体" w:eastAsia="宋体" w:hAnsi="宋体" w:cs="宋体" w:hint="eastAsia"/>
              <w:color w:val="212121"/>
              <w:u w:color="212121"/>
              <w:lang w:val="zh-TW"/>
            </w:rPr>
            <w:delText>认为是</w:delText>
          </w:r>
        </w:del>
        <w:r w:rsidR="00673C29">
          <w:rPr>
            <w:rFonts w:ascii="宋体" w:eastAsia="宋体" w:hAnsi="宋体" w:cs="宋体"/>
            <w:color w:val="212121"/>
            <w:u w:color="212121"/>
            <w:lang w:val="zh-TW" w:eastAsia="zh-TW"/>
          </w:rPr>
          <w:t>华尔街公司的</w:t>
        </w:r>
      </w:ins>
      <w:ins w:id="319" w:author="蔡长春" w:date="2017-05-10T23:29:00Z">
        <w:r w:rsidR="002B56DD">
          <w:rPr>
            <w:rFonts w:ascii="宋体" w:eastAsia="宋体" w:hAnsi="宋体" w:cs="宋体" w:hint="eastAsia"/>
            <w:color w:val="212121"/>
            <w:u w:color="212121"/>
            <w:lang w:val="zh-TW"/>
          </w:rPr>
          <w:t>高度</w:t>
        </w:r>
      </w:ins>
      <w:ins w:id="320" w:author="蔡长春" w:date="2017-05-10T23:30:00Z">
        <w:r w:rsidR="003105DE">
          <w:rPr>
            <w:rFonts w:ascii="宋体" w:eastAsia="宋体" w:hAnsi="宋体" w:cs="宋体" w:hint="eastAsia"/>
            <w:color w:val="212121"/>
            <w:u w:color="212121"/>
            <w:lang w:val="zh-TW"/>
          </w:rPr>
          <w:t>戒备</w:t>
        </w:r>
      </w:ins>
      <w:ins w:id="321" w:author="蔡长春" w:date="2017-05-10T23:29:00Z">
        <w:r w:rsidR="002B56DD">
          <w:rPr>
            <w:rFonts w:ascii="宋体" w:eastAsia="宋体" w:hAnsi="宋体" w:cs="宋体" w:hint="eastAsia"/>
            <w:color w:val="212121"/>
            <w:u w:color="212121"/>
            <w:lang w:val="zh-TW"/>
          </w:rPr>
          <w:t>的自营</w:t>
        </w:r>
      </w:ins>
      <w:ins w:id="322" w:author="amy" w:date="2017-02-14T10:08:00Z">
        <w:del w:id="323" w:author="蔡长春" w:date="2017-05-10T23:29:00Z">
          <w:r w:rsidR="00673C29" w:rsidDel="002B56DD">
            <w:rPr>
              <w:rFonts w:ascii="宋体" w:eastAsia="宋体" w:hAnsi="宋体" w:cs="宋体"/>
              <w:color w:val="212121"/>
              <w:u w:color="212121"/>
              <w:lang w:val="zh-TW" w:eastAsia="zh-TW"/>
            </w:rPr>
            <w:delText>自有</w:delText>
          </w:r>
        </w:del>
        <w:r w:rsidR="00673C29">
          <w:rPr>
            <w:rFonts w:ascii="宋体" w:eastAsia="宋体" w:hAnsi="宋体" w:cs="宋体"/>
            <w:color w:val="212121"/>
            <w:u w:color="212121"/>
            <w:lang w:val="zh-TW" w:eastAsia="zh-TW"/>
          </w:rPr>
          <w:t>交易</w:t>
        </w:r>
        <w:r>
          <w:rPr>
            <w:rFonts w:ascii="宋体" w:eastAsia="宋体" w:hAnsi="宋体" w:cs="宋体" w:hint="eastAsia"/>
            <w:color w:val="212121"/>
            <w:u w:color="212121"/>
            <w:lang w:val="zh-TW"/>
          </w:rPr>
          <w:t>部门的延伸</w:t>
        </w:r>
        <w:r w:rsidR="00673C29">
          <w:rPr>
            <w:rFonts w:ascii="宋体" w:eastAsia="宋体" w:hAnsi="宋体" w:cs="宋体"/>
            <w:color w:val="212121"/>
            <w:u w:color="212121"/>
            <w:lang w:val="zh-TW" w:eastAsia="zh-TW"/>
          </w:rPr>
          <w:t>。毕竟，有些最好的对冲基金</w:t>
        </w:r>
        <w:r>
          <w:rPr>
            <w:rFonts w:ascii="宋体" w:eastAsia="宋体" w:hAnsi="宋体" w:cs="宋体" w:hint="eastAsia"/>
            <w:color w:val="212121"/>
            <w:u w:color="212121"/>
            <w:lang w:val="zh-TW"/>
          </w:rPr>
          <w:t>就是从</w:t>
        </w:r>
        <w:r w:rsidR="00673C29">
          <w:rPr>
            <w:rFonts w:ascii="宋体" w:eastAsia="宋体" w:hAnsi="宋体" w:cs="宋体"/>
            <w:color w:val="212121"/>
            <w:u w:color="212121"/>
            <w:lang w:val="zh-TW" w:eastAsia="zh-TW"/>
          </w:rPr>
          <w:t>华尔街最大的交易</w:t>
        </w:r>
        <w:r>
          <w:rPr>
            <w:rFonts w:ascii="宋体" w:eastAsia="宋体" w:hAnsi="宋体" w:cs="宋体" w:hint="eastAsia"/>
            <w:color w:val="212121"/>
            <w:u w:color="212121"/>
            <w:lang w:val="zh-TW"/>
          </w:rPr>
          <w:t>部门</w:t>
        </w:r>
        <w:r w:rsidR="006F21CD">
          <w:rPr>
            <w:rFonts w:ascii="宋体" w:eastAsia="宋体" w:hAnsi="宋体" w:cs="宋体" w:hint="eastAsia"/>
            <w:color w:val="212121"/>
            <w:u w:color="212121"/>
            <w:lang w:val="zh-TW"/>
          </w:rPr>
          <w:t>中诞生</w:t>
        </w:r>
        <w:r>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w:t>
        </w:r>
      </w:ins>
      <w:del w:id="324" w:author="amy" w:date="2017-02-14T10:08:00Z">
        <w:r>
          <w:rPr>
            <w:rFonts w:ascii="宋体" w:eastAsia="宋体" w:hAnsi="宋体" w:cs="宋体" w:hint="eastAsia"/>
            <w:color w:val="212121"/>
            <w:u w:color="212121"/>
            <w:lang w:val="zh-TW"/>
          </w:rPr>
          <w:delText>对冲基金往往被认为是</w:delText>
        </w:r>
        <w:r w:rsidR="00673C29">
          <w:rPr>
            <w:rFonts w:ascii="宋体" w:eastAsia="宋体" w:hAnsi="宋体" w:cs="宋体"/>
            <w:color w:val="212121"/>
            <w:u w:color="212121"/>
            <w:lang w:val="zh-TW" w:eastAsia="zh-TW"/>
          </w:rPr>
          <w:delText>华尔街公司的自有交易</w:delText>
        </w:r>
        <w:r>
          <w:rPr>
            <w:rFonts w:ascii="宋体" w:eastAsia="宋体" w:hAnsi="宋体" w:cs="宋体" w:hint="eastAsia"/>
            <w:color w:val="212121"/>
            <w:u w:color="212121"/>
            <w:lang w:val="zh-TW"/>
          </w:rPr>
          <w:delText>部门的延伸</w:delText>
        </w:r>
        <w:r w:rsidR="00673C29">
          <w:rPr>
            <w:rFonts w:ascii="宋体" w:eastAsia="宋体" w:hAnsi="宋体" w:cs="宋体"/>
            <w:color w:val="212121"/>
            <w:u w:color="212121"/>
            <w:lang w:val="zh-TW" w:eastAsia="zh-TW"/>
          </w:rPr>
          <w:delText>。毕竟，有些的最好的对冲基金</w:delText>
        </w:r>
        <w:r>
          <w:rPr>
            <w:rFonts w:ascii="宋体" w:eastAsia="宋体" w:hAnsi="宋体" w:cs="宋体" w:hint="eastAsia"/>
            <w:color w:val="212121"/>
            <w:u w:color="212121"/>
            <w:lang w:val="zh-TW"/>
          </w:rPr>
          <w:delText>就是从</w:delText>
        </w:r>
        <w:r w:rsidR="00673C29">
          <w:rPr>
            <w:rFonts w:ascii="宋体" w:eastAsia="宋体" w:hAnsi="宋体" w:cs="宋体"/>
            <w:color w:val="212121"/>
            <w:u w:color="212121"/>
            <w:lang w:val="zh-TW" w:eastAsia="zh-TW"/>
          </w:rPr>
          <w:delText>华尔街最大的交易</w:delText>
        </w:r>
        <w:r>
          <w:rPr>
            <w:rFonts w:ascii="宋体" w:eastAsia="宋体" w:hAnsi="宋体" w:cs="宋体" w:hint="eastAsia"/>
            <w:color w:val="212121"/>
            <w:u w:color="212121"/>
            <w:lang w:val="zh-TW"/>
          </w:rPr>
          <w:delText>部门来的</w:delText>
        </w:r>
        <w:r w:rsidR="00673C29">
          <w:rPr>
            <w:rFonts w:ascii="宋体" w:eastAsia="宋体" w:hAnsi="宋体" w:cs="宋体"/>
            <w:color w:val="212121"/>
            <w:u w:color="212121"/>
            <w:lang w:val="zh-TW" w:eastAsia="zh-TW"/>
          </w:rPr>
          <w:delText>。</w:delText>
        </w:r>
      </w:del>
      <w:r>
        <w:rPr>
          <w:rFonts w:ascii="宋体" w:eastAsia="宋体" w:hAnsi="宋体" w:cs="宋体" w:hint="eastAsia"/>
          <w:color w:val="212121"/>
          <w:u w:color="212121"/>
          <w:lang w:val="zh-TW"/>
        </w:rPr>
        <w:t>对冲基金能让</w:t>
      </w:r>
      <w:r w:rsidR="0022589F">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创造性思维</w:t>
      </w:r>
      <w:r w:rsidR="0022589F">
        <w:rPr>
          <w:rFonts w:ascii="宋体" w:eastAsia="宋体" w:hAnsi="宋体" w:cs="宋体" w:hint="eastAsia"/>
          <w:color w:val="212121"/>
          <w:u w:color="212121"/>
          <w:lang w:val="zh-TW"/>
        </w:rPr>
        <w:t>的人来挖掘</w:t>
      </w:r>
      <w:r w:rsidR="00673C29">
        <w:rPr>
          <w:rFonts w:ascii="宋体" w:eastAsia="宋体" w:hAnsi="宋体" w:cs="宋体"/>
          <w:color w:val="212121"/>
          <w:u w:color="212121"/>
          <w:lang w:val="zh-TW" w:eastAsia="zh-TW"/>
        </w:rPr>
        <w:t>市场</w:t>
      </w:r>
      <w:r w:rsidR="0022589F">
        <w:rPr>
          <w:rFonts w:ascii="宋体" w:eastAsia="宋体" w:hAnsi="宋体" w:cs="宋体" w:hint="eastAsia"/>
          <w:color w:val="212121"/>
          <w:u w:color="212121"/>
          <w:lang w:val="zh-TW"/>
        </w:rPr>
        <w:t>无</w:t>
      </w:r>
      <w:r w:rsidR="00673C29">
        <w:rPr>
          <w:rFonts w:ascii="宋体" w:eastAsia="宋体" w:hAnsi="宋体" w:cs="宋体"/>
          <w:color w:val="212121"/>
          <w:u w:color="212121"/>
          <w:lang w:val="zh-TW" w:eastAsia="zh-TW"/>
        </w:rPr>
        <w:t>效</w:t>
      </w:r>
      <w:r w:rsidR="0022589F">
        <w:rPr>
          <w:rFonts w:ascii="宋体" w:eastAsia="宋体" w:hAnsi="宋体" w:cs="宋体" w:hint="eastAsia"/>
          <w:color w:val="212121"/>
          <w:u w:color="212121"/>
          <w:lang w:val="zh-TW"/>
        </w:rPr>
        <w:t>性，</w:t>
      </w:r>
      <w:r w:rsidR="00673C29">
        <w:rPr>
          <w:rFonts w:ascii="宋体" w:eastAsia="宋体" w:hAnsi="宋体" w:cs="宋体"/>
          <w:color w:val="212121"/>
          <w:u w:color="212121"/>
          <w:lang w:val="zh-TW" w:eastAsia="zh-TW"/>
        </w:rPr>
        <w:t>利用大型资本和</w:t>
      </w:r>
      <w:r w:rsidR="0022589F">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银行</w:t>
      </w:r>
      <w:r w:rsidR="0022589F">
        <w:rPr>
          <w:rFonts w:ascii="宋体" w:eastAsia="宋体" w:hAnsi="宋体" w:cs="宋体" w:hint="eastAsia"/>
          <w:color w:val="212121"/>
          <w:u w:color="212121"/>
          <w:lang w:val="zh-TW"/>
        </w:rPr>
        <w:t>的</w:t>
      </w:r>
      <w:r w:rsidR="0022589F">
        <w:rPr>
          <w:rFonts w:ascii="宋体" w:eastAsia="宋体" w:hAnsi="宋体" w:cs="宋体"/>
          <w:color w:val="212121"/>
          <w:u w:color="212121"/>
          <w:lang w:val="zh-TW" w:eastAsia="zh-TW"/>
        </w:rPr>
        <w:t>分配能力</w:t>
      </w:r>
      <w:r w:rsidR="00673C29">
        <w:rPr>
          <w:rFonts w:ascii="宋体" w:eastAsia="宋体" w:hAnsi="宋体" w:cs="宋体"/>
          <w:color w:val="212121"/>
          <w:u w:color="212121"/>
          <w:lang w:val="zh-TW" w:eastAsia="zh-TW"/>
        </w:rPr>
        <w:t>为他们的股东赚取巨额利润。对冲基金企业家开发他们的商业模式，关键是要能够复制</w:t>
      </w:r>
      <w:r w:rsidR="0022589F">
        <w:rPr>
          <w:rFonts w:ascii="宋体" w:eastAsia="宋体" w:hAnsi="宋体" w:cs="宋体"/>
          <w:color w:val="212121"/>
          <w:u w:color="212121"/>
          <w:lang w:val="zh-TW" w:eastAsia="zh-TW"/>
        </w:rPr>
        <w:t>他们</w:t>
      </w:r>
      <w:r w:rsidR="0022589F">
        <w:rPr>
          <w:rFonts w:ascii="宋体" w:eastAsia="宋体" w:hAnsi="宋体" w:cs="宋体" w:hint="eastAsia"/>
          <w:color w:val="212121"/>
          <w:u w:color="212121"/>
          <w:lang w:val="zh-TW"/>
        </w:rPr>
        <w:t>上一个基金的</w:t>
      </w:r>
      <w:r w:rsidR="00673C29">
        <w:rPr>
          <w:rFonts w:ascii="宋体" w:eastAsia="宋体" w:hAnsi="宋体" w:cs="宋体"/>
          <w:color w:val="212121"/>
          <w:u w:color="212121"/>
          <w:lang w:val="zh-TW" w:eastAsia="zh-TW"/>
        </w:rPr>
        <w:t>风格和</w:t>
      </w:r>
      <w:r w:rsidR="0022589F">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，然后</w:t>
      </w:r>
      <w:r w:rsidR="0022589F">
        <w:rPr>
          <w:rFonts w:ascii="宋体" w:eastAsia="宋体" w:hAnsi="宋体" w:cs="宋体" w:hint="eastAsia"/>
          <w:color w:val="212121"/>
          <w:u w:color="212121"/>
          <w:lang w:val="zh-TW"/>
        </w:rPr>
        <w:t>开发</w:t>
      </w:r>
      <w:r w:rsidR="00673C29">
        <w:rPr>
          <w:rFonts w:ascii="宋体" w:eastAsia="宋体" w:hAnsi="宋体" w:cs="宋体"/>
          <w:color w:val="212121"/>
          <w:u w:color="212121"/>
          <w:lang w:val="zh-TW" w:eastAsia="zh-TW"/>
        </w:rPr>
        <w:t>新的对冲基金业务。</w:t>
      </w:r>
      <w:ins w:id="325" w:author="amy" w:date="2017-02-14T10:08:00Z">
        <w:r w:rsidR="00673C29">
          <w:rPr>
            <w:rFonts w:ascii="宋体" w:eastAsia="宋体" w:hAnsi="宋体" w:cs="宋体"/>
            <w:color w:val="212121"/>
            <w:u w:color="212121"/>
            <w:lang w:val="zh-TW" w:eastAsia="zh-TW"/>
          </w:rPr>
          <w:t>今天</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对冲基金已经取代了</w:t>
        </w:r>
        <w:r w:rsidR="006F21CD">
          <w:rPr>
            <w:rFonts w:ascii="宋体" w:eastAsia="宋体" w:hAnsi="宋体" w:cs="宋体" w:hint="eastAsia"/>
            <w:color w:val="212121"/>
            <w:u w:color="212121"/>
            <w:lang w:val="zh-TW"/>
          </w:rPr>
          <w:t>以往</w:t>
        </w:r>
        <w:r w:rsidR="00673C29">
          <w:rPr>
            <w:rFonts w:ascii="宋体" w:eastAsia="宋体" w:hAnsi="宋体" w:cs="宋体"/>
            <w:color w:val="212121"/>
            <w:u w:color="212121"/>
            <w:lang w:val="zh-TW" w:eastAsia="zh-TW"/>
          </w:rPr>
          <w:t>许多自营交易</w:t>
        </w:r>
        <w:r w:rsidR="00A055FD">
          <w:rPr>
            <w:rFonts w:ascii="宋体" w:eastAsia="宋体" w:hAnsi="宋体" w:cs="宋体" w:hint="eastAsia"/>
            <w:color w:val="212121"/>
            <w:u w:color="212121"/>
            <w:lang w:val="zh-TW"/>
          </w:rPr>
          <w:t>部门</w:t>
        </w:r>
        <w:r w:rsidR="00673C29">
          <w:rPr>
            <w:rFonts w:ascii="宋体" w:eastAsia="宋体" w:hAnsi="宋体" w:cs="宋体"/>
            <w:color w:val="212121"/>
            <w:u w:color="212121"/>
            <w:lang w:val="zh-TW" w:eastAsia="zh-TW"/>
          </w:rPr>
          <w:t>，因为对冲基金</w:t>
        </w:r>
        <w:r w:rsidR="0022589F">
          <w:rPr>
            <w:rFonts w:ascii="宋体" w:eastAsia="宋体" w:hAnsi="宋体" w:cs="宋体" w:hint="eastAsia"/>
            <w:color w:val="212121"/>
            <w:u w:color="212121"/>
            <w:lang w:val="zh-TW"/>
          </w:rPr>
          <w:t>只要应对</w:t>
        </w:r>
        <w:r w:rsidR="00673C29">
          <w:rPr>
            <w:rFonts w:ascii="宋体" w:eastAsia="宋体" w:hAnsi="宋体" w:cs="宋体"/>
            <w:color w:val="212121"/>
            <w:u w:color="212121"/>
            <w:lang w:val="zh-TW" w:eastAsia="zh-TW"/>
          </w:rPr>
          <w:t>他们的投资者和监管者。今天，大多数投资银行已经合并到传统银行</w:t>
        </w:r>
        <w:r w:rsidR="006F21CD">
          <w:rPr>
            <w:rFonts w:ascii="宋体" w:eastAsia="宋体" w:hAnsi="宋体" w:cs="宋体" w:hint="eastAsia"/>
            <w:color w:val="212121"/>
            <w:u w:color="212121"/>
            <w:lang w:val="zh-TW"/>
          </w:rPr>
          <w:t>，</w:t>
        </w:r>
        <w:r w:rsidR="00673C29">
          <w:rPr>
            <w:rFonts w:ascii="宋体" w:eastAsia="宋体" w:hAnsi="宋体" w:cs="宋体"/>
            <w:color w:val="212121"/>
            <w:u w:color="212121"/>
            <w:lang w:val="zh-TW" w:eastAsia="zh-TW"/>
          </w:rPr>
          <w:t>或者自己</w:t>
        </w:r>
        <w:r w:rsidR="0022589F">
          <w:rPr>
            <w:rFonts w:ascii="宋体" w:eastAsia="宋体" w:hAnsi="宋体" w:cs="宋体" w:hint="eastAsia"/>
            <w:color w:val="212121"/>
            <w:u w:color="212121"/>
            <w:lang w:val="zh-TW"/>
          </w:rPr>
          <w:t>正在转变为</w:t>
        </w:r>
        <w:r w:rsidR="00673C29">
          <w:rPr>
            <w:rFonts w:ascii="宋体" w:eastAsia="宋体" w:hAnsi="宋体" w:cs="宋体"/>
            <w:color w:val="212121"/>
            <w:u w:color="212121"/>
            <w:lang w:val="zh-TW" w:eastAsia="zh-TW"/>
          </w:rPr>
          <w:t>传统银行。</w:t>
        </w:r>
      </w:ins>
      <w:del w:id="326" w:author="amy" w:date="2017-02-14T10:08:00Z">
        <w:r w:rsidR="00673C29">
          <w:rPr>
            <w:rFonts w:ascii="宋体" w:eastAsia="宋体" w:hAnsi="宋体" w:cs="宋体"/>
            <w:color w:val="212121"/>
            <w:u w:color="212121"/>
            <w:lang w:val="zh-TW" w:eastAsia="zh-TW"/>
          </w:rPr>
          <w:delText>今天的对冲基金已经取代了许多的</w:delText>
        </w:r>
        <w:r w:rsidR="0022589F">
          <w:rPr>
            <w:rFonts w:ascii="宋体" w:eastAsia="宋体" w:hAnsi="宋体" w:cs="宋体" w:hint="eastAsia"/>
            <w:color w:val="212121"/>
            <w:u w:color="212121"/>
            <w:lang w:val="zh-TW"/>
          </w:rPr>
          <w:delText>以往的</w:delText>
        </w:r>
        <w:r w:rsidR="00673C29">
          <w:rPr>
            <w:rFonts w:ascii="宋体" w:eastAsia="宋体" w:hAnsi="宋体" w:cs="宋体"/>
            <w:color w:val="212121"/>
            <w:u w:color="212121"/>
            <w:lang w:val="zh-TW" w:eastAsia="zh-TW"/>
          </w:rPr>
          <w:delText>自营交易柜台，因为对冲基金</w:delText>
        </w:r>
        <w:r w:rsidR="0022589F">
          <w:rPr>
            <w:rFonts w:ascii="宋体" w:eastAsia="宋体" w:hAnsi="宋体" w:cs="宋体" w:hint="eastAsia"/>
            <w:color w:val="212121"/>
            <w:u w:color="212121"/>
            <w:lang w:val="zh-TW"/>
          </w:rPr>
          <w:delText>只要应对</w:delText>
        </w:r>
        <w:r w:rsidR="00673C29">
          <w:rPr>
            <w:rFonts w:ascii="宋体" w:eastAsia="宋体" w:hAnsi="宋体" w:cs="宋体"/>
            <w:color w:val="212121"/>
            <w:u w:color="212121"/>
            <w:lang w:val="zh-TW" w:eastAsia="zh-TW"/>
          </w:rPr>
          <w:delText>他们的投资者和监管者。今天，大多数投资银行已经合并到传统银行或者自己</w:delText>
        </w:r>
        <w:r w:rsidR="0022589F">
          <w:rPr>
            <w:rFonts w:ascii="宋体" w:eastAsia="宋体" w:hAnsi="宋体" w:cs="宋体" w:hint="eastAsia"/>
            <w:color w:val="212121"/>
            <w:u w:color="212121"/>
            <w:lang w:val="zh-TW"/>
          </w:rPr>
          <w:delText>正在转变为</w:delText>
        </w:r>
        <w:r w:rsidR="00673C29">
          <w:rPr>
            <w:rFonts w:ascii="宋体" w:eastAsia="宋体" w:hAnsi="宋体" w:cs="宋体"/>
            <w:color w:val="212121"/>
            <w:u w:color="212121"/>
            <w:lang w:val="zh-TW" w:eastAsia="zh-TW"/>
          </w:rPr>
          <w:delText>传统银行。</w:delText>
        </w:r>
      </w:del>
      <w:r w:rsidR="00673C29">
        <w:rPr>
          <w:rFonts w:ascii="宋体" w:eastAsia="宋体" w:hAnsi="宋体" w:cs="宋体"/>
          <w:color w:val="212121"/>
          <w:u w:color="212121"/>
          <w:lang w:val="zh-TW" w:eastAsia="zh-TW"/>
        </w:rPr>
        <w:t>因此，</w:t>
      </w:r>
      <w:r w:rsidR="0022589F">
        <w:rPr>
          <w:rFonts w:ascii="宋体" w:eastAsia="宋体" w:hAnsi="宋体" w:cs="宋体" w:hint="eastAsia"/>
          <w:color w:val="212121"/>
          <w:u w:color="212121"/>
          <w:lang w:val="zh-TW"/>
        </w:rPr>
        <w:t>他们</w:t>
      </w:r>
      <w:r w:rsidR="00673C29">
        <w:rPr>
          <w:rFonts w:ascii="宋体" w:eastAsia="宋体" w:hAnsi="宋体" w:cs="宋体"/>
          <w:color w:val="212121"/>
          <w:u w:color="212121"/>
          <w:lang w:val="zh-TW" w:eastAsia="zh-TW"/>
        </w:rPr>
        <w:t>都不再能够</w:t>
      </w:r>
      <w:r w:rsidR="0022589F">
        <w:rPr>
          <w:rFonts w:ascii="宋体" w:eastAsia="宋体" w:hAnsi="宋体" w:cs="宋体" w:hint="eastAsia"/>
          <w:color w:val="212121"/>
          <w:u w:color="212121"/>
          <w:lang w:val="zh-TW"/>
        </w:rPr>
        <w:t>让</w:t>
      </w:r>
      <w:r w:rsidR="00673C29">
        <w:rPr>
          <w:rFonts w:ascii="宋体" w:eastAsia="宋体" w:hAnsi="宋体" w:cs="宋体"/>
          <w:color w:val="212121"/>
          <w:u w:color="212121"/>
          <w:lang w:val="zh-TW" w:eastAsia="zh-TW"/>
        </w:rPr>
        <w:t>资本处于风险之中，风险承受者已经被</w:t>
      </w:r>
      <w:r w:rsidR="0022589F">
        <w:rPr>
          <w:rFonts w:ascii="宋体" w:eastAsia="宋体" w:hAnsi="宋体" w:cs="宋体" w:hint="eastAsia"/>
          <w:color w:val="212121"/>
          <w:u w:color="212121"/>
          <w:lang w:val="zh-TW"/>
        </w:rPr>
        <w:t>对冲基金</w:t>
      </w:r>
      <w:r w:rsidR="00673C29">
        <w:rPr>
          <w:rFonts w:ascii="宋体" w:eastAsia="宋体" w:hAnsi="宋体" w:cs="宋体"/>
          <w:color w:val="212121"/>
          <w:u w:color="212121"/>
          <w:lang w:val="zh-TW" w:eastAsia="zh-TW"/>
        </w:rPr>
        <w:t>替代。对冲基金填补资本市场的这个关键领域。他们</w:t>
      </w:r>
      <w:r w:rsidR="00E00E3F">
        <w:rPr>
          <w:rFonts w:ascii="宋体" w:eastAsia="宋体" w:hAnsi="宋体" w:cs="宋体" w:hint="eastAsia"/>
          <w:color w:val="212121"/>
          <w:u w:color="212121"/>
          <w:lang w:val="zh-TW"/>
        </w:rPr>
        <w:t>把华尔街留下的空缺填补了</w:t>
      </w:r>
      <w:r w:rsidR="00673C29">
        <w:rPr>
          <w:rFonts w:ascii="宋体" w:eastAsia="宋体" w:hAnsi="宋体" w:cs="宋体"/>
          <w:color w:val="212121"/>
          <w:u w:color="212121"/>
          <w:lang w:val="zh-TW" w:eastAsia="zh-TW"/>
        </w:rPr>
        <w:t>。</w:t>
      </w:r>
    </w:p>
    <w:p w:rsidR="00344021" w:rsidRDefault="0034402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p>
    <w:p w:rsidR="00344021" w:rsidRPr="00B531ED" w:rsidRDefault="00673C29" w:rsidP="00F74F00">
      <w:pPr>
        <w:rPr>
          <w:rFonts w:ascii="宋体" w:eastAsia="宋体" w:hAnsi="宋体" w:cs="宋体"/>
          <w:b/>
          <w:color w:val="212121"/>
          <w:sz w:val="14"/>
          <w:szCs w:val="14"/>
          <w:u w:color="212121"/>
          <w:shd w:val="clear" w:color="auto" w:fill="FFFFFF"/>
        </w:rPr>
      </w:pPr>
      <w:r>
        <w:rPr>
          <w:rFonts w:ascii="Arial Unicode MS" w:eastAsia="Arial Unicode MS" w:hAnsi="Arial Unicode MS" w:cs="Arial Unicode MS"/>
        </w:rPr>
        <w:br/>
      </w:r>
      <w:r w:rsidRPr="00B531ED">
        <w:rPr>
          <w:rFonts w:ascii="宋体" w:eastAsia="宋体" w:hAnsi="宋体" w:cs="宋体"/>
          <w:b/>
          <w:color w:val="212121"/>
          <w:u w:color="212121"/>
          <w:lang w:val="zh-TW" w:eastAsia="zh-TW"/>
        </w:rPr>
        <w:t>对冲基金是</w:t>
      </w:r>
      <w:ins w:id="327" w:author="蔡长春" w:date="2017-05-15T21:25:00Z">
        <w:r w:rsidR="00E17B56" w:rsidRPr="00B531ED">
          <w:rPr>
            <w:rFonts w:ascii="宋体" w:eastAsia="宋体" w:hAnsi="宋体" w:cs="宋体" w:hint="eastAsia"/>
            <w:b/>
            <w:color w:val="212121"/>
            <w:u w:color="212121"/>
            <w:lang w:val="zh-TW" w:eastAsia="zh-TW"/>
          </w:rPr>
          <w:t>全天</w:t>
        </w:r>
        <w:r w:rsidR="00E17B56" w:rsidRPr="00B531ED">
          <w:rPr>
            <w:rFonts w:ascii="宋体" w:eastAsia="宋体" w:hAnsi="宋体" w:cs="宋体"/>
            <w:b/>
            <w:color w:val="212121"/>
            <w:u w:color="212121"/>
            <w:lang w:val="zh-TW" w:eastAsia="zh-TW"/>
          </w:rPr>
          <w:t>交易员</w:t>
        </w:r>
      </w:ins>
      <w:r w:rsidR="00F74F00" w:rsidRPr="00B531ED">
        <w:rPr>
          <w:rFonts w:ascii="宋体" w:eastAsia="宋体" w:hAnsi="宋体" w:cs="宋体"/>
          <w:b/>
          <w:color w:val="212121"/>
          <w:u w:color="212121"/>
          <w:lang w:val="zh-TW" w:eastAsia="zh-TW"/>
        </w:rPr>
        <w:t>使用非公开</w:t>
      </w:r>
      <w:r w:rsidR="00F74F00" w:rsidRPr="00B531ED">
        <w:rPr>
          <w:rFonts w:ascii="宋体" w:eastAsia="宋体" w:hAnsi="宋体" w:cs="宋体" w:hint="eastAsia"/>
          <w:b/>
          <w:color w:val="212121"/>
          <w:u w:color="212121"/>
          <w:lang w:val="zh-TW" w:eastAsia="zh-TW"/>
        </w:rPr>
        <w:t>信息</w:t>
      </w:r>
      <w:del w:id="328" w:author="蔡长春" w:date="2017-05-15T21:25:00Z">
        <w:r w:rsidR="00F74F00" w:rsidRPr="00B531ED" w:rsidDel="00E17B56">
          <w:rPr>
            <w:rFonts w:ascii="宋体" w:eastAsia="宋体" w:hAnsi="宋体" w:cs="宋体" w:hint="eastAsia"/>
            <w:b/>
            <w:color w:val="212121"/>
            <w:u w:color="212121"/>
            <w:lang w:val="zh-TW" w:eastAsia="zh-TW"/>
          </w:rPr>
          <w:delText>的全天</w:delText>
        </w:r>
        <w:r w:rsidRPr="00B531ED" w:rsidDel="00E17B56">
          <w:rPr>
            <w:rFonts w:ascii="宋体" w:eastAsia="宋体" w:hAnsi="宋体" w:cs="宋体"/>
            <w:b/>
            <w:color w:val="212121"/>
            <w:u w:color="212121"/>
            <w:lang w:val="zh-TW" w:eastAsia="zh-TW"/>
          </w:rPr>
          <w:delText>交易员</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29" w:author="amy" w:date="2017-02-14T10:08:00Z"/>
          <w:rFonts w:ascii="Times New Roman" w:eastAsia="Times New Roman" w:hAnsi="Times New Roman" w:cs="Times New Roman"/>
          <w:color w:val="212121"/>
          <w:u w:color="212121"/>
        </w:rPr>
      </w:pPr>
      <w:ins w:id="330"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t>随着对冲基金行业变得更加全球化</w:t>
        </w:r>
        <w:r w:rsidR="00134A98">
          <w:rPr>
            <w:rFonts w:ascii="宋体" w:eastAsia="宋体" w:hAnsi="宋体" w:cs="宋体" w:hint="eastAsia"/>
            <w:color w:val="212121"/>
            <w:u w:color="212121"/>
            <w:lang w:val="zh-TW"/>
          </w:rPr>
          <w:t>，以及其</w:t>
        </w:r>
        <w:r w:rsidR="009A1E20" w:rsidRPr="00F74F00">
          <w:rPr>
            <w:rFonts w:ascii="宋体" w:eastAsia="宋体" w:hAnsi="宋体" w:cs="宋体"/>
            <w:color w:val="212121"/>
            <w:u w:color="212121"/>
            <w:lang w:val="zh-TW" w:eastAsia="zh-TW"/>
          </w:rPr>
          <w:t>许多策略中</w:t>
        </w:r>
        <w:r w:rsidR="009A1E20">
          <w:rPr>
            <w:rFonts w:ascii="宋体" w:eastAsia="宋体" w:hAnsi="宋体" w:cs="宋体" w:hint="eastAsia"/>
            <w:color w:val="212121"/>
            <w:u w:color="212121"/>
            <w:lang w:val="zh-TW"/>
          </w:rPr>
          <w:t>交易</w:t>
        </w:r>
        <w:r w:rsidR="00A451B1">
          <w:rPr>
            <w:rFonts w:ascii="宋体" w:eastAsia="宋体" w:hAnsi="宋体" w:cs="宋体" w:hint="eastAsia"/>
            <w:color w:val="212121"/>
            <w:u w:color="212121"/>
            <w:lang w:val="zh-TW"/>
          </w:rPr>
          <w:t>仓位的</w:t>
        </w:r>
        <w:r w:rsidR="00A451B1">
          <w:rPr>
            <w:rFonts w:ascii="宋体" w:eastAsia="宋体" w:hAnsi="宋体" w:cs="宋体"/>
            <w:color w:val="212121"/>
            <w:u w:color="212121"/>
            <w:lang w:val="zh-TW" w:eastAsia="zh-TW"/>
          </w:rPr>
          <w:t>流动</w:t>
        </w:r>
        <w:r w:rsidR="00A451B1">
          <w:rPr>
            <w:rFonts w:ascii="宋体" w:eastAsia="宋体" w:hAnsi="宋体" w:cs="宋体" w:hint="eastAsia"/>
            <w:color w:val="212121"/>
            <w:u w:color="212121"/>
            <w:lang w:val="zh-TW"/>
          </w:rPr>
          <w:t>性下降</w:t>
        </w:r>
        <w:r w:rsidRPr="00F74F00">
          <w:rPr>
            <w:rFonts w:ascii="宋体" w:eastAsia="宋体" w:hAnsi="宋体" w:cs="宋体"/>
            <w:color w:val="212121"/>
            <w:u w:color="212121"/>
            <w:lang w:val="zh-TW" w:eastAsia="zh-TW"/>
          </w:rPr>
          <w:t>，证券的持有期已经</w:t>
        </w:r>
        <w:r w:rsidR="00A451B1">
          <w:rPr>
            <w:rFonts w:ascii="宋体" w:eastAsia="宋体" w:hAnsi="宋体" w:cs="宋体" w:hint="eastAsia"/>
            <w:color w:val="212121"/>
            <w:u w:color="212121"/>
            <w:lang w:val="zh-TW"/>
          </w:rPr>
          <w:t>变得越来越长</w:t>
        </w:r>
        <w:r w:rsidRPr="00F74F00">
          <w:rPr>
            <w:rFonts w:ascii="宋体" w:eastAsia="宋体" w:hAnsi="宋体" w:cs="宋体"/>
            <w:color w:val="212121"/>
            <w:u w:color="212121"/>
            <w:lang w:val="zh-TW" w:eastAsia="zh-TW"/>
          </w:rPr>
          <w:t>。所有要求公开的人都</w:t>
        </w:r>
        <w:r w:rsidR="00134A98">
          <w:rPr>
            <w:rFonts w:ascii="宋体" w:eastAsia="宋体" w:hAnsi="宋体" w:cs="宋体" w:hint="eastAsia"/>
            <w:color w:val="212121"/>
            <w:u w:color="212121"/>
            <w:lang w:val="zh-TW"/>
          </w:rPr>
          <w:t>可以</w:t>
        </w:r>
        <w:r w:rsidR="00A451B1">
          <w:rPr>
            <w:rFonts w:ascii="宋体" w:eastAsia="宋体" w:hAnsi="宋体" w:cs="宋体" w:hint="eastAsia"/>
            <w:color w:val="212121"/>
            <w:u w:color="212121"/>
            <w:lang w:val="zh-TW"/>
          </w:rPr>
          <w:t>随时随地</w:t>
        </w:r>
        <w:r w:rsidR="00134A98">
          <w:rPr>
            <w:rFonts w:ascii="宋体" w:eastAsia="宋体" w:hAnsi="宋体" w:cs="宋体" w:hint="eastAsia"/>
            <w:color w:val="212121"/>
            <w:u w:color="212121"/>
            <w:lang w:val="zh-TW"/>
          </w:rPr>
          <w:t>获取财务信息</w:t>
        </w:r>
        <w:r w:rsidRPr="00F74F00">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同时</w:t>
        </w:r>
        <w:r w:rsidRPr="00F74F00">
          <w:rPr>
            <w:rFonts w:ascii="宋体" w:eastAsia="宋体" w:hAnsi="宋体" w:cs="宋体"/>
            <w:color w:val="212121"/>
            <w:u w:color="212121"/>
            <w:lang w:val="zh-TW" w:eastAsia="zh-TW"/>
          </w:rPr>
          <w:t>公平披露</w:t>
        </w:r>
        <w:r w:rsidR="00134A98">
          <w:rPr>
            <w:rFonts w:ascii="宋体" w:eastAsia="宋体" w:hAnsi="宋体" w:cs="宋体" w:hint="eastAsia"/>
            <w:color w:val="212121"/>
            <w:u w:color="212121"/>
            <w:lang w:val="zh-TW"/>
          </w:rPr>
          <w:t>(Fair Disclosure)</w:t>
        </w:r>
        <w:r w:rsidR="00134A98" w:rsidRPr="00F74F00">
          <w:rPr>
            <w:rFonts w:ascii="宋体" w:eastAsia="宋体" w:hAnsi="宋体" w:cs="宋体"/>
            <w:color w:val="212121"/>
            <w:u w:color="212121"/>
            <w:lang w:val="zh-TW" w:eastAsia="zh-TW"/>
          </w:rPr>
          <w:t>规则</w:t>
        </w:r>
        <w:r w:rsidRPr="00F74F00">
          <w:rPr>
            <w:rFonts w:ascii="宋体" w:eastAsia="宋体" w:hAnsi="宋体" w:cs="宋体"/>
            <w:color w:val="212121"/>
            <w:u w:color="212121"/>
            <w:lang w:val="zh-TW" w:eastAsia="zh-TW"/>
          </w:rPr>
          <w:t>已经使</w:t>
        </w:r>
        <w:r w:rsidR="00A451B1" w:rsidRPr="00F74F00">
          <w:rPr>
            <w:rFonts w:ascii="宋体" w:eastAsia="宋体" w:hAnsi="宋体" w:cs="宋体"/>
            <w:color w:val="212121"/>
            <w:u w:color="212121"/>
            <w:lang w:val="zh-TW" w:eastAsia="zh-TW"/>
          </w:rPr>
          <w:t>竞争</w:t>
        </w:r>
        <w:r w:rsidR="00A451B1">
          <w:rPr>
            <w:rFonts w:ascii="宋体" w:eastAsia="宋体" w:hAnsi="宋体" w:cs="宋体" w:hint="eastAsia"/>
            <w:color w:val="212121"/>
            <w:u w:color="212121"/>
            <w:lang w:val="zh-TW"/>
          </w:rPr>
          <w:t>变得更</w:t>
        </w:r>
        <w:r w:rsidR="00134A98">
          <w:rPr>
            <w:rFonts w:ascii="宋体" w:eastAsia="宋体" w:hAnsi="宋体" w:cs="宋体" w:hint="eastAsia"/>
            <w:color w:val="212121"/>
            <w:u w:color="212121"/>
            <w:lang w:val="zh-TW"/>
          </w:rPr>
          <w:t>为</w:t>
        </w:r>
        <w:r w:rsidRPr="00F74F00">
          <w:rPr>
            <w:rFonts w:ascii="宋体" w:eastAsia="宋体" w:hAnsi="宋体" w:cs="宋体"/>
            <w:color w:val="212121"/>
            <w:u w:color="212121"/>
            <w:lang w:val="zh-TW" w:eastAsia="zh-TW"/>
          </w:rPr>
          <w:t>公平。随着投资回报放缓，对冲基金正在寻找</w:t>
        </w:r>
        <w:r w:rsidR="00A451B1">
          <w:rPr>
            <w:rFonts w:ascii="宋体" w:eastAsia="宋体" w:hAnsi="宋体" w:cs="宋体" w:hint="eastAsia"/>
            <w:color w:val="212121"/>
            <w:u w:color="212121"/>
            <w:lang w:val="zh-TW"/>
          </w:rPr>
          <w:t>那些更少人做的策略</w:t>
        </w:r>
        <w:r w:rsidRPr="00F74F00">
          <w:rPr>
            <w:rFonts w:ascii="宋体" w:eastAsia="宋体" w:hAnsi="宋体" w:cs="宋体"/>
            <w:color w:val="212121"/>
            <w:u w:color="212121"/>
            <w:lang w:val="zh-TW" w:eastAsia="zh-TW"/>
          </w:rPr>
          <w:t>，其中</w:t>
        </w:r>
        <w:r w:rsidR="00134A98">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许多</w:t>
        </w:r>
        <w:r w:rsidR="00A451B1">
          <w:rPr>
            <w:rFonts w:ascii="宋体" w:eastAsia="宋体" w:hAnsi="宋体" w:cs="宋体" w:hint="eastAsia"/>
            <w:color w:val="212121"/>
            <w:u w:color="212121"/>
            <w:lang w:val="zh-TW"/>
          </w:rPr>
          <w:t>策略</w:t>
        </w:r>
        <w:r w:rsidRPr="00F74F00">
          <w:rPr>
            <w:rFonts w:ascii="宋体" w:eastAsia="宋体" w:hAnsi="宋体" w:cs="宋体"/>
            <w:color w:val="212121"/>
            <w:u w:color="212121"/>
            <w:lang w:val="zh-TW" w:eastAsia="zh-TW"/>
          </w:rPr>
          <w:t>是较长期的。自2000年以来</w:t>
        </w:r>
        <w:r w:rsidR="00134A98">
          <w:rPr>
            <w:rFonts w:ascii="宋体" w:eastAsia="宋体" w:hAnsi="宋体" w:cs="宋体" w:hint="eastAsia"/>
            <w:color w:val="212121"/>
            <w:u w:color="212121"/>
            <w:lang w:val="zh-TW"/>
          </w:rPr>
          <w:t>，由于</w:t>
        </w:r>
        <w:r w:rsidRPr="00F74F00">
          <w:rPr>
            <w:rFonts w:ascii="宋体" w:eastAsia="宋体" w:hAnsi="宋体" w:cs="宋体"/>
            <w:color w:val="212121"/>
            <w:u w:color="212121"/>
            <w:lang w:val="zh-TW" w:eastAsia="zh-TW"/>
          </w:rPr>
          <w:t>对冲基金数量的</w:t>
        </w:r>
        <w:r w:rsidR="00134A98">
          <w:rPr>
            <w:rFonts w:ascii="宋体" w:eastAsia="宋体" w:hAnsi="宋体" w:cs="宋体" w:hint="eastAsia"/>
            <w:color w:val="212121"/>
            <w:u w:color="212121"/>
            <w:lang w:val="zh-TW"/>
          </w:rPr>
          <w:t>不断</w:t>
        </w:r>
        <w:r w:rsidRPr="00F74F00">
          <w:rPr>
            <w:rFonts w:ascii="宋体" w:eastAsia="宋体" w:hAnsi="宋体" w:cs="宋体"/>
            <w:color w:val="212121"/>
            <w:u w:color="212121"/>
            <w:lang w:val="zh-TW" w:eastAsia="zh-TW"/>
          </w:rPr>
          <w:t>增长，市场流动性</w:t>
        </w:r>
        <w:r w:rsidR="00134A98">
          <w:rPr>
            <w:rFonts w:ascii="宋体" w:eastAsia="宋体" w:hAnsi="宋体" w:cs="宋体" w:hint="eastAsia"/>
            <w:color w:val="212121"/>
            <w:u w:color="212121"/>
            <w:lang w:val="zh-TW"/>
          </w:rPr>
          <w:t>也开始不断</w:t>
        </w:r>
        <w:r w:rsidRPr="00F74F00">
          <w:rPr>
            <w:rFonts w:ascii="宋体" w:eastAsia="宋体" w:hAnsi="宋体" w:cs="宋体"/>
            <w:color w:val="212121"/>
            <w:u w:color="212121"/>
            <w:lang w:val="zh-TW" w:eastAsia="zh-TW"/>
          </w:rPr>
          <w:t>增加。</w:t>
        </w:r>
        <w:r w:rsidR="00134A98">
          <w:rPr>
            <w:rFonts w:ascii="宋体" w:eastAsia="宋体" w:hAnsi="宋体" w:cs="宋体" w:hint="eastAsia"/>
            <w:color w:val="212121"/>
            <w:u w:color="212121"/>
            <w:lang w:val="zh-TW"/>
          </w:rPr>
          <w:t>对冲基金提供许多</w:t>
        </w:r>
        <w:r w:rsidRPr="00F74F00">
          <w:rPr>
            <w:rFonts w:ascii="宋体" w:eastAsia="宋体" w:hAnsi="宋体" w:cs="宋体"/>
            <w:color w:val="212121"/>
            <w:u w:color="212121"/>
            <w:lang w:val="zh-TW" w:eastAsia="zh-TW"/>
          </w:rPr>
          <w:t>新金融产品，如天气衍生品或私募股权和房地产</w:t>
        </w:r>
        <w:r w:rsidR="00F268B9">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为许多</w:t>
        </w:r>
        <w:r w:rsidR="00F268B9" w:rsidRPr="00F74F00">
          <w:rPr>
            <w:rFonts w:ascii="宋体" w:eastAsia="宋体" w:hAnsi="宋体" w:cs="宋体"/>
            <w:color w:val="212121"/>
            <w:u w:color="212121"/>
            <w:lang w:val="zh-TW" w:eastAsia="zh-TW"/>
          </w:rPr>
          <w:t>具有独特的资金需求</w:t>
        </w:r>
        <w:r w:rsidRPr="00F74F00">
          <w:rPr>
            <w:rFonts w:ascii="宋体" w:eastAsia="宋体" w:hAnsi="宋体" w:cs="宋体"/>
            <w:color w:val="212121"/>
            <w:u w:color="212121"/>
            <w:lang w:val="zh-TW" w:eastAsia="zh-TW"/>
          </w:rPr>
          <w:t>项目提供融资</w:t>
        </w:r>
        <w:r w:rsidR="00134A98">
          <w:rPr>
            <w:rFonts w:ascii="宋体" w:eastAsia="宋体" w:hAnsi="宋体" w:cs="宋体" w:hint="eastAsia"/>
            <w:color w:val="212121"/>
            <w:u w:color="212121"/>
            <w:lang w:val="zh-TW"/>
          </w:rPr>
          <w:t>，其中</w:t>
        </w:r>
        <w:r w:rsidRPr="00F74F00">
          <w:rPr>
            <w:rFonts w:ascii="宋体" w:eastAsia="宋体" w:hAnsi="宋体" w:cs="宋体"/>
            <w:color w:val="212121"/>
            <w:u w:color="212121"/>
            <w:lang w:val="zh-TW" w:eastAsia="zh-TW"/>
          </w:rPr>
          <w:t>许多交易</w:t>
        </w:r>
        <w:r w:rsidR="00134A98">
          <w:rPr>
            <w:rFonts w:ascii="宋体" w:eastAsia="宋体" w:hAnsi="宋体" w:cs="宋体" w:hint="eastAsia"/>
            <w:color w:val="212121"/>
            <w:u w:color="212121"/>
            <w:lang w:val="zh-TW"/>
          </w:rPr>
          <w:t>都</w:t>
        </w:r>
        <w:r w:rsidRPr="00F74F00">
          <w:rPr>
            <w:rFonts w:ascii="宋体" w:eastAsia="宋体" w:hAnsi="宋体" w:cs="宋体"/>
            <w:color w:val="212121"/>
            <w:u w:color="212121"/>
            <w:lang w:val="zh-TW" w:eastAsia="zh-TW"/>
          </w:rPr>
          <w:t>不</w:t>
        </w:r>
        <w:r w:rsidR="00F268B9">
          <w:rPr>
            <w:rFonts w:ascii="宋体" w:eastAsia="宋体" w:hAnsi="宋体" w:cs="宋体" w:hint="eastAsia"/>
            <w:color w:val="212121"/>
            <w:u w:color="212121"/>
            <w:lang w:val="zh-TW"/>
          </w:rPr>
          <w:t>需要</w:t>
        </w:r>
        <w:r w:rsidR="004C3751">
          <w:rPr>
            <w:rFonts w:ascii="宋体" w:eastAsia="宋体" w:hAnsi="宋体" w:cs="宋体" w:hint="eastAsia"/>
            <w:color w:val="212121"/>
            <w:u w:color="212121"/>
            <w:lang w:val="zh-TW"/>
          </w:rPr>
          <w:t>遵循</w:t>
        </w:r>
        <w:r w:rsidRPr="00F74F00">
          <w:rPr>
            <w:rFonts w:ascii="宋体" w:eastAsia="宋体" w:hAnsi="宋体" w:cs="宋体"/>
            <w:color w:val="212121"/>
            <w:u w:color="212121"/>
            <w:lang w:val="zh-TW" w:eastAsia="zh-TW"/>
          </w:rPr>
          <w:t>传统</w:t>
        </w:r>
      </w:ins>
      <w:ins w:id="331" w:author="蔡长春" w:date="2017-05-15T21:31:00Z">
        <w:r w:rsidR="00E17B56">
          <w:rPr>
            <w:rFonts w:ascii="宋体" w:eastAsia="宋体" w:hAnsi="宋体" w:cs="宋体"/>
            <w:color w:val="212121"/>
            <w:u w:color="212121"/>
            <w:lang w:val="zh-TW" w:eastAsia="zh-TW"/>
          </w:rPr>
          <w:t>的</w:t>
        </w:r>
      </w:ins>
      <w:ins w:id="332" w:author="amy" w:date="2017-02-14T10:08:00Z">
        <w:del w:id="333" w:author="蔡长春" w:date="2017-05-15T21:31:00Z">
          <w:r w:rsidRPr="00F74F00" w:rsidDel="00E17B56">
            <w:rPr>
              <w:rFonts w:ascii="宋体" w:eastAsia="宋体" w:hAnsi="宋体" w:cs="宋体"/>
              <w:color w:val="212121"/>
              <w:u w:color="212121"/>
              <w:lang w:val="zh-TW" w:eastAsia="zh-TW"/>
            </w:rPr>
            <w:delText>规则</w:delText>
          </w:r>
        </w:del>
      </w:ins>
      <w:ins w:id="334" w:author="蔡长春" w:date="2017-05-15T21:31:00Z">
        <w:r w:rsidR="00E17B56">
          <w:rPr>
            <w:rFonts w:ascii="宋体" w:eastAsia="宋体" w:hAnsi="宋体" w:cs="宋体"/>
            <w:color w:val="212121"/>
            <w:u w:color="212121"/>
            <w:lang w:val="zh-TW" w:eastAsia="zh-TW"/>
          </w:rPr>
          <w:t>信息</w:t>
        </w:r>
      </w:ins>
      <w:ins w:id="335" w:author="amy" w:date="2017-02-14T10:08:00Z">
        <w:r w:rsidRPr="00F74F00">
          <w:rPr>
            <w:rFonts w:ascii="宋体" w:eastAsia="宋体" w:hAnsi="宋体" w:cs="宋体"/>
            <w:color w:val="212121"/>
            <w:u w:color="212121"/>
            <w:lang w:val="zh-TW" w:eastAsia="zh-TW"/>
          </w:rPr>
          <w:t>披露</w:t>
        </w:r>
        <w:r w:rsidR="00F268B9">
          <w:rPr>
            <w:rFonts w:ascii="宋体" w:eastAsia="宋体" w:hAnsi="宋体" w:cs="宋体" w:hint="eastAsia"/>
            <w:color w:val="212121"/>
            <w:u w:color="212121"/>
            <w:lang w:val="zh-TW"/>
          </w:rPr>
          <w:t>要求。</w:t>
        </w:r>
      </w:ins>
    </w:p>
    <w:p w:rsidR="00A055FD" w:rsidRDefault="00A055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6" w:author="amy" w:date="2017-02-14T10:08:00Z"/>
          <w:rFonts w:ascii="宋体" w:eastAsia="宋体" w:hAnsi="宋体" w:cs="宋体"/>
          <w:color w:val="212121"/>
          <w:u w:color="212121"/>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37" w:author="amy" w:date="2017-02-14T10:08:00Z"/>
          <w:rFonts w:ascii="Times New Roman" w:eastAsia="Times New Roman" w:hAnsi="Times New Roman" w:cs="Times New Roman"/>
          <w:color w:val="212121"/>
          <w:u w:color="212121"/>
          <w:lang w:val="zh-TW" w:eastAsia="zh-TW"/>
        </w:rPr>
      </w:pPr>
      <w:ins w:id="338" w:author="amy" w:date="2017-02-14T10:08:00Z">
        <w:r>
          <w:rPr>
            <w:rFonts w:ascii="宋体" w:eastAsia="宋体" w:hAnsi="宋体" w:cs="宋体"/>
            <w:color w:val="212121"/>
            <w:u w:color="212121"/>
            <w:lang w:val="zh-TW" w:eastAsia="zh-TW"/>
          </w:rPr>
          <w:t>然而，大多数基金讨论</w:t>
        </w:r>
        <w:r w:rsidR="004C3751">
          <w:rPr>
            <w:rFonts w:ascii="宋体" w:eastAsia="宋体" w:hAnsi="宋体" w:cs="宋体" w:hint="eastAsia"/>
            <w:color w:val="212121"/>
            <w:u w:color="212121"/>
            <w:lang w:val="zh-TW"/>
          </w:rPr>
          <w:t>这些</w:t>
        </w:r>
        <w:r>
          <w:rPr>
            <w:rFonts w:ascii="宋体" w:eastAsia="宋体" w:hAnsi="宋体" w:cs="宋体"/>
            <w:color w:val="212121"/>
            <w:u w:color="212121"/>
            <w:lang w:val="zh-TW" w:eastAsia="zh-TW"/>
          </w:rPr>
          <w:t>交易</w:t>
        </w:r>
        <w:r w:rsidR="00134A98">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因为它们与整体</w:t>
        </w:r>
        <w:r w:rsidR="00F268B9">
          <w:rPr>
            <w:rFonts w:ascii="宋体" w:eastAsia="宋体" w:hAnsi="宋体" w:cs="宋体" w:hint="eastAsia"/>
            <w:color w:val="212121"/>
            <w:u w:color="212121"/>
            <w:lang w:val="zh-TW"/>
          </w:rPr>
          <w:t>基金</w:t>
        </w:r>
        <w:r w:rsidR="00F74F00">
          <w:rPr>
            <w:rFonts w:ascii="Times New Roman" w:eastAsia="宋体" w:hAnsi="Times New Roman" w:cs="Times New Roman" w:hint="eastAsia"/>
            <w:color w:val="212121"/>
            <w:u w:color="212121"/>
            <w:lang w:val="zh-TW"/>
          </w:rPr>
          <w:t xml:space="preserve"> </w:t>
        </w:r>
        <w:r>
          <w:rPr>
            <w:rFonts w:ascii="宋体" w:eastAsia="宋体" w:hAnsi="宋体" w:cs="宋体"/>
            <w:color w:val="212121"/>
            <w:u w:color="212121"/>
            <w:lang w:val="zh-TW" w:eastAsia="zh-TW"/>
          </w:rPr>
          <w:t>表现</w:t>
        </w:r>
        <w:r w:rsidR="00F268B9">
          <w:rPr>
            <w:rFonts w:ascii="宋体" w:eastAsia="宋体" w:hAnsi="宋体" w:cs="宋体" w:hint="eastAsia"/>
            <w:color w:val="212121"/>
            <w:u w:color="212121"/>
            <w:lang w:val="zh-TW"/>
          </w:rPr>
          <w:t>相关</w:t>
        </w:r>
        <w:r>
          <w:rPr>
            <w:rFonts w:ascii="宋体" w:eastAsia="宋体" w:hAnsi="宋体" w:cs="宋体"/>
            <w:color w:val="212121"/>
            <w:u w:color="212121"/>
            <w:lang w:val="zh-TW" w:eastAsia="zh-TW"/>
          </w:rPr>
          <w:t>。此外，</w:t>
        </w:r>
        <w:r w:rsidR="00F268B9">
          <w:rPr>
            <w:rFonts w:ascii="宋体" w:eastAsia="宋体" w:hAnsi="宋体" w:cs="宋体" w:hint="eastAsia"/>
            <w:color w:val="212121"/>
            <w:u w:color="212121"/>
            <w:lang w:val="zh-TW"/>
          </w:rPr>
          <w:t>过去几年</w:t>
        </w:r>
        <w:r>
          <w:rPr>
            <w:rFonts w:ascii="宋体" w:eastAsia="宋体" w:hAnsi="宋体" w:cs="宋体"/>
            <w:color w:val="212121"/>
            <w:u w:color="212121"/>
            <w:lang w:val="zh-TW" w:eastAsia="zh-TW"/>
          </w:rPr>
          <w:t>一些</w:t>
        </w:r>
        <w:r w:rsidR="00F268B9">
          <w:rPr>
            <w:rFonts w:ascii="宋体" w:eastAsia="宋体" w:hAnsi="宋体" w:cs="宋体"/>
            <w:color w:val="212121"/>
            <w:u w:color="212121"/>
            <w:lang w:val="zh-TW" w:eastAsia="zh-TW"/>
          </w:rPr>
          <w:t>在纽约和其他司法管辖区被起诉的</w:t>
        </w:r>
        <w:r>
          <w:rPr>
            <w:rFonts w:ascii="宋体" w:eastAsia="宋体" w:hAnsi="宋体" w:cs="宋体"/>
            <w:color w:val="212121"/>
            <w:u w:color="212121"/>
            <w:lang w:val="zh-TW" w:eastAsia="zh-TW"/>
          </w:rPr>
          <w:t>内幕交易案件</w:t>
        </w:r>
        <w:r w:rsidR="00134A98">
          <w:rPr>
            <w:rFonts w:ascii="宋体" w:eastAsia="宋体" w:hAnsi="宋体" w:cs="宋体" w:hint="eastAsia"/>
            <w:color w:val="212121"/>
            <w:u w:color="212121"/>
            <w:lang w:val="zh-TW"/>
          </w:rPr>
          <w:t>的发生</w:t>
        </w:r>
        <w:r>
          <w:rPr>
            <w:rFonts w:ascii="宋体" w:eastAsia="宋体" w:hAnsi="宋体" w:cs="宋体"/>
            <w:color w:val="212121"/>
            <w:u w:color="212121"/>
            <w:lang w:val="zh-TW" w:eastAsia="zh-TW"/>
          </w:rPr>
          <w:t>，</w:t>
        </w:r>
        <w:r w:rsidR="00134A98">
          <w:rPr>
            <w:rFonts w:ascii="宋体" w:eastAsia="宋体" w:hAnsi="宋体" w:cs="宋体" w:hint="eastAsia"/>
            <w:color w:val="212121"/>
            <w:u w:color="212121"/>
            <w:lang w:val="zh-TW"/>
          </w:rPr>
          <w:t>使得</w:t>
        </w:r>
        <w:r>
          <w:rPr>
            <w:rFonts w:ascii="宋体" w:eastAsia="宋体" w:hAnsi="宋体" w:cs="宋体"/>
            <w:color w:val="212121"/>
            <w:u w:color="212121"/>
            <w:lang w:val="zh-TW" w:eastAsia="zh-TW"/>
          </w:rPr>
          <w:t>许多人</w:t>
        </w:r>
        <w:r w:rsidR="00F268B9">
          <w:rPr>
            <w:rFonts w:ascii="宋体" w:eastAsia="宋体" w:hAnsi="宋体" w:cs="宋体" w:hint="eastAsia"/>
            <w:color w:val="212121"/>
            <w:u w:color="212121"/>
            <w:lang w:val="zh-TW"/>
          </w:rPr>
          <w:t>都</w:t>
        </w:r>
        <w:r w:rsidR="00F268B9">
          <w:rPr>
            <w:rFonts w:ascii="宋体" w:eastAsia="宋体" w:hAnsi="宋体" w:cs="宋体"/>
            <w:color w:val="212121"/>
            <w:u w:color="212121"/>
            <w:lang w:val="zh-TW" w:eastAsia="zh-TW"/>
          </w:rPr>
          <w:t>明确</w:t>
        </w:r>
        <w:r w:rsidR="004C3751">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什么是，什么不是公</w:t>
        </w:r>
        <w:r w:rsidR="00F268B9">
          <w:rPr>
            <w:rFonts w:ascii="宋体" w:eastAsia="宋体" w:hAnsi="宋体" w:cs="宋体" w:hint="eastAsia"/>
            <w:color w:val="212121"/>
            <w:u w:color="212121"/>
            <w:lang w:val="zh-TW"/>
          </w:rPr>
          <w:t>开</w:t>
        </w:r>
        <w:r>
          <w:rPr>
            <w:rFonts w:ascii="宋体" w:eastAsia="宋体" w:hAnsi="宋体" w:cs="宋体"/>
            <w:color w:val="212121"/>
            <w:u w:color="212121"/>
            <w:lang w:val="zh-TW" w:eastAsia="zh-TW"/>
          </w:rPr>
          <w:t>信息，包括那些可以</w:t>
        </w:r>
        <w:r w:rsidR="00F268B9">
          <w:rPr>
            <w:rFonts w:ascii="宋体" w:eastAsia="宋体" w:hAnsi="宋体" w:cs="宋体" w:hint="eastAsia"/>
            <w:color w:val="212121"/>
            <w:u w:color="212121"/>
            <w:lang w:val="zh-TW"/>
          </w:rPr>
          <w:t>从</w:t>
        </w:r>
        <w:r>
          <w:rPr>
            <w:rFonts w:ascii="宋体" w:eastAsia="宋体" w:hAnsi="宋体" w:cs="宋体"/>
            <w:color w:val="212121"/>
            <w:u w:color="212121"/>
            <w:lang w:val="zh-TW" w:eastAsia="zh-TW"/>
          </w:rPr>
          <w:t>非公开信息</w:t>
        </w:r>
        <w:r w:rsidR="00F268B9">
          <w:rPr>
            <w:rFonts w:ascii="宋体" w:eastAsia="宋体" w:hAnsi="宋体" w:cs="宋体"/>
            <w:color w:val="212121"/>
            <w:u w:color="212121"/>
            <w:lang w:val="zh-TW" w:eastAsia="zh-TW"/>
          </w:rPr>
          <w:t>中获利</w:t>
        </w:r>
        <w:r>
          <w:rPr>
            <w:rFonts w:ascii="宋体" w:eastAsia="宋体" w:hAnsi="宋体" w:cs="宋体"/>
            <w:color w:val="212121"/>
            <w:u w:color="212121"/>
            <w:lang w:val="zh-TW" w:eastAsia="zh-TW"/>
          </w:rPr>
          <w:t>的后果。证券交易委员会，</w:t>
        </w:r>
        <w:r w:rsidR="00833EFB">
          <w:rPr>
            <w:rFonts w:ascii="宋体" w:eastAsia="宋体" w:hAnsi="宋体" w:cs="宋体" w:hint="eastAsia"/>
            <w:color w:val="212121"/>
            <w:u w:color="212121"/>
            <w:lang w:val="zh-TW"/>
          </w:rPr>
          <w:t>尽</w:t>
        </w:r>
        <w:r>
          <w:rPr>
            <w:rFonts w:ascii="宋体" w:eastAsia="宋体" w:hAnsi="宋体" w:cs="宋体"/>
            <w:color w:val="212121"/>
            <w:u w:color="212121"/>
            <w:lang w:val="zh-TW" w:eastAsia="zh-TW"/>
          </w:rPr>
          <w:t>管在</w:t>
        </w:r>
        <w:r w:rsidR="00134A98">
          <w:rPr>
            <w:rFonts w:ascii="宋体" w:eastAsia="宋体" w:hAnsi="宋体" w:cs="宋体" w:hint="eastAsia"/>
            <w:color w:val="212121"/>
            <w:u w:color="212121"/>
            <w:lang w:val="zh-TW"/>
          </w:rPr>
          <w:t>麦道夫</w:t>
        </w:r>
        <w:r w:rsidR="00833EFB">
          <w:rPr>
            <w:rFonts w:ascii="宋体" w:eastAsia="宋体" w:hAnsi="宋体" w:cs="宋体" w:hint="eastAsia"/>
            <w:color w:val="212121"/>
            <w:u w:color="212121"/>
            <w:lang w:val="zh-TW"/>
          </w:rPr>
          <w:t>案子中很</w:t>
        </w:r>
        <w:r>
          <w:rPr>
            <w:rFonts w:ascii="宋体" w:eastAsia="宋体" w:hAnsi="宋体" w:cs="宋体"/>
            <w:color w:val="212121"/>
            <w:u w:color="212121"/>
            <w:lang w:val="zh-TW" w:eastAsia="zh-TW"/>
          </w:rPr>
          <w:t>失败，</w:t>
        </w:r>
        <w:r w:rsidR="00833EFB">
          <w:rPr>
            <w:rFonts w:ascii="宋体" w:eastAsia="宋体" w:hAnsi="宋体" w:cs="宋体" w:hint="eastAsia"/>
            <w:color w:val="212121"/>
            <w:u w:color="212121"/>
            <w:lang w:val="zh-TW"/>
          </w:rPr>
          <w:t>对</w:t>
        </w:r>
        <w:r w:rsidR="00833EFB">
          <w:rPr>
            <w:rFonts w:ascii="宋体" w:eastAsia="宋体" w:hAnsi="宋体" w:cs="宋体"/>
            <w:color w:val="212121"/>
            <w:u w:color="212121"/>
            <w:lang w:val="zh-TW" w:eastAsia="zh-TW"/>
          </w:rPr>
          <w:t>打击贩</w:t>
        </w:r>
        <w:r w:rsidR="00833EFB">
          <w:rPr>
            <w:rFonts w:ascii="宋体" w:eastAsia="宋体" w:hAnsi="宋体" w:cs="宋体" w:hint="eastAsia"/>
            <w:color w:val="212121"/>
            <w:u w:color="212121"/>
            <w:lang w:val="zh-TW"/>
          </w:rPr>
          <w:t>卖</w:t>
        </w:r>
        <w:r w:rsidR="00833EFB">
          <w:rPr>
            <w:rFonts w:ascii="宋体" w:eastAsia="宋体" w:hAnsi="宋体" w:cs="宋体"/>
            <w:color w:val="212121"/>
            <w:u w:color="212121"/>
            <w:lang w:val="zh-TW" w:eastAsia="zh-TW"/>
          </w:rPr>
          <w:t>非公开信息</w:t>
        </w:r>
        <w:r w:rsidR="00833EFB">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采取</w:t>
        </w:r>
        <w:r w:rsidR="00134A98">
          <w:rPr>
            <w:rFonts w:ascii="宋体" w:eastAsia="宋体" w:hAnsi="宋体" w:cs="宋体" w:hint="eastAsia"/>
            <w:color w:val="212121"/>
            <w:u w:color="212121"/>
            <w:lang w:val="zh-TW"/>
          </w:rPr>
          <w:t>过</w:t>
        </w:r>
        <w:r>
          <w:rPr>
            <w:rFonts w:ascii="宋体" w:eastAsia="宋体" w:hAnsi="宋体" w:cs="宋体"/>
            <w:color w:val="212121"/>
            <w:u w:color="212121"/>
            <w:lang w:val="zh-TW" w:eastAsia="zh-TW"/>
          </w:rPr>
          <w:t>相当积极</w:t>
        </w:r>
        <w:r w:rsidR="00833EFB">
          <w:rPr>
            <w:rFonts w:ascii="宋体" w:eastAsia="宋体" w:hAnsi="宋体" w:cs="宋体" w:hint="eastAsia"/>
            <w:color w:val="212121"/>
            <w:u w:color="212121"/>
            <w:lang w:val="zh-TW"/>
          </w:rPr>
          <w:t>手段的</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39" w:author="amy" w:date="2017-02-14T10:08:00Z"/>
          <w:rFonts w:ascii="Times New Roman" w:eastAsia="Times New Roman" w:hAnsi="Times New Roman" w:cs="Times New Roman"/>
          <w:color w:val="212121"/>
          <w:u w:color="212121"/>
        </w:rPr>
      </w:pPr>
      <w:del w:id="340" w:author="amy" w:date="2017-02-14T10:08:00Z">
        <w:r>
          <w:rPr>
            <w:rFonts w:ascii="Arial Unicode MS" w:eastAsia="Arial Unicode MS" w:hAnsi="Arial Unicode MS" w:cs="Arial Unicode MS"/>
          </w:rPr>
          <w:br/>
        </w:r>
        <w:r w:rsidRPr="00F74F00">
          <w:rPr>
            <w:rFonts w:ascii="宋体" w:eastAsia="宋体" w:hAnsi="宋体" w:cs="宋体"/>
            <w:color w:val="212121"/>
            <w:u w:color="212121"/>
            <w:lang w:val="zh-TW" w:eastAsia="zh-TW"/>
          </w:rPr>
          <w:delText>随着对冲基金行业变得更加全球化和</w:delText>
        </w:r>
        <w:r w:rsidR="009A1E20" w:rsidRPr="00F74F00">
          <w:rPr>
            <w:rFonts w:ascii="宋体" w:eastAsia="宋体" w:hAnsi="宋体" w:cs="宋体"/>
            <w:color w:val="212121"/>
            <w:u w:color="212121"/>
            <w:lang w:val="zh-TW" w:eastAsia="zh-TW"/>
          </w:rPr>
          <w:delText>在许多策略中</w:delText>
        </w:r>
        <w:r w:rsidR="009A1E20">
          <w:rPr>
            <w:rFonts w:ascii="宋体" w:eastAsia="宋体" w:hAnsi="宋体" w:cs="宋体" w:hint="eastAsia"/>
            <w:color w:val="212121"/>
            <w:u w:color="212121"/>
            <w:lang w:val="zh-TW"/>
          </w:rPr>
          <w:delText>交易的</w:delText>
        </w:r>
        <w:r w:rsidR="00A451B1">
          <w:rPr>
            <w:rFonts w:ascii="宋体" w:eastAsia="宋体" w:hAnsi="宋体" w:cs="宋体" w:hint="eastAsia"/>
            <w:color w:val="212121"/>
            <w:u w:color="212121"/>
            <w:lang w:val="zh-TW"/>
          </w:rPr>
          <w:delText>仓位的</w:delText>
        </w:r>
        <w:r w:rsidR="00A451B1">
          <w:rPr>
            <w:rFonts w:ascii="宋体" w:eastAsia="宋体" w:hAnsi="宋体" w:cs="宋体"/>
            <w:color w:val="212121"/>
            <w:u w:color="212121"/>
            <w:lang w:val="zh-TW" w:eastAsia="zh-TW"/>
          </w:rPr>
          <w:delText>流动</w:delText>
        </w:r>
        <w:r w:rsidR="00A451B1">
          <w:rPr>
            <w:rFonts w:ascii="宋体" w:eastAsia="宋体" w:hAnsi="宋体" w:cs="宋体" w:hint="eastAsia"/>
            <w:color w:val="212121"/>
            <w:u w:color="212121"/>
            <w:lang w:val="zh-TW"/>
          </w:rPr>
          <w:delText>性下降</w:delText>
        </w:r>
        <w:r w:rsidRPr="00F74F00">
          <w:rPr>
            <w:rFonts w:ascii="宋体" w:eastAsia="宋体" w:hAnsi="宋体" w:cs="宋体"/>
            <w:color w:val="212121"/>
            <w:u w:color="212121"/>
            <w:lang w:val="zh-TW" w:eastAsia="zh-TW"/>
          </w:rPr>
          <w:delText>，证券的持有期已经</w:delText>
        </w:r>
        <w:r w:rsidR="00A451B1">
          <w:rPr>
            <w:rFonts w:ascii="宋体" w:eastAsia="宋体" w:hAnsi="宋体" w:cs="宋体" w:hint="eastAsia"/>
            <w:color w:val="212121"/>
            <w:u w:color="212121"/>
            <w:lang w:val="zh-TW"/>
          </w:rPr>
          <w:delText>变得越来越长</w:delText>
        </w:r>
        <w:r w:rsidRPr="00F74F00">
          <w:rPr>
            <w:rFonts w:ascii="宋体" w:eastAsia="宋体" w:hAnsi="宋体" w:cs="宋体"/>
            <w:color w:val="212121"/>
            <w:u w:color="212121"/>
            <w:lang w:val="zh-TW" w:eastAsia="zh-TW"/>
          </w:rPr>
          <w:delText>。</w:delText>
        </w:r>
        <w:r w:rsidR="00A451B1" w:rsidRPr="00F74F00">
          <w:rPr>
            <w:rFonts w:ascii="宋体" w:eastAsia="宋体" w:hAnsi="宋体" w:cs="宋体"/>
            <w:color w:val="212121"/>
            <w:u w:color="212121"/>
            <w:lang w:val="zh-TW" w:eastAsia="zh-TW"/>
          </w:rPr>
          <w:delText>财务信息</w:delText>
        </w:r>
        <w:r w:rsidR="00A451B1">
          <w:rPr>
            <w:rFonts w:ascii="宋体" w:eastAsia="宋体" w:hAnsi="宋体" w:cs="宋体" w:hint="eastAsia"/>
            <w:color w:val="212121"/>
            <w:u w:color="212121"/>
            <w:lang w:val="zh-TW"/>
          </w:rPr>
          <w:delText>对</w:delText>
        </w:r>
        <w:r w:rsidRPr="00F74F00">
          <w:rPr>
            <w:rFonts w:ascii="宋体" w:eastAsia="宋体" w:hAnsi="宋体" w:cs="宋体"/>
            <w:color w:val="212121"/>
            <w:u w:color="212121"/>
            <w:lang w:val="zh-TW" w:eastAsia="zh-TW"/>
          </w:rPr>
          <w:delText>所有要求公开的人都</w:delText>
        </w:r>
        <w:r w:rsidR="00A451B1">
          <w:rPr>
            <w:rFonts w:ascii="宋体" w:eastAsia="宋体" w:hAnsi="宋体" w:cs="宋体" w:hint="eastAsia"/>
            <w:color w:val="212121"/>
            <w:u w:color="212121"/>
            <w:lang w:val="zh-TW"/>
          </w:rPr>
          <w:delText>随时随地可得</w:delText>
        </w:r>
        <w:r w:rsidRPr="00F74F00">
          <w:rPr>
            <w:rFonts w:ascii="宋体" w:eastAsia="宋体" w:hAnsi="宋体" w:cs="宋体"/>
            <w:color w:val="212121"/>
            <w:u w:color="212121"/>
            <w:lang w:val="zh-TW" w:eastAsia="zh-TW"/>
          </w:rPr>
          <w:delText>，而规则FD3（或公平披露）已经使</w:delText>
        </w:r>
        <w:r w:rsidR="00A451B1" w:rsidRPr="00F74F00">
          <w:rPr>
            <w:rFonts w:ascii="宋体" w:eastAsia="宋体" w:hAnsi="宋体" w:cs="宋体"/>
            <w:color w:val="212121"/>
            <w:u w:color="212121"/>
            <w:lang w:val="zh-TW" w:eastAsia="zh-TW"/>
          </w:rPr>
          <w:delText>竞</w:delText>
        </w:r>
        <w:r w:rsidR="00A451B1" w:rsidRPr="00F74F00">
          <w:rPr>
            <w:rFonts w:ascii="宋体" w:eastAsia="宋体" w:hAnsi="宋体" w:cs="宋体"/>
            <w:color w:val="212121"/>
            <w:u w:color="212121"/>
            <w:lang w:val="zh-TW" w:eastAsia="zh-TW"/>
          </w:rPr>
          <w:lastRenderedPageBreak/>
          <w:delText>争</w:delText>
        </w:r>
        <w:r w:rsidR="00A451B1">
          <w:rPr>
            <w:rFonts w:ascii="宋体" w:eastAsia="宋体" w:hAnsi="宋体" w:cs="宋体" w:hint="eastAsia"/>
            <w:color w:val="212121"/>
            <w:u w:color="212121"/>
            <w:lang w:val="zh-TW"/>
          </w:rPr>
          <w:delText>变得更</w:delText>
        </w:r>
        <w:r w:rsidRPr="00F74F00">
          <w:rPr>
            <w:rFonts w:ascii="宋体" w:eastAsia="宋体" w:hAnsi="宋体" w:cs="宋体"/>
            <w:color w:val="212121"/>
            <w:u w:color="212121"/>
            <w:lang w:val="zh-TW" w:eastAsia="zh-TW"/>
          </w:rPr>
          <w:delText>公平。随着投资回报放缓，对冲基金正在寻找</w:delText>
        </w:r>
        <w:r w:rsidR="00A451B1">
          <w:rPr>
            <w:rFonts w:ascii="宋体" w:eastAsia="宋体" w:hAnsi="宋体" w:cs="宋体" w:hint="eastAsia"/>
            <w:color w:val="212121"/>
            <w:u w:color="212121"/>
            <w:lang w:val="zh-TW"/>
          </w:rPr>
          <w:delText>那些更少人做的策略</w:delText>
        </w:r>
        <w:r w:rsidRPr="00F74F00">
          <w:rPr>
            <w:rFonts w:ascii="宋体" w:eastAsia="宋体" w:hAnsi="宋体" w:cs="宋体"/>
            <w:color w:val="212121"/>
            <w:u w:color="212121"/>
            <w:lang w:val="zh-TW" w:eastAsia="zh-TW"/>
          </w:rPr>
          <w:delText>，其中许多</w:delText>
        </w:r>
        <w:r w:rsidR="00A451B1">
          <w:rPr>
            <w:rFonts w:ascii="宋体" w:eastAsia="宋体" w:hAnsi="宋体" w:cs="宋体" w:hint="eastAsia"/>
            <w:color w:val="212121"/>
            <w:u w:color="212121"/>
            <w:lang w:val="zh-TW"/>
          </w:rPr>
          <w:delText>策略</w:delText>
        </w:r>
        <w:r w:rsidRPr="00F74F00">
          <w:rPr>
            <w:rFonts w:ascii="宋体" w:eastAsia="宋体" w:hAnsi="宋体" w:cs="宋体"/>
            <w:color w:val="212121"/>
            <w:u w:color="212121"/>
            <w:lang w:val="zh-TW" w:eastAsia="zh-TW"/>
          </w:rPr>
          <w:delText>是较长期的。自2000年以来对冲基金数量的增长，市场流动性增加。 新的金融产品，如天气衍生品或私募股权和房地产</w:delText>
        </w:r>
        <w:r w:rsidR="00F268B9">
          <w:rPr>
            <w:rFonts w:ascii="宋体" w:eastAsia="宋体" w:hAnsi="宋体" w:cs="宋体" w:hint="eastAsia"/>
            <w:color w:val="212121"/>
            <w:u w:color="212121"/>
            <w:lang w:val="zh-TW"/>
          </w:rPr>
          <w:delText>，对冲基金</w:delText>
        </w:r>
        <w:r w:rsidRPr="00F74F00">
          <w:rPr>
            <w:rFonts w:ascii="宋体" w:eastAsia="宋体" w:hAnsi="宋体" w:cs="宋体"/>
            <w:color w:val="212121"/>
            <w:u w:color="212121"/>
            <w:lang w:val="zh-TW" w:eastAsia="zh-TW"/>
          </w:rPr>
          <w:delText>为许多</w:delText>
        </w:r>
        <w:r w:rsidR="00F268B9" w:rsidRPr="00F74F00">
          <w:rPr>
            <w:rFonts w:ascii="宋体" w:eastAsia="宋体" w:hAnsi="宋体" w:cs="宋体"/>
            <w:color w:val="212121"/>
            <w:u w:color="212121"/>
            <w:lang w:val="zh-TW" w:eastAsia="zh-TW"/>
          </w:rPr>
          <w:delText>具有独特的资金需求</w:delText>
        </w:r>
        <w:r w:rsidRPr="00F74F00">
          <w:rPr>
            <w:rFonts w:ascii="宋体" w:eastAsia="宋体" w:hAnsi="宋体" w:cs="宋体"/>
            <w:color w:val="212121"/>
            <w:u w:color="212121"/>
            <w:lang w:val="zh-TW" w:eastAsia="zh-TW"/>
          </w:rPr>
          <w:delText>项目提供融资。许多这些交易不</w:delText>
        </w:r>
        <w:r w:rsidR="00F268B9">
          <w:rPr>
            <w:rFonts w:ascii="宋体" w:eastAsia="宋体" w:hAnsi="宋体" w:cs="宋体" w:hint="eastAsia"/>
            <w:color w:val="212121"/>
            <w:u w:color="212121"/>
            <w:lang w:val="zh-TW"/>
          </w:rPr>
          <w:delText>需要</w:delText>
        </w:r>
        <w:r w:rsidRPr="00F74F00">
          <w:rPr>
            <w:rFonts w:ascii="宋体" w:eastAsia="宋体" w:hAnsi="宋体" w:cs="宋体"/>
            <w:color w:val="212121"/>
            <w:u w:color="212121"/>
            <w:lang w:val="zh-TW" w:eastAsia="zh-TW"/>
          </w:rPr>
          <w:delText>在传统规则披露</w:delText>
        </w:r>
        <w:r w:rsidR="00F268B9">
          <w:rPr>
            <w:rFonts w:ascii="宋体" w:eastAsia="宋体" w:hAnsi="宋体" w:cs="宋体" w:hint="eastAsia"/>
            <w:color w:val="212121"/>
            <w:u w:color="212121"/>
            <w:lang w:val="zh-TW"/>
          </w:rPr>
          <w:delText>要求范围内。</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41" w:author="amy" w:date="2017-02-14T10:08:00Z"/>
          <w:rFonts w:ascii="Times New Roman" w:eastAsia="Times New Roman" w:hAnsi="Times New Roman" w:cs="Times New Roman"/>
          <w:color w:val="212121"/>
          <w:u w:color="212121"/>
          <w:lang w:val="zh-TW" w:eastAsia="zh-TW"/>
        </w:rPr>
      </w:pPr>
      <w:del w:id="342" w:author="amy" w:date="2017-02-14T10:08:00Z">
        <w:r>
          <w:rPr>
            <w:rFonts w:ascii="宋体" w:eastAsia="宋体" w:hAnsi="宋体" w:cs="宋体"/>
            <w:color w:val="212121"/>
            <w:u w:color="212121"/>
            <w:lang w:val="zh-TW" w:eastAsia="zh-TW"/>
          </w:rPr>
          <w:delText>然而，大多数基金讨论交易，因为它们与整体</w:delText>
        </w:r>
        <w:r w:rsidR="00F268B9">
          <w:rPr>
            <w:rFonts w:ascii="宋体" w:eastAsia="宋体" w:hAnsi="宋体" w:cs="宋体" w:hint="eastAsia"/>
            <w:color w:val="212121"/>
            <w:u w:color="212121"/>
            <w:lang w:val="zh-TW"/>
          </w:rPr>
          <w:delText>基金</w:delText>
        </w:r>
        <w:r w:rsidR="00F74F00">
          <w:rPr>
            <w:rFonts w:ascii="Times New Roman" w:eastAsia="宋体" w:hAnsi="Times New Roman" w:cs="Times New Roman" w:hint="eastAsia"/>
            <w:color w:val="212121"/>
            <w:u w:color="212121"/>
            <w:lang w:val="zh-TW"/>
          </w:rPr>
          <w:delText xml:space="preserve"> </w:delText>
        </w:r>
        <w:r>
          <w:rPr>
            <w:rFonts w:ascii="宋体" w:eastAsia="宋体" w:hAnsi="宋体" w:cs="宋体"/>
            <w:color w:val="212121"/>
            <w:u w:color="212121"/>
            <w:lang w:val="zh-TW" w:eastAsia="zh-TW"/>
          </w:rPr>
          <w:delText>表现</w:delText>
        </w:r>
        <w:r w:rsidR="00F268B9">
          <w:rPr>
            <w:rFonts w:ascii="宋体" w:eastAsia="宋体" w:hAnsi="宋体" w:cs="宋体" w:hint="eastAsia"/>
            <w:color w:val="212121"/>
            <w:u w:color="212121"/>
            <w:lang w:val="zh-TW"/>
          </w:rPr>
          <w:delText>相关</w:delText>
        </w:r>
        <w:r>
          <w:rPr>
            <w:rFonts w:ascii="宋体" w:eastAsia="宋体" w:hAnsi="宋体" w:cs="宋体"/>
            <w:color w:val="212121"/>
            <w:u w:color="212121"/>
            <w:lang w:val="zh-TW" w:eastAsia="zh-TW"/>
          </w:rPr>
          <w:delText>。此外，鉴于</w:delText>
        </w:r>
        <w:r w:rsidR="00F268B9">
          <w:rPr>
            <w:rFonts w:ascii="宋体" w:eastAsia="宋体" w:hAnsi="宋体" w:cs="宋体" w:hint="eastAsia"/>
            <w:color w:val="212121"/>
            <w:u w:color="212121"/>
            <w:lang w:val="zh-TW"/>
          </w:rPr>
          <w:delText>过去几年</w:delText>
        </w:r>
        <w:r>
          <w:rPr>
            <w:rFonts w:ascii="宋体" w:eastAsia="宋体" w:hAnsi="宋体" w:cs="宋体"/>
            <w:color w:val="212121"/>
            <w:u w:color="212121"/>
            <w:lang w:val="zh-TW" w:eastAsia="zh-TW"/>
          </w:rPr>
          <w:delText>一些</w:delText>
        </w:r>
        <w:r w:rsidR="00F268B9">
          <w:rPr>
            <w:rFonts w:ascii="宋体" w:eastAsia="宋体" w:hAnsi="宋体" w:cs="宋体"/>
            <w:color w:val="212121"/>
            <w:u w:color="212121"/>
            <w:lang w:val="zh-TW" w:eastAsia="zh-TW"/>
          </w:rPr>
          <w:delText>在纽约和其他司法管辖区被起诉的</w:delText>
        </w:r>
        <w:r>
          <w:rPr>
            <w:rFonts w:ascii="宋体" w:eastAsia="宋体" w:hAnsi="宋体" w:cs="宋体"/>
            <w:color w:val="212121"/>
            <w:u w:color="212121"/>
            <w:lang w:val="zh-TW" w:eastAsia="zh-TW"/>
          </w:rPr>
          <w:delText>内幕交易案件，许多人的</w:delText>
        </w:r>
        <w:r w:rsidR="00F268B9">
          <w:rPr>
            <w:rFonts w:ascii="宋体" w:eastAsia="宋体" w:hAnsi="宋体" w:cs="宋体" w:hint="eastAsia"/>
            <w:color w:val="212121"/>
            <w:u w:color="212121"/>
            <w:lang w:val="zh-TW"/>
          </w:rPr>
          <w:delText>都</w:delText>
        </w:r>
        <w:r w:rsidR="00F268B9">
          <w:rPr>
            <w:rFonts w:ascii="宋体" w:eastAsia="宋体" w:hAnsi="宋体" w:cs="宋体"/>
            <w:color w:val="212121"/>
            <w:u w:color="212121"/>
            <w:lang w:val="zh-TW" w:eastAsia="zh-TW"/>
          </w:rPr>
          <w:delText>明确</w:delText>
        </w:r>
        <w:r>
          <w:rPr>
            <w:rFonts w:ascii="宋体" w:eastAsia="宋体" w:hAnsi="宋体" w:cs="宋体"/>
            <w:color w:val="212121"/>
            <w:u w:color="212121"/>
            <w:lang w:val="zh-TW" w:eastAsia="zh-TW"/>
          </w:rPr>
          <w:delText>什么是，什么不是公</w:delText>
        </w:r>
        <w:r w:rsidR="00F268B9">
          <w:rPr>
            <w:rFonts w:ascii="宋体" w:eastAsia="宋体" w:hAnsi="宋体" w:cs="宋体" w:hint="eastAsia"/>
            <w:color w:val="212121"/>
            <w:u w:color="212121"/>
            <w:lang w:val="zh-TW"/>
          </w:rPr>
          <w:delText>开</w:delText>
        </w:r>
        <w:r>
          <w:rPr>
            <w:rFonts w:ascii="宋体" w:eastAsia="宋体" w:hAnsi="宋体" w:cs="宋体"/>
            <w:color w:val="212121"/>
            <w:u w:color="212121"/>
            <w:lang w:val="zh-TW" w:eastAsia="zh-TW"/>
          </w:rPr>
          <w:delText>信息，包括那些可以</w:delText>
        </w:r>
        <w:r w:rsidR="00F268B9">
          <w:rPr>
            <w:rFonts w:ascii="宋体" w:eastAsia="宋体" w:hAnsi="宋体" w:cs="宋体" w:hint="eastAsia"/>
            <w:color w:val="212121"/>
            <w:u w:color="212121"/>
            <w:lang w:val="zh-TW"/>
          </w:rPr>
          <w:delText>从</w:delText>
        </w:r>
        <w:r>
          <w:rPr>
            <w:rFonts w:ascii="宋体" w:eastAsia="宋体" w:hAnsi="宋体" w:cs="宋体"/>
            <w:color w:val="212121"/>
            <w:u w:color="212121"/>
            <w:lang w:val="zh-TW" w:eastAsia="zh-TW"/>
          </w:rPr>
          <w:delText>非公开信息</w:delText>
        </w:r>
        <w:r w:rsidR="00F268B9">
          <w:rPr>
            <w:rFonts w:ascii="宋体" w:eastAsia="宋体" w:hAnsi="宋体" w:cs="宋体"/>
            <w:color w:val="212121"/>
            <w:u w:color="212121"/>
            <w:lang w:val="zh-TW" w:eastAsia="zh-TW"/>
          </w:rPr>
          <w:delText>中获利</w:delText>
        </w:r>
        <w:r>
          <w:rPr>
            <w:rFonts w:ascii="宋体" w:eastAsia="宋体" w:hAnsi="宋体" w:cs="宋体"/>
            <w:color w:val="212121"/>
            <w:u w:color="212121"/>
            <w:lang w:val="zh-TW" w:eastAsia="zh-TW"/>
          </w:rPr>
          <w:delText>的后果。证券交易委员会，</w:delText>
        </w:r>
        <w:r w:rsidR="00833EFB">
          <w:rPr>
            <w:rFonts w:ascii="宋体" w:eastAsia="宋体" w:hAnsi="宋体" w:cs="宋体" w:hint="eastAsia"/>
            <w:color w:val="212121"/>
            <w:u w:color="212121"/>
            <w:lang w:val="zh-TW"/>
          </w:rPr>
          <w:delText>尽</w:delText>
        </w:r>
        <w:r>
          <w:rPr>
            <w:rFonts w:ascii="宋体" w:eastAsia="宋体" w:hAnsi="宋体" w:cs="宋体"/>
            <w:color w:val="212121"/>
            <w:u w:color="212121"/>
            <w:lang w:val="zh-TW" w:eastAsia="zh-TW"/>
          </w:rPr>
          <w:delText>管在</w:delText>
        </w:r>
        <w:r w:rsidR="00833EFB">
          <w:rPr>
            <w:rFonts w:ascii="宋体" w:eastAsia="宋体" w:hAnsi="宋体" w:cs="宋体" w:hint="eastAsia"/>
            <w:color w:val="212121"/>
            <w:u w:color="212121"/>
            <w:lang w:val="zh-TW"/>
          </w:rPr>
          <w:delText>Madoff案子中很</w:delText>
        </w:r>
        <w:r>
          <w:rPr>
            <w:rFonts w:ascii="宋体" w:eastAsia="宋体" w:hAnsi="宋体" w:cs="宋体"/>
            <w:color w:val="212121"/>
            <w:u w:color="212121"/>
            <w:lang w:val="zh-TW" w:eastAsia="zh-TW"/>
          </w:rPr>
          <w:delText>失败，</w:delText>
        </w:r>
        <w:r w:rsidR="00833EFB">
          <w:rPr>
            <w:rFonts w:ascii="宋体" w:eastAsia="宋体" w:hAnsi="宋体" w:cs="宋体" w:hint="eastAsia"/>
            <w:color w:val="212121"/>
            <w:u w:color="212121"/>
            <w:lang w:val="zh-TW"/>
          </w:rPr>
          <w:delText>对</w:delText>
        </w:r>
        <w:r w:rsidR="00833EFB">
          <w:rPr>
            <w:rFonts w:ascii="宋体" w:eastAsia="宋体" w:hAnsi="宋体" w:cs="宋体"/>
            <w:color w:val="212121"/>
            <w:u w:color="212121"/>
            <w:lang w:val="zh-TW" w:eastAsia="zh-TW"/>
          </w:rPr>
          <w:delText>打击贩</w:delText>
        </w:r>
        <w:r w:rsidR="00833EFB">
          <w:rPr>
            <w:rFonts w:ascii="宋体" w:eastAsia="宋体" w:hAnsi="宋体" w:cs="宋体" w:hint="eastAsia"/>
            <w:color w:val="212121"/>
            <w:u w:color="212121"/>
            <w:lang w:val="zh-TW"/>
          </w:rPr>
          <w:delText>卖</w:delText>
        </w:r>
        <w:r w:rsidR="00833EFB">
          <w:rPr>
            <w:rFonts w:ascii="宋体" w:eastAsia="宋体" w:hAnsi="宋体" w:cs="宋体"/>
            <w:color w:val="212121"/>
            <w:u w:color="212121"/>
            <w:lang w:val="zh-TW" w:eastAsia="zh-TW"/>
          </w:rPr>
          <w:delText>非公开信息</w:delText>
        </w:r>
        <w:r w:rsidR="00833EFB">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采取相当积极的</w:delText>
        </w:r>
        <w:r w:rsidR="00833EFB">
          <w:rPr>
            <w:rFonts w:ascii="宋体" w:eastAsia="宋体" w:hAnsi="宋体" w:cs="宋体" w:hint="eastAsia"/>
            <w:color w:val="212121"/>
            <w:u w:color="212121"/>
            <w:lang w:val="zh-TW"/>
          </w:rPr>
          <w:delText>手段的</w:delText>
        </w:r>
        <w:r>
          <w:rPr>
            <w:rFonts w:ascii="宋体" w:eastAsia="宋体" w:hAnsi="宋体" w:cs="宋体"/>
            <w:color w:val="212121"/>
            <w:u w:color="212121"/>
            <w:lang w:val="zh-TW" w:eastAsia="zh-TW"/>
          </w:rPr>
          <w:delText>。</w:delText>
        </w:r>
      </w:del>
    </w:p>
    <w:p w:rsidR="00F268B9" w:rsidRDefault="00F268B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sz w:val="22"/>
          <w:szCs w:val="22"/>
          <w:lang w:val="zh-TW"/>
        </w:rPr>
      </w:pPr>
    </w:p>
    <w:p w:rsidR="00344021" w:rsidRPr="00B531ED" w:rsidRDefault="00673C29" w:rsidP="00B531ED">
      <w:pPr>
        <w:rPr>
          <w:rFonts w:ascii="宋体" w:eastAsia="宋体" w:hAnsi="宋体" w:cs="宋体"/>
          <w:b/>
          <w:color w:val="212121"/>
          <w:u w:color="212121"/>
          <w:lang w:val="zh-TW" w:eastAsia="zh-TW"/>
        </w:rPr>
      </w:pPr>
      <w:r w:rsidRPr="00B531ED">
        <w:rPr>
          <w:rFonts w:ascii="宋体" w:eastAsia="宋体" w:hAnsi="宋体" w:cs="宋体"/>
          <w:b/>
          <w:color w:val="212121"/>
          <w:u w:color="212121"/>
          <w:lang w:val="zh-TW" w:eastAsia="zh-TW"/>
        </w:rPr>
        <w:t>对冲基金费用太</w:t>
      </w:r>
      <w:r w:rsidR="00833EFB" w:rsidRPr="00B531ED">
        <w:rPr>
          <w:rFonts w:ascii="宋体" w:eastAsia="宋体" w:hAnsi="宋体" w:cs="宋体" w:hint="eastAsia"/>
          <w:b/>
          <w:color w:val="212121"/>
          <w:u w:color="212121"/>
          <w:lang w:val="zh-TW" w:eastAsia="zh-TW"/>
        </w:rPr>
        <w:t>高</w:t>
      </w:r>
      <w:r w:rsidRPr="00B531ED">
        <w:rPr>
          <w:rFonts w:ascii="宋体" w:eastAsia="宋体" w:hAnsi="宋体" w:cs="宋体"/>
          <w:b/>
          <w:color w:val="212121"/>
          <w:u w:color="212121"/>
          <w:lang w:val="zh-TW" w:eastAsia="zh-TW"/>
        </w:rPr>
        <w:t>了</w:t>
      </w:r>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43" w:author="amy" w:date="2017-02-14T10:08:00Z"/>
          <w:rFonts w:ascii="Times New Roman" w:eastAsia="Times New Roman" w:hAnsi="Times New Roman" w:cs="Times New Roman"/>
          <w:color w:val="212121"/>
          <w:u w:color="212121"/>
          <w:lang w:val="zh-TW" w:eastAsia="zh-TW"/>
        </w:rPr>
      </w:pPr>
      <w:ins w:id="344" w:author="amy" w:date="2017-02-14T10:08:00Z">
        <w:r>
          <w:rPr>
            <w:rFonts w:ascii="宋体" w:eastAsia="宋体" w:hAnsi="宋体" w:cs="宋体"/>
            <w:color w:val="212121"/>
            <w:u w:color="212121"/>
            <w:lang w:val="zh-TW" w:eastAsia="zh-TW"/>
          </w:rPr>
          <w:t>虽然基金费用上升，</w:t>
        </w:r>
        <w:r w:rsidR="00833EFB">
          <w:rPr>
            <w:rFonts w:ascii="宋体" w:eastAsia="宋体" w:hAnsi="宋体" w:cs="宋体" w:hint="eastAsia"/>
            <w:color w:val="212121"/>
            <w:u w:color="212121"/>
            <w:lang w:val="zh-TW"/>
          </w:rPr>
          <w:t>但是由于</w:t>
        </w:r>
        <w:r>
          <w:rPr>
            <w:rFonts w:ascii="宋体" w:eastAsia="宋体" w:hAnsi="宋体" w:cs="宋体"/>
            <w:color w:val="212121"/>
            <w:u w:color="212121"/>
            <w:lang w:val="zh-TW" w:eastAsia="zh-TW"/>
          </w:rPr>
          <w:t>回报符合投资者的目标，</w:t>
        </w:r>
        <w:r w:rsidR="004C3751">
          <w:rPr>
            <w:rFonts w:ascii="宋体" w:eastAsia="宋体" w:hAnsi="宋体" w:cs="宋体" w:hint="eastAsia"/>
            <w:color w:val="212121"/>
            <w:u w:color="212121"/>
            <w:lang w:val="zh-TW"/>
          </w:rPr>
          <w:t>到</w:t>
        </w:r>
        <w:r w:rsidR="00833EFB">
          <w:rPr>
            <w:rFonts w:ascii="宋体" w:eastAsia="宋体" w:hAnsi="宋体" w:cs="宋体" w:hint="eastAsia"/>
            <w:color w:val="212121"/>
            <w:u w:color="212121"/>
            <w:lang w:val="zh-TW"/>
          </w:rPr>
          <w:t>2007年</w:t>
        </w:r>
        <w:r w:rsidR="0061378E">
          <w:rPr>
            <w:rFonts w:ascii="宋体" w:eastAsia="宋体" w:hAnsi="宋体" w:cs="宋体" w:hint="eastAsia"/>
            <w:color w:val="212121"/>
            <w:u w:color="212121"/>
            <w:lang w:val="zh-TW"/>
          </w:rPr>
          <w:t>末</w:t>
        </w:r>
        <w:r w:rsidR="0061378E">
          <w:rPr>
            <w:rFonts w:ascii="宋体" w:eastAsia="宋体" w:hAnsi="宋体" w:cs="宋体"/>
            <w:color w:val="212121"/>
            <w:u w:color="212121"/>
            <w:lang w:val="zh-TW" w:eastAsia="zh-TW"/>
          </w:rPr>
          <w:t>对冲</w:t>
        </w:r>
        <w:r w:rsidR="0061378E">
          <w:rPr>
            <w:rFonts w:ascii="宋体" w:eastAsia="宋体" w:hAnsi="宋体" w:cs="宋体" w:hint="eastAsia"/>
            <w:color w:val="212121"/>
            <w:u w:color="212121"/>
            <w:lang w:val="zh-TW"/>
          </w:rPr>
          <w:t>基金</w:t>
        </w:r>
        <w:r w:rsidR="00833EFB">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资产增长</w:t>
        </w:r>
        <w:r w:rsidR="00833EFB">
          <w:rPr>
            <w:rFonts w:ascii="宋体" w:eastAsia="宋体" w:hAnsi="宋体" w:cs="宋体" w:hint="eastAsia"/>
            <w:color w:val="212121"/>
            <w:u w:color="212121"/>
            <w:lang w:val="zh-TW"/>
          </w:rPr>
          <w:t>到</w:t>
        </w:r>
        <w:r w:rsidR="0061378E">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近</w:t>
        </w:r>
        <w:r>
          <w:rPr>
            <w:rFonts w:ascii="Times New Roman" w:hAnsi="Times New Roman"/>
            <w:color w:val="212121"/>
            <w:u w:color="212121"/>
          </w:rPr>
          <w:t>2</w:t>
        </w:r>
        <w:r>
          <w:rPr>
            <w:rFonts w:ascii="宋体" w:eastAsia="宋体" w:hAnsi="宋体" w:cs="宋体"/>
            <w:color w:val="212121"/>
            <w:u w:color="212121"/>
            <w:lang w:val="zh-TW" w:eastAsia="zh-TW"/>
          </w:rPr>
          <w:t>万亿美元。</w:t>
        </w:r>
        <w:r w:rsidR="0061378E">
          <w:rPr>
            <w:rFonts w:ascii="宋体" w:eastAsia="宋体" w:hAnsi="宋体" w:cs="宋体"/>
            <w:color w:val="212121"/>
            <w:u w:color="212121"/>
            <w:lang w:val="zh-TW" w:eastAsia="zh-TW"/>
          </w:rPr>
          <w:t>在</w:t>
        </w:r>
        <w:r w:rsidR="0061378E">
          <w:rPr>
            <w:rFonts w:ascii="Times New Roman" w:hAnsi="Times New Roman"/>
            <w:color w:val="212121"/>
            <w:u w:color="212121"/>
          </w:rPr>
          <w:t>2008</w:t>
        </w:r>
        <w:r w:rsidR="0061378E">
          <w:rPr>
            <w:rFonts w:ascii="宋体" w:eastAsia="宋体" w:hAnsi="宋体" w:cs="宋体"/>
            <w:color w:val="212121"/>
            <w:u w:color="212121"/>
            <w:lang w:val="zh-TW" w:eastAsia="zh-TW"/>
          </w:rPr>
          <w:t>年和</w:t>
        </w:r>
        <w:r w:rsidR="0061378E">
          <w:rPr>
            <w:rFonts w:ascii="Times New Roman" w:hAnsi="Times New Roman"/>
            <w:color w:val="212121"/>
            <w:u w:color="212121"/>
          </w:rPr>
          <w:t>2009</w:t>
        </w:r>
        <w:r w:rsidR="0061378E">
          <w:rPr>
            <w:rFonts w:ascii="宋体" w:eastAsia="宋体" w:hAnsi="宋体" w:cs="宋体"/>
            <w:color w:val="212121"/>
            <w:u w:color="212121"/>
            <w:lang w:val="zh-TW" w:eastAsia="zh-TW"/>
          </w:rPr>
          <w:t>年上半年</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对冲基金行业由于</w:t>
        </w:r>
        <w:r w:rsidR="00833EFB">
          <w:rPr>
            <w:rFonts w:ascii="宋体" w:eastAsia="宋体" w:hAnsi="宋体" w:cs="宋体"/>
            <w:color w:val="212121"/>
            <w:u w:color="212121"/>
            <w:lang w:val="zh-TW" w:eastAsia="zh-TW"/>
          </w:rPr>
          <w:t>表现不佳</w:t>
        </w:r>
        <w:r w:rsidR="0061378E">
          <w:rPr>
            <w:rFonts w:ascii="宋体" w:eastAsia="宋体" w:hAnsi="宋体" w:cs="宋体" w:hint="eastAsia"/>
            <w:color w:val="212121"/>
            <w:u w:color="212121"/>
            <w:lang w:val="zh-TW"/>
          </w:rPr>
          <w:t>，</w:t>
        </w:r>
        <w:r w:rsidR="00833EFB">
          <w:rPr>
            <w:rFonts w:ascii="宋体" w:eastAsia="宋体" w:hAnsi="宋体" w:cs="宋体" w:hint="eastAsia"/>
            <w:color w:val="212121"/>
            <w:u w:color="212121"/>
            <w:lang w:val="zh-TW"/>
          </w:rPr>
          <w:t>产生了大量</w:t>
        </w:r>
        <w:r>
          <w:rPr>
            <w:rFonts w:ascii="宋体" w:eastAsia="宋体" w:hAnsi="宋体" w:cs="宋体"/>
            <w:color w:val="212121"/>
            <w:u w:color="212121"/>
            <w:lang w:val="zh-TW" w:eastAsia="zh-TW"/>
          </w:rPr>
          <w:t>赎回，费用再次</w:t>
        </w:r>
        <w:r w:rsidR="00F43537">
          <w:rPr>
            <w:rFonts w:ascii="宋体" w:eastAsia="宋体" w:hAnsi="宋体" w:cs="宋体" w:hint="eastAsia"/>
            <w:color w:val="212121"/>
            <w:u w:color="212121"/>
            <w:lang w:val="zh-TW"/>
          </w:rPr>
          <w:t>成为</w:t>
        </w:r>
        <w:r>
          <w:rPr>
            <w:rFonts w:ascii="宋体" w:eastAsia="宋体" w:hAnsi="宋体" w:cs="宋体"/>
            <w:color w:val="212121"/>
            <w:u w:color="212121"/>
            <w:lang w:val="zh-TW" w:eastAsia="zh-TW"/>
          </w:rPr>
          <w:t>许多投资者</w:t>
        </w:r>
        <w:r w:rsidR="00F43537">
          <w:rPr>
            <w:rFonts w:ascii="宋体" w:eastAsia="宋体" w:hAnsi="宋体" w:cs="宋体" w:hint="eastAsia"/>
            <w:color w:val="212121"/>
            <w:u w:color="212121"/>
            <w:lang w:val="zh-TW"/>
          </w:rPr>
          <w:t>关心的问题</w:t>
        </w:r>
        <w:r>
          <w:rPr>
            <w:rFonts w:ascii="宋体" w:eastAsia="宋体" w:hAnsi="宋体" w:cs="宋体"/>
            <w:color w:val="212121"/>
            <w:u w:color="212121"/>
            <w:lang w:val="zh-TW" w:eastAsia="zh-TW"/>
          </w:rPr>
          <w:t>。我们只</w:t>
        </w:r>
        <w:r w:rsidR="00F43537">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说：在大多数情况下，唯一真正抱怨费用</w:t>
        </w:r>
        <w:r w:rsidR="00F54398">
          <w:rPr>
            <w:rFonts w:ascii="宋体" w:eastAsia="宋体" w:hAnsi="宋体" w:cs="宋体" w:hint="eastAsia"/>
            <w:color w:val="212121"/>
            <w:u w:color="212121"/>
            <w:lang w:val="zh-TW"/>
          </w:rPr>
          <w:t>的</w:t>
        </w:r>
        <w:r w:rsidR="0061378E">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是那些不能收取</w:t>
        </w:r>
        <w:r w:rsidR="00F54398">
          <w:rPr>
            <w:rFonts w:ascii="宋体" w:eastAsia="宋体" w:hAnsi="宋体" w:cs="宋体" w:hint="eastAsia"/>
            <w:color w:val="212121"/>
            <w:u w:color="212121"/>
            <w:lang w:val="zh-TW"/>
          </w:rPr>
          <w:t>费用的人</w:t>
        </w:r>
        <w:r>
          <w:rPr>
            <w:rFonts w:ascii="宋体" w:eastAsia="宋体" w:hAnsi="宋体" w:cs="宋体"/>
            <w:color w:val="212121"/>
            <w:u w:color="212121"/>
            <w:lang w:val="zh-TW" w:eastAsia="zh-TW"/>
          </w:rPr>
          <w:t>。当投资者要求减少费用时，费用</w:t>
        </w:r>
        <w:r w:rsidR="00F43537">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会减少。</w:t>
        </w:r>
        <w:r>
          <w:rPr>
            <w:rFonts w:ascii="Times New Roman" w:hAnsi="Times New Roman"/>
            <w:color w:val="212121"/>
            <w:u w:color="212121"/>
          </w:rPr>
          <w:t xml:space="preserve"> 2009</w:t>
        </w:r>
        <w:r>
          <w:rPr>
            <w:rFonts w:ascii="宋体" w:eastAsia="宋体" w:hAnsi="宋体" w:cs="宋体"/>
            <w:color w:val="212121"/>
            <w:u w:color="212121"/>
            <w:lang w:val="zh-TW" w:eastAsia="zh-TW"/>
          </w:rPr>
          <w:t>年可能迎来一个较低费用的新时代。</w:t>
        </w:r>
      </w:ins>
    </w:p>
    <w:p w:rsidR="00F268B9" w:rsidRDefault="00F268B9">
      <w:pPr>
        <w:rPr>
          <w:ins w:id="345" w:author="amy" w:date="2017-02-14T10:08:00Z"/>
          <w:rFonts w:ascii="宋体" w:eastAsia="宋体" w:hAnsi="宋体" w:cs="宋体"/>
          <w:lang w:val="zh-TW"/>
        </w:rPr>
      </w:pPr>
    </w:p>
    <w:p w:rsidR="00344021" w:rsidRPr="00B531ED" w:rsidRDefault="00673C29">
      <w:pPr>
        <w:rPr>
          <w:ins w:id="346" w:author="amy" w:date="2017-02-14T10:08:00Z"/>
          <w:rFonts w:ascii="宋体" w:eastAsia="宋体" w:hAnsi="宋体" w:cs="宋体"/>
          <w:b/>
          <w:color w:val="212121"/>
          <w:u w:color="212121"/>
          <w:lang w:val="zh-TW" w:eastAsia="zh-TW"/>
        </w:rPr>
      </w:pPr>
      <w:ins w:id="347" w:author="amy" w:date="2017-02-14T10:08:00Z">
        <w:r w:rsidRPr="00B531ED">
          <w:rPr>
            <w:rFonts w:ascii="宋体" w:eastAsia="宋体" w:hAnsi="宋体" w:cs="宋体"/>
            <w:b/>
            <w:color w:val="212121"/>
            <w:u w:color="212121"/>
            <w:lang w:val="zh-TW" w:eastAsia="zh-TW"/>
          </w:rPr>
          <w:t>对冲基金不</w:t>
        </w:r>
        <w:r w:rsidR="00C009A2">
          <w:rPr>
            <w:rFonts w:ascii="宋体" w:eastAsia="宋体" w:hAnsi="宋体" w:cs="宋体" w:hint="eastAsia"/>
            <w:b/>
            <w:color w:val="212121"/>
            <w:u w:color="212121"/>
            <w:lang w:val="zh-TW"/>
          </w:rPr>
          <w:t>会</w:t>
        </w:r>
        <w:r w:rsidR="00F54398" w:rsidRPr="00B531ED">
          <w:rPr>
            <w:rFonts w:ascii="宋体" w:eastAsia="宋体" w:hAnsi="宋体" w:cs="宋体" w:hint="eastAsia"/>
            <w:b/>
            <w:color w:val="212121"/>
            <w:u w:color="212121"/>
            <w:lang w:val="zh-TW" w:eastAsia="zh-TW"/>
          </w:rPr>
          <w:t>告诉</w:t>
        </w:r>
        <w:r w:rsidRPr="00B531ED">
          <w:rPr>
            <w:rFonts w:ascii="宋体" w:eastAsia="宋体" w:hAnsi="宋体" w:cs="宋体"/>
            <w:b/>
            <w:color w:val="212121"/>
            <w:u w:color="212121"/>
            <w:lang w:val="zh-TW" w:eastAsia="zh-TW"/>
          </w:rPr>
          <w:t>我们</w:t>
        </w:r>
        <w:r w:rsidR="00C009A2">
          <w:rPr>
            <w:rFonts w:ascii="宋体" w:eastAsia="宋体" w:hAnsi="宋体" w:cs="宋体" w:hint="eastAsia"/>
            <w:b/>
            <w:color w:val="212121"/>
            <w:u w:color="212121"/>
            <w:lang w:val="zh-TW"/>
          </w:rPr>
          <w:t>，</w:t>
        </w:r>
        <w:r w:rsidRPr="00B531ED">
          <w:rPr>
            <w:rFonts w:ascii="宋体" w:eastAsia="宋体" w:hAnsi="宋体" w:cs="宋体"/>
            <w:b/>
            <w:color w:val="212121"/>
            <w:u w:color="212121"/>
            <w:lang w:val="zh-TW" w:eastAsia="zh-TW"/>
          </w:rPr>
          <w:t>他们</w:t>
        </w:r>
        <w:r w:rsidR="00F54398" w:rsidRPr="00B531ED">
          <w:rPr>
            <w:rFonts w:ascii="宋体" w:eastAsia="宋体" w:hAnsi="宋体" w:cs="宋体" w:hint="eastAsia"/>
            <w:b/>
            <w:color w:val="212121"/>
            <w:u w:color="212121"/>
            <w:lang w:val="zh-TW" w:eastAsia="zh-TW"/>
          </w:rPr>
          <w:t>投资</w:t>
        </w:r>
        <w:r w:rsidR="00C009A2">
          <w:rPr>
            <w:rFonts w:ascii="宋体" w:eastAsia="宋体" w:hAnsi="宋体" w:cs="宋体" w:hint="eastAsia"/>
            <w:b/>
            <w:color w:val="212121"/>
            <w:u w:color="212121"/>
            <w:lang w:val="zh-TW"/>
          </w:rPr>
          <w:t>了</w:t>
        </w:r>
        <w:r w:rsidR="00F54398" w:rsidRPr="00B531ED">
          <w:rPr>
            <w:rFonts w:ascii="宋体" w:eastAsia="宋体" w:hAnsi="宋体" w:cs="宋体" w:hint="eastAsia"/>
            <w:b/>
            <w:color w:val="212121"/>
            <w:u w:color="212121"/>
            <w:lang w:val="zh-TW" w:eastAsia="zh-TW"/>
          </w:rPr>
          <w:t>什么产品</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48" w:author="amy" w:date="2017-02-14T10:08:00Z"/>
          <w:rFonts w:ascii="Times New Roman" w:eastAsia="Times New Roman" w:hAnsi="Times New Roman" w:cs="Times New Roman"/>
          <w:color w:val="212121"/>
          <w:u w:color="212121"/>
          <w:lang w:val="zh-TW" w:eastAsia="zh-TW"/>
        </w:rPr>
      </w:pPr>
      <w:ins w:id="349" w:author="amy" w:date="2017-02-14T10:08:00Z">
        <w:r>
          <w:rPr>
            <w:rFonts w:ascii="宋体" w:eastAsia="宋体" w:hAnsi="宋体" w:cs="宋体"/>
            <w:color w:val="212121"/>
            <w:u w:color="212121"/>
            <w:lang w:val="zh-TW" w:eastAsia="zh-TW"/>
          </w:rPr>
          <w:t>随着对冲基金行业的制度化，</w:t>
        </w:r>
        <w:r w:rsidR="00C009A2">
          <w:rPr>
            <w:rFonts w:ascii="宋体" w:eastAsia="宋体" w:hAnsi="宋体" w:cs="宋体" w:hint="eastAsia"/>
            <w:color w:val="212121"/>
            <w:u w:color="212121"/>
            <w:lang w:val="zh-TW"/>
          </w:rPr>
          <w:t>这一点就</w:t>
        </w:r>
        <w:r w:rsidR="00F54398">
          <w:rPr>
            <w:rFonts w:ascii="宋体" w:eastAsia="宋体" w:hAnsi="宋体" w:cs="宋体" w:hint="eastAsia"/>
            <w:color w:val="212121"/>
            <w:u w:color="212121"/>
            <w:lang w:val="zh-TW"/>
          </w:rPr>
          <w:t>不再</w:t>
        </w:r>
        <w:r w:rsidR="00C009A2">
          <w:rPr>
            <w:rFonts w:ascii="宋体" w:eastAsia="宋体" w:hAnsi="宋体" w:cs="宋体" w:hint="eastAsia"/>
            <w:color w:val="212121"/>
            <w:u w:color="212121"/>
            <w:lang w:val="zh-TW"/>
          </w:rPr>
          <w:t>成立了</w:t>
        </w:r>
        <w:r w:rsidR="00F54398">
          <w:rPr>
            <w:rFonts w:ascii="宋体" w:eastAsia="宋体" w:hAnsi="宋体" w:hint="eastAsia"/>
            <w:color w:val="212121"/>
            <w:u w:color="212121"/>
          </w:rPr>
          <w:t>；</w:t>
        </w:r>
        <w:r>
          <w:rPr>
            <w:rFonts w:ascii="宋体" w:eastAsia="宋体" w:hAnsi="宋体" w:cs="宋体"/>
            <w:color w:val="212121"/>
            <w:u w:color="212121"/>
            <w:lang w:val="zh-TW" w:eastAsia="zh-TW"/>
          </w:rPr>
          <w:t>对冲基金经理了解投资者</w:t>
        </w:r>
        <w:del w:id="350" w:author="蔡长春" w:date="2017-05-15T21:45:00Z">
          <w:r w:rsidR="00C009A2" w:rsidDel="00732B6C">
            <w:rPr>
              <w:rFonts w:ascii="宋体" w:eastAsia="宋体" w:hAnsi="宋体" w:cs="宋体" w:hint="eastAsia"/>
              <w:color w:val="212121"/>
              <w:u w:color="212121"/>
              <w:lang w:val="zh-TW"/>
            </w:rPr>
            <w:delText>的</w:delText>
          </w:r>
          <w:r w:rsidDel="00732B6C">
            <w:rPr>
              <w:rFonts w:ascii="宋体" w:eastAsia="宋体" w:hAnsi="宋体" w:cs="宋体" w:hint="eastAsia"/>
              <w:color w:val="212121"/>
              <w:u w:color="212121"/>
              <w:lang w:val="zh-TW"/>
            </w:rPr>
            <w:delText>需要</w:delText>
          </w:r>
          <w:r w:rsidR="00F54398" w:rsidDel="00732B6C">
            <w:rPr>
              <w:rFonts w:ascii="宋体" w:eastAsia="宋体" w:hAnsi="宋体" w:cs="宋体" w:hint="eastAsia"/>
              <w:color w:val="212121"/>
              <w:u w:color="212121"/>
              <w:lang w:val="zh-TW"/>
            </w:rPr>
            <w:delText>，</w:delText>
          </w:r>
        </w:del>
      </w:ins>
      <w:ins w:id="351" w:author="蔡长春" w:date="2017-05-15T21:45:00Z">
        <w:r w:rsidR="00732B6C">
          <w:rPr>
            <w:rFonts w:ascii="宋体" w:eastAsia="宋体" w:hAnsi="宋体" w:cs="宋体" w:hint="eastAsia"/>
            <w:color w:val="212121"/>
            <w:u w:color="212121"/>
            <w:lang w:val="zh-TW"/>
          </w:rPr>
          <w:t>对</w:t>
        </w:r>
      </w:ins>
      <w:ins w:id="352" w:author="amy" w:date="2017-02-14T10:08:00Z">
        <w:r>
          <w:rPr>
            <w:rFonts w:ascii="宋体" w:eastAsia="宋体" w:hAnsi="宋体" w:cs="宋体"/>
            <w:color w:val="212121"/>
            <w:u w:color="212121"/>
            <w:lang w:val="zh-TW" w:eastAsia="zh-TW"/>
          </w:rPr>
          <w:t>执行特定的尽职调查</w:t>
        </w:r>
        <w:r w:rsidR="00C009A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并使用风险模型分析他们的</w:t>
        </w:r>
        <w:r w:rsidR="00E23029">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组合</w:t>
        </w:r>
      </w:ins>
      <w:ins w:id="353" w:author="蔡长春" w:date="2017-05-15T21:46:00Z">
        <w:r w:rsidR="00732B6C">
          <w:rPr>
            <w:rFonts w:ascii="宋体" w:eastAsia="宋体" w:hAnsi="宋体" w:cs="宋体"/>
            <w:color w:val="212121"/>
            <w:u w:color="212121"/>
            <w:lang w:val="zh-TW" w:eastAsia="zh-TW"/>
          </w:rPr>
          <w:t>的需要</w:t>
        </w:r>
      </w:ins>
      <w:ins w:id="354" w:author="amy" w:date="2017-02-14T10:08:00Z">
        <w:r>
          <w:rPr>
            <w:rFonts w:ascii="宋体" w:eastAsia="宋体" w:hAnsi="宋体" w:cs="宋体"/>
            <w:color w:val="212121"/>
            <w:u w:color="212121"/>
            <w:lang w:val="zh-TW" w:eastAsia="zh-TW"/>
          </w:rPr>
          <w:t>。因此，对冲基金经理</w:t>
        </w:r>
        <w:r w:rsidR="00E23029">
          <w:rPr>
            <w:rFonts w:ascii="宋体" w:eastAsia="宋体" w:hAnsi="宋体" w:cs="宋体" w:hint="eastAsia"/>
            <w:color w:val="212121"/>
            <w:u w:color="212121"/>
            <w:lang w:val="zh-TW"/>
          </w:rPr>
          <w:t>为投资者</w:t>
        </w:r>
        <w:r>
          <w:rPr>
            <w:rFonts w:ascii="宋体" w:eastAsia="宋体" w:hAnsi="宋体" w:cs="宋体"/>
            <w:color w:val="212121"/>
            <w:u w:color="212121"/>
            <w:lang w:val="zh-TW" w:eastAsia="zh-TW"/>
          </w:rPr>
          <w:t>提供更大</w:t>
        </w:r>
        <w:r w:rsidR="00E23029">
          <w:rPr>
            <w:rFonts w:ascii="宋体" w:eastAsia="宋体" w:hAnsi="宋体" w:cs="宋体" w:hint="eastAsia"/>
            <w:color w:val="212121"/>
            <w:u w:color="212121"/>
            <w:lang w:val="zh-TW"/>
          </w:rPr>
          <w:t>量关于投资策略</w:t>
        </w:r>
        <w:r>
          <w:rPr>
            <w:rFonts w:ascii="宋体" w:eastAsia="宋体" w:hAnsi="宋体" w:cs="宋体"/>
            <w:color w:val="212121"/>
            <w:u w:color="212121"/>
            <w:lang w:val="zh-TW" w:eastAsia="zh-TW"/>
          </w:rPr>
          <w:t>的信息，</w:t>
        </w:r>
        <w:r w:rsidR="00E23029">
          <w:rPr>
            <w:rFonts w:ascii="宋体" w:eastAsia="宋体" w:hAnsi="宋体" w:cs="宋体" w:hint="eastAsia"/>
            <w:color w:val="212121"/>
            <w:u w:color="212121"/>
            <w:lang w:val="zh-TW"/>
          </w:rPr>
          <w:t>甚至</w:t>
        </w:r>
        <w:r>
          <w:rPr>
            <w:rFonts w:ascii="宋体" w:eastAsia="宋体" w:hAnsi="宋体" w:cs="宋体"/>
            <w:color w:val="212121"/>
            <w:u w:color="212121"/>
            <w:lang w:val="zh-TW" w:eastAsia="zh-TW"/>
          </w:rPr>
          <w:t>大多数</w:t>
        </w:r>
        <w:r w:rsidR="00E23029">
          <w:rPr>
            <w:rFonts w:ascii="宋体" w:eastAsia="宋体" w:hAnsi="宋体" w:cs="宋体" w:hint="eastAsia"/>
            <w:color w:val="212121"/>
            <w:u w:color="212121"/>
            <w:lang w:val="zh-TW"/>
          </w:rPr>
          <w:t>还</w:t>
        </w:r>
        <w:r>
          <w:rPr>
            <w:rFonts w:ascii="宋体" w:eastAsia="宋体" w:hAnsi="宋体" w:cs="宋体"/>
            <w:color w:val="212121"/>
            <w:u w:color="212121"/>
            <w:lang w:val="zh-TW" w:eastAsia="zh-TW"/>
          </w:rPr>
          <w:t>提供</w:t>
        </w:r>
        <w:r w:rsidR="00E23029">
          <w:rPr>
            <w:rFonts w:ascii="宋体" w:eastAsia="宋体" w:hAnsi="宋体" w:cs="宋体" w:hint="eastAsia"/>
            <w:color w:val="212121"/>
            <w:u w:color="212121"/>
            <w:lang w:val="zh-TW"/>
          </w:rPr>
          <w:t>具体仓位信息</w:t>
        </w:r>
        <w:r>
          <w:rPr>
            <w:rFonts w:ascii="宋体" w:eastAsia="宋体" w:hAnsi="宋体" w:cs="宋体"/>
            <w:color w:val="212121"/>
            <w:u w:color="212121"/>
            <w:lang w:val="zh-TW" w:eastAsia="zh-TW"/>
          </w:rPr>
          <w:t>。如果</w:t>
        </w:r>
        <w:r w:rsidR="00E23029">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经理不</w:t>
        </w:r>
        <w:r w:rsidR="00C009A2">
          <w:rPr>
            <w:rFonts w:ascii="宋体" w:eastAsia="宋体" w:hAnsi="宋体" w:cs="宋体" w:hint="eastAsia"/>
            <w:color w:val="212121"/>
            <w:u w:color="212121"/>
            <w:lang w:val="zh-TW"/>
          </w:rPr>
          <w:t>愿意</w:t>
        </w:r>
        <w:r>
          <w:rPr>
            <w:rFonts w:ascii="宋体" w:eastAsia="宋体" w:hAnsi="宋体" w:cs="宋体"/>
            <w:color w:val="212121"/>
            <w:u w:color="212121"/>
            <w:lang w:val="zh-TW" w:eastAsia="zh-TW"/>
          </w:rPr>
          <w:t>提供可接受的透明度，投资者</w:t>
        </w:r>
        <w:r w:rsidR="00C009A2">
          <w:rPr>
            <w:rFonts w:ascii="宋体" w:eastAsia="宋体" w:hAnsi="宋体" w:cs="宋体" w:hint="eastAsia"/>
            <w:color w:val="212121"/>
            <w:u w:color="212121"/>
            <w:lang w:val="zh-TW"/>
          </w:rPr>
          <w:t>就</w:t>
        </w:r>
        <w:r>
          <w:rPr>
            <w:rFonts w:ascii="宋体" w:eastAsia="宋体" w:hAnsi="宋体" w:cs="宋体"/>
            <w:color w:val="212121"/>
            <w:u w:color="212121"/>
            <w:lang w:val="zh-TW" w:eastAsia="zh-TW"/>
          </w:rPr>
          <w:t>应</w:t>
        </w:r>
        <w:r w:rsidR="00E23029">
          <w:rPr>
            <w:rFonts w:ascii="宋体" w:eastAsia="宋体" w:hAnsi="宋体" w:cs="宋体" w:hint="eastAsia"/>
            <w:color w:val="212121"/>
            <w:u w:color="212121"/>
            <w:lang w:val="zh-TW"/>
          </w:rPr>
          <w:t>忽略这个基金</w:t>
        </w:r>
        <w:r>
          <w:rPr>
            <w:rFonts w:ascii="宋体" w:eastAsia="宋体" w:hAnsi="宋体" w:cs="宋体"/>
            <w:color w:val="212121"/>
            <w:u w:color="212121"/>
            <w:lang w:val="zh-TW" w:eastAsia="zh-TW"/>
          </w:rPr>
          <w:t>。</w:t>
        </w:r>
      </w:ins>
    </w:p>
    <w:p w:rsidR="00344021" w:rsidRPr="00F74F00" w:rsidRDefault="00344021">
      <w:pPr>
        <w:rPr>
          <w:ins w:id="355" w:author="amy" w:date="2017-02-14T10:08:00Z"/>
          <w:rFonts w:ascii="Arial" w:eastAsia="宋体" w:hAnsi="Arial" w:cs="Arial"/>
        </w:rPr>
      </w:pPr>
    </w:p>
    <w:p w:rsidR="00344021" w:rsidRPr="00B531ED" w:rsidRDefault="00673C29" w:rsidP="00F74F00">
      <w:pPr>
        <w:rPr>
          <w:ins w:id="356" w:author="amy" w:date="2017-02-14T10:08:00Z"/>
          <w:rFonts w:ascii="宋体" w:eastAsia="宋体" w:hAnsi="宋体" w:cs="宋体"/>
          <w:b/>
          <w:lang w:val="zh-TW" w:eastAsia="zh-TW"/>
        </w:rPr>
      </w:pPr>
      <w:ins w:id="357" w:author="amy" w:date="2017-02-14T10:08:00Z">
        <w:r w:rsidRPr="00B531ED">
          <w:rPr>
            <w:rFonts w:ascii="宋体" w:eastAsia="宋体" w:hAnsi="宋体" w:cs="宋体"/>
            <w:b/>
            <w:lang w:val="zh-TW" w:eastAsia="zh-TW"/>
          </w:rPr>
          <w:t>基金</w:t>
        </w:r>
        <w:r w:rsidR="00C32540" w:rsidRPr="00B531ED">
          <w:rPr>
            <w:rFonts w:ascii="宋体" w:eastAsia="宋体" w:hAnsi="宋体" w:cs="宋体" w:hint="eastAsia"/>
            <w:b/>
            <w:lang w:val="zh-TW"/>
          </w:rPr>
          <w:t>中</w:t>
        </w:r>
        <w:del w:id="358" w:author="蔡长春" w:date="2017-05-15T21:48:00Z">
          <w:r w:rsidR="00C32540" w:rsidRPr="00B531ED" w:rsidDel="00732B6C">
            <w:rPr>
              <w:rFonts w:ascii="宋体" w:eastAsia="宋体" w:hAnsi="宋体" w:cs="宋体" w:hint="eastAsia"/>
              <w:b/>
              <w:lang w:val="zh-TW"/>
            </w:rPr>
            <w:delText>的</w:delText>
          </w:r>
        </w:del>
        <w:r w:rsidR="00C32540" w:rsidRPr="00B531ED">
          <w:rPr>
            <w:rFonts w:ascii="宋体" w:eastAsia="宋体" w:hAnsi="宋体" w:cs="宋体" w:hint="eastAsia"/>
            <w:b/>
            <w:lang w:val="zh-TW"/>
          </w:rPr>
          <w:t>基金</w:t>
        </w:r>
        <w:r w:rsidR="00EE23F3">
          <w:rPr>
            <w:rFonts w:ascii="宋体" w:eastAsia="宋体" w:hAnsi="宋体" w:cs="宋体" w:hint="eastAsia"/>
            <w:b/>
            <w:lang w:val="zh-TW"/>
          </w:rPr>
          <w:t>（FOF）</w:t>
        </w:r>
        <w:r w:rsidRPr="00B531ED">
          <w:rPr>
            <w:rFonts w:ascii="宋体" w:eastAsia="宋体" w:hAnsi="宋体" w:cs="宋体"/>
            <w:b/>
            <w:lang w:val="zh-TW" w:eastAsia="zh-TW"/>
          </w:rPr>
          <w:t>收取第二</w:t>
        </w:r>
        <w:r w:rsidR="00C32540" w:rsidRPr="00B531ED">
          <w:rPr>
            <w:rFonts w:ascii="宋体" w:eastAsia="宋体" w:hAnsi="宋体" w:cs="宋体" w:hint="eastAsia"/>
            <w:b/>
            <w:lang w:val="zh-TW"/>
          </w:rPr>
          <w:t>层</w:t>
        </w:r>
        <w:r w:rsidRPr="00B531ED">
          <w:rPr>
            <w:rFonts w:ascii="宋体" w:eastAsia="宋体" w:hAnsi="宋体" w:cs="宋体"/>
            <w:b/>
            <w:lang w:val="zh-TW" w:eastAsia="zh-TW"/>
          </w:rPr>
          <w:t>费用，</w:t>
        </w:r>
        <w:r w:rsidR="00EE23F3">
          <w:rPr>
            <w:rFonts w:ascii="宋体" w:eastAsia="宋体" w:hAnsi="宋体" w:cs="宋体" w:hint="eastAsia"/>
            <w:b/>
            <w:lang w:val="zh-TW"/>
          </w:rPr>
          <w:t>降低了</w:t>
        </w:r>
        <w:r w:rsidR="00C32540" w:rsidRPr="00B531ED">
          <w:rPr>
            <w:rFonts w:ascii="宋体" w:eastAsia="宋体" w:hAnsi="宋体" w:cs="宋体" w:hint="eastAsia"/>
            <w:b/>
            <w:color w:val="212121"/>
            <w:u w:color="212121"/>
            <w:lang w:val="zh-TW"/>
          </w:rPr>
          <w:t>回报率</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59" w:author="amy" w:date="2017-02-14T10:08:00Z"/>
          <w:rFonts w:ascii="Times New Roman" w:eastAsia="Times New Roman" w:hAnsi="Times New Roman" w:cs="Times New Roman"/>
          <w:color w:val="212121"/>
          <w:u w:color="212121"/>
          <w:lang w:val="zh-TW" w:eastAsia="zh-TW"/>
        </w:rPr>
      </w:pPr>
      <w:ins w:id="360" w:author="amy" w:date="2017-02-14T10:08:00Z">
        <w:r w:rsidRPr="00F74F00">
          <w:rPr>
            <w:rFonts w:ascii="宋体" w:eastAsia="宋体" w:hAnsi="宋体" w:cs="宋体"/>
            <w:color w:val="212121"/>
            <w:u w:color="212121"/>
            <w:lang w:val="zh-TW" w:eastAsia="zh-TW"/>
          </w:rPr>
          <w:t>这个说法是正确的。然而，额外费用的</w:t>
        </w:r>
        <w:r w:rsidR="00C32540">
          <w:rPr>
            <w:rFonts w:ascii="宋体" w:eastAsia="宋体" w:hAnsi="宋体" w:cs="宋体" w:hint="eastAsia"/>
            <w:color w:val="212121"/>
            <w:u w:color="212121"/>
            <w:lang w:val="zh-TW"/>
          </w:rPr>
          <w:t>依据</w:t>
        </w:r>
        <w:r w:rsidRPr="00F74F00">
          <w:rPr>
            <w:rFonts w:ascii="宋体" w:eastAsia="宋体" w:hAnsi="宋体" w:cs="宋体"/>
            <w:color w:val="212121"/>
            <w:u w:color="212121"/>
            <w:lang w:val="zh-TW" w:eastAsia="zh-TW"/>
          </w:rPr>
          <w:t>是</w:t>
        </w:r>
        <w:r w:rsidR="009B1C4F">
          <w:rPr>
            <w:rFonts w:ascii="宋体" w:eastAsia="宋体" w:hAnsi="宋体" w:cs="宋体" w:hint="eastAsia"/>
            <w:color w:val="212121"/>
            <w:u w:color="212121"/>
            <w:lang w:val="zh-TW"/>
          </w:rPr>
          <w:t>，</w:t>
        </w:r>
        <w:r w:rsidR="00C87433" w:rsidRPr="00C32540">
          <w:rPr>
            <w:rFonts w:ascii="宋体" w:eastAsia="宋体" w:hAnsi="宋体" w:cs="宋体"/>
            <w:lang w:val="zh-TW" w:eastAsia="zh-TW"/>
          </w:rPr>
          <w:t>基金</w:t>
        </w:r>
        <w:r w:rsidR="00C87433" w:rsidRPr="00C32540">
          <w:rPr>
            <w:rFonts w:ascii="宋体" w:eastAsia="宋体" w:hAnsi="宋体" w:cs="宋体" w:hint="eastAsia"/>
            <w:lang w:val="zh-TW"/>
          </w:rPr>
          <w:t>中</w:t>
        </w:r>
        <w:del w:id="361" w:author="蔡长春" w:date="2017-05-15T21:48:00Z">
          <w:r w:rsidR="00C87433" w:rsidRPr="00C32540" w:rsidDel="00732B6C">
            <w:rPr>
              <w:rFonts w:ascii="宋体" w:eastAsia="宋体" w:hAnsi="宋体" w:cs="宋体" w:hint="eastAsia"/>
              <w:lang w:val="zh-TW"/>
            </w:rPr>
            <w:delText>的</w:delText>
          </w:r>
        </w:del>
        <w:r w:rsidR="00C87433" w:rsidRPr="00C32540">
          <w:rPr>
            <w:rFonts w:ascii="宋体" w:eastAsia="宋体" w:hAnsi="宋体" w:cs="宋体" w:hint="eastAsia"/>
            <w:lang w:val="zh-TW"/>
          </w:rPr>
          <w:t>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经理</w:t>
        </w:r>
        <w:r w:rsidR="009B1C4F" w:rsidRPr="0046432B">
          <w:rPr>
            <w:rFonts w:ascii="宋体" w:eastAsia="宋体" w:hAnsi="宋体" w:cs="宋体" w:hint="eastAsia"/>
            <w:lang w:val="zh-TW" w:eastAsia="zh-TW"/>
          </w:rPr>
          <w:t>为不能通过</w:t>
        </w:r>
        <w:r w:rsidR="009B1C4F" w:rsidRPr="0046432B">
          <w:rPr>
            <w:rFonts w:ascii="宋体" w:eastAsia="宋体" w:hAnsi="宋体" w:cs="宋体"/>
            <w:lang w:val="zh-TW" w:eastAsia="zh-TW"/>
          </w:rPr>
          <w:t>自己</w:t>
        </w:r>
        <w:r w:rsidR="009B1C4F" w:rsidRPr="0046432B">
          <w:rPr>
            <w:rFonts w:ascii="宋体" w:eastAsia="宋体" w:hAnsi="宋体" w:cs="宋体" w:hint="eastAsia"/>
            <w:lang w:val="zh-TW" w:eastAsia="zh-TW"/>
          </w:rPr>
          <w:t>实现投资回报率目标的</w:t>
        </w:r>
        <w:r w:rsidR="00C87433" w:rsidRPr="0046432B">
          <w:rPr>
            <w:rFonts w:ascii="宋体" w:eastAsia="宋体" w:hAnsi="宋体" w:cs="宋体"/>
            <w:lang w:val="zh-TW" w:eastAsia="zh-TW"/>
          </w:rPr>
          <w:t>投资者</w:t>
        </w:r>
        <w:r w:rsidR="009B1C4F" w:rsidRPr="0046432B">
          <w:rPr>
            <w:rFonts w:ascii="宋体" w:eastAsia="宋体" w:hAnsi="宋体" w:cs="宋体" w:hint="eastAsia"/>
            <w:lang w:val="zh-TW" w:eastAsia="zh-TW"/>
          </w:rPr>
          <w:t>提供一定水平的</w:t>
        </w:r>
        <w:r w:rsidRPr="0046432B">
          <w:rPr>
            <w:rFonts w:ascii="宋体" w:eastAsia="宋体" w:hAnsi="宋体" w:cs="宋体"/>
            <w:lang w:val="zh-TW" w:eastAsia="zh-TW"/>
          </w:rPr>
          <w:t>服务和专业知识</w:t>
        </w:r>
        <w:r w:rsidRPr="00F74F00">
          <w:rPr>
            <w:rFonts w:ascii="宋体" w:eastAsia="宋体" w:hAnsi="宋体" w:cs="宋体"/>
            <w:color w:val="212121"/>
            <w:u w:color="212121"/>
            <w:lang w:val="zh-TW" w:eastAsia="zh-TW"/>
          </w:rPr>
          <w:t>。直接投资单一</w:t>
        </w:r>
        <w:r w:rsidR="00C87433">
          <w:rPr>
            <w:rFonts w:ascii="宋体" w:eastAsia="宋体" w:hAnsi="宋体" w:cs="宋体" w:hint="eastAsia"/>
            <w:color w:val="212121"/>
            <w:u w:color="212121"/>
            <w:lang w:val="zh-TW"/>
          </w:rPr>
          <w:t>策略</w:t>
        </w:r>
        <w:r w:rsidR="009B1C4F">
          <w:rPr>
            <w:rFonts w:ascii="宋体" w:eastAsia="宋体" w:hAnsi="宋体" w:cs="宋体" w:hint="eastAsia"/>
            <w:color w:val="212121"/>
            <w:u w:color="212121"/>
            <w:lang w:val="zh-TW"/>
          </w:rPr>
          <w:t>的</w:t>
        </w:r>
        <w:r w:rsidR="00C87433">
          <w:rPr>
            <w:rFonts w:ascii="宋体" w:eastAsia="宋体" w:hAnsi="宋体" w:cs="宋体"/>
            <w:color w:val="212121"/>
            <w:u w:color="212121"/>
            <w:lang w:val="zh-TW" w:eastAsia="zh-TW"/>
          </w:rPr>
          <w:t>经理</w:t>
        </w:r>
        <w:r w:rsidR="009B1C4F">
          <w:rPr>
            <w:rFonts w:ascii="宋体" w:eastAsia="宋体" w:hAnsi="宋体" w:cs="宋体" w:hint="eastAsia"/>
            <w:color w:val="212121"/>
            <w:u w:color="212121"/>
            <w:lang w:val="zh-TW"/>
          </w:rPr>
          <w:t>，</w:t>
        </w:r>
        <w:r w:rsidR="00C87433">
          <w:rPr>
            <w:rFonts w:ascii="宋体" w:eastAsia="宋体" w:hAnsi="宋体" w:cs="宋体"/>
            <w:color w:val="212121"/>
            <w:u w:color="212121"/>
            <w:lang w:val="zh-TW" w:eastAsia="zh-TW"/>
          </w:rPr>
          <w:t>需要大量的内部专业知识和</w:t>
        </w:r>
        <w:r w:rsidR="00C87433">
          <w:rPr>
            <w:rFonts w:ascii="宋体" w:eastAsia="宋体" w:hAnsi="宋体" w:cs="宋体" w:hint="eastAsia"/>
            <w:color w:val="212121"/>
            <w:u w:color="212121"/>
            <w:lang w:val="zh-TW"/>
          </w:rPr>
          <w:t>扎实的</w:t>
        </w:r>
        <w:r w:rsidRPr="00F74F00">
          <w:rPr>
            <w:rFonts w:ascii="宋体" w:eastAsia="宋体" w:hAnsi="宋体" w:cs="宋体"/>
            <w:color w:val="212121"/>
            <w:u w:color="212121"/>
            <w:lang w:val="zh-TW" w:eastAsia="zh-TW"/>
          </w:rPr>
          <w:t>投资</w:t>
        </w:r>
        <w:r w:rsidR="00C87433">
          <w:rPr>
            <w:rFonts w:ascii="宋体" w:eastAsia="宋体" w:hAnsi="宋体" w:cs="宋体" w:hint="eastAsia"/>
            <w:color w:val="212121"/>
            <w:u w:color="212121"/>
            <w:lang w:val="zh-TW"/>
          </w:rPr>
          <w:t>基础</w:t>
        </w:r>
        <w:r w:rsidRPr="00F74F00">
          <w:rPr>
            <w:rFonts w:ascii="宋体" w:eastAsia="宋体" w:hAnsi="宋体" w:cs="宋体"/>
            <w:color w:val="212121"/>
            <w:u w:color="212121"/>
            <w:lang w:val="zh-TW" w:eastAsia="zh-TW"/>
          </w:rPr>
          <w:t>。</w:t>
        </w:r>
        <w:r w:rsidR="00C87433">
          <w:rPr>
            <w:rFonts w:ascii="宋体" w:eastAsia="宋体" w:hAnsi="宋体" w:cs="宋体" w:hint="eastAsia"/>
            <w:color w:val="212121"/>
            <w:u w:color="212121"/>
            <w:lang w:val="zh-TW"/>
          </w:rPr>
          <w:t>基金中</w:t>
        </w:r>
        <w:del w:id="362" w:author="蔡长春" w:date="2017-05-15T21:49:00Z">
          <w:r w:rsidR="00C87433" w:rsidDel="00732B6C">
            <w:rPr>
              <w:rFonts w:ascii="宋体" w:eastAsia="宋体" w:hAnsi="宋体" w:cs="宋体" w:hint="eastAsia"/>
              <w:color w:val="212121"/>
              <w:u w:color="212121"/>
              <w:lang w:val="zh-TW"/>
            </w:rPr>
            <w:delText>的</w:delText>
          </w:r>
        </w:del>
        <w:r w:rsidR="00C87433">
          <w:rPr>
            <w:rFonts w:ascii="宋体" w:eastAsia="宋体" w:hAnsi="宋体" w:cs="宋体" w:hint="eastAsia"/>
            <w:color w:val="212121"/>
            <w:u w:color="212121"/>
            <w:lang w:val="zh-TW"/>
          </w:rPr>
          <w:t>基金</w:t>
        </w:r>
        <w:r w:rsidR="0046432B" w:rsidRPr="0046432B">
          <w:rPr>
            <w:rFonts w:ascii="宋体" w:eastAsia="宋体" w:hAnsi="宋体" w:cs="宋体" w:hint="eastAsia"/>
            <w:lang w:val="zh-TW" w:eastAsia="zh-TW"/>
          </w:rPr>
          <w:t>（FOF）</w:t>
        </w:r>
        <w:r w:rsidRPr="00F74F00">
          <w:rPr>
            <w:rFonts w:ascii="宋体" w:eastAsia="宋体" w:hAnsi="宋体" w:cs="宋体"/>
            <w:color w:val="212121"/>
            <w:u w:color="212121"/>
            <w:lang w:val="zh-TW" w:eastAsia="zh-TW"/>
          </w:rPr>
          <w:t>费用</w:t>
        </w:r>
        <w:r w:rsidR="00C87433">
          <w:rPr>
            <w:rFonts w:ascii="宋体" w:eastAsia="宋体" w:hAnsi="宋体" w:cs="宋体" w:hint="eastAsia"/>
            <w:color w:val="212121"/>
            <w:u w:color="212121"/>
            <w:lang w:val="zh-TW"/>
          </w:rPr>
          <w:t>应该</w:t>
        </w:r>
        <w:r w:rsidR="0046432B">
          <w:rPr>
            <w:rFonts w:ascii="宋体" w:eastAsia="宋体" w:hAnsi="宋体" w:cs="宋体" w:hint="eastAsia"/>
            <w:color w:val="212121"/>
            <w:u w:color="212121"/>
            <w:lang w:val="zh-TW"/>
          </w:rPr>
          <w:t>足够</w:t>
        </w:r>
        <w:r w:rsidR="00B531ED">
          <w:rPr>
            <w:rFonts w:ascii="宋体" w:eastAsia="宋体" w:hAnsi="宋体" w:cs="宋体" w:hint="eastAsia"/>
            <w:color w:val="212121"/>
            <w:u w:color="212121"/>
            <w:lang w:val="zh-TW"/>
          </w:rPr>
          <w:t>支付</w:t>
        </w:r>
        <w:r w:rsidRPr="00F74F00">
          <w:rPr>
            <w:rFonts w:ascii="宋体" w:eastAsia="宋体" w:hAnsi="宋体" w:cs="宋体"/>
            <w:color w:val="212121"/>
            <w:u w:color="212121"/>
            <w:lang w:val="zh-TW" w:eastAsia="zh-TW"/>
          </w:rPr>
          <w:t>基金提供的资源，包括研究</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尽职调查</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持续监测</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适当</w:t>
        </w:r>
        <w:r w:rsidR="009B1C4F" w:rsidRPr="00F74F00">
          <w:rPr>
            <w:rFonts w:ascii="宋体" w:eastAsia="宋体" w:hAnsi="宋体" w:cs="宋体"/>
            <w:color w:val="212121"/>
            <w:u w:color="212121"/>
            <w:lang w:val="zh-TW" w:eastAsia="zh-TW"/>
          </w:rPr>
          <w:t>多元化</w:t>
        </w:r>
        <w:r w:rsidRPr="00F74F00">
          <w:rPr>
            <w:rFonts w:ascii="宋体" w:eastAsia="宋体" w:hAnsi="宋体" w:cs="宋体"/>
            <w:color w:val="212121"/>
            <w:u w:color="212121"/>
            <w:lang w:val="zh-TW" w:eastAsia="zh-TW"/>
          </w:rPr>
          <w:t xml:space="preserve">的投资组合， </w:t>
        </w:r>
        <w:r w:rsidR="009B1C4F">
          <w:rPr>
            <w:rFonts w:ascii="宋体" w:eastAsia="宋体" w:hAnsi="宋体" w:cs="宋体" w:hint="eastAsia"/>
            <w:color w:val="212121"/>
            <w:u w:color="212121"/>
            <w:lang w:val="zh-TW"/>
          </w:rPr>
          <w:t>以及</w:t>
        </w:r>
        <w:r w:rsidR="00B531ED" w:rsidRPr="00F74F00">
          <w:rPr>
            <w:rFonts w:ascii="宋体" w:eastAsia="宋体" w:hAnsi="宋体" w:cs="宋体"/>
            <w:color w:val="212121"/>
            <w:u w:color="212121"/>
            <w:lang w:val="zh-TW" w:eastAsia="zh-TW"/>
          </w:rPr>
          <w:t>降低</w:t>
        </w:r>
        <w:r w:rsidRPr="00F74F00">
          <w:rPr>
            <w:rFonts w:ascii="宋体" w:eastAsia="宋体" w:hAnsi="宋体" w:cs="宋体"/>
            <w:color w:val="212121"/>
            <w:u w:color="212121"/>
            <w:lang w:val="zh-TW" w:eastAsia="zh-TW"/>
          </w:rPr>
          <w:t>投资者风险。问题是</w:t>
        </w:r>
        <w:r w:rsidR="009B1C4F">
          <w:rPr>
            <w:rFonts w:ascii="宋体" w:eastAsia="宋体" w:hAnsi="宋体" w:cs="宋体" w:hint="eastAsia"/>
            <w:color w:val="212121"/>
            <w:u w:color="212121"/>
            <w:lang w:val="zh-TW"/>
          </w:rPr>
          <w:t>，</w:t>
        </w:r>
        <w:r w:rsidRPr="00F74F00">
          <w:rPr>
            <w:rFonts w:ascii="宋体" w:eastAsia="宋体" w:hAnsi="宋体" w:cs="宋体"/>
            <w:color w:val="212121"/>
            <w:u w:color="212121"/>
            <w:lang w:val="zh-TW" w:eastAsia="zh-TW"/>
          </w:rPr>
          <w:t>一些基金不</w:t>
        </w:r>
        <w:r w:rsidR="00B531ED">
          <w:rPr>
            <w:rFonts w:ascii="宋体" w:eastAsia="宋体" w:hAnsi="宋体" w:cs="宋体" w:hint="eastAsia"/>
            <w:color w:val="212121"/>
            <w:u w:color="212121"/>
            <w:lang w:val="zh-TW"/>
          </w:rPr>
          <w:t>能保证自己的</w:t>
        </w:r>
        <w:r w:rsidR="009B1C4F">
          <w:rPr>
            <w:rFonts w:ascii="宋体" w:eastAsia="宋体" w:hAnsi="宋体" w:cs="宋体" w:hint="eastAsia"/>
            <w:color w:val="212121"/>
            <w:u w:color="212121"/>
            <w:lang w:val="zh-TW"/>
          </w:rPr>
          <w:t>承诺</w:t>
        </w:r>
        <w:r w:rsidRPr="00F74F00">
          <w:rPr>
            <w:rFonts w:ascii="宋体" w:eastAsia="宋体" w:hAnsi="宋体" w:cs="宋体"/>
            <w:color w:val="212121"/>
            <w:u w:color="212121"/>
            <w:lang w:val="zh-TW" w:eastAsia="zh-TW"/>
          </w:rPr>
          <w:t>，并</w:t>
        </w:r>
        <w:r w:rsidR="00B531ED">
          <w:rPr>
            <w:rFonts w:ascii="宋体" w:eastAsia="宋体" w:hAnsi="宋体" w:cs="宋体"/>
            <w:color w:val="212121"/>
            <w:u w:color="212121"/>
            <w:lang w:val="zh-TW" w:eastAsia="zh-TW"/>
          </w:rPr>
          <w:t>很少</w:t>
        </w:r>
        <w:r w:rsidR="00B531ED" w:rsidRPr="00F74F00">
          <w:rPr>
            <w:rFonts w:ascii="宋体" w:eastAsia="宋体" w:hAnsi="宋体" w:cs="宋体"/>
            <w:color w:val="212121"/>
            <w:u w:color="212121"/>
            <w:lang w:val="zh-TW" w:eastAsia="zh-TW"/>
          </w:rPr>
          <w:t>提供</w:t>
        </w:r>
        <w:r w:rsidR="00B531ED">
          <w:rPr>
            <w:rFonts w:ascii="宋体" w:eastAsia="宋体" w:hAnsi="宋体" w:cs="宋体" w:hint="eastAsia"/>
            <w:color w:val="212121"/>
            <w:u w:color="212121"/>
            <w:lang w:val="zh-TW"/>
          </w:rPr>
          <w:t>有</w:t>
        </w:r>
        <w:r w:rsidRPr="00F74F00">
          <w:rPr>
            <w:rFonts w:ascii="宋体" w:eastAsia="宋体" w:hAnsi="宋体" w:cs="宋体"/>
            <w:color w:val="212121"/>
            <w:u w:color="212121"/>
            <w:lang w:val="zh-TW" w:eastAsia="zh-TW"/>
          </w:rPr>
          <w:t>价值的服务。</w:t>
        </w:r>
        <w:r w:rsidR="0046432B">
          <w:rPr>
            <w:rFonts w:ascii="宋体" w:eastAsia="宋体" w:hAnsi="宋体" w:cs="宋体" w:hint="eastAsia"/>
            <w:color w:val="212121"/>
            <w:u w:color="212121"/>
            <w:lang w:val="zh-TW"/>
          </w:rPr>
          <w:t>基金中</w:t>
        </w:r>
        <w:del w:id="363" w:author="蔡长春" w:date="2017-05-15T21:49:00Z">
          <w:r w:rsidR="0046432B" w:rsidDel="00732B6C">
            <w:rPr>
              <w:rFonts w:ascii="宋体" w:eastAsia="宋体" w:hAnsi="宋体" w:cs="宋体" w:hint="eastAsia"/>
              <w:color w:val="212121"/>
              <w:u w:color="212121"/>
              <w:lang w:val="zh-TW"/>
            </w:rPr>
            <w:delText>的</w:delText>
          </w:r>
        </w:del>
        <w:r w:rsidR="0046432B">
          <w:rPr>
            <w:rFonts w:ascii="宋体" w:eastAsia="宋体" w:hAnsi="宋体" w:cs="宋体" w:hint="eastAsia"/>
            <w:color w:val="212121"/>
            <w:u w:color="212121"/>
            <w:lang w:val="zh-TW"/>
          </w:rPr>
          <w:t>基金</w:t>
        </w:r>
        <w:r w:rsidR="0046432B" w:rsidRPr="0046432B">
          <w:rPr>
            <w:rFonts w:ascii="宋体" w:eastAsia="宋体" w:hAnsi="宋体" w:cs="宋体" w:hint="eastAsia"/>
            <w:color w:val="212121"/>
            <w:u w:color="212121"/>
            <w:lang w:val="zh-TW" w:eastAsia="zh-TW"/>
          </w:rPr>
          <w:t>（FOF）</w:t>
        </w:r>
        <w:r w:rsidR="00B531ED" w:rsidRPr="0046432B">
          <w:rPr>
            <w:rFonts w:ascii="宋体" w:eastAsia="宋体" w:hAnsi="宋体" w:cs="宋体" w:hint="eastAsia"/>
            <w:color w:val="212121"/>
            <w:u w:color="212121"/>
            <w:lang w:val="zh-TW" w:eastAsia="zh-TW"/>
          </w:rPr>
          <w:t>对一些投资者</w:t>
        </w:r>
        <w:r w:rsidR="009B1C4F" w:rsidRPr="0046432B">
          <w:rPr>
            <w:rFonts w:ascii="宋体" w:eastAsia="宋体" w:hAnsi="宋体" w:cs="宋体" w:hint="eastAsia"/>
            <w:color w:val="212121"/>
            <w:u w:color="212121"/>
            <w:lang w:val="zh-TW" w:eastAsia="zh-TW"/>
          </w:rPr>
          <w:t>合适，</w:t>
        </w:r>
        <w:r w:rsidR="00B531ED">
          <w:rPr>
            <w:rFonts w:ascii="宋体" w:eastAsia="宋体" w:hAnsi="宋体" w:cs="宋体" w:hint="eastAsia"/>
            <w:color w:val="212121"/>
            <w:u w:color="212121"/>
            <w:lang w:val="zh-TW" w:eastAsia="zh-TW"/>
          </w:rPr>
          <w:t>但是对另外一些是不合适的</w:t>
        </w:r>
        <w:r w:rsidRPr="00F74F00">
          <w:rPr>
            <w:rFonts w:ascii="宋体" w:eastAsia="宋体" w:hAnsi="宋体" w:cs="宋体"/>
            <w:color w:val="212121"/>
            <w:u w:color="212121"/>
            <w:lang w:val="zh-TW" w:eastAsia="zh-TW"/>
          </w:rPr>
          <w:t>。关键是要确保你</w:t>
        </w:r>
        <w:r w:rsidR="009B1C4F">
          <w:rPr>
            <w:rFonts w:ascii="宋体" w:eastAsia="宋体" w:hAnsi="宋体" w:cs="宋体" w:hint="eastAsia"/>
            <w:color w:val="212121"/>
            <w:u w:color="212121"/>
            <w:lang w:val="zh-TW" w:eastAsia="zh-TW"/>
          </w:rPr>
          <w:t>能够</w:t>
        </w:r>
        <w:r w:rsidRPr="00F74F00">
          <w:rPr>
            <w:rFonts w:ascii="宋体" w:eastAsia="宋体" w:hAnsi="宋体" w:cs="宋体"/>
            <w:color w:val="212121"/>
            <w:u w:color="212121"/>
            <w:lang w:val="zh-TW" w:eastAsia="zh-TW"/>
          </w:rPr>
          <w:t>得到你</w:t>
        </w:r>
        <w:r w:rsidR="009B1C4F">
          <w:rPr>
            <w:rFonts w:ascii="宋体" w:eastAsia="宋体" w:hAnsi="宋体" w:cs="宋体" w:hint="eastAsia"/>
            <w:color w:val="212121"/>
            <w:u w:color="212121"/>
            <w:lang w:val="zh-TW" w:eastAsia="zh-TW"/>
          </w:rPr>
          <w:t>所</w:t>
        </w:r>
        <w:r w:rsidRPr="00F74F00">
          <w:rPr>
            <w:rFonts w:ascii="宋体" w:eastAsia="宋体" w:hAnsi="宋体" w:cs="宋体"/>
            <w:color w:val="212121"/>
            <w:u w:color="212121"/>
            <w:lang w:val="zh-TW" w:eastAsia="zh-TW"/>
          </w:rPr>
          <w:t>付出</w:t>
        </w:r>
        <w:r w:rsidR="009B1C4F">
          <w:rPr>
            <w:rFonts w:ascii="宋体" w:eastAsia="宋体" w:hAnsi="宋体" w:cs="宋体" w:hint="eastAsia"/>
            <w:color w:val="212121"/>
            <w:u w:color="212121"/>
            <w:lang w:val="zh-TW" w:eastAsia="zh-TW"/>
          </w:rPr>
          <w:t>对应</w:t>
        </w:r>
        <w:r w:rsidRPr="00F74F00">
          <w:rPr>
            <w:rFonts w:ascii="宋体" w:eastAsia="宋体" w:hAnsi="宋体" w:cs="宋体"/>
            <w:color w:val="212121"/>
            <w:u w:color="212121"/>
            <w:lang w:val="zh-TW" w:eastAsia="zh-TW"/>
          </w:rPr>
          <w:t>的</w:t>
        </w:r>
        <w:r w:rsidR="009B1C4F">
          <w:rPr>
            <w:rFonts w:ascii="宋体" w:eastAsia="宋体" w:hAnsi="宋体" w:cs="宋体" w:hint="eastAsia"/>
            <w:color w:val="212121"/>
            <w:u w:color="212121"/>
            <w:lang w:val="zh-TW" w:eastAsia="zh-TW"/>
          </w:rPr>
          <w:t>回报</w:t>
        </w:r>
        <w:r w:rsidRPr="00F74F00">
          <w:rPr>
            <w:rFonts w:ascii="宋体" w:eastAsia="宋体" w:hAnsi="宋体" w:cs="宋体"/>
            <w:color w:val="212121"/>
            <w:u w:color="212121"/>
            <w:lang w:val="zh-TW" w:eastAsia="zh-TW"/>
          </w:rPr>
          <w:t>。</w:t>
        </w:r>
      </w:ins>
      <w:del w:id="364" w:author="amy" w:date="2017-02-14T10:08:00Z">
        <w:r>
          <w:rPr>
            <w:rFonts w:ascii="宋体" w:eastAsia="宋体" w:hAnsi="宋体" w:cs="宋体"/>
            <w:color w:val="212121"/>
            <w:u w:color="212121"/>
            <w:lang w:val="zh-TW" w:eastAsia="zh-TW"/>
          </w:rPr>
          <w:delText>虽然对冲基金费用上升，</w:delText>
        </w:r>
        <w:r w:rsidR="00833EFB">
          <w:rPr>
            <w:rFonts w:ascii="宋体" w:eastAsia="宋体" w:hAnsi="宋体" w:cs="宋体" w:hint="eastAsia"/>
            <w:color w:val="212121"/>
            <w:u w:color="212121"/>
            <w:lang w:val="zh-TW"/>
          </w:rPr>
          <w:delText>但是由于</w:delText>
        </w:r>
        <w:r>
          <w:rPr>
            <w:rFonts w:ascii="宋体" w:eastAsia="宋体" w:hAnsi="宋体" w:cs="宋体"/>
            <w:color w:val="212121"/>
            <w:u w:color="212121"/>
            <w:lang w:val="zh-TW" w:eastAsia="zh-TW"/>
          </w:rPr>
          <w:delText>回报符合投资者的目标，</w:delText>
        </w:r>
        <w:r w:rsidR="00833EFB">
          <w:rPr>
            <w:rFonts w:ascii="宋体" w:eastAsia="宋体" w:hAnsi="宋体" w:cs="宋体" w:hint="eastAsia"/>
            <w:color w:val="212121"/>
            <w:u w:color="212121"/>
            <w:lang w:val="zh-TW"/>
          </w:rPr>
          <w:delText>在2007年年代行业</w:delText>
        </w:r>
        <w:r>
          <w:rPr>
            <w:rFonts w:ascii="宋体" w:eastAsia="宋体" w:hAnsi="宋体" w:cs="宋体"/>
            <w:color w:val="212121"/>
            <w:u w:color="212121"/>
            <w:lang w:val="zh-TW" w:eastAsia="zh-TW"/>
          </w:rPr>
          <w:delText>资产增长</w:delText>
        </w:r>
        <w:r w:rsidR="00833EFB">
          <w:rPr>
            <w:rFonts w:ascii="宋体" w:eastAsia="宋体" w:hAnsi="宋体" w:cs="宋体" w:hint="eastAsia"/>
            <w:color w:val="212121"/>
            <w:u w:color="212121"/>
            <w:lang w:val="zh-TW"/>
          </w:rPr>
          <w:delText>到</w:delText>
        </w:r>
        <w:r>
          <w:rPr>
            <w:rFonts w:ascii="宋体" w:eastAsia="宋体" w:hAnsi="宋体" w:cs="宋体"/>
            <w:color w:val="212121"/>
            <w:u w:color="212121"/>
            <w:lang w:val="zh-TW" w:eastAsia="zh-TW"/>
          </w:rPr>
          <w:delText>近</w:delText>
        </w:r>
        <w:r>
          <w:rPr>
            <w:rFonts w:ascii="Times New Roman" w:hAnsi="Times New Roman"/>
            <w:color w:val="212121"/>
            <w:u w:color="212121"/>
          </w:rPr>
          <w:delText>2</w:delText>
        </w:r>
        <w:r>
          <w:rPr>
            <w:rFonts w:ascii="宋体" w:eastAsia="宋体" w:hAnsi="宋体" w:cs="宋体"/>
            <w:color w:val="212121"/>
            <w:u w:color="212121"/>
            <w:lang w:val="zh-TW" w:eastAsia="zh-TW"/>
          </w:rPr>
          <w:delText>万亿美元</w:delText>
        </w:r>
        <w:r w:rsidR="00833EFB" w:rsidRPr="00833EFB">
          <w:rPr>
            <w:rFonts w:ascii="宋体" w:eastAsia="宋体" w:hAnsi="宋体" w:cs="宋体" w:hint="eastAsia"/>
            <w:color w:val="212121"/>
            <w:sz w:val="16"/>
            <w:szCs w:val="16"/>
            <w:u w:color="212121"/>
            <w:lang w:val="zh-TW"/>
          </w:rPr>
          <w:delText>（4）</w:delText>
        </w:r>
        <w:r w:rsidR="00833EFB">
          <w:rPr>
            <w:rFonts w:ascii="宋体" w:eastAsia="宋体" w:hAnsi="宋体" w:cs="宋体" w:hint="eastAsia"/>
            <w:color w:val="212121"/>
            <w:u w:color="212121"/>
            <w:lang w:val="zh-TW"/>
          </w:rPr>
          <w:delText xml:space="preserve"> </w:delText>
        </w:r>
        <w:r>
          <w:rPr>
            <w:rFonts w:ascii="宋体" w:eastAsia="宋体" w:hAnsi="宋体" w:cs="宋体"/>
            <w:color w:val="212121"/>
            <w:u w:color="212121"/>
            <w:lang w:val="zh-TW" w:eastAsia="zh-TW"/>
          </w:rPr>
          <w:delText>。对冲基金行业在</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年结束</w:delText>
        </w:r>
        <w:r>
          <w:rPr>
            <w:rFonts w:ascii="Times New Roman" w:hAnsi="Times New Roman"/>
            <w:color w:val="212121"/>
            <w:u w:color="212121"/>
          </w:rPr>
          <w:delText>2009</w:delText>
        </w:r>
        <w:r>
          <w:rPr>
            <w:rFonts w:ascii="宋体" w:eastAsia="宋体" w:hAnsi="宋体" w:cs="宋体"/>
            <w:color w:val="212121"/>
            <w:u w:color="212121"/>
            <w:lang w:val="zh-TW" w:eastAsia="zh-TW"/>
          </w:rPr>
          <w:delText>年上半年由于</w:delText>
        </w:r>
        <w:r w:rsidR="00833EFB">
          <w:rPr>
            <w:rFonts w:ascii="宋体" w:eastAsia="宋体" w:hAnsi="宋体" w:cs="宋体"/>
            <w:color w:val="212121"/>
            <w:u w:color="212121"/>
            <w:lang w:val="zh-TW" w:eastAsia="zh-TW"/>
          </w:rPr>
          <w:delText>表现不佳</w:delText>
        </w:r>
        <w:r w:rsidR="00833EFB">
          <w:rPr>
            <w:rFonts w:ascii="宋体" w:eastAsia="宋体" w:hAnsi="宋体" w:cs="宋体" w:hint="eastAsia"/>
            <w:color w:val="212121"/>
            <w:u w:color="212121"/>
            <w:lang w:val="zh-TW"/>
          </w:rPr>
          <w:delText>而产生了大量</w:delText>
        </w:r>
        <w:r>
          <w:rPr>
            <w:rFonts w:ascii="宋体" w:eastAsia="宋体" w:hAnsi="宋体" w:cs="宋体"/>
            <w:color w:val="212121"/>
            <w:u w:color="212121"/>
            <w:lang w:val="zh-TW" w:eastAsia="zh-TW"/>
          </w:rPr>
          <w:delText>赎回，费用再次</w:delText>
        </w:r>
        <w:r w:rsidR="00F43537">
          <w:rPr>
            <w:rFonts w:ascii="宋体" w:eastAsia="宋体" w:hAnsi="宋体" w:cs="宋体" w:hint="eastAsia"/>
            <w:color w:val="212121"/>
            <w:u w:color="212121"/>
            <w:lang w:val="zh-TW"/>
          </w:rPr>
          <w:delText>成为</w:delText>
        </w:r>
        <w:r>
          <w:rPr>
            <w:rFonts w:ascii="宋体" w:eastAsia="宋体" w:hAnsi="宋体" w:cs="宋体"/>
            <w:color w:val="212121"/>
            <w:u w:color="212121"/>
            <w:lang w:val="zh-TW" w:eastAsia="zh-TW"/>
          </w:rPr>
          <w:delText>许多投资者</w:delText>
        </w:r>
        <w:r w:rsidR="00F43537">
          <w:rPr>
            <w:rFonts w:ascii="宋体" w:eastAsia="宋体" w:hAnsi="宋体" w:cs="宋体" w:hint="eastAsia"/>
            <w:color w:val="212121"/>
            <w:u w:color="212121"/>
            <w:lang w:val="zh-TW"/>
          </w:rPr>
          <w:delText>关心的问题</w:delText>
        </w:r>
        <w:r>
          <w:rPr>
            <w:rFonts w:ascii="宋体" w:eastAsia="宋体" w:hAnsi="宋体" w:cs="宋体"/>
            <w:color w:val="212121"/>
            <w:u w:color="212121"/>
            <w:lang w:val="zh-TW" w:eastAsia="zh-TW"/>
          </w:rPr>
          <w:delText>。我们只</w:delText>
        </w:r>
        <w:r w:rsidR="00F43537">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说：在大多数情况下，唯一真正抱怨的费用</w:delText>
        </w:r>
        <w:r w:rsidR="00F54398">
          <w:rPr>
            <w:rFonts w:ascii="宋体" w:eastAsia="宋体" w:hAnsi="宋体" w:cs="宋体" w:hint="eastAsia"/>
            <w:color w:val="212121"/>
            <w:u w:color="212121"/>
            <w:lang w:val="zh-TW"/>
          </w:rPr>
          <w:delText>的</w:delText>
        </w:r>
        <w:r w:rsidR="00F43537">
          <w:rPr>
            <w:rFonts w:ascii="宋体" w:eastAsia="宋体" w:hAnsi="宋体" w:cs="宋体" w:hint="eastAsia"/>
            <w:color w:val="212121"/>
            <w:u w:color="212121"/>
            <w:lang w:val="zh-TW"/>
          </w:rPr>
          <w:delText>人</w:delText>
        </w:r>
        <w:r>
          <w:rPr>
            <w:rFonts w:ascii="宋体" w:eastAsia="宋体" w:hAnsi="宋体" w:cs="宋体"/>
            <w:color w:val="212121"/>
            <w:u w:color="212121"/>
            <w:lang w:val="zh-TW" w:eastAsia="zh-TW"/>
          </w:rPr>
          <w:delText>是那些不能收取</w:delText>
        </w:r>
        <w:r w:rsidR="00F54398">
          <w:rPr>
            <w:rFonts w:ascii="宋体" w:eastAsia="宋体" w:hAnsi="宋体" w:cs="宋体" w:hint="eastAsia"/>
            <w:color w:val="212121"/>
            <w:u w:color="212121"/>
            <w:lang w:val="zh-TW"/>
          </w:rPr>
          <w:delText>费用的人</w:delText>
        </w:r>
        <w:r>
          <w:rPr>
            <w:rFonts w:ascii="宋体" w:eastAsia="宋体" w:hAnsi="宋体" w:cs="宋体"/>
            <w:color w:val="212121"/>
            <w:u w:color="212121"/>
            <w:lang w:val="zh-TW" w:eastAsia="zh-TW"/>
          </w:rPr>
          <w:delText>。当投资者要求减少费用时，费用</w:delText>
        </w:r>
        <w:r w:rsidR="00F43537">
          <w:rPr>
            <w:rFonts w:ascii="宋体" w:eastAsia="宋体" w:hAnsi="宋体" w:cs="宋体" w:hint="eastAsia"/>
            <w:color w:val="212121"/>
            <w:u w:color="212121"/>
            <w:lang w:val="zh-TW"/>
          </w:rPr>
          <w:delText>就</w:delText>
        </w:r>
        <w:r>
          <w:rPr>
            <w:rFonts w:ascii="宋体" w:eastAsia="宋体" w:hAnsi="宋体" w:cs="宋体"/>
            <w:color w:val="212121"/>
            <w:u w:color="212121"/>
            <w:lang w:val="zh-TW" w:eastAsia="zh-TW"/>
          </w:rPr>
          <w:delText>会减少。</w:delText>
        </w:r>
        <w:r>
          <w:rPr>
            <w:rFonts w:ascii="Times New Roman" w:hAnsi="Times New Roman"/>
            <w:color w:val="212121"/>
            <w:u w:color="212121"/>
          </w:rPr>
          <w:delText xml:space="preserve"> 2009</w:delText>
        </w:r>
        <w:r>
          <w:rPr>
            <w:rFonts w:ascii="宋体" w:eastAsia="宋体" w:hAnsi="宋体" w:cs="宋体"/>
            <w:color w:val="212121"/>
            <w:u w:color="212121"/>
            <w:lang w:val="zh-TW" w:eastAsia="zh-TW"/>
          </w:rPr>
          <w:delText>年可能迎来一个较低费用的新时代。</w:delText>
        </w:r>
      </w:del>
    </w:p>
    <w:p w:rsidR="00F268B9" w:rsidRDefault="00F268B9">
      <w:pPr>
        <w:rPr>
          <w:del w:id="365" w:author="amy" w:date="2017-02-14T10:08:00Z"/>
          <w:rFonts w:ascii="宋体" w:eastAsia="宋体" w:hAnsi="宋体" w:cs="宋体"/>
          <w:lang w:val="zh-TW"/>
        </w:rPr>
      </w:pPr>
    </w:p>
    <w:p w:rsidR="00344021" w:rsidRPr="00B531ED" w:rsidRDefault="00673C29">
      <w:pPr>
        <w:rPr>
          <w:del w:id="366" w:author="amy" w:date="2017-02-14T10:08:00Z"/>
          <w:rFonts w:ascii="宋体" w:eastAsia="宋体" w:hAnsi="宋体" w:cs="宋体"/>
          <w:b/>
          <w:color w:val="212121"/>
          <w:u w:color="212121"/>
          <w:lang w:val="zh-TW" w:eastAsia="zh-TW"/>
        </w:rPr>
      </w:pPr>
      <w:del w:id="367" w:author="amy" w:date="2017-02-14T10:08:00Z">
        <w:r w:rsidRPr="00B531ED">
          <w:rPr>
            <w:rFonts w:ascii="宋体" w:eastAsia="宋体" w:hAnsi="宋体" w:cs="宋体"/>
            <w:b/>
            <w:color w:val="212121"/>
            <w:u w:color="212121"/>
            <w:lang w:val="zh-TW" w:eastAsia="zh-TW"/>
          </w:rPr>
          <w:delText>对冲基金不</w:delText>
        </w:r>
        <w:r w:rsidR="00F54398" w:rsidRPr="00B531ED">
          <w:rPr>
            <w:rFonts w:ascii="宋体" w:eastAsia="宋体" w:hAnsi="宋体" w:cs="宋体" w:hint="eastAsia"/>
            <w:b/>
            <w:color w:val="212121"/>
            <w:u w:color="212121"/>
            <w:lang w:val="zh-TW" w:eastAsia="zh-TW"/>
          </w:rPr>
          <w:delText>告诉</w:delText>
        </w:r>
        <w:r w:rsidRPr="00B531ED">
          <w:rPr>
            <w:rFonts w:ascii="宋体" w:eastAsia="宋体" w:hAnsi="宋体" w:cs="宋体"/>
            <w:b/>
            <w:color w:val="212121"/>
            <w:u w:color="212121"/>
            <w:lang w:val="zh-TW" w:eastAsia="zh-TW"/>
          </w:rPr>
          <w:delText>我们他们</w:delText>
        </w:r>
        <w:r w:rsidR="00F54398" w:rsidRPr="00B531ED">
          <w:rPr>
            <w:rFonts w:ascii="宋体" w:eastAsia="宋体" w:hAnsi="宋体" w:cs="宋体" w:hint="eastAsia"/>
            <w:b/>
            <w:color w:val="212121"/>
            <w:u w:color="212121"/>
            <w:lang w:val="zh-TW" w:eastAsia="zh-TW"/>
          </w:rPr>
          <w:delText>投资什么产品</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368" w:author="amy" w:date="2017-02-14T10:08:00Z"/>
          <w:rFonts w:ascii="Times New Roman" w:eastAsia="Times New Roman" w:hAnsi="Times New Roman" w:cs="Times New Roman"/>
          <w:color w:val="212121"/>
          <w:u w:color="212121"/>
          <w:lang w:val="zh-TW" w:eastAsia="zh-TW"/>
        </w:rPr>
      </w:pPr>
      <w:del w:id="369" w:author="amy" w:date="2017-02-14T10:08:00Z">
        <w:r>
          <w:rPr>
            <w:rFonts w:ascii="宋体" w:eastAsia="宋体" w:hAnsi="宋体" w:cs="宋体"/>
            <w:color w:val="212121"/>
            <w:u w:color="212121"/>
            <w:lang w:val="zh-TW" w:eastAsia="zh-TW"/>
          </w:rPr>
          <w:delText>随着对冲基金行业的制度化，</w:delText>
        </w:r>
        <w:r w:rsidR="00F54398">
          <w:rPr>
            <w:rFonts w:ascii="宋体" w:eastAsia="宋体" w:hAnsi="宋体" w:cs="宋体" w:hint="eastAsia"/>
            <w:color w:val="212121"/>
            <w:u w:color="212121"/>
            <w:lang w:val="zh-TW"/>
          </w:rPr>
          <w:delText>就不再是这样的了</w:delText>
        </w:r>
        <w:r w:rsidR="00F54398">
          <w:rPr>
            <w:rFonts w:ascii="宋体" w:eastAsia="宋体" w:hAnsi="宋体" w:hint="eastAsia"/>
            <w:color w:val="212121"/>
            <w:u w:color="212121"/>
          </w:rPr>
          <w:delText>；</w:delText>
        </w:r>
        <w:r>
          <w:rPr>
            <w:rFonts w:ascii="宋体" w:eastAsia="宋体" w:hAnsi="宋体" w:cs="宋体"/>
            <w:color w:val="212121"/>
            <w:u w:color="212121"/>
            <w:lang w:val="zh-TW" w:eastAsia="zh-TW"/>
          </w:rPr>
          <w:delText>对冲基金经理了解投资者需要</w:delText>
        </w:r>
        <w:r w:rsidR="00F54398">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执行特定的尽职调查并使用风险模型分析他们的</w:delText>
        </w:r>
        <w:r w:rsidR="00E23029">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组合。因此，对冲基金经理</w:delText>
        </w:r>
        <w:r w:rsidR="00E23029">
          <w:rPr>
            <w:rFonts w:ascii="宋体" w:eastAsia="宋体" w:hAnsi="宋体" w:cs="宋体" w:hint="eastAsia"/>
            <w:color w:val="212121"/>
            <w:u w:color="212121"/>
            <w:lang w:val="zh-TW"/>
          </w:rPr>
          <w:delText>为投资者</w:delText>
        </w:r>
        <w:r>
          <w:rPr>
            <w:rFonts w:ascii="宋体" w:eastAsia="宋体" w:hAnsi="宋体" w:cs="宋体"/>
            <w:color w:val="212121"/>
            <w:u w:color="212121"/>
            <w:lang w:val="zh-TW" w:eastAsia="zh-TW"/>
          </w:rPr>
          <w:delText>提供更大</w:delText>
        </w:r>
        <w:r w:rsidR="00E23029">
          <w:rPr>
            <w:rFonts w:ascii="宋体" w:eastAsia="宋体" w:hAnsi="宋体" w:cs="宋体" w:hint="eastAsia"/>
            <w:color w:val="212121"/>
            <w:u w:color="212121"/>
            <w:lang w:val="zh-TW"/>
          </w:rPr>
          <w:delText>量关于投资策略</w:delText>
        </w:r>
        <w:r>
          <w:rPr>
            <w:rFonts w:ascii="宋体" w:eastAsia="宋体" w:hAnsi="宋体" w:cs="宋体"/>
            <w:color w:val="212121"/>
            <w:u w:color="212121"/>
            <w:lang w:val="zh-TW" w:eastAsia="zh-TW"/>
          </w:rPr>
          <w:delText>的信息，</w:delText>
        </w:r>
        <w:r w:rsidR="00E23029">
          <w:rPr>
            <w:rFonts w:ascii="宋体" w:eastAsia="宋体" w:hAnsi="宋体" w:cs="宋体" w:hint="eastAsia"/>
            <w:color w:val="212121"/>
            <w:u w:color="212121"/>
            <w:lang w:val="zh-TW"/>
          </w:rPr>
          <w:delText>甚至</w:delText>
        </w:r>
        <w:r>
          <w:rPr>
            <w:rFonts w:ascii="宋体" w:eastAsia="宋体" w:hAnsi="宋体" w:cs="宋体"/>
            <w:color w:val="212121"/>
            <w:u w:color="212121"/>
            <w:lang w:val="zh-TW" w:eastAsia="zh-TW"/>
          </w:rPr>
          <w:delText>大多数</w:delText>
        </w:r>
        <w:r w:rsidR="00E23029">
          <w:rPr>
            <w:rFonts w:ascii="宋体" w:eastAsia="宋体" w:hAnsi="宋体" w:cs="宋体" w:hint="eastAsia"/>
            <w:color w:val="212121"/>
            <w:u w:color="212121"/>
            <w:lang w:val="zh-TW"/>
          </w:rPr>
          <w:delText>还</w:delText>
        </w:r>
        <w:r>
          <w:rPr>
            <w:rFonts w:ascii="宋体" w:eastAsia="宋体" w:hAnsi="宋体" w:cs="宋体"/>
            <w:color w:val="212121"/>
            <w:u w:color="212121"/>
            <w:lang w:val="zh-TW" w:eastAsia="zh-TW"/>
          </w:rPr>
          <w:delText>提供</w:delText>
        </w:r>
        <w:r w:rsidR="00E23029">
          <w:rPr>
            <w:rFonts w:ascii="宋体" w:eastAsia="宋体" w:hAnsi="宋体" w:cs="宋体" w:hint="eastAsia"/>
            <w:color w:val="212121"/>
            <w:u w:color="212121"/>
            <w:lang w:val="zh-TW"/>
          </w:rPr>
          <w:delText>具体仓位的信息</w:delText>
        </w:r>
        <w:r>
          <w:rPr>
            <w:rFonts w:ascii="宋体" w:eastAsia="宋体" w:hAnsi="宋体" w:cs="宋体"/>
            <w:color w:val="212121"/>
            <w:u w:color="212121"/>
            <w:lang w:val="zh-TW" w:eastAsia="zh-TW"/>
          </w:rPr>
          <w:delText>。如果</w:delText>
        </w:r>
        <w:r w:rsidR="00E23029">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经理不接受提供可接受的透明度，投资者应</w:delText>
        </w:r>
        <w:r w:rsidR="00E23029">
          <w:rPr>
            <w:rFonts w:ascii="宋体" w:eastAsia="宋体" w:hAnsi="宋体" w:cs="宋体" w:hint="eastAsia"/>
            <w:color w:val="212121"/>
            <w:u w:color="212121"/>
            <w:lang w:val="zh-TW"/>
          </w:rPr>
          <w:delText>忽略这个基金</w:delText>
        </w:r>
        <w:r>
          <w:rPr>
            <w:rFonts w:ascii="宋体" w:eastAsia="宋体" w:hAnsi="宋体" w:cs="宋体"/>
            <w:color w:val="212121"/>
            <w:u w:color="212121"/>
            <w:lang w:val="zh-TW" w:eastAsia="zh-TW"/>
          </w:rPr>
          <w:delText>。</w:delText>
        </w:r>
      </w:del>
    </w:p>
    <w:p w:rsidR="00344021" w:rsidRPr="00F74F00" w:rsidRDefault="00344021">
      <w:pPr>
        <w:rPr>
          <w:del w:id="370" w:author="amy" w:date="2017-02-14T10:08:00Z"/>
          <w:rFonts w:ascii="Arial" w:eastAsia="宋体" w:hAnsi="Arial" w:cs="Arial"/>
        </w:rPr>
      </w:pPr>
    </w:p>
    <w:p w:rsidR="00344021" w:rsidRPr="00B531ED" w:rsidRDefault="00673C29" w:rsidP="00F74F00">
      <w:pPr>
        <w:rPr>
          <w:del w:id="371" w:author="amy" w:date="2017-02-14T10:08:00Z"/>
          <w:rFonts w:ascii="宋体" w:eastAsia="宋体" w:hAnsi="宋体" w:cs="宋体"/>
          <w:b/>
          <w:lang w:val="zh-TW" w:eastAsia="zh-TW"/>
        </w:rPr>
      </w:pPr>
      <w:del w:id="372" w:author="amy" w:date="2017-02-14T10:08:00Z">
        <w:r w:rsidRPr="00B531ED">
          <w:rPr>
            <w:rFonts w:ascii="宋体" w:eastAsia="宋体" w:hAnsi="宋体" w:cs="宋体"/>
            <w:b/>
            <w:lang w:val="zh-TW" w:eastAsia="zh-TW"/>
          </w:rPr>
          <w:lastRenderedPageBreak/>
          <w:delText>基金</w:delText>
        </w:r>
        <w:r w:rsidR="00C32540" w:rsidRPr="00B531ED">
          <w:rPr>
            <w:rFonts w:ascii="宋体" w:eastAsia="宋体" w:hAnsi="宋体" w:cs="宋体" w:hint="eastAsia"/>
            <w:b/>
            <w:lang w:val="zh-TW"/>
          </w:rPr>
          <w:delText>中的基金</w:delText>
        </w:r>
        <w:r w:rsidRPr="00B531ED">
          <w:rPr>
            <w:rFonts w:ascii="宋体" w:eastAsia="宋体" w:hAnsi="宋体" w:cs="宋体"/>
            <w:b/>
            <w:lang w:val="zh-TW" w:eastAsia="zh-TW"/>
          </w:rPr>
          <w:delText>收取第二</w:delText>
        </w:r>
        <w:r w:rsidR="00C32540" w:rsidRPr="00B531ED">
          <w:rPr>
            <w:rFonts w:ascii="宋体" w:eastAsia="宋体" w:hAnsi="宋体" w:cs="宋体" w:hint="eastAsia"/>
            <w:b/>
            <w:lang w:val="zh-TW"/>
          </w:rPr>
          <w:delText>层</w:delText>
        </w:r>
        <w:r w:rsidRPr="00B531ED">
          <w:rPr>
            <w:rFonts w:ascii="宋体" w:eastAsia="宋体" w:hAnsi="宋体" w:cs="宋体"/>
            <w:b/>
            <w:lang w:val="zh-TW" w:eastAsia="zh-TW"/>
          </w:rPr>
          <w:delText>费用，</w:delText>
        </w:r>
        <w:r w:rsidRPr="00B531ED">
          <w:rPr>
            <w:rFonts w:ascii="宋体" w:eastAsia="宋体" w:hAnsi="宋体" w:cs="宋体"/>
            <w:b/>
            <w:color w:val="212121"/>
            <w:u w:color="212121"/>
            <w:lang w:val="zh-TW" w:eastAsia="zh-TW"/>
          </w:rPr>
          <w:delText>减少</w:delText>
        </w:r>
        <w:r w:rsidR="00C32540" w:rsidRPr="00B531ED">
          <w:rPr>
            <w:rFonts w:ascii="宋体" w:eastAsia="宋体" w:hAnsi="宋体" w:cs="宋体" w:hint="eastAsia"/>
            <w:b/>
            <w:color w:val="212121"/>
            <w:u w:color="212121"/>
            <w:lang w:val="zh-TW"/>
          </w:rPr>
          <w:delText>回报率</w:delText>
        </w:r>
      </w:del>
    </w:p>
    <w:p w:rsidR="00344021" w:rsidRPr="00F74F00" w:rsidRDefault="00673C29">
      <w:pPr>
        <w:rPr>
          <w:rFonts w:ascii="宋体" w:eastAsia="宋体" w:hAnsi="宋体" w:cs="宋体"/>
          <w:color w:val="212121"/>
          <w:sz w:val="20"/>
          <w:szCs w:val="20"/>
          <w:u w:color="212121"/>
          <w:lang w:val="zh-TW"/>
        </w:rPr>
      </w:pPr>
      <w:del w:id="373" w:author="amy" w:date="2017-02-14T10:08:00Z">
        <w:r w:rsidRPr="00F74F00">
          <w:rPr>
            <w:rFonts w:ascii="宋体" w:eastAsia="宋体" w:hAnsi="宋体" w:cs="宋体"/>
            <w:color w:val="212121"/>
            <w:sz w:val="20"/>
            <w:szCs w:val="20"/>
            <w:u w:color="212121"/>
            <w:lang w:val="zh-TW" w:eastAsia="zh-TW"/>
          </w:rPr>
          <w:delText>这个说法是正确的。然而，额外费用的</w:delText>
        </w:r>
        <w:r w:rsidR="00C32540">
          <w:rPr>
            <w:rFonts w:ascii="宋体" w:eastAsia="宋体" w:hAnsi="宋体" w:cs="宋体" w:hint="eastAsia"/>
            <w:color w:val="212121"/>
            <w:sz w:val="20"/>
            <w:szCs w:val="20"/>
            <w:u w:color="212121"/>
            <w:lang w:val="zh-TW"/>
          </w:rPr>
          <w:delText>依据</w:delText>
        </w:r>
        <w:r w:rsidRPr="00F74F00">
          <w:rPr>
            <w:rFonts w:ascii="宋体" w:eastAsia="宋体" w:hAnsi="宋体" w:cs="宋体"/>
            <w:color w:val="212121"/>
            <w:sz w:val="20"/>
            <w:szCs w:val="20"/>
            <w:u w:color="212121"/>
            <w:lang w:val="zh-TW" w:eastAsia="zh-TW"/>
          </w:rPr>
          <w:delText>是</w:delText>
        </w:r>
        <w:r w:rsidR="00C87433" w:rsidRPr="00C32540">
          <w:rPr>
            <w:rFonts w:ascii="宋体" w:eastAsia="宋体" w:hAnsi="宋体" w:cs="宋体"/>
            <w:lang w:val="zh-TW" w:eastAsia="zh-TW"/>
          </w:rPr>
          <w:delText>基金</w:delText>
        </w:r>
        <w:r w:rsidR="00C87433" w:rsidRPr="00C32540">
          <w:rPr>
            <w:rFonts w:ascii="宋体" w:eastAsia="宋体" w:hAnsi="宋体" w:cs="宋体" w:hint="eastAsia"/>
            <w:lang w:val="zh-TW"/>
          </w:rPr>
          <w:delText>中的基金</w:delText>
        </w:r>
        <w:r w:rsidRPr="00F74F00">
          <w:rPr>
            <w:rFonts w:ascii="宋体" w:eastAsia="宋体" w:hAnsi="宋体" w:cs="宋体"/>
            <w:color w:val="212121"/>
            <w:sz w:val="20"/>
            <w:szCs w:val="20"/>
            <w:u w:color="212121"/>
            <w:lang w:val="zh-TW" w:eastAsia="zh-TW"/>
          </w:rPr>
          <w:delText>经理提供</w:delText>
        </w:r>
        <w:r w:rsidR="00C87433" w:rsidRPr="00F74F00">
          <w:rPr>
            <w:rFonts w:ascii="宋体" w:eastAsia="宋体" w:hAnsi="宋体" w:cs="宋体"/>
            <w:color w:val="212121"/>
            <w:sz w:val="20"/>
            <w:szCs w:val="20"/>
            <w:u w:color="212121"/>
            <w:lang w:val="zh-TW" w:eastAsia="zh-TW"/>
          </w:rPr>
          <w:delText>投资者自己不能完成</w:delText>
        </w:r>
        <w:r w:rsidRPr="00F74F00">
          <w:rPr>
            <w:rFonts w:ascii="宋体" w:eastAsia="宋体" w:hAnsi="宋体" w:cs="宋体"/>
            <w:color w:val="212121"/>
            <w:sz w:val="20"/>
            <w:szCs w:val="20"/>
            <w:u w:color="212121"/>
            <w:lang w:val="zh-TW" w:eastAsia="zh-TW"/>
          </w:rPr>
          <w:delText>的服务和专业知识。直接投资单一</w:delText>
        </w:r>
        <w:r w:rsidR="00C87433">
          <w:rPr>
            <w:rFonts w:ascii="宋体" w:eastAsia="宋体" w:hAnsi="宋体" w:cs="宋体" w:hint="eastAsia"/>
            <w:color w:val="212121"/>
            <w:sz w:val="20"/>
            <w:szCs w:val="20"/>
            <w:u w:color="212121"/>
            <w:lang w:val="zh-TW"/>
          </w:rPr>
          <w:delText>策略</w:delText>
        </w:r>
        <w:r w:rsidR="00C87433">
          <w:rPr>
            <w:rFonts w:ascii="宋体" w:eastAsia="宋体" w:hAnsi="宋体" w:cs="宋体"/>
            <w:color w:val="212121"/>
            <w:sz w:val="20"/>
            <w:szCs w:val="20"/>
            <w:u w:color="212121"/>
            <w:lang w:val="zh-TW" w:eastAsia="zh-TW"/>
          </w:rPr>
          <w:delText>经理需要大量的内部专业知识和</w:delText>
        </w:r>
        <w:r w:rsidR="00C87433">
          <w:rPr>
            <w:rFonts w:ascii="宋体" w:eastAsia="宋体" w:hAnsi="宋体" w:cs="宋体" w:hint="eastAsia"/>
            <w:color w:val="212121"/>
            <w:sz w:val="20"/>
            <w:szCs w:val="20"/>
            <w:u w:color="212121"/>
            <w:lang w:val="zh-TW"/>
          </w:rPr>
          <w:delText>扎实的</w:delText>
        </w:r>
        <w:r w:rsidRPr="00F74F00">
          <w:rPr>
            <w:rFonts w:ascii="宋体" w:eastAsia="宋体" w:hAnsi="宋体" w:cs="宋体"/>
            <w:color w:val="212121"/>
            <w:sz w:val="20"/>
            <w:szCs w:val="20"/>
            <w:u w:color="212121"/>
            <w:lang w:val="zh-TW" w:eastAsia="zh-TW"/>
          </w:rPr>
          <w:delText>投资</w:delText>
        </w:r>
        <w:r w:rsidR="00C87433">
          <w:rPr>
            <w:rFonts w:ascii="宋体" w:eastAsia="宋体" w:hAnsi="宋体" w:cs="宋体" w:hint="eastAsia"/>
            <w:color w:val="212121"/>
            <w:sz w:val="20"/>
            <w:szCs w:val="20"/>
            <w:u w:color="212121"/>
            <w:lang w:val="zh-TW"/>
          </w:rPr>
          <w:delText>基础</w:delText>
        </w:r>
        <w:r w:rsidRPr="00F74F00">
          <w:rPr>
            <w:rFonts w:ascii="宋体" w:eastAsia="宋体" w:hAnsi="宋体" w:cs="宋体"/>
            <w:color w:val="212121"/>
            <w:sz w:val="20"/>
            <w:szCs w:val="20"/>
            <w:u w:color="212121"/>
            <w:lang w:val="zh-TW" w:eastAsia="zh-TW"/>
          </w:rPr>
          <w:delText>。</w:delText>
        </w:r>
        <w:r w:rsidR="00C87433">
          <w:rPr>
            <w:rFonts w:ascii="宋体" w:eastAsia="宋体" w:hAnsi="宋体" w:cs="宋体" w:hint="eastAsia"/>
            <w:color w:val="212121"/>
            <w:sz w:val="20"/>
            <w:szCs w:val="20"/>
            <w:u w:color="212121"/>
            <w:lang w:val="zh-TW"/>
          </w:rPr>
          <w:delText>基金中的基金</w:delText>
        </w:r>
        <w:r w:rsidRPr="00F74F00">
          <w:rPr>
            <w:rFonts w:ascii="宋体" w:eastAsia="宋体" w:hAnsi="宋体" w:cs="宋体"/>
            <w:color w:val="212121"/>
            <w:sz w:val="20"/>
            <w:szCs w:val="20"/>
            <w:u w:color="212121"/>
            <w:lang w:val="zh-TW" w:eastAsia="zh-TW"/>
          </w:rPr>
          <w:delText>费用</w:delText>
        </w:r>
        <w:r w:rsidR="00C87433">
          <w:rPr>
            <w:rFonts w:ascii="宋体" w:eastAsia="宋体" w:hAnsi="宋体" w:cs="宋体" w:hint="eastAsia"/>
            <w:color w:val="212121"/>
            <w:sz w:val="20"/>
            <w:szCs w:val="20"/>
            <w:u w:color="212121"/>
            <w:lang w:val="zh-TW"/>
          </w:rPr>
          <w:delText>应该比</w:delText>
        </w:r>
        <w:r w:rsidR="00B531ED">
          <w:rPr>
            <w:rFonts w:ascii="宋体" w:eastAsia="宋体" w:hAnsi="宋体" w:cs="宋体" w:hint="eastAsia"/>
            <w:color w:val="212121"/>
            <w:sz w:val="20"/>
            <w:szCs w:val="20"/>
            <w:u w:color="212121"/>
            <w:lang w:val="zh-TW"/>
          </w:rPr>
          <w:delText>支付</w:delText>
        </w:r>
        <w:r w:rsidRPr="00F74F00">
          <w:rPr>
            <w:rFonts w:ascii="宋体" w:eastAsia="宋体" w:hAnsi="宋体" w:cs="宋体"/>
            <w:color w:val="212121"/>
            <w:sz w:val="20"/>
            <w:szCs w:val="20"/>
            <w:u w:color="212121"/>
            <w:lang w:val="zh-TW" w:eastAsia="zh-TW"/>
          </w:rPr>
          <w:delText>基金提供的资源</w:delText>
        </w:r>
        <w:r w:rsidR="00C87433">
          <w:rPr>
            <w:rFonts w:ascii="宋体" w:eastAsia="宋体" w:hAnsi="宋体" w:cs="宋体" w:hint="eastAsia"/>
            <w:color w:val="212121"/>
            <w:sz w:val="20"/>
            <w:szCs w:val="20"/>
            <w:u w:color="212121"/>
            <w:lang w:val="zh-TW"/>
          </w:rPr>
          <w:delText>要多</w:delText>
        </w:r>
        <w:r w:rsidRPr="00F74F00">
          <w:rPr>
            <w:rFonts w:ascii="宋体" w:eastAsia="宋体" w:hAnsi="宋体" w:cs="宋体"/>
            <w:color w:val="212121"/>
            <w:sz w:val="20"/>
            <w:szCs w:val="20"/>
            <w:u w:color="212121"/>
            <w:lang w:val="zh-TW" w:eastAsia="zh-TW"/>
          </w:rPr>
          <w:delText>，包括研究， 尽职调查，持续监测，适当的投资组合多元化， 和</w:delText>
        </w:r>
        <w:r w:rsidR="00B531ED" w:rsidRPr="00F74F00">
          <w:rPr>
            <w:rFonts w:ascii="宋体" w:eastAsia="宋体" w:hAnsi="宋体" w:cs="宋体"/>
            <w:color w:val="212121"/>
            <w:sz w:val="20"/>
            <w:szCs w:val="20"/>
            <w:u w:color="212121"/>
            <w:lang w:val="zh-TW" w:eastAsia="zh-TW"/>
          </w:rPr>
          <w:delText>降低</w:delText>
        </w:r>
        <w:r w:rsidRPr="00F74F00">
          <w:rPr>
            <w:rFonts w:ascii="宋体" w:eastAsia="宋体" w:hAnsi="宋体" w:cs="宋体"/>
            <w:color w:val="212121"/>
            <w:sz w:val="20"/>
            <w:szCs w:val="20"/>
            <w:u w:color="212121"/>
            <w:lang w:val="zh-TW" w:eastAsia="zh-TW"/>
          </w:rPr>
          <w:delText>投资者的风险。问题是一些基金不</w:delText>
        </w:r>
        <w:r w:rsidR="00B531ED">
          <w:rPr>
            <w:rFonts w:ascii="宋体" w:eastAsia="宋体" w:hAnsi="宋体" w:cs="宋体" w:hint="eastAsia"/>
            <w:color w:val="212121"/>
            <w:sz w:val="20"/>
            <w:szCs w:val="20"/>
            <w:u w:color="212121"/>
            <w:lang w:val="zh-TW"/>
          </w:rPr>
          <w:delText>能保证自己的陈诺</w:delText>
        </w:r>
        <w:r w:rsidRPr="00F74F00">
          <w:rPr>
            <w:rFonts w:ascii="宋体" w:eastAsia="宋体" w:hAnsi="宋体" w:cs="宋体"/>
            <w:color w:val="212121"/>
            <w:sz w:val="20"/>
            <w:szCs w:val="20"/>
            <w:u w:color="212121"/>
            <w:lang w:val="zh-TW" w:eastAsia="zh-TW"/>
          </w:rPr>
          <w:delText>，并</w:delText>
        </w:r>
        <w:r w:rsidR="00B531ED">
          <w:rPr>
            <w:rFonts w:ascii="宋体" w:eastAsia="宋体" w:hAnsi="宋体" w:cs="宋体"/>
            <w:color w:val="212121"/>
            <w:sz w:val="20"/>
            <w:szCs w:val="20"/>
            <w:u w:color="212121"/>
            <w:lang w:val="zh-TW" w:eastAsia="zh-TW"/>
          </w:rPr>
          <w:delText>很少</w:delText>
        </w:r>
        <w:r w:rsidR="00B531ED" w:rsidRPr="00F74F00">
          <w:rPr>
            <w:rFonts w:ascii="宋体" w:eastAsia="宋体" w:hAnsi="宋体" w:cs="宋体"/>
            <w:color w:val="212121"/>
            <w:sz w:val="20"/>
            <w:szCs w:val="20"/>
            <w:u w:color="212121"/>
            <w:lang w:val="zh-TW" w:eastAsia="zh-TW"/>
          </w:rPr>
          <w:delText>提供</w:delText>
        </w:r>
        <w:r w:rsidR="00B531ED">
          <w:rPr>
            <w:rFonts w:ascii="宋体" w:eastAsia="宋体" w:hAnsi="宋体" w:cs="宋体" w:hint="eastAsia"/>
            <w:color w:val="212121"/>
            <w:sz w:val="20"/>
            <w:szCs w:val="20"/>
            <w:u w:color="212121"/>
            <w:lang w:val="zh-TW"/>
          </w:rPr>
          <w:delText>有</w:delText>
        </w:r>
        <w:r w:rsidRPr="00F74F00">
          <w:rPr>
            <w:rFonts w:ascii="宋体" w:eastAsia="宋体" w:hAnsi="宋体" w:cs="宋体"/>
            <w:color w:val="212121"/>
            <w:sz w:val="20"/>
            <w:szCs w:val="20"/>
            <w:u w:color="212121"/>
            <w:lang w:val="zh-TW" w:eastAsia="zh-TW"/>
          </w:rPr>
          <w:delText>价值的服务。</w:delText>
        </w:r>
        <w:r w:rsidR="00B531ED" w:rsidRPr="00C32540">
          <w:rPr>
            <w:rFonts w:ascii="宋体" w:eastAsia="宋体" w:hAnsi="宋体" w:cs="宋体"/>
            <w:lang w:val="zh-TW" w:eastAsia="zh-TW"/>
          </w:rPr>
          <w:delText>基金</w:delText>
        </w:r>
        <w:r w:rsidR="00B531ED" w:rsidRPr="00C32540">
          <w:rPr>
            <w:rFonts w:ascii="宋体" w:eastAsia="宋体" w:hAnsi="宋体" w:cs="宋体" w:hint="eastAsia"/>
            <w:lang w:val="zh-TW"/>
          </w:rPr>
          <w:delText>中的基金</w:delText>
        </w:r>
        <w:r w:rsidR="00B531ED">
          <w:rPr>
            <w:rFonts w:ascii="宋体" w:eastAsia="宋体" w:hAnsi="宋体" w:cs="宋体" w:hint="eastAsia"/>
            <w:lang w:val="zh-TW"/>
          </w:rPr>
          <w:delText>对一些投资者</w:delText>
        </w:r>
        <w:r w:rsidR="00B531ED">
          <w:rPr>
            <w:rFonts w:ascii="宋体" w:eastAsia="宋体" w:hAnsi="宋体" w:cs="宋体" w:hint="eastAsia"/>
            <w:color w:val="212121"/>
            <w:sz w:val="20"/>
            <w:szCs w:val="20"/>
            <w:u w:color="212121"/>
            <w:lang w:val="zh-TW"/>
          </w:rPr>
          <w:delText>但是对另外一些是不合适的</w:delText>
        </w:r>
        <w:r w:rsidRPr="00F74F00">
          <w:rPr>
            <w:rFonts w:ascii="宋体" w:eastAsia="宋体" w:hAnsi="宋体" w:cs="宋体"/>
            <w:color w:val="212121"/>
            <w:sz w:val="20"/>
            <w:szCs w:val="20"/>
            <w:u w:color="212121"/>
            <w:lang w:val="zh-TW" w:eastAsia="zh-TW"/>
          </w:rPr>
          <w:delText>。关键是要确保你得到你付出的</w:delText>
        </w:r>
        <w:r w:rsidR="00B531ED">
          <w:rPr>
            <w:rFonts w:ascii="宋体" w:eastAsia="宋体" w:hAnsi="宋体" w:cs="宋体" w:hint="eastAsia"/>
            <w:color w:val="212121"/>
            <w:sz w:val="20"/>
            <w:szCs w:val="20"/>
            <w:u w:color="212121"/>
            <w:lang w:val="zh-TW"/>
          </w:rPr>
          <w:delText>价格</w:delText>
        </w:r>
        <w:r w:rsidRPr="00F74F00">
          <w:rPr>
            <w:rFonts w:ascii="宋体" w:eastAsia="宋体" w:hAnsi="宋体" w:cs="宋体"/>
            <w:color w:val="212121"/>
            <w:sz w:val="20"/>
            <w:szCs w:val="20"/>
            <w:u w:color="212121"/>
            <w:lang w:val="zh-TW" w:eastAsia="zh-TW"/>
          </w:rPr>
          <w:delText>。</w:delText>
        </w:r>
      </w:del>
      <w:r w:rsidRPr="00F74F00">
        <w:rPr>
          <w:rFonts w:ascii="宋体" w:eastAsia="宋体" w:hAnsi="宋体" w:cs="宋体"/>
          <w:color w:val="212121"/>
          <w:sz w:val="20"/>
          <w:szCs w:val="20"/>
          <w:u w:color="212121"/>
          <w:lang w:val="zh-TW" w:eastAsia="zh-TW"/>
        </w:rPr>
        <w:t xml:space="preserve"> </w:t>
      </w:r>
    </w:p>
    <w:p w:rsidR="00344021" w:rsidRPr="00B531E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b/>
          <w:sz w:val="22"/>
          <w:szCs w:val="22"/>
          <w:lang w:val="zh-TW" w:eastAsia="zh-TW"/>
        </w:rPr>
      </w:pPr>
      <w:r w:rsidRPr="002545E2">
        <w:rPr>
          <w:rFonts w:ascii="宋体" w:eastAsia="宋体" w:hAnsi="宋体" w:cs="宋体"/>
          <w:b/>
          <w:sz w:val="22"/>
          <w:szCs w:val="22"/>
          <w:lang w:val="zh-TW" w:eastAsia="zh-TW"/>
        </w:rPr>
        <w:t>对冲基金</w:t>
      </w:r>
      <w:r w:rsidR="00B531ED" w:rsidRPr="002545E2">
        <w:rPr>
          <w:rFonts w:ascii="宋体" w:eastAsia="宋体" w:hAnsi="宋体" w:cs="宋体" w:hint="eastAsia"/>
          <w:b/>
          <w:sz w:val="22"/>
          <w:szCs w:val="22"/>
          <w:lang w:val="zh-TW" w:eastAsia="zh-TW"/>
        </w:rPr>
        <w:t>不喜欢</w:t>
      </w:r>
      <w:r w:rsidR="00B531ED" w:rsidRPr="002545E2">
        <w:rPr>
          <w:rFonts w:ascii="宋体" w:eastAsia="宋体" w:hAnsi="宋体" w:cs="宋体"/>
          <w:b/>
          <w:sz w:val="22"/>
          <w:szCs w:val="22"/>
          <w:lang w:val="zh-TW" w:eastAsia="zh-TW"/>
        </w:rPr>
        <w:t>基金</w:t>
      </w:r>
      <w:r w:rsidR="00B531ED" w:rsidRPr="002545E2">
        <w:rPr>
          <w:rFonts w:ascii="宋体" w:eastAsia="宋体" w:hAnsi="宋体" w:cs="宋体" w:hint="eastAsia"/>
          <w:b/>
          <w:sz w:val="22"/>
          <w:szCs w:val="22"/>
          <w:lang w:val="zh-TW" w:eastAsia="zh-TW"/>
        </w:rPr>
        <w:t>中</w:t>
      </w:r>
      <w:del w:id="374" w:author="蔡长春" w:date="2017-05-15T21:49:00Z">
        <w:r w:rsidR="00B531ED" w:rsidRPr="002545E2" w:rsidDel="00732B6C">
          <w:rPr>
            <w:rFonts w:ascii="宋体" w:eastAsia="宋体" w:hAnsi="宋体" w:cs="宋体" w:hint="eastAsia"/>
            <w:b/>
            <w:sz w:val="22"/>
            <w:szCs w:val="22"/>
            <w:lang w:val="zh-TW" w:eastAsia="zh-TW"/>
          </w:rPr>
          <w:delText>的</w:delText>
        </w:r>
      </w:del>
      <w:r w:rsidR="00B531ED" w:rsidRPr="002545E2">
        <w:rPr>
          <w:rFonts w:ascii="宋体" w:eastAsia="宋体" w:hAnsi="宋体" w:cs="宋体" w:hint="eastAsia"/>
          <w:b/>
          <w:sz w:val="22"/>
          <w:szCs w:val="22"/>
          <w:lang w:val="zh-TW" w:eastAsia="zh-TW"/>
        </w:rPr>
        <w:t>基金</w:t>
      </w:r>
      <w:ins w:id="375" w:author="amy" w:date="2017-02-14T10:08:00Z">
        <w:r w:rsidR="004C3751">
          <w:rPr>
            <w:rFonts w:ascii="宋体" w:eastAsia="宋体" w:hAnsi="宋体" w:cs="宋体" w:hint="eastAsia"/>
            <w:b/>
            <w:lang w:val="zh-TW"/>
          </w:rPr>
          <w:t>（FOF）</w:t>
        </w:r>
      </w:ins>
    </w:p>
    <w:p w:rsidR="00B531ED" w:rsidRDefault="00B531E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376" w:author="amy" w:date="2017-02-14T10:08:00Z"/>
          <w:rFonts w:ascii="Times New Roman" w:eastAsia="Times New Roman" w:hAnsi="Times New Roman" w:cs="Times New Roman"/>
          <w:color w:val="212121"/>
          <w:u w:color="212121"/>
        </w:rPr>
      </w:pPr>
      <w:ins w:id="377" w:author="amy" w:date="2017-02-14T10:08:00Z">
        <w:r>
          <w:rPr>
            <w:rFonts w:ascii="宋体" w:eastAsia="宋体" w:hAnsi="宋体" w:cs="宋体"/>
            <w:color w:val="212121"/>
            <w:u w:color="212121"/>
            <w:lang w:val="zh-TW" w:eastAsia="zh-TW"/>
          </w:rPr>
          <w:t>虽然对冲基金</w:t>
        </w:r>
        <w:r w:rsidR="002545E2">
          <w:rPr>
            <w:rFonts w:ascii="宋体" w:eastAsia="宋体" w:hAnsi="宋体" w:cs="宋体" w:hint="eastAsia"/>
            <w:color w:val="212121"/>
            <w:u w:color="212121"/>
            <w:lang w:val="zh-TW"/>
          </w:rPr>
          <w:t>给人的印象是喜欢</w:t>
        </w:r>
        <w:r w:rsidR="002545E2">
          <w:rPr>
            <w:rFonts w:ascii="宋体" w:eastAsia="宋体" w:hAnsi="宋体" w:cs="宋体"/>
            <w:color w:val="212121"/>
            <w:u w:color="212121"/>
            <w:lang w:val="zh-TW" w:eastAsia="zh-TW"/>
          </w:rPr>
          <w:t>接受新的资产，</w:t>
        </w:r>
        <w:r w:rsidR="002545E2">
          <w:rPr>
            <w:rFonts w:ascii="宋体" w:eastAsia="宋体" w:hAnsi="宋体" w:cs="宋体" w:hint="eastAsia"/>
            <w:color w:val="212121"/>
            <w:u w:color="212121"/>
            <w:lang w:val="zh-TW"/>
          </w:rPr>
          <w:t>渴望成长</w:t>
        </w:r>
        <w:r>
          <w:rPr>
            <w:rFonts w:ascii="宋体" w:eastAsia="宋体" w:hAnsi="宋体" w:cs="宋体"/>
            <w:color w:val="212121"/>
            <w:u w:color="212121"/>
            <w:lang w:val="zh-TW" w:eastAsia="zh-TW"/>
          </w:rPr>
          <w:t>，如果你向大多数对冲基金经理询问他们对基金</w:t>
        </w:r>
        <w:r w:rsidR="002545E2">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基金</w:t>
        </w:r>
        <w:r w:rsidR="0046432B"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的看法，他们的答案不总是</w:t>
        </w:r>
        <w:r w:rsidR="002545E2">
          <w:rPr>
            <w:rFonts w:ascii="宋体" w:eastAsia="宋体" w:hAnsi="宋体" w:cs="宋体" w:hint="eastAsia"/>
            <w:color w:val="212121"/>
            <w:u w:color="212121"/>
            <w:lang w:val="zh-TW"/>
          </w:rPr>
          <w:t>正面</w:t>
        </w:r>
        <w:r>
          <w:rPr>
            <w:rFonts w:ascii="宋体" w:eastAsia="宋体" w:hAnsi="宋体" w:cs="宋体"/>
            <w:color w:val="212121"/>
            <w:u w:color="212121"/>
            <w:lang w:val="zh-TW" w:eastAsia="zh-TW"/>
          </w:rPr>
          <w:t>的。大多数对冲基金会做出回应</w:t>
        </w:r>
        <w:r w:rsidR="002545E2">
          <w:rPr>
            <w:rFonts w:ascii="宋体" w:eastAsia="宋体" w:hAnsi="宋体" w:cs="宋体" w:hint="eastAsia"/>
            <w:color w:val="212121"/>
            <w:u w:color="212121"/>
            <w:lang w:val="zh-TW"/>
          </w:rPr>
          <w:t>是，</w:t>
        </w:r>
        <w:r w:rsidR="002545E2">
          <w:rPr>
            <w:rFonts w:ascii="宋体" w:eastAsia="宋体" w:hAnsi="宋体" w:cs="宋体"/>
            <w:color w:val="212121"/>
            <w:u w:color="212121"/>
            <w:lang w:val="zh-TW" w:eastAsia="zh-TW"/>
          </w:rPr>
          <w:t>基金</w:t>
        </w:r>
        <w:r w:rsidR="002545E2">
          <w:rPr>
            <w:rFonts w:ascii="宋体" w:eastAsia="宋体" w:hAnsi="宋体" w:cs="宋体" w:hint="eastAsia"/>
            <w:color w:val="212121"/>
            <w:u w:color="212121"/>
            <w:lang w:val="zh-TW"/>
          </w:rPr>
          <w:t>中</w:t>
        </w:r>
        <w:r w:rsidR="002545E2">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w:t>
        </w:r>
        <w:r>
          <w:rPr>
            <w:rFonts w:ascii="Times New Roman" w:hAnsi="Times New Roman"/>
            <w:color w:val="212121"/>
            <w:u w:color="212121"/>
          </w:rPr>
          <w:t>“</w:t>
        </w:r>
        <w:r>
          <w:rPr>
            <w:rFonts w:ascii="宋体" w:eastAsia="宋体" w:hAnsi="宋体" w:cs="宋体"/>
            <w:color w:val="212121"/>
            <w:u w:color="212121"/>
            <w:lang w:val="zh-TW" w:eastAsia="zh-TW"/>
          </w:rPr>
          <w:t>信息</w:t>
        </w:r>
        <w:r w:rsidR="002545E2">
          <w:rPr>
            <w:rFonts w:ascii="宋体" w:eastAsia="宋体" w:hAnsi="宋体" w:cs="宋体" w:hint="eastAsia"/>
            <w:color w:val="212121"/>
            <w:u w:color="212121"/>
            <w:lang w:val="zh-TW"/>
          </w:rPr>
          <w:t>大杂烩</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总是寻找费用</w:t>
        </w:r>
        <w:r w:rsidR="002545E2">
          <w:rPr>
            <w:rFonts w:ascii="宋体" w:eastAsia="宋体" w:hAnsi="宋体" w:cs="宋体" w:hint="eastAsia"/>
            <w:color w:val="212121"/>
            <w:u w:color="212121"/>
            <w:lang w:val="zh-TW"/>
          </w:rPr>
          <w:t>折扣</w:t>
        </w:r>
        <w:r>
          <w:rPr>
            <w:rFonts w:ascii="Times New Roman" w:hAnsi="Times New Roman"/>
            <w:color w:val="212121"/>
            <w:u w:color="212121"/>
          </w:rPr>
          <w:t>”</w:t>
        </w:r>
        <w:r>
          <w:rPr>
            <w:rFonts w:ascii="宋体" w:eastAsia="宋体" w:hAnsi="宋体" w:cs="宋体"/>
            <w:color w:val="212121"/>
            <w:u w:color="212121"/>
            <w:lang w:val="zh-TW" w:eastAsia="zh-TW"/>
          </w:rPr>
          <w:t>，</w:t>
        </w:r>
        <w:r>
          <w:rPr>
            <w:rFonts w:ascii="Times New Roman" w:hAnsi="Times New Roman"/>
            <w:color w:val="212121"/>
            <w:u w:color="212121"/>
          </w:rPr>
          <w:t>“</w:t>
        </w:r>
        <w:r>
          <w:rPr>
            <w:rFonts w:ascii="宋体" w:eastAsia="宋体" w:hAnsi="宋体" w:cs="宋体"/>
            <w:color w:val="212121"/>
            <w:u w:color="212121"/>
            <w:lang w:val="zh-TW" w:eastAsia="zh-TW"/>
          </w:rPr>
          <w:t>或</w:t>
        </w:r>
        <w:r>
          <w:rPr>
            <w:rFonts w:ascii="Times New Roman" w:hAnsi="Times New Roman"/>
            <w:color w:val="212121"/>
            <w:u w:color="212121"/>
          </w:rPr>
          <w:t>“</w:t>
        </w:r>
        <w:r>
          <w:rPr>
            <w:rFonts w:ascii="宋体" w:eastAsia="宋体" w:hAnsi="宋体" w:cs="宋体"/>
            <w:color w:val="212121"/>
            <w:u w:color="212121"/>
            <w:lang w:val="zh-TW" w:eastAsia="zh-TW"/>
          </w:rPr>
          <w:t>不断重新</w:t>
        </w:r>
        <w:r w:rsidR="002545E2">
          <w:rPr>
            <w:rFonts w:ascii="宋体" w:eastAsia="宋体" w:hAnsi="宋体" w:cs="宋体" w:hint="eastAsia"/>
            <w:color w:val="212121"/>
            <w:u w:color="212121"/>
            <w:lang w:val="zh-TW"/>
          </w:rPr>
          <w:t>选择基金经理</w:t>
        </w:r>
        <w:r>
          <w:rPr>
            <w:rFonts w:ascii="Times New Roman" w:hAnsi="Times New Roman"/>
            <w:color w:val="212121"/>
            <w:u w:color="212121"/>
          </w:rPr>
          <w:t>”</w:t>
        </w:r>
        <w:r>
          <w:rPr>
            <w:rFonts w:ascii="宋体" w:eastAsia="宋体" w:hAnsi="宋体" w:cs="宋体"/>
            <w:color w:val="212121"/>
            <w:u w:color="212121"/>
            <w:lang w:val="zh-TW" w:eastAsia="zh-TW"/>
          </w:rPr>
          <w:t>（或者说是</w:t>
        </w:r>
        <w:r w:rsidR="002545E2">
          <w:rPr>
            <w:rFonts w:ascii="宋体" w:eastAsia="宋体" w:hAnsi="宋体" w:cs="宋体" w:hint="eastAsia"/>
            <w:color w:val="212121"/>
            <w:u w:color="212121"/>
            <w:lang w:val="zh-TW"/>
          </w:rPr>
          <w:t>几个月业绩</w:t>
        </w:r>
        <w:r>
          <w:rPr>
            <w:rFonts w:ascii="宋体" w:eastAsia="宋体" w:hAnsi="宋体" w:cs="宋体"/>
            <w:color w:val="212121"/>
            <w:u w:color="212121"/>
            <w:lang w:val="zh-TW" w:eastAsia="zh-TW"/>
          </w:rPr>
          <w:t>不好后</w:t>
        </w:r>
        <w:r w:rsidR="002545E2">
          <w:rPr>
            <w:rFonts w:ascii="宋体" w:eastAsia="宋体" w:hAnsi="宋体" w:cs="宋体" w:hint="eastAsia"/>
            <w:color w:val="212121"/>
            <w:u w:color="212121"/>
            <w:lang w:val="zh-TW"/>
          </w:rPr>
          <w:t>就会退出那个基金</w:t>
        </w:r>
        <w:r>
          <w:rPr>
            <w:rFonts w:ascii="宋体" w:eastAsia="宋体" w:hAnsi="宋体" w:cs="宋体"/>
            <w:color w:val="212121"/>
            <w:u w:color="212121"/>
            <w:lang w:val="zh-TW" w:eastAsia="zh-TW"/>
          </w:rPr>
          <w:t>？）。这是有</w:t>
        </w:r>
        <w:r w:rsidR="002545E2">
          <w:rPr>
            <w:rFonts w:ascii="宋体" w:eastAsia="宋体" w:hAnsi="宋体" w:cs="宋体" w:hint="eastAsia"/>
            <w:color w:val="212121"/>
            <w:u w:color="212121"/>
            <w:lang w:val="zh-TW"/>
          </w:rPr>
          <w:t>疑问</w:t>
        </w:r>
        <w:r>
          <w:rPr>
            <w:rFonts w:ascii="宋体" w:eastAsia="宋体" w:hAnsi="宋体" w:cs="宋体"/>
            <w:color w:val="212121"/>
            <w:u w:color="212121"/>
            <w:lang w:val="zh-TW" w:eastAsia="zh-TW"/>
          </w:rPr>
          <w:t>的，因为经理不喜欢</w:t>
        </w:r>
        <w:r w:rsidR="002545E2">
          <w:rPr>
            <w:rFonts w:ascii="宋体" w:eastAsia="宋体" w:hAnsi="宋体" w:cs="宋体" w:hint="eastAsia"/>
            <w:color w:val="212121"/>
            <w:u w:color="212121"/>
            <w:lang w:val="zh-TW"/>
          </w:rPr>
          <w:t>那些</w:t>
        </w:r>
        <w:r w:rsidR="002545E2">
          <w:rPr>
            <w:rFonts w:ascii="宋体" w:eastAsia="宋体" w:hAnsi="宋体" w:cs="宋体"/>
            <w:color w:val="212121"/>
            <w:u w:color="212121"/>
            <w:lang w:val="zh-TW" w:eastAsia="zh-TW"/>
          </w:rPr>
          <w:t>占用</w:t>
        </w:r>
        <w:r w:rsidR="002545E2">
          <w:rPr>
            <w:rFonts w:ascii="宋体" w:eastAsia="宋体" w:hAnsi="宋体" w:cs="宋体" w:hint="eastAsia"/>
            <w:color w:val="212121"/>
            <w:u w:color="212121"/>
            <w:lang w:val="zh-TW"/>
          </w:rPr>
          <w:t>他们</w:t>
        </w:r>
        <w:r w:rsidR="002545E2">
          <w:rPr>
            <w:rFonts w:ascii="宋体" w:eastAsia="宋体" w:hAnsi="宋体" w:cs="宋体"/>
            <w:color w:val="212121"/>
            <w:u w:color="212121"/>
            <w:lang w:val="zh-TW" w:eastAsia="zh-TW"/>
          </w:rPr>
          <w:t>很多时间</w:t>
        </w:r>
        <w:r w:rsidR="002545E2">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投资者</w:t>
        </w:r>
        <w:r w:rsidR="00CE7482">
          <w:rPr>
            <w:rFonts w:ascii="宋体" w:eastAsia="宋体" w:hAnsi="宋体" w:cs="宋体" w:hint="eastAsia"/>
            <w:color w:val="212121"/>
            <w:u w:color="212121"/>
            <w:lang w:val="zh-TW"/>
          </w:rPr>
          <w:t>、</w:t>
        </w:r>
        <w:r w:rsidR="002545E2">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要求较低费用</w:t>
        </w:r>
        <w:r w:rsidR="00CE7482">
          <w:rPr>
            <w:rFonts w:ascii="宋体" w:eastAsia="宋体" w:hAnsi="宋体" w:cs="宋体" w:hint="eastAsia"/>
            <w:color w:val="212121"/>
            <w:u w:color="212121"/>
            <w:lang w:val="zh-TW"/>
          </w:rPr>
          <w:t>以及</w:t>
        </w:r>
        <w:r w:rsidR="002545E2">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基于业绩进出基金</w:t>
        </w:r>
        <w:r w:rsidR="002545E2">
          <w:rPr>
            <w:rFonts w:ascii="宋体" w:eastAsia="宋体" w:hAnsi="宋体" w:cs="宋体" w:hint="eastAsia"/>
            <w:color w:val="212121"/>
            <w:u w:color="212121"/>
            <w:lang w:val="zh-TW"/>
          </w:rPr>
          <w:t>的投资者</w:t>
        </w:r>
        <w:r>
          <w:rPr>
            <w:rFonts w:ascii="宋体" w:eastAsia="宋体" w:hAnsi="宋体" w:cs="宋体"/>
            <w:color w:val="212121"/>
            <w:u w:color="212121"/>
            <w:lang w:val="zh-TW" w:eastAsia="zh-TW"/>
          </w:rPr>
          <w:t>。事实上，</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花费相当多的资源和时间，</w:t>
        </w:r>
        <w:r w:rsidR="00000D23">
          <w:rPr>
            <w:rFonts w:ascii="宋体" w:eastAsia="宋体" w:hAnsi="宋体" w:cs="宋体"/>
            <w:color w:val="212121"/>
            <w:u w:color="212121"/>
            <w:lang w:val="zh-TW" w:eastAsia="zh-TW"/>
          </w:rPr>
          <w:t>除非目前执行的策略不再可行</w:t>
        </w:r>
        <w:r w:rsidR="00CE7482">
          <w:rPr>
            <w:rFonts w:ascii="宋体" w:eastAsia="宋体" w:hAnsi="宋体" w:cs="宋体" w:hint="eastAsia"/>
            <w:color w:val="212121"/>
            <w:u w:color="212121"/>
            <w:lang w:val="zh-TW"/>
          </w:rPr>
          <w:t>，</w:t>
        </w:r>
        <w:r w:rsidR="00000D23">
          <w:rPr>
            <w:rFonts w:ascii="宋体" w:eastAsia="宋体" w:hAnsi="宋体" w:cs="宋体"/>
            <w:color w:val="212121"/>
            <w:u w:color="212121"/>
            <w:lang w:val="zh-TW" w:eastAsia="zh-TW"/>
          </w:rPr>
          <w:t>或</w:t>
        </w:r>
        <w:r w:rsidR="00CE7482">
          <w:rPr>
            <w:rFonts w:ascii="宋体" w:eastAsia="宋体" w:hAnsi="宋体" w:cs="宋体" w:hint="eastAsia"/>
            <w:color w:val="212121"/>
            <w:u w:color="212121"/>
            <w:lang w:val="zh-TW"/>
          </w:rPr>
          <w:t>者</w:t>
        </w:r>
        <w:r w:rsidR="00000D23">
          <w:rPr>
            <w:rFonts w:ascii="宋体" w:eastAsia="宋体" w:hAnsi="宋体" w:cs="宋体"/>
            <w:color w:val="212121"/>
            <w:u w:color="212121"/>
            <w:lang w:val="zh-TW" w:eastAsia="zh-TW"/>
          </w:rPr>
          <w:t>在组织内发生变化</w:t>
        </w:r>
        <w:r w:rsidR="00000D23">
          <w:rPr>
            <w:rFonts w:ascii="宋体" w:eastAsia="宋体" w:hAnsi="宋体" w:cs="宋体" w:hint="eastAsia"/>
            <w:color w:val="212121"/>
            <w:u w:color="212121"/>
            <w:lang w:val="zh-TW"/>
          </w:rPr>
          <w:t>造成</w:t>
        </w:r>
        <w:r w:rsidR="00000D23">
          <w:rPr>
            <w:rFonts w:ascii="宋体" w:eastAsia="宋体" w:hAnsi="宋体" w:cs="宋体"/>
            <w:color w:val="212121"/>
            <w:u w:color="212121"/>
            <w:lang w:val="zh-TW" w:eastAsia="zh-TW"/>
          </w:rPr>
          <w:t>赎回</w:t>
        </w:r>
        <w:r w:rsidR="00000D23">
          <w:rPr>
            <w:rFonts w:ascii="宋体" w:eastAsia="宋体" w:hAnsi="宋体" w:cs="宋体" w:hint="eastAsia"/>
            <w:color w:val="212121"/>
            <w:u w:color="212121"/>
            <w:lang w:val="zh-TW"/>
          </w:rPr>
          <w:t>,他们</w:t>
        </w:r>
        <w:r>
          <w:rPr>
            <w:rFonts w:ascii="宋体" w:eastAsia="宋体" w:hAnsi="宋体" w:cs="宋体"/>
            <w:color w:val="212121"/>
            <w:u w:color="212121"/>
            <w:lang w:val="zh-TW" w:eastAsia="zh-TW"/>
          </w:rPr>
          <w:t>不愿意对其</w:t>
        </w:r>
        <w:r w:rsidR="00000D23">
          <w:rPr>
            <w:rFonts w:ascii="宋体" w:eastAsia="宋体" w:hAnsi="宋体" w:cs="宋体" w:hint="eastAsia"/>
            <w:color w:val="212121"/>
            <w:u w:color="212121"/>
            <w:lang w:val="zh-TW"/>
          </w:rPr>
          <w:t>投资</w:t>
        </w:r>
        <w:r w:rsidR="00CE7482">
          <w:rPr>
            <w:rFonts w:ascii="宋体" w:eastAsia="宋体" w:hAnsi="宋体" w:cs="宋体" w:hint="eastAsia"/>
            <w:color w:val="212121"/>
            <w:u w:color="212121"/>
            <w:lang w:val="zh-TW"/>
          </w:rPr>
          <w:t>组合</w:t>
        </w:r>
        <w:r>
          <w:rPr>
            <w:rFonts w:ascii="宋体" w:eastAsia="宋体" w:hAnsi="宋体" w:cs="宋体"/>
            <w:color w:val="212121"/>
            <w:u w:color="212121"/>
            <w:lang w:val="zh-TW" w:eastAsia="zh-TW"/>
          </w:rPr>
          <w:t>进行更改。对冲基金喜欢</w:t>
        </w:r>
        <w:r>
          <w:rPr>
            <w:rFonts w:ascii="Times New Roman" w:hAnsi="Times New Roman"/>
            <w:color w:val="212121"/>
            <w:u w:color="212121"/>
          </w:rPr>
          <w:t>“</w:t>
        </w:r>
        <w:r>
          <w:rPr>
            <w:rFonts w:ascii="宋体" w:eastAsia="宋体" w:hAnsi="宋体" w:cs="宋体"/>
            <w:color w:val="212121"/>
            <w:u w:color="212121"/>
            <w:lang w:val="zh-TW" w:eastAsia="zh-TW"/>
          </w:rPr>
          <w:t>粘性</w:t>
        </w:r>
        <w:r>
          <w:rPr>
            <w:rFonts w:ascii="Times New Roman" w:hAnsi="Times New Roman"/>
            <w:color w:val="212121"/>
            <w:u w:color="212121"/>
          </w:rPr>
          <w:t>”</w:t>
        </w:r>
        <w:r>
          <w:rPr>
            <w:rFonts w:ascii="宋体" w:eastAsia="宋体" w:hAnsi="宋体" w:cs="宋体"/>
            <w:color w:val="212121"/>
            <w:u w:color="212121"/>
            <w:lang w:val="zh-TW" w:eastAsia="zh-TW"/>
          </w:rPr>
          <w:t>资产，如基金会</w:t>
        </w:r>
        <w:r w:rsidR="00CE7482">
          <w:rPr>
            <w:rFonts w:ascii="宋体" w:eastAsia="宋体" w:hAnsi="宋体" w:cs="宋体" w:hint="eastAsia"/>
            <w:color w:val="212121"/>
            <w:u w:color="212121"/>
            <w:lang w:val="zh-TW"/>
          </w:rPr>
          <w:t>、</w:t>
        </w:r>
      </w:ins>
      <w:ins w:id="378" w:author="蔡长春" w:date="2017-05-15T21:53:00Z">
        <w:r w:rsidR="00732B6C">
          <w:rPr>
            <w:rFonts w:ascii="宋体" w:eastAsia="宋体" w:hAnsi="宋体" w:cs="宋体" w:hint="eastAsia"/>
            <w:color w:val="212121"/>
            <w:u w:color="212121"/>
            <w:lang w:val="zh-TW"/>
          </w:rPr>
          <w:t>捐赠基金</w:t>
        </w:r>
      </w:ins>
      <w:ins w:id="379" w:author="amy" w:date="2017-02-14T10:08:00Z">
        <w:r>
          <w:rPr>
            <w:rFonts w:ascii="宋体" w:eastAsia="宋体" w:hAnsi="宋体" w:cs="宋体"/>
            <w:color w:val="212121"/>
            <w:u w:color="212121"/>
            <w:lang w:val="zh-TW" w:eastAsia="zh-TW"/>
          </w:rPr>
          <w:t>或养老金，</w:t>
        </w:r>
        <w:del w:id="380" w:author="蔡长春" w:date="2017-05-15T21:54:00Z">
          <w:r w:rsidR="00CE7482" w:rsidDel="00732B6C">
            <w:rPr>
              <w:rFonts w:ascii="宋体" w:eastAsia="宋体" w:hAnsi="宋体" w:cs="宋体" w:hint="eastAsia"/>
              <w:color w:val="212121"/>
              <w:u w:color="212121"/>
              <w:lang w:val="zh-TW"/>
            </w:rPr>
            <w:delText>以及</w:delText>
          </w:r>
          <w:r w:rsidR="00000D23" w:rsidDel="00732B6C">
            <w:rPr>
              <w:rFonts w:ascii="宋体" w:eastAsia="宋体" w:hAnsi="宋体" w:cs="宋体" w:hint="eastAsia"/>
              <w:color w:val="212121"/>
              <w:u w:color="212121"/>
              <w:lang w:val="zh-TW"/>
            </w:rPr>
            <w:delText>那些</w:delText>
          </w:r>
        </w:del>
      </w:ins>
      <w:ins w:id="381" w:author="蔡长春" w:date="2017-05-15T21:54:00Z">
        <w:r w:rsidR="00732B6C">
          <w:rPr>
            <w:rFonts w:ascii="宋体" w:eastAsia="宋体" w:hAnsi="宋体" w:cs="宋体" w:hint="eastAsia"/>
            <w:color w:val="212121"/>
            <w:u w:color="212121"/>
            <w:lang w:val="zh-TW"/>
          </w:rPr>
          <w:t>这些机构</w:t>
        </w:r>
      </w:ins>
      <w:ins w:id="382" w:author="amy" w:date="2017-02-14T10:08:00Z">
        <w:r>
          <w:rPr>
            <w:rFonts w:ascii="宋体" w:eastAsia="宋体" w:hAnsi="宋体" w:cs="宋体"/>
            <w:color w:val="212121"/>
            <w:u w:color="212121"/>
            <w:lang w:val="zh-TW" w:eastAsia="zh-TW"/>
          </w:rPr>
          <w:t>对</w:t>
        </w:r>
        <w:del w:id="383" w:author="蔡长春" w:date="2017-05-15T21:54:00Z">
          <w:r w:rsidR="00000D23" w:rsidDel="00732B6C">
            <w:rPr>
              <w:rFonts w:ascii="宋体" w:eastAsia="宋体" w:hAnsi="宋体" w:cs="宋体"/>
              <w:color w:val="212121"/>
              <w:u w:color="212121"/>
              <w:lang w:val="zh-TW" w:eastAsia="zh-TW"/>
            </w:rPr>
            <w:delText>一个</w:delText>
          </w:r>
        </w:del>
        <w:r w:rsidR="00000D23">
          <w:rPr>
            <w:rFonts w:ascii="宋体" w:eastAsia="宋体" w:hAnsi="宋体" w:cs="宋体" w:hint="eastAsia"/>
            <w:color w:val="212121"/>
            <w:u w:color="212121"/>
            <w:lang w:val="zh-TW"/>
          </w:rPr>
          <w:t>长</w:t>
        </w:r>
        <w:r w:rsidR="00000D23">
          <w:rPr>
            <w:rFonts w:ascii="宋体" w:eastAsia="宋体" w:hAnsi="宋体" w:cs="宋体"/>
            <w:color w:val="212121"/>
            <w:u w:color="212121"/>
            <w:lang w:val="zh-TW" w:eastAsia="zh-TW"/>
          </w:rPr>
          <w:t>周期</w:t>
        </w:r>
        <w:r>
          <w:rPr>
            <w:rFonts w:ascii="宋体" w:eastAsia="宋体" w:hAnsi="宋体" w:cs="宋体"/>
            <w:color w:val="212121"/>
            <w:u w:color="212121"/>
            <w:lang w:val="zh-TW" w:eastAsia="zh-TW"/>
          </w:rPr>
          <w:t>投资感兴趣，而不是季度</w:t>
        </w:r>
        <w:r w:rsidR="00000D23">
          <w:rPr>
            <w:rFonts w:ascii="宋体" w:eastAsia="宋体" w:hAnsi="宋体" w:cs="宋体" w:hint="eastAsia"/>
            <w:color w:val="212121"/>
            <w:u w:color="212121"/>
            <w:lang w:val="zh-TW"/>
          </w:rPr>
          <w:t>性的投资者</w:t>
        </w:r>
        <w:r>
          <w:rPr>
            <w:rFonts w:ascii="宋体" w:eastAsia="宋体" w:hAnsi="宋体" w:cs="宋体"/>
            <w:color w:val="212121"/>
            <w:u w:color="212121"/>
            <w:lang w:val="zh-TW" w:eastAsia="zh-TW"/>
          </w:rPr>
          <w:t>。但是，很多</w:t>
        </w:r>
        <w:r w:rsidR="00000D23">
          <w:rPr>
            <w:rFonts w:ascii="宋体" w:eastAsia="宋体" w:hAnsi="宋体" w:cs="宋体"/>
            <w:color w:val="212121"/>
            <w:u w:color="212121"/>
            <w:lang w:val="zh-TW" w:eastAsia="zh-TW"/>
          </w:rPr>
          <w:t>基金</w:t>
        </w:r>
        <w:r w:rsidR="00000D23">
          <w:rPr>
            <w:rFonts w:ascii="宋体" w:eastAsia="宋体" w:hAnsi="宋体" w:cs="宋体" w:hint="eastAsia"/>
            <w:color w:val="212121"/>
            <w:u w:color="212121"/>
            <w:lang w:val="zh-TW"/>
          </w:rPr>
          <w:t>中</w:t>
        </w:r>
        <w:r w:rsidR="00000D23">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ins>
      <w:ins w:id="384" w:author="蔡长春" w:date="2017-05-15T21:58:00Z">
        <w:r w:rsidR="00FB6979">
          <w:rPr>
            <w:rFonts w:ascii="宋体" w:eastAsia="宋体" w:hAnsi="宋体" w:cs="宋体" w:hint="eastAsia"/>
            <w:color w:val="212121"/>
            <w:u w:color="212121"/>
            <w:lang w:val="zh-TW" w:eastAsia="zh-TW"/>
          </w:rPr>
          <w:t>通过很长时间进行慎重</w:t>
        </w:r>
        <w:r w:rsidR="00FB6979">
          <w:rPr>
            <w:rFonts w:ascii="宋体" w:eastAsia="宋体" w:hAnsi="宋体" w:cs="宋体" w:hint="eastAsia"/>
            <w:color w:val="212121"/>
            <w:u w:color="212121"/>
            <w:lang w:val="zh-TW"/>
          </w:rPr>
          <w:t>、</w:t>
        </w:r>
        <w:r w:rsidR="00FB6979">
          <w:rPr>
            <w:rFonts w:ascii="宋体" w:eastAsia="宋体" w:hAnsi="宋体" w:cs="宋体" w:hint="eastAsia"/>
            <w:color w:val="212121"/>
            <w:u w:color="212121"/>
            <w:lang w:val="zh-TW" w:eastAsia="zh-TW"/>
          </w:rPr>
          <w:t>全面的尽职调查</w:t>
        </w:r>
      </w:ins>
      <w:ins w:id="385" w:author="蔡长春" w:date="2017-05-15T21:59:00Z">
        <w:r w:rsidR="00FB6979">
          <w:rPr>
            <w:rFonts w:ascii="宋体" w:eastAsia="宋体" w:hAnsi="宋体" w:cs="宋体" w:hint="eastAsia"/>
            <w:color w:val="212121"/>
            <w:u w:color="212121"/>
            <w:lang w:val="zh-TW" w:eastAsia="zh-TW"/>
          </w:rPr>
          <w:t>过程</w:t>
        </w:r>
      </w:ins>
      <w:ins w:id="386" w:author="蔡长春" w:date="2017-05-15T21:58:00Z">
        <w:r w:rsidR="00FB6979">
          <w:rPr>
            <w:rFonts w:ascii="宋体" w:eastAsia="宋体" w:hAnsi="宋体" w:cs="宋体" w:hint="eastAsia"/>
            <w:color w:val="212121"/>
            <w:u w:color="212121"/>
            <w:lang w:val="zh-TW"/>
          </w:rPr>
          <w:t>，</w:t>
        </w:r>
        <w:r w:rsidR="00FB6979">
          <w:rPr>
            <w:rFonts w:ascii="宋体" w:eastAsia="宋体" w:hAnsi="宋体" w:cs="宋体" w:hint="eastAsia"/>
            <w:color w:val="212121"/>
            <w:u w:color="212121"/>
            <w:lang w:val="zh-TW" w:eastAsia="zh-TW"/>
          </w:rPr>
          <w:t>以</w:t>
        </w:r>
      </w:ins>
      <w:ins w:id="387" w:author="蔡长春" w:date="2017-05-15T21:59:00Z">
        <w:r w:rsidR="00FB6979">
          <w:rPr>
            <w:rFonts w:ascii="宋体" w:eastAsia="宋体" w:hAnsi="宋体" w:cs="宋体" w:hint="eastAsia"/>
            <w:color w:val="212121"/>
            <w:u w:color="212121"/>
            <w:lang w:val="zh-TW" w:eastAsia="zh-TW"/>
          </w:rPr>
          <w:t>确定投资策略</w:t>
        </w:r>
        <w:r w:rsidR="00FB6979">
          <w:rPr>
            <w:rFonts w:ascii="宋体" w:eastAsia="宋体" w:hAnsi="宋体" w:cs="宋体" w:hint="eastAsia"/>
            <w:color w:val="212121"/>
            <w:u w:color="212121"/>
            <w:lang w:val="zh-TW"/>
          </w:rPr>
          <w:t>。</w:t>
        </w:r>
      </w:ins>
      <w:ins w:id="388" w:author="amy" w:date="2017-02-14T10:08:00Z">
        <w:del w:id="389" w:author="蔡长春" w:date="2017-05-15T21:59:00Z">
          <w:r w:rsidR="00000D23" w:rsidDel="00FB6979">
            <w:rPr>
              <w:rFonts w:ascii="宋体" w:eastAsia="宋体" w:hAnsi="宋体" w:cs="宋体" w:hint="eastAsia"/>
              <w:color w:val="212121"/>
              <w:u w:color="212121"/>
              <w:lang w:val="zh-TW"/>
            </w:rPr>
            <w:delText>相当</w:delText>
          </w:r>
          <w:r w:rsidDel="00FB6979">
            <w:rPr>
              <w:rFonts w:ascii="宋体" w:eastAsia="宋体" w:hAnsi="宋体" w:cs="宋体" w:hint="eastAsia"/>
              <w:color w:val="212121"/>
              <w:u w:color="212121"/>
              <w:lang w:val="zh-TW"/>
            </w:rPr>
            <w:delText>谨慎，</w:delText>
          </w:r>
          <w:r w:rsidR="00000D23" w:rsidDel="00FB6979">
            <w:rPr>
              <w:rFonts w:ascii="宋体" w:eastAsia="宋体" w:hAnsi="宋体" w:cs="宋体" w:hint="eastAsia"/>
              <w:color w:val="212121"/>
              <w:u w:color="212121"/>
              <w:lang w:val="zh-TW"/>
            </w:rPr>
            <w:delText>他们</w:delText>
          </w:r>
          <w:r w:rsidR="00CE7482" w:rsidDel="00FB6979">
            <w:rPr>
              <w:rFonts w:ascii="宋体" w:eastAsia="宋体" w:hAnsi="宋体" w:cs="宋体" w:hint="eastAsia"/>
              <w:color w:val="212121"/>
              <w:u w:color="212121"/>
              <w:lang w:val="zh-TW"/>
            </w:rPr>
            <w:delText>会</w:delText>
          </w:r>
          <w:r w:rsidR="00000D23" w:rsidDel="00FB6979">
            <w:rPr>
              <w:rFonts w:ascii="宋体" w:eastAsia="宋体" w:hAnsi="宋体" w:cs="宋体" w:hint="eastAsia"/>
              <w:color w:val="212121"/>
              <w:u w:color="212121"/>
              <w:lang w:val="zh-TW"/>
            </w:rPr>
            <w:delText>花很长一段时间</w:delText>
          </w:r>
          <w:r w:rsidR="00CE7482" w:rsidDel="00FB6979">
            <w:rPr>
              <w:rFonts w:ascii="宋体" w:eastAsia="宋体" w:hAnsi="宋体" w:cs="宋体" w:hint="eastAsia"/>
              <w:color w:val="212121"/>
              <w:u w:color="212121"/>
              <w:lang w:val="zh-TW"/>
            </w:rPr>
            <w:delText>来</w:delText>
          </w:r>
          <w:r w:rsidR="00000D23" w:rsidDel="00FB6979">
            <w:rPr>
              <w:rFonts w:ascii="宋体" w:eastAsia="宋体" w:hAnsi="宋体" w:cs="宋体" w:hint="eastAsia"/>
              <w:color w:val="212121"/>
              <w:u w:color="212121"/>
              <w:lang w:val="zh-TW"/>
            </w:rPr>
            <w:delText>做</w:delText>
          </w:r>
          <w:r w:rsidDel="00FB6979">
            <w:rPr>
              <w:rFonts w:ascii="宋体" w:eastAsia="宋体" w:hAnsi="宋体" w:cs="宋体" w:hint="eastAsia"/>
              <w:color w:val="212121"/>
              <w:u w:color="212121"/>
              <w:lang w:val="zh-TW"/>
            </w:rPr>
            <w:delText>全面的尽职调查，</w:delText>
          </w:r>
        </w:del>
      </w:ins>
      <w:ins w:id="390" w:author="蔡长春" w:date="2017-05-15T21:59:00Z">
        <w:r w:rsidR="00FB6979">
          <w:rPr>
            <w:rFonts w:ascii="宋体" w:eastAsia="宋体" w:hAnsi="宋体" w:cs="宋体" w:hint="eastAsia"/>
            <w:color w:val="212121"/>
            <w:u w:color="212121"/>
            <w:lang w:val="zh-TW"/>
          </w:rPr>
          <w:t>这些基金中基金</w:t>
        </w:r>
      </w:ins>
      <w:ins w:id="391" w:author="amy" w:date="2017-02-14T10:08:00Z">
        <w:del w:id="392" w:author="蔡长春" w:date="2017-05-15T21:59:00Z">
          <w:r w:rsidR="00000D23" w:rsidDel="00FB6979">
            <w:rPr>
              <w:rFonts w:ascii="宋体" w:eastAsia="宋体" w:hAnsi="宋体" w:cs="宋体"/>
              <w:color w:val="212121"/>
              <w:u w:color="212121"/>
              <w:lang w:val="zh-TW" w:eastAsia="zh-TW"/>
            </w:rPr>
            <w:delText>以确定</w:delText>
          </w:r>
        </w:del>
        <w:r w:rsidR="00000D23">
          <w:rPr>
            <w:rFonts w:ascii="宋体" w:eastAsia="宋体" w:hAnsi="宋体" w:cs="宋体"/>
            <w:color w:val="212121"/>
            <w:u w:color="212121"/>
            <w:lang w:val="zh-TW" w:eastAsia="zh-TW"/>
          </w:rPr>
          <w:t>作为粘性投资者</w:t>
        </w:r>
        <w:del w:id="393" w:author="蔡长春" w:date="2017-05-15T21:59:00Z">
          <w:r w:rsidR="00000D23" w:rsidDel="00FB6979">
            <w:rPr>
              <w:rFonts w:ascii="宋体" w:eastAsia="宋体" w:hAnsi="宋体" w:cs="宋体" w:hint="eastAsia"/>
              <w:color w:val="212121"/>
              <w:u w:color="212121"/>
              <w:lang w:val="zh-TW"/>
            </w:rPr>
            <w:delText>的策略</w:delText>
          </w:r>
          <w:r w:rsidR="00CE7482" w:rsidDel="00FB6979">
            <w:rPr>
              <w:rFonts w:ascii="宋体" w:eastAsia="宋体" w:hAnsi="宋体" w:cs="宋体" w:hint="eastAsia"/>
              <w:color w:val="212121"/>
              <w:u w:color="212121"/>
              <w:lang w:val="zh-TW"/>
            </w:rPr>
            <w:delText>能</w:delText>
          </w:r>
        </w:del>
        <w:r w:rsidR="00000D23">
          <w:rPr>
            <w:rFonts w:ascii="宋体" w:eastAsia="宋体" w:hAnsi="宋体" w:cs="宋体" w:hint="eastAsia"/>
            <w:color w:val="212121"/>
            <w:u w:color="212121"/>
            <w:lang w:val="zh-TW"/>
          </w:rPr>
          <w:t>受到对冲基金经理的欢迎</w:t>
        </w:r>
        <w:r>
          <w:rPr>
            <w:rFonts w:ascii="宋体" w:eastAsia="宋体" w:hAnsi="宋体" w:cs="宋体"/>
            <w:color w:val="212121"/>
            <w:u w:color="212121"/>
            <w:lang w:val="zh-TW" w:eastAsia="zh-TW"/>
          </w:rPr>
          <w:t>。许多投资者，包括</w:t>
        </w:r>
        <w:r w:rsidR="00F401BD">
          <w:rPr>
            <w:rFonts w:ascii="宋体" w:eastAsia="宋体" w:hAnsi="宋体" w:cs="宋体" w:hint="eastAsia"/>
            <w:color w:val="212121"/>
            <w:u w:color="212121"/>
            <w:lang w:val="zh-TW"/>
          </w:rPr>
          <w:t>少数</w:t>
        </w:r>
        <w:r>
          <w:rPr>
            <w:rFonts w:ascii="宋体" w:eastAsia="宋体" w:hAnsi="宋体" w:cs="宋体"/>
            <w:color w:val="212121"/>
            <w:u w:color="212121"/>
            <w:lang w:val="zh-TW" w:eastAsia="zh-TW"/>
          </w:rPr>
          <w:t>的</w:t>
        </w:r>
        <w:r w:rsidR="00F401BD">
          <w:rPr>
            <w:rFonts w:ascii="宋体" w:eastAsia="宋体" w:hAnsi="宋体" w:cs="宋体"/>
            <w:color w:val="212121"/>
            <w:u w:color="212121"/>
            <w:lang w:val="zh-TW" w:eastAsia="zh-TW"/>
          </w:rPr>
          <w:t>基金</w:t>
        </w:r>
        <w:r w:rsidR="00F401BD">
          <w:rPr>
            <w:rFonts w:ascii="宋体" w:eastAsia="宋体" w:hAnsi="宋体" w:cs="宋体" w:hint="eastAsia"/>
            <w:color w:val="212121"/>
            <w:u w:color="212121"/>
            <w:lang w:val="zh-TW"/>
          </w:rPr>
          <w:t>中</w:t>
        </w:r>
        <w:r w:rsidR="00F401BD">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w:t>
        </w:r>
        <w:r w:rsidR="00CE7482">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不断地寻找下一个</w:t>
        </w:r>
        <w:r w:rsidR="00F401BD">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热点，</w:t>
        </w:r>
        <w:r w:rsidR="00F401BD">
          <w:rPr>
            <w:rFonts w:ascii="宋体" w:eastAsia="宋体" w:hAnsi="宋体" w:cs="宋体" w:hint="eastAsia"/>
            <w:color w:val="212121"/>
            <w:u w:color="212121"/>
            <w:lang w:val="zh-TW"/>
          </w:rPr>
          <w:t>为寻求未开发的</w:t>
        </w:r>
        <w:r w:rsidR="00CE7482">
          <w:rPr>
            <w:rFonts w:ascii="宋体" w:eastAsia="宋体" w:hAnsi="宋体" w:hint="eastAsia"/>
            <w:color w:val="212121"/>
            <w:u w:color="212121"/>
          </w:rPr>
          <w:t>阿尔法</w:t>
        </w:r>
        <w:del w:id="394" w:author="蔡长春" w:date="2017-05-15T22:02:00Z">
          <w:r w:rsidR="00F401BD" w:rsidDel="003D7482">
            <w:rPr>
              <w:rFonts w:ascii="Times New Roman" w:eastAsia="宋体" w:hAnsi="Times New Roman" w:hint="eastAsia"/>
              <w:color w:val="212121"/>
              <w:u w:color="212121"/>
            </w:rPr>
            <w:delText>回报率</w:delText>
          </w:r>
        </w:del>
        <w:r w:rsidR="00F401BD">
          <w:rPr>
            <w:rFonts w:ascii="Times New Roman" w:eastAsia="宋体" w:hAnsi="Times New Roman" w:hint="eastAsia"/>
            <w:color w:val="212121"/>
            <w:u w:color="212121"/>
          </w:rPr>
          <w:t>不停</w:t>
        </w:r>
      </w:ins>
      <w:ins w:id="395" w:author="蔡长春" w:date="2017-05-15T22:02:00Z">
        <w:r w:rsidR="003D7482">
          <w:rPr>
            <w:rFonts w:ascii="Times New Roman" w:eastAsia="宋体" w:hAnsi="Times New Roman"/>
            <w:color w:val="212121"/>
            <w:u w:color="212121"/>
          </w:rPr>
          <w:t>变换</w:t>
        </w:r>
      </w:ins>
      <w:ins w:id="396" w:author="amy" w:date="2017-02-14T10:08:00Z">
        <w:del w:id="397" w:author="蔡长春" w:date="2017-05-15T22:02:00Z">
          <w:r w:rsidR="00F401BD" w:rsidDel="003D7482">
            <w:rPr>
              <w:rFonts w:ascii="Times New Roman" w:eastAsia="宋体" w:hAnsi="Times New Roman" w:hint="eastAsia"/>
              <w:color w:val="212121"/>
              <w:u w:color="212121"/>
            </w:rPr>
            <w:delText>转换</w:delText>
          </w:r>
        </w:del>
        <w:r w:rsidR="00F401BD">
          <w:rPr>
            <w:rFonts w:ascii="Times New Roman" w:eastAsia="宋体" w:hAnsi="Times New Roman" w:hint="eastAsia"/>
            <w:color w:val="212121"/>
            <w:u w:color="212121"/>
          </w:rPr>
          <w:t>基金经理</w:t>
        </w:r>
        <w:r>
          <w:rPr>
            <w:rFonts w:ascii="宋体" w:eastAsia="宋体" w:hAnsi="宋体" w:cs="宋体"/>
            <w:color w:val="212121"/>
            <w:u w:color="212121"/>
            <w:lang w:val="zh-TW" w:eastAsia="zh-TW"/>
          </w:rPr>
          <w:t>。坦率地说，这些人通常不会成功</w:t>
        </w:r>
        <w:r w:rsidR="00CE7482">
          <w:rPr>
            <w:rFonts w:ascii="宋体" w:eastAsia="宋体" w:hAnsi="宋体" w:cs="宋体" w:hint="eastAsia"/>
            <w:color w:val="212121"/>
            <w:u w:color="212121"/>
            <w:lang w:val="zh-TW"/>
          </w:rPr>
          <w:t>，</w:t>
        </w:r>
        <w:r w:rsidR="00F401BD">
          <w:rPr>
            <w:rFonts w:ascii="宋体" w:eastAsia="宋体" w:hAnsi="宋体" w:cs="宋体" w:hint="eastAsia"/>
            <w:color w:val="212121"/>
            <w:u w:color="212121"/>
            <w:lang w:val="zh-TW"/>
          </w:rPr>
          <w:t>而且往往累个半死</w:t>
        </w:r>
        <w:r>
          <w:rPr>
            <w:rFonts w:ascii="宋体" w:eastAsia="宋体" w:hAnsi="宋体" w:cs="宋体"/>
            <w:color w:val="212121"/>
            <w:u w:color="212121"/>
            <w:lang w:val="zh-TW" w:eastAsia="zh-TW"/>
          </w:rPr>
          <w:t>。对冲基金想要稳定的资产！许多对冲基金</w:t>
        </w:r>
        <w:r w:rsidR="00F401BD">
          <w:rPr>
            <w:rFonts w:ascii="宋体" w:eastAsia="宋体" w:hAnsi="宋体" w:cs="宋体" w:hint="eastAsia"/>
            <w:color w:val="212121"/>
            <w:u w:color="212121"/>
            <w:lang w:val="zh-TW"/>
          </w:rPr>
          <w:t>把</w:t>
        </w:r>
        <w:r>
          <w:rPr>
            <w:rFonts w:ascii="宋体" w:eastAsia="宋体" w:hAnsi="宋体" w:cs="宋体"/>
            <w:color w:val="212121"/>
            <w:u w:color="212121"/>
            <w:lang w:val="zh-TW" w:eastAsia="zh-TW"/>
          </w:rPr>
          <w:t>这些粘性资产</w:t>
        </w:r>
        <w:r w:rsidR="00F401BD">
          <w:rPr>
            <w:rFonts w:ascii="宋体" w:eastAsia="宋体" w:hAnsi="宋体" w:cs="宋体" w:hint="eastAsia"/>
            <w:color w:val="212121"/>
            <w:u w:color="212121"/>
            <w:lang w:val="zh-TW"/>
          </w:rPr>
          <w:t>与</w:t>
        </w:r>
        <w:del w:id="398" w:author="蔡长春" w:date="2017-05-15T22:03:00Z">
          <w:r w:rsidDel="003D7482">
            <w:rPr>
              <w:rFonts w:ascii="宋体" w:eastAsia="宋体" w:hAnsi="宋体" w:cs="宋体" w:hint="eastAsia"/>
              <w:color w:val="212121"/>
              <w:u w:color="212121"/>
              <w:lang w:val="zh-TW"/>
            </w:rPr>
            <w:delText>存款人所在银行</w:delText>
          </w:r>
          <w:r w:rsidR="00F401BD" w:rsidDel="003D7482">
            <w:rPr>
              <w:rFonts w:ascii="宋体" w:eastAsia="宋体" w:hAnsi="宋体" w:cs="宋体" w:hint="eastAsia"/>
              <w:color w:val="212121"/>
              <w:u w:color="212121"/>
              <w:lang w:val="zh-TW"/>
            </w:rPr>
            <w:delText>的</w:delText>
          </w:r>
          <w:r w:rsidDel="003D7482">
            <w:rPr>
              <w:rFonts w:ascii="宋体" w:eastAsia="宋体" w:hAnsi="宋体" w:cs="宋体" w:hint="eastAsia"/>
              <w:color w:val="212121"/>
              <w:u w:color="212121"/>
              <w:lang w:val="zh-TW"/>
            </w:rPr>
            <w:delText>存款</w:delText>
          </w:r>
          <w:r w:rsidR="00F401BD" w:rsidDel="003D7482">
            <w:rPr>
              <w:rFonts w:ascii="宋体" w:eastAsia="宋体" w:hAnsi="宋体" w:cs="宋体" w:hint="eastAsia"/>
              <w:color w:val="212121"/>
              <w:u w:color="212121"/>
              <w:lang w:val="zh-TW"/>
            </w:rPr>
            <w:delText>相比</w:delText>
          </w:r>
        </w:del>
      </w:ins>
      <w:ins w:id="399" w:author="蔡长春" w:date="2017-05-15T22:03:00Z">
        <w:r w:rsidR="003D7482">
          <w:rPr>
            <w:rFonts w:ascii="宋体" w:eastAsia="宋体" w:hAnsi="宋体" w:cs="宋体" w:hint="eastAsia"/>
            <w:color w:val="212121"/>
            <w:u w:color="212121"/>
            <w:lang w:val="zh-TW"/>
          </w:rPr>
          <w:t>银行</w:t>
        </w:r>
      </w:ins>
      <w:ins w:id="400" w:author="蔡长春" w:date="2017-05-15T22:04:00Z">
        <w:r w:rsidR="003D7482">
          <w:rPr>
            <w:rFonts w:ascii="宋体" w:eastAsia="宋体" w:hAnsi="宋体" w:cs="宋体"/>
            <w:color w:val="212121"/>
            <w:u w:color="212121"/>
            <w:lang w:val="zh-TW" w:eastAsia="zh-TW"/>
          </w:rPr>
          <w:t>业的核心负债相比较</w:t>
        </w:r>
      </w:ins>
      <w:ins w:id="401" w:author="amy" w:date="2017-02-14T10:08:00Z">
        <w:r w:rsidR="00F401BD">
          <w:rPr>
            <w:rFonts w:ascii="宋体" w:eastAsia="宋体" w:hAnsi="宋体" w:cs="宋体" w:hint="eastAsia"/>
            <w:color w:val="212121"/>
            <w:u w:color="212121"/>
            <w:lang w:val="zh-TW"/>
          </w:rPr>
          <w:t>，存款人</w:t>
        </w:r>
        <w:r>
          <w:rPr>
            <w:rFonts w:ascii="宋体" w:eastAsia="宋体" w:hAnsi="宋体" w:cs="宋体"/>
            <w:color w:val="212121"/>
            <w:u w:color="212121"/>
            <w:lang w:val="zh-TW" w:eastAsia="zh-TW"/>
          </w:rPr>
          <w:t>寻找</w:t>
        </w:r>
        <w:r w:rsidR="00CE7482">
          <w:rPr>
            <w:rFonts w:ascii="宋体" w:eastAsia="宋体" w:hAnsi="宋体" w:cs="宋体" w:hint="eastAsia"/>
            <w:color w:val="212121"/>
            <w:u w:color="212121"/>
            <w:lang w:val="zh-TW"/>
          </w:rPr>
          <w:t>的是</w:t>
        </w:r>
        <w:r>
          <w:rPr>
            <w:rFonts w:ascii="宋体" w:eastAsia="宋体" w:hAnsi="宋体" w:cs="宋体"/>
            <w:color w:val="212121"/>
            <w:u w:color="212121"/>
            <w:lang w:val="zh-TW" w:eastAsia="zh-TW"/>
          </w:rPr>
          <w:t>一个全方位的服务关系，而不</w:t>
        </w:r>
        <w:r w:rsidR="003D1CC1">
          <w:rPr>
            <w:rFonts w:ascii="宋体" w:eastAsia="宋体" w:hAnsi="宋体" w:cs="宋体" w:hint="eastAsia"/>
            <w:color w:val="212121"/>
            <w:u w:color="212121"/>
            <w:lang w:val="zh-TW"/>
          </w:rPr>
          <w:t>仅仅</w:t>
        </w:r>
        <w:r>
          <w:rPr>
            <w:rFonts w:ascii="宋体" w:eastAsia="宋体" w:hAnsi="宋体" w:cs="宋体"/>
            <w:color w:val="212121"/>
            <w:u w:color="212121"/>
            <w:lang w:val="zh-TW" w:eastAsia="zh-TW"/>
          </w:rPr>
          <w:t>是</w:t>
        </w:r>
        <w:r w:rsidR="003D1CC1">
          <w:rPr>
            <w:rFonts w:ascii="宋体" w:eastAsia="宋体" w:hAnsi="宋体" w:cs="宋体"/>
            <w:color w:val="212121"/>
            <w:u w:color="212121"/>
            <w:lang w:val="zh-TW" w:eastAsia="zh-TW"/>
          </w:rPr>
          <w:t>现金</w:t>
        </w:r>
        <w:r w:rsidR="003D1CC1">
          <w:rPr>
            <w:rFonts w:ascii="宋体" w:eastAsia="宋体" w:hAnsi="宋体" w:cs="宋体" w:hint="eastAsia"/>
            <w:color w:val="212121"/>
            <w:u w:color="212121"/>
            <w:lang w:val="zh-TW"/>
          </w:rPr>
          <w:t>的利率</w:t>
        </w:r>
        <w:r>
          <w:rPr>
            <w:rFonts w:ascii="宋体" w:eastAsia="宋体" w:hAnsi="宋体" w:cs="宋体"/>
            <w:color w:val="212121"/>
            <w:u w:color="212121"/>
            <w:lang w:val="zh-TW" w:eastAsia="zh-TW"/>
          </w:rPr>
          <w:t>和期限。</w:t>
        </w:r>
      </w:ins>
    </w:p>
    <w:p w:rsidR="00344021" w:rsidRPr="00F74F00"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02" w:author="amy" w:date="2017-02-14T10:08:00Z"/>
          <w:rFonts w:ascii="Times New Roman" w:eastAsia="Times New Roman" w:hAnsi="Times New Roman" w:cs="Times New Roman"/>
          <w:color w:val="212121"/>
          <w:u w:color="212121"/>
        </w:rPr>
      </w:pPr>
      <w:del w:id="403" w:author="amy" w:date="2017-02-14T10:08:00Z">
        <w:r>
          <w:rPr>
            <w:rFonts w:ascii="宋体" w:eastAsia="宋体" w:hAnsi="宋体" w:cs="宋体"/>
            <w:color w:val="212121"/>
            <w:u w:color="212121"/>
            <w:lang w:val="zh-TW" w:eastAsia="zh-TW"/>
          </w:rPr>
          <w:delText>虽然对冲基金</w:delText>
        </w:r>
        <w:r w:rsidR="002545E2">
          <w:rPr>
            <w:rFonts w:ascii="宋体" w:eastAsia="宋体" w:hAnsi="宋体" w:cs="宋体" w:hint="eastAsia"/>
            <w:color w:val="212121"/>
            <w:u w:color="212121"/>
            <w:lang w:val="zh-TW"/>
          </w:rPr>
          <w:delText>给人的印象是喜欢</w:delText>
        </w:r>
        <w:r w:rsidR="002545E2">
          <w:rPr>
            <w:rFonts w:ascii="宋体" w:eastAsia="宋体" w:hAnsi="宋体" w:cs="宋体"/>
            <w:color w:val="212121"/>
            <w:u w:color="212121"/>
            <w:lang w:val="zh-TW" w:eastAsia="zh-TW"/>
          </w:rPr>
          <w:delText>接受新的资产，</w:delText>
        </w:r>
        <w:r w:rsidR="002545E2">
          <w:rPr>
            <w:rFonts w:ascii="宋体" w:eastAsia="宋体" w:hAnsi="宋体" w:cs="宋体" w:hint="eastAsia"/>
            <w:color w:val="212121"/>
            <w:u w:color="212121"/>
            <w:lang w:val="zh-TW"/>
          </w:rPr>
          <w:delText>渴望成长</w:delText>
        </w:r>
        <w:r>
          <w:rPr>
            <w:rFonts w:ascii="宋体" w:eastAsia="宋体" w:hAnsi="宋体" w:cs="宋体"/>
            <w:color w:val="212121"/>
            <w:u w:color="212121"/>
            <w:lang w:val="zh-TW" w:eastAsia="zh-TW"/>
          </w:rPr>
          <w:delText>，如果你向大多数对冲基金经理询问他们对基金</w:delText>
        </w:r>
        <w:r w:rsidR="002545E2">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基金的看法，他们的答案不总是</w:delText>
        </w:r>
        <w:r w:rsidR="002545E2">
          <w:rPr>
            <w:rFonts w:ascii="宋体" w:eastAsia="宋体" w:hAnsi="宋体" w:cs="宋体" w:hint="eastAsia"/>
            <w:color w:val="212121"/>
            <w:u w:color="212121"/>
            <w:lang w:val="zh-TW"/>
          </w:rPr>
          <w:delText>正面</w:delText>
        </w:r>
        <w:r>
          <w:rPr>
            <w:rFonts w:ascii="宋体" w:eastAsia="宋体" w:hAnsi="宋体" w:cs="宋体"/>
            <w:color w:val="212121"/>
            <w:u w:color="212121"/>
            <w:lang w:val="zh-TW" w:eastAsia="zh-TW"/>
          </w:rPr>
          <w:delText>的。大多数对冲基金会做出回应</w:delText>
        </w:r>
        <w:r w:rsidR="002545E2">
          <w:rPr>
            <w:rFonts w:ascii="宋体" w:eastAsia="宋体" w:hAnsi="宋体" w:cs="宋体" w:hint="eastAsia"/>
            <w:color w:val="212121"/>
            <w:u w:color="212121"/>
            <w:lang w:val="zh-TW"/>
          </w:rPr>
          <w:delText>是，</w:delText>
        </w:r>
        <w:r w:rsidR="002545E2">
          <w:rPr>
            <w:rFonts w:ascii="宋体" w:eastAsia="宋体" w:hAnsi="宋体" w:cs="宋体"/>
            <w:color w:val="212121"/>
            <w:u w:color="212121"/>
            <w:lang w:val="zh-TW" w:eastAsia="zh-TW"/>
          </w:rPr>
          <w:delText>基金</w:delText>
        </w:r>
        <w:r w:rsidR="002545E2">
          <w:rPr>
            <w:rFonts w:ascii="宋体" w:eastAsia="宋体" w:hAnsi="宋体" w:cs="宋体" w:hint="eastAsia"/>
            <w:color w:val="212121"/>
            <w:u w:color="212121"/>
            <w:lang w:val="zh-TW"/>
          </w:rPr>
          <w:delText>中</w:delText>
        </w:r>
        <w:r w:rsidR="002545E2">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是</w:delText>
        </w:r>
        <w:r>
          <w:rPr>
            <w:rFonts w:ascii="Times New Roman" w:hAnsi="Times New Roman"/>
            <w:color w:val="212121"/>
            <w:u w:color="212121"/>
          </w:rPr>
          <w:delText>“</w:delText>
        </w:r>
        <w:r>
          <w:rPr>
            <w:rFonts w:ascii="宋体" w:eastAsia="宋体" w:hAnsi="宋体" w:cs="宋体"/>
            <w:color w:val="212121"/>
            <w:u w:color="212121"/>
            <w:lang w:val="zh-TW" w:eastAsia="zh-TW"/>
          </w:rPr>
          <w:delText>信息</w:delText>
        </w:r>
        <w:r w:rsidR="002545E2">
          <w:rPr>
            <w:rFonts w:ascii="宋体" w:eastAsia="宋体" w:hAnsi="宋体" w:cs="宋体" w:hint="eastAsia"/>
            <w:color w:val="212121"/>
            <w:u w:color="212121"/>
            <w:lang w:val="zh-TW"/>
          </w:rPr>
          <w:delText>大杂烩</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总是寻找费用</w:delText>
        </w:r>
        <w:r w:rsidR="002545E2">
          <w:rPr>
            <w:rFonts w:ascii="宋体" w:eastAsia="宋体" w:hAnsi="宋体" w:cs="宋体" w:hint="eastAsia"/>
            <w:color w:val="212121"/>
            <w:u w:color="212121"/>
            <w:lang w:val="zh-TW"/>
          </w:rPr>
          <w:delText>折扣</w:delText>
        </w:r>
        <w:r>
          <w:rPr>
            <w:rFonts w:ascii="Times New Roman" w:hAnsi="Times New Roman"/>
            <w:color w:val="212121"/>
            <w:u w:color="212121"/>
          </w:rPr>
          <w:delText>”</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r>
          <w:rPr>
            <w:rFonts w:ascii="宋体" w:eastAsia="宋体" w:hAnsi="宋体" w:cs="宋体"/>
            <w:color w:val="212121"/>
            <w:u w:color="212121"/>
            <w:lang w:val="zh-TW" w:eastAsia="zh-TW"/>
          </w:rPr>
          <w:delText>或</w:delText>
        </w:r>
        <w:r>
          <w:rPr>
            <w:rFonts w:ascii="Times New Roman" w:hAnsi="Times New Roman"/>
            <w:color w:val="212121"/>
            <w:u w:color="212121"/>
          </w:rPr>
          <w:delText>“</w:delText>
        </w:r>
        <w:r>
          <w:rPr>
            <w:rFonts w:ascii="宋体" w:eastAsia="宋体" w:hAnsi="宋体" w:cs="宋体"/>
            <w:color w:val="212121"/>
            <w:u w:color="212121"/>
            <w:lang w:val="zh-TW" w:eastAsia="zh-TW"/>
          </w:rPr>
          <w:delText>不断重新</w:delText>
        </w:r>
        <w:r w:rsidR="002545E2">
          <w:rPr>
            <w:rFonts w:ascii="宋体" w:eastAsia="宋体" w:hAnsi="宋体" w:cs="宋体" w:hint="eastAsia"/>
            <w:color w:val="212121"/>
            <w:u w:color="212121"/>
            <w:lang w:val="zh-TW"/>
          </w:rPr>
          <w:delText>选择基金经理</w:delText>
        </w:r>
        <w:r>
          <w:rPr>
            <w:rFonts w:ascii="Times New Roman" w:hAnsi="Times New Roman"/>
            <w:color w:val="212121"/>
            <w:u w:color="212121"/>
          </w:rPr>
          <w:delText>”</w:delText>
        </w:r>
        <w:r>
          <w:rPr>
            <w:rFonts w:ascii="宋体" w:eastAsia="宋体" w:hAnsi="宋体" w:cs="宋体"/>
            <w:color w:val="212121"/>
            <w:u w:color="212121"/>
            <w:lang w:val="zh-TW" w:eastAsia="zh-TW"/>
          </w:rPr>
          <w:delText>（或者说是</w:delText>
        </w:r>
        <w:r w:rsidR="002545E2">
          <w:rPr>
            <w:rFonts w:ascii="宋体" w:eastAsia="宋体" w:hAnsi="宋体" w:cs="宋体" w:hint="eastAsia"/>
            <w:color w:val="212121"/>
            <w:u w:color="212121"/>
            <w:lang w:val="zh-TW"/>
          </w:rPr>
          <w:delText>几个月业绩</w:delText>
        </w:r>
        <w:r>
          <w:rPr>
            <w:rFonts w:ascii="宋体" w:eastAsia="宋体" w:hAnsi="宋体" w:cs="宋体"/>
            <w:color w:val="212121"/>
            <w:u w:color="212121"/>
            <w:lang w:val="zh-TW" w:eastAsia="zh-TW"/>
          </w:rPr>
          <w:delText>不好后</w:delText>
        </w:r>
        <w:r w:rsidR="002545E2">
          <w:rPr>
            <w:rFonts w:ascii="宋体" w:eastAsia="宋体" w:hAnsi="宋体" w:cs="宋体" w:hint="eastAsia"/>
            <w:color w:val="212121"/>
            <w:u w:color="212121"/>
            <w:lang w:val="zh-TW"/>
          </w:rPr>
          <w:delText>就会退出那个基金</w:delText>
        </w:r>
        <w:r>
          <w:rPr>
            <w:rFonts w:ascii="宋体" w:eastAsia="宋体" w:hAnsi="宋体" w:cs="宋体"/>
            <w:color w:val="212121"/>
            <w:u w:color="212121"/>
            <w:lang w:val="zh-TW" w:eastAsia="zh-TW"/>
          </w:rPr>
          <w:delText>？）。这是有</w:delText>
        </w:r>
        <w:r w:rsidR="002545E2">
          <w:rPr>
            <w:rFonts w:ascii="宋体" w:eastAsia="宋体" w:hAnsi="宋体" w:cs="宋体" w:hint="eastAsia"/>
            <w:color w:val="212121"/>
            <w:u w:color="212121"/>
            <w:lang w:val="zh-TW"/>
          </w:rPr>
          <w:delText>疑问</w:delText>
        </w:r>
        <w:r>
          <w:rPr>
            <w:rFonts w:ascii="宋体" w:eastAsia="宋体" w:hAnsi="宋体" w:cs="宋体"/>
            <w:color w:val="212121"/>
            <w:u w:color="212121"/>
            <w:lang w:val="zh-TW" w:eastAsia="zh-TW"/>
          </w:rPr>
          <w:delText>的，因为经理不喜欢</w:delText>
        </w:r>
        <w:r w:rsidR="002545E2">
          <w:rPr>
            <w:rFonts w:ascii="宋体" w:eastAsia="宋体" w:hAnsi="宋体" w:cs="宋体" w:hint="eastAsia"/>
            <w:color w:val="212121"/>
            <w:u w:color="212121"/>
            <w:lang w:val="zh-TW"/>
          </w:rPr>
          <w:delText>那些</w:delText>
        </w:r>
        <w:r w:rsidR="002545E2">
          <w:rPr>
            <w:rFonts w:ascii="宋体" w:eastAsia="宋体" w:hAnsi="宋体" w:cs="宋体"/>
            <w:color w:val="212121"/>
            <w:u w:color="212121"/>
            <w:lang w:val="zh-TW" w:eastAsia="zh-TW"/>
          </w:rPr>
          <w:delText>占用</w:delText>
        </w:r>
        <w:r w:rsidR="002545E2">
          <w:rPr>
            <w:rFonts w:ascii="宋体" w:eastAsia="宋体" w:hAnsi="宋体" w:cs="宋体" w:hint="eastAsia"/>
            <w:color w:val="212121"/>
            <w:u w:color="212121"/>
            <w:lang w:val="zh-TW"/>
          </w:rPr>
          <w:delText>他们</w:delText>
        </w:r>
        <w:r w:rsidR="002545E2">
          <w:rPr>
            <w:rFonts w:ascii="宋体" w:eastAsia="宋体" w:hAnsi="宋体" w:cs="宋体"/>
            <w:color w:val="212121"/>
            <w:u w:color="212121"/>
            <w:lang w:val="zh-TW" w:eastAsia="zh-TW"/>
          </w:rPr>
          <w:delText>很多时间</w:delText>
        </w:r>
        <w:r w:rsidR="002545E2">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投资者，</w:delText>
        </w:r>
        <w:r w:rsidR="002545E2">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要求较低的费用，并</w:delText>
        </w:r>
        <w:r w:rsidR="002545E2">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基于业绩进出基金</w:delText>
        </w:r>
        <w:r w:rsidR="002545E2">
          <w:rPr>
            <w:rFonts w:ascii="宋体" w:eastAsia="宋体" w:hAnsi="宋体" w:cs="宋体" w:hint="eastAsia"/>
            <w:color w:val="212121"/>
            <w:u w:color="212121"/>
            <w:lang w:val="zh-TW"/>
          </w:rPr>
          <w:delText>的投资者</w:delText>
        </w:r>
        <w:r>
          <w:rPr>
            <w:rFonts w:ascii="宋体" w:eastAsia="宋体" w:hAnsi="宋体" w:cs="宋体"/>
            <w:color w:val="212121"/>
            <w:u w:color="212121"/>
            <w:lang w:val="zh-TW" w:eastAsia="zh-TW"/>
          </w:rPr>
          <w:delText>。事实上，</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花费相当多的资源和时间，</w:delText>
        </w:r>
        <w:r w:rsidR="00000D23">
          <w:rPr>
            <w:rFonts w:ascii="宋体" w:eastAsia="宋体" w:hAnsi="宋体" w:cs="宋体"/>
            <w:color w:val="212121"/>
            <w:u w:color="212121"/>
            <w:lang w:val="zh-TW" w:eastAsia="zh-TW"/>
          </w:rPr>
          <w:delText>除非目前执行的策略不再可行或在组织内发生变化</w:delText>
        </w:r>
        <w:r w:rsidR="00000D23">
          <w:rPr>
            <w:rFonts w:ascii="宋体" w:eastAsia="宋体" w:hAnsi="宋体" w:cs="宋体" w:hint="eastAsia"/>
            <w:color w:val="212121"/>
            <w:u w:color="212121"/>
            <w:lang w:val="zh-TW"/>
          </w:rPr>
          <w:delText>造成</w:delText>
        </w:r>
        <w:r w:rsidR="00000D23">
          <w:rPr>
            <w:rFonts w:ascii="宋体" w:eastAsia="宋体" w:hAnsi="宋体" w:cs="宋体"/>
            <w:color w:val="212121"/>
            <w:u w:color="212121"/>
            <w:lang w:val="zh-TW" w:eastAsia="zh-TW"/>
          </w:rPr>
          <w:delText>赎回</w:delText>
        </w:r>
        <w:r w:rsidR="00000D23">
          <w:rPr>
            <w:rFonts w:ascii="宋体" w:eastAsia="宋体" w:hAnsi="宋体" w:cs="宋体" w:hint="eastAsia"/>
            <w:color w:val="212121"/>
            <w:u w:color="212121"/>
            <w:lang w:val="zh-TW"/>
          </w:rPr>
          <w:delText>,他们</w:delText>
        </w:r>
        <w:r>
          <w:rPr>
            <w:rFonts w:ascii="宋体" w:eastAsia="宋体" w:hAnsi="宋体" w:cs="宋体"/>
            <w:color w:val="212121"/>
            <w:u w:color="212121"/>
            <w:lang w:val="zh-TW" w:eastAsia="zh-TW"/>
          </w:rPr>
          <w:delText>不愿意对其</w:delText>
        </w:r>
        <w:r w:rsidR="00000D23">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分配进行更改。对冲基金喜欢</w:delText>
        </w:r>
        <w:r>
          <w:rPr>
            <w:rFonts w:ascii="Times New Roman" w:hAnsi="Times New Roman"/>
            <w:color w:val="212121"/>
            <w:u w:color="212121"/>
          </w:rPr>
          <w:delText>“</w:delText>
        </w:r>
        <w:r>
          <w:rPr>
            <w:rFonts w:ascii="宋体" w:eastAsia="宋体" w:hAnsi="宋体" w:cs="宋体"/>
            <w:color w:val="212121"/>
            <w:u w:color="212121"/>
            <w:lang w:val="zh-TW" w:eastAsia="zh-TW"/>
          </w:rPr>
          <w:delText>粘性</w:delText>
        </w:r>
        <w:r>
          <w:rPr>
            <w:rFonts w:ascii="Times New Roman" w:hAnsi="Times New Roman"/>
            <w:color w:val="212121"/>
            <w:u w:color="212121"/>
          </w:rPr>
          <w:delText>”</w:delText>
        </w:r>
        <w:r>
          <w:rPr>
            <w:rFonts w:ascii="宋体" w:eastAsia="宋体" w:hAnsi="宋体" w:cs="宋体"/>
            <w:color w:val="212121"/>
            <w:u w:color="212121"/>
            <w:lang w:val="zh-TW" w:eastAsia="zh-TW"/>
          </w:rPr>
          <w:delText>资产，如基金会</w:delText>
        </w:r>
        <w:r w:rsidR="00000D2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或养老金，</w:delText>
        </w:r>
        <w:r w:rsidR="00000D23">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对</w:delText>
        </w:r>
        <w:r w:rsidR="00000D23">
          <w:rPr>
            <w:rFonts w:ascii="宋体" w:eastAsia="宋体" w:hAnsi="宋体" w:cs="宋体"/>
            <w:color w:val="212121"/>
            <w:u w:color="212121"/>
            <w:lang w:val="zh-TW" w:eastAsia="zh-TW"/>
          </w:rPr>
          <w:delText>一个</w:delText>
        </w:r>
        <w:r w:rsidR="00000D23">
          <w:rPr>
            <w:rFonts w:ascii="宋体" w:eastAsia="宋体" w:hAnsi="宋体" w:cs="宋体" w:hint="eastAsia"/>
            <w:color w:val="212121"/>
            <w:u w:color="212121"/>
            <w:lang w:val="zh-TW"/>
          </w:rPr>
          <w:delText>长</w:delText>
        </w:r>
        <w:r w:rsidR="00000D23">
          <w:rPr>
            <w:rFonts w:ascii="宋体" w:eastAsia="宋体" w:hAnsi="宋体" w:cs="宋体"/>
            <w:color w:val="212121"/>
            <w:u w:color="212121"/>
            <w:lang w:val="zh-TW" w:eastAsia="zh-TW"/>
          </w:rPr>
          <w:delText>周期</w:delText>
        </w:r>
        <w:r>
          <w:rPr>
            <w:rFonts w:ascii="宋体" w:eastAsia="宋体" w:hAnsi="宋体" w:cs="宋体"/>
            <w:color w:val="212121"/>
            <w:u w:color="212121"/>
            <w:lang w:val="zh-TW" w:eastAsia="zh-TW"/>
          </w:rPr>
          <w:delText>投资感兴趣，而不是季度</w:delText>
        </w:r>
        <w:r w:rsidR="00000D23">
          <w:rPr>
            <w:rFonts w:ascii="宋体" w:eastAsia="宋体" w:hAnsi="宋体" w:cs="宋体" w:hint="eastAsia"/>
            <w:color w:val="212121"/>
            <w:u w:color="212121"/>
            <w:lang w:val="zh-TW"/>
          </w:rPr>
          <w:delText>性的投资者</w:delText>
        </w:r>
        <w:r>
          <w:rPr>
            <w:rFonts w:ascii="宋体" w:eastAsia="宋体" w:hAnsi="宋体" w:cs="宋体"/>
            <w:color w:val="212121"/>
            <w:u w:color="212121"/>
            <w:lang w:val="zh-TW" w:eastAsia="zh-TW"/>
          </w:rPr>
          <w:delText>。但是，很多</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中</w:delText>
        </w:r>
        <w:r w:rsidR="00000D23">
          <w:rPr>
            <w:rFonts w:ascii="宋体" w:eastAsia="宋体" w:hAnsi="宋体" w:cs="宋体"/>
            <w:color w:val="212121"/>
            <w:u w:color="212121"/>
            <w:lang w:val="zh-TW" w:eastAsia="zh-TW"/>
          </w:rPr>
          <w:delText>基金</w:delText>
        </w:r>
        <w:r w:rsidR="00000D23">
          <w:rPr>
            <w:rFonts w:ascii="宋体" w:eastAsia="宋体" w:hAnsi="宋体" w:cs="宋体" w:hint="eastAsia"/>
            <w:color w:val="212121"/>
            <w:u w:color="212121"/>
            <w:lang w:val="zh-TW"/>
          </w:rPr>
          <w:delText>相当</w:delText>
        </w:r>
        <w:r>
          <w:rPr>
            <w:rFonts w:ascii="宋体" w:eastAsia="宋体" w:hAnsi="宋体" w:cs="宋体"/>
            <w:color w:val="212121"/>
            <w:u w:color="212121"/>
            <w:lang w:val="zh-TW" w:eastAsia="zh-TW"/>
          </w:rPr>
          <w:delText>谨慎，</w:delText>
        </w:r>
        <w:r w:rsidR="00000D23">
          <w:rPr>
            <w:rFonts w:ascii="宋体" w:eastAsia="宋体" w:hAnsi="宋体" w:cs="宋体" w:hint="eastAsia"/>
            <w:color w:val="212121"/>
            <w:u w:color="212121"/>
            <w:lang w:val="zh-TW"/>
          </w:rPr>
          <w:delText>他们花</w:delText>
        </w:r>
        <w:r w:rsidR="00000D23">
          <w:rPr>
            <w:rFonts w:ascii="宋体" w:eastAsia="宋体" w:hAnsi="宋体" w:cs="宋体"/>
            <w:color w:val="212121"/>
            <w:u w:color="212121"/>
            <w:lang w:val="zh-TW" w:eastAsia="zh-TW"/>
          </w:rPr>
          <w:delText>很长一段时</w:delText>
        </w:r>
        <w:r w:rsidR="00000D23">
          <w:rPr>
            <w:rFonts w:ascii="宋体" w:eastAsia="宋体" w:hAnsi="宋体" w:cs="宋体" w:hint="eastAsia"/>
            <w:color w:val="212121"/>
            <w:u w:color="212121"/>
            <w:lang w:val="zh-TW"/>
          </w:rPr>
          <w:delText>间做</w:delText>
        </w:r>
        <w:r>
          <w:rPr>
            <w:rFonts w:ascii="宋体" w:eastAsia="宋体" w:hAnsi="宋体" w:cs="宋体"/>
            <w:color w:val="212121"/>
            <w:u w:color="212121"/>
            <w:lang w:val="zh-TW" w:eastAsia="zh-TW"/>
          </w:rPr>
          <w:delText>全面的尽职调查，</w:delText>
        </w:r>
        <w:r w:rsidR="00000D23">
          <w:rPr>
            <w:rFonts w:ascii="宋体" w:eastAsia="宋体" w:hAnsi="宋体" w:cs="宋体"/>
            <w:color w:val="212121"/>
            <w:u w:color="212121"/>
            <w:lang w:val="zh-TW" w:eastAsia="zh-TW"/>
          </w:rPr>
          <w:delText>以确定作为粘性投资者</w:delText>
        </w:r>
        <w:r w:rsidR="00000D23">
          <w:rPr>
            <w:rFonts w:ascii="宋体" w:eastAsia="宋体" w:hAnsi="宋体" w:cs="宋体" w:hint="eastAsia"/>
            <w:color w:val="212121"/>
            <w:u w:color="212121"/>
            <w:lang w:val="zh-TW"/>
          </w:rPr>
          <w:delText>的策略受到对冲基金经理的欢迎</w:delText>
        </w:r>
        <w:r>
          <w:rPr>
            <w:rFonts w:ascii="宋体" w:eastAsia="宋体" w:hAnsi="宋体" w:cs="宋体"/>
            <w:color w:val="212121"/>
            <w:u w:color="212121"/>
            <w:lang w:val="zh-TW" w:eastAsia="zh-TW"/>
          </w:rPr>
          <w:delText>。许多投资者，包括</w:delText>
        </w:r>
        <w:r w:rsidR="00F401BD">
          <w:rPr>
            <w:rFonts w:ascii="宋体" w:eastAsia="宋体" w:hAnsi="宋体" w:cs="宋体" w:hint="eastAsia"/>
            <w:color w:val="212121"/>
            <w:u w:color="212121"/>
            <w:lang w:val="zh-TW"/>
          </w:rPr>
          <w:delText>少数一些</w:delText>
        </w:r>
        <w:r>
          <w:rPr>
            <w:rFonts w:ascii="宋体" w:eastAsia="宋体" w:hAnsi="宋体" w:cs="宋体"/>
            <w:color w:val="212121"/>
            <w:u w:color="212121"/>
            <w:lang w:val="zh-TW" w:eastAsia="zh-TW"/>
          </w:rPr>
          <w:delText>的</w:delText>
        </w:r>
        <w:r w:rsidR="00F401BD">
          <w:rPr>
            <w:rFonts w:ascii="宋体" w:eastAsia="宋体" w:hAnsi="宋体" w:cs="宋体"/>
            <w:color w:val="212121"/>
            <w:u w:color="212121"/>
            <w:lang w:val="zh-TW" w:eastAsia="zh-TW"/>
          </w:rPr>
          <w:delText>基金</w:delText>
        </w:r>
        <w:r w:rsidR="00F401BD">
          <w:rPr>
            <w:rFonts w:ascii="宋体" w:eastAsia="宋体" w:hAnsi="宋体" w:cs="宋体" w:hint="eastAsia"/>
            <w:color w:val="212121"/>
            <w:u w:color="212121"/>
            <w:lang w:val="zh-TW"/>
          </w:rPr>
          <w:delText>中</w:delText>
        </w:r>
        <w:r w:rsidR="00F401BD">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，不断地寻找下一个</w:delText>
        </w:r>
        <w:r w:rsidR="00F401BD">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热点，</w:delText>
        </w:r>
        <w:r w:rsidR="00F401BD">
          <w:rPr>
            <w:rFonts w:ascii="宋体" w:eastAsia="宋体" w:hAnsi="宋体" w:cs="宋体" w:hint="eastAsia"/>
            <w:color w:val="212121"/>
            <w:u w:color="212121"/>
            <w:lang w:val="zh-TW"/>
          </w:rPr>
          <w:delText>为寻求未开发的</w:delText>
        </w:r>
        <w:r w:rsidR="00F401BD">
          <w:rPr>
            <w:rFonts w:ascii="Times New Roman" w:hAnsi="Times New Roman"/>
            <w:color w:val="212121"/>
            <w:u w:color="212121"/>
          </w:rPr>
          <w:delText>alpha</w:delText>
        </w:r>
        <w:r w:rsidR="00F401BD">
          <w:rPr>
            <w:rFonts w:ascii="Times New Roman" w:eastAsia="宋体" w:hAnsi="Times New Roman" w:hint="eastAsia"/>
            <w:color w:val="212121"/>
            <w:u w:color="212121"/>
          </w:rPr>
          <w:delText>回报率不停转换基金经理</w:delText>
        </w:r>
        <w:r>
          <w:rPr>
            <w:rFonts w:ascii="宋体" w:eastAsia="宋体" w:hAnsi="宋体" w:cs="宋体"/>
            <w:color w:val="212121"/>
            <w:u w:color="212121"/>
            <w:lang w:val="zh-TW" w:eastAsia="zh-TW"/>
          </w:rPr>
          <w:delText>。坦率地说，这些人通常不会成功</w:delText>
        </w:r>
        <w:r w:rsidR="00F401BD">
          <w:rPr>
            <w:rFonts w:ascii="宋体" w:eastAsia="宋体" w:hAnsi="宋体" w:cs="宋体" w:hint="eastAsia"/>
            <w:color w:val="212121"/>
            <w:u w:color="212121"/>
            <w:lang w:val="zh-TW"/>
          </w:rPr>
          <w:delText>而且往往累个半死</w:delText>
        </w:r>
        <w:r>
          <w:rPr>
            <w:rFonts w:ascii="宋体" w:eastAsia="宋体" w:hAnsi="宋体" w:cs="宋体"/>
            <w:color w:val="212121"/>
            <w:u w:color="212121"/>
            <w:lang w:val="zh-TW" w:eastAsia="zh-TW"/>
          </w:rPr>
          <w:delText>。对冲基金想要稳定的资产！许多对冲基金</w:delText>
        </w:r>
        <w:r w:rsidR="00F401BD">
          <w:rPr>
            <w:rFonts w:ascii="宋体" w:eastAsia="宋体" w:hAnsi="宋体" w:cs="宋体" w:hint="eastAsia"/>
            <w:color w:val="212121"/>
            <w:u w:color="212121"/>
            <w:lang w:val="zh-TW"/>
          </w:rPr>
          <w:delText>把</w:delText>
        </w:r>
        <w:r>
          <w:rPr>
            <w:rFonts w:ascii="宋体" w:eastAsia="宋体" w:hAnsi="宋体" w:cs="宋体"/>
            <w:color w:val="212121"/>
            <w:u w:color="212121"/>
            <w:lang w:val="zh-TW" w:eastAsia="zh-TW"/>
          </w:rPr>
          <w:delText>这些粘性资产</w:delText>
        </w:r>
        <w:r w:rsidR="00F401BD">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存款人所在的银行</w:delText>
        </w:r>
        <w:r w:rsidR="00F401BD">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存款</w:delText>
        </w:r>
        <w:r w:rsidR="00F401BD">
          <w:rPr>
            <w:rFonts w:ascii="宋体" w:eastAsia="宋体" w:hAnsi="宋体" w:cs="宋体" w:hint="eastAsia"/>
            <w:color w:val="212121"/>
            <w:u w:color="212121"/>
            <w:lang w:val="zh-TW"/>
          </w:rPr>
          <w:delText>相比，存款人</w:delText>
        </w:r>
        <w:r>
          <w:rPr>
            <w:rFonts w:ascii="宋体" w:eastAsia="宋体" w:hAnsi="宋体" w:cs="宋体"/>
            <w:color w:val="212121"/>
            <w:u w:color="212121"/>
            <w:lang w:val="zh-TW" w:eastAsia="zh-TW"/>
          </w:rPr>
          <w:delText>寻找一个全方位的服务关系，而不</w:delText>
        </w:r>
        <w:r w:rsidR="003D1CC1">
          <w:rPr>
            <w:rFonts w:ascii="宋体" w:eastAsia="宋体" w:hAnsi="宋体" w:cs="宋体" w:hint="eastAsia"/>
            <w:color w:val="212121"/>
            <w:u w:color="212121"/>
            <w:lang w:val="zh-TW"/>
          </w:rPr>
          <w:delText>仅仅</w:delText>
        </w:r>
        <w:r>
          <w:rPr>
            <w:rFonts w:ascii="宋体" w:eastAsia="宋体" w:hAnsi="宋体" w:cs="宋体"/>
            <w:color w:val="212121"/>
            <w:u w:color="212121"/>
            <w:lang w:val="zh-TW" w:eastAsia="zh-TW"/>
          </w:rPr>
          <w:delText>是</w:delText>
        </w:r>
        <w:r w:rsidR="003D1CC1">
          <w:rPr>
            <w:rFonts w:ascii="宋体" w:eastAsia="宋体" w:hAnsi="宋体" w:cs="宋体"/>
            <w:color w:val="212121"/>
            <w:u w:color="212121"/>
            <w:lang w:val="zh-TW" w:eastAsia="zh-TW"/>
          </w:rPr>
          <w:delText>现金</w:delText>
        </w:r>
        <w:r w:rsidR="003D1CC1">
          <w:rPr>
            <w:rFonts w:ascii="宋体" w:eastAsia="宋体" w:hAnsi="宋体" w:cs="宋体" w:hint="eastAsia"/>
            <w:color w:val="212121"/>
            <w:u w:color="212121"/>
            <w:lang w:val="zh-TW"/>
          </w:rPr>
          <w:delText>的利率</w:delText>
        </w:r>
        <w:r>
          <w:rPr>
            <w:rFonts w:ascii="宋体" w:eastAsia="宋体" w:hAnsi="宋体" w:cs="宋体"/>
            <w:color w:val="212121"/>
            <w:u w:color="212121"/>
            <w:lang w:val="zh-TW" w:eastAsia="zh-TW"/>
          </w:rPr>
          <w:delText>和期限。</w:delText>
        </w:r>
      </w:del>
    </w:p>
    <w:p w:rsidR="00344021" w:rsidRDefault="00344021">
      <w:pPr>
        <w:rPr>
          <w:rFonts w:ascii="Arial" w:eastAsia="Arial" w:hAnsi="Arial" w:cs="Arial"/>
        </w:rPr>
      </w:pPr>
    </w:p>
    <w:p w:rsidR="00344021" w:rsidRDefault="00344021">
      <w:pPr>
        <w:rPr>
          <w:rFonts w:ascii="Arial" w:eastAsia="Arial" w:hAnsi="Arial" w:cs="Arial"/>
        </w:rPr>
      </w:pPr>
    </w:p>
    <w:p w:rsidR="00344021" w:rsidRPr="003D7482"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04" w:author="amy" w:date="2017-02-14T10:08:00Z"/>
          <w:rFonts w:ascii="宋体" w:eastAsia="PMingLiU" w:hAnsi="宋体" w:cs="宋体"/>
          <w:b/>
          <w:bCs/>
          <w:color w:val="212121"/>
          <w:sz w:val="24"/>
          <w:szCs w:val="24"/>
          <w:u w:val="single" w:color="212121"/>
          <w:lang w:val="zh-TW" w:eastAsia="zh-TW"/>
          <w:rPrChange w:id="405" w:author="蔡长春" w:date="2017-05-15T22:05:00Z">
            <w:rPr>
              <w:ins w:id="406" w:author="amy" w:date="2017-02-14T10:08:00Z"/>
              <w:rFonts w:ascii="宋体" w:eastAsia="宋体" w:hAnsi="宋体" w:cs="宋体"/>
              <w:b/>
              <w:bCs/>
              <w:color w:val="212121"/>
              <w:sz w:val="24"/>
              <w:szCs w:val="24"/>
              <w:u w:val="single" w:color="212121"/>
              <w:lang w:val="zh-TW" w:eastAsia="zh-TW"/>
            </w:rPr>
          </w:rPrChange>
        </w:rPr>
      </w:pPr>
      <w:ins w:id="407" w:author="amy" w:date="2017-02-14T10:08:00Z">
        <w:r>
          <w:rPr>
            <w:rFonts w:ascii="宋体" w:eastAsia="宋体" w:hAnsi="宋体" w:cs="宋体" w:hint="eastAsia"/>
            <w:b/>
            <w:bCs/>
            <w:color w:val="212121"/>
            <w:sz w:val="24"/>
            <w:szCs w:val="24"/>
            <w:u w:val="single" w:color="212121"/>
            <w:lang w:val="zh-TW" w:eastAsia="zh-TW"/>
          </w:rPr>
          <w:t>基金中</w:t>
        </w:r>
        <w:del w:id="408" w:author="蔡长春" w:date="2017-05-15T22:04:00Z">
          <w:r w:rsidDel="003D7482">
            <w:rPr>
              <w:rFonts w:ascii="宋体" w:eastAsia="宋体" w:hAnsi="宋体" w:cs="宋体" w:hint="eastAsia"/>
              <w:b/>
              <w:bCs/>
              <w:color w:val="212121"/>
              <w:sz w:val="24"/>
              <w:szCs w:val="24"/>
              <w:u w:val="single" w:color="212121"/>
              <w:lang w:val="zh-TW" w:eastAsia="zh-TW"/>
            </w:rPr>
            <w:delText>的</w:delText>
          </w:r>
        </w:del>
        <w:r>
          <w:rPr>
            <w:rFonts w:ascii="宋体" w:eastAsia="宋体" w:hAnsi="宋体" w:cs="宋体"/>
            <w:b/>
            <w:bCs/>
            <w:color w:val="212121"/>
            <w:sz w:val="24"/>
            <w:szCs w:val="24"/>
            <w:u w:val="single" w:color="212121"/>
            <w:lang w:val="zh-TW" w:eastAsia="zh-TW"/>
          </w:rPr>
          <w:t>基金</w:t>
        </w:r>
        <w:r w:rsidR="00D37A33" w:rsidRPr="00D37A33">
          <w:rPr>
            <w:rFonts w:ascii="宋体" w:eastAsia="宋体" w:hAnsi="宋体" w:cs="宋体" w:hint="eastAsia"/>
            <w:b/>
            <w:bCs/>
            <w:color w:val="212121"/>
            <w:sz w:val="24"/>
            <w:szCs w:val="24"/>
            <w:u w:val="single" w:color="212121"/>
            <w:lang w:val="zh-TW" w:eastAsia="zh-TW"/>
          </w:rPr>
          <w:t>（FOF）</w:t>
        </w:r>
        <w:r>
          <w:rPr>
            <w:rFonts w:ascii="宋体" w:eastAsia="宋体" w:hAnsi="宋体" w:cs="宋体"/>
            <w:b/>
            <w:bCs/>
            <w:color w:val="212121"/>
            <w:sz w:val="24"/>
            <w:szCs w:val="24"/>
            <w:u w:val="single" w:color="212121"/>
            <w:lang w:val="zh-TW" w:eastAsia="zh-TW"/>
          </w:rPr>
          <w:t>价值</w:t>
        </w:r>
      </w:ins>
      <w:ins w:id="409" w:author="蔡长春" w:date="2017-05-15T22:05:00Z">
        <w:r w:rsidR="003D7482">
          <w:rPr>
            <w:rFonts w:ascii="宋体" w:eastAsia="PMingLiU" w:hAnsi="宋体" w:cs="宋体"/>
            <w:b/>
            <w:bCs/>
            <w:color w:val="212121"/>
            <w:sz w:val="24"/>
            <w:szCs w:val="24"/>
            <w:u w:val="single" w:color="212121"/>
            <w:lang w:val="zh-TW" w:eastAsia="zh-TW"/>
          </w:rPr>
          <w:t>主张</w:t>
        </w:r>
      </w:ins>
      <w:ins w:id="410" w:author="amy" w:date="2017-02-14T10:08:00Z">
        <w:del w:id="411" w:author="蔡长春" w:date="2017-05-15T22:05:00Z">
          <w:r w:rsidDel="003D7482">
            <w:rPr>
              <w:rFonts w:ascii="宋体" w:eastAsia="宋体" w:hAnsi="宋体" w:cs="宋体" w:hint="eastAsia"/>
              <w:b/>
              <w:bCs/>
              <w:color w:val="212121"/>
              <w:sz w:val="24"/>
              <w:szCs w:val="24"/>
              <w:u w:val="single" w:color="212121"/>
              <w:lang w:val="zh-TW" w:eastAsia="zh-TW"/>
            </w:rPr>
            <w:delText>所在</w:delText>
          </w:r>
        </w:del>
      </w:ins>
    </w:p>
    <w:p w:rsidR="00344021" w:rsidRDefault="00344021">
      <w:pPr>
        <w:rPr>
          <w:ins w:id="412"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13" w:author="amy" w:date="2017-02-14T10:08:00Z"/>
          <w:rFonts w:ascii="Times New Roman" w:eastAsia="Times New Roman" w:hAnsi="Times New Roman" w:cs="Times New Roman"/>
          <w:color w:val="212121"/>
          <w:u w:color="212121"/>
          <w:lang w:val="zh-TW" w:eastAsia="zh-TW"/>
        </w:rPr>
      </w:pPr>
      <w:ins w:id="414" w:author="amy" w:date="2017-02-14T10:08:00Z">
        <w:r>
          <w:rPr>
            <w:rFonts w:ascii="宋体" w:eastAsia="宋体" w:hAnsi="宋体" w:cs="宋体" w:hint="eastAsia"/>
            <w:color w:val="212121"/>
            <w:u w:color="212121"/>
            <w:lang w:val="zh-TW"/>
          </w:rPr>
          <w:t>基金中</w:t>
        </w:r>
        <w:del w:id="415" w:author="蔡长春" w:date="2017-05-15T22:06:00Z">
          <w:r w:rsidDel="003D7482">
            <w:rPr>
              <w:rFonts w:ascii="宋体" w:eastAsia="宋体" w:hAnsi="宋体" w:cs="宋体" w:hint="eastAsia"/>
              <w:color w:val="212121"/>
              <w:u w:color="212121"/>
              <w:lang w:val="zh-TW"/>
            </w:rPr>
            <w:delText>的</w:delText>
          </w:r>
        </w:del>
        <w:r w:rsidR="00673C29">
          <w:rPr>
            <w:rFonts w:ascii="宋体" w:eastAsia="宋体" w:hAnsi="宋体" w:cs="宋体"/>
            <w:color w:val="212121"/>
            <w:u w:color="212121"/>
            <w:lang w:val="zh-TW" w:eastAsia="zh-TW"/>
          </w:rPr>
          <w:t>基金</w:t>
        </w:r>
        <w:r w:rsidR="00D37A33" w:rsidRPr="0046432B">
          <w:rPr>
            <w:rFonts w:ascii="宋体" w:eastAsia="宋体" w:hAnsi="宋体" w:cs="宋体" w:hint="eastAsia"/>
            <w:color w:val="212121"/>
            <w:u w:color="212121"/>
            <w:lang w:val="zh-TW" w:eastAsia="zh-TW"/>
          </w:rPr>
          <w:t>（FOF）</w:t>
        </w:r>
        <w:r w:rsidR="00673C29">
          <w:rPr>
            <w:rFonts w:ascii="宋体" w:eastAsia="宋体" w:hAnsi="宋体" w:cs="宋体"/>
            <w:color w:val="212121"/>
            <w:u w:color="212121"/>
            <w:lang w:val="zh-TW" w:eastAsia="zh-TW"/>
          </w:rPr>
          <w:t>经理提供了大多数投资者无法</w:t>
        </w:r>
        <w:r w:rsidR="008F58D8">
          <w:rPr>
            <w:rFonts w:ascii="宋体" w:eastAsia="宋体" w:hAnsi="宋体" w:cs="宋体" w:hint="eastAsia"/>
            <w:color w:val="212121"/>
            <w:u w:color="212121"/>
            <w:lang w:val="zh-TW"/>
          </w:rPr>
          <w:t>自己</w:t>
        </w:r>
        <w:r w:rsidR="00673C29">
          <w:rPr>
            <w:rFonts w:ascii="宋体" w:eastAsia="宋体" w:hAnsi="宋体" w:cs="宋体"/>
            <w:color w:val="212121"/>
            <w:u w:color="212121"/>
            <w:lang w:val="zh-TW" w:eastAsia="zh-TW"/>
          </w:rPr>
          <w:t>提供的基本服务：构建多元化对冲基金组合</w:t>
        </w:r>
        <w:r w:rsidR="00586A43">
          <w:rPr>
            <w:rFonts w:ascii="宋体" w:eastAsia="宋体" w:hAnsi="宋体" w:cs="宋体" w:hint="eastAsia"/>
            <w:color w:val="212121"/>
            <w:u w:color="212121"/>
            <w:lang w:val="zh-TW"/>
          </w:rPr>
          <w:t>，</w:t>
        </w:r>
        <w:r w:rsidR="00E674E8">
          <w:rPr>
            <w:rFonts w:ascii="宋体" w:eastAsia="宋体" w:hAnsi="宋体" w:cs="宋体" w:hint="eastAsia"/>
            <w:color w:val="212121"/>
            <w:u w:color="212121"/>
            <w:lang w:val="zh-TW"/>
          </w:rPr>
          <w:t>以便</w:t>
        </w:r>
        <w:r w:rsidR="00586A43">
          <w:rPr>
            <w:rFonts w:ascii="宋体" w:eastAsia="宋体" w:hAnsi="宋体" w:cs="宋体" w:hint="eastAsia"/>
            <w:color w:val="212121"/>
            <w:u w:color="212121"/>
            <w:lang w:val="zh-TW"/>
          </w:rPr>
          <w:t>在</w:t>
        </w:r>
        <w:r w:rsidR="00E674E8">
          <w:rPr>
            <w:rFonts w:ascii="宋体" w:eastAsia="宋体" w:hAnsi="宋体" w:cs="宋体" w:hint="eastAsia"/>
            <w:color w:val="212121"/>
            <w:u w:color="212121"/>
            <w:lang w:val="zh-TW"/>
          </w:rPr>
          <w:t>节省</w:t>
        </w:r>
        <w:r w:rsidR="00586A43">
          <w:rPr>
            <w:rFonts w:ascii="宋体" w:eastAsia="宋体" w:hAnsi="宋体" w:cs="宋体" w:hint="eastAsia"/>
            <w:color w:val="212121"/>
            <w:u w:color="212121"/>
            <w:lang w:val="zh-TW"/>
          </w:rPr>
          <w:t>成本的前提下，</w:t>
        </w:r>
        <w:r w:rsidR="00E674E8">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提供有吸引力的回报和流动性条款</w:t>
        </w:r>
        <w:r w:rsidR="00E674E8">
          <w:rPr>
            <w:rFonts w:ascii="宋体" w:eastAsia="宋体" w:hAnsi="宋体" w:cs="宋体" w:hint="eastAsia"/>
            <w:color w:val="212121"/>
            <w:u w:color="212121"/>
            <w:lang w:val="zh-TW"/>
          </w:rPr>
          <w:t>。</w:t>
        </w:r>
        <w:r w:rsidR="00586A43">
          <w:rPr>
            <w:rFonts w:ascii="宋体" w:eastAsia="宋体" w:hAnsi="宋体" w:cs="宋体" w:hint="eastAsia"/>
            <w:color w:val="212121"/>
            <w:u w:color="212121"/>
            <w:lang w:val="zh-TW"/>
          </w:rPr>
          <w:t>很多投资者认为，</w:t>
        </w:r>
        <w:r w:rsidR="00673C29">
          <w:rPr>
            <w:rFonts w:ascii="宋体" w:eastAsia="宋体" w:hAnsi="宋体" w:cs="宋体"/>
            <w:color w:val="212121"/>
            <w:u w:color="212121"/>
            <w:lang w:val="zh-TW" w:eastAsia="zh-TW"/>
          </w:rPr>
          <w:t>因为</w:t>
        </w:r>
        <w:r w:rsidR="00586A43">
          <w:rPr>
            <w:rFonts w:ascii="宋体" w:eastAsia="宋体" w:hAnsi="宋体" w:cs="宋体" w:hint="eastAsia"/>
            <w:color w:val="212121"/>
            <w:u w:color="212121"/>
            <w:lang w:val="zh-TW"/>
          </w:rPr>
          <w:t>进入行业主要门槛的</w:t>
        </w:r>
        <w:r w:rsidR="00673C29">
          <w:rPr>
            <w:rFonts w:ascii="宋体" w:eastAsia="宋体" w:hAnsi="宋体" w:cs="宋体"/>
            <w:color w:val="212121"/>
            <w:u w:color="212121"/>
            <w:lang w:val="zh-TW" w:eastAsia="zh-TW"/>
          </w:rPr>
          <w:t>启动成本相对低</w:t>
        </w:r>
        <w:r w:rsidR="00586A43">
          <w:rPr>
            <w:rFonts w:ascii="宋体" w:eastAsia="宋体" w:hAnsi="宋体" w:cs="宋体" w:hint="eastAsia"/>
            <w:color w:val="212121"/>
            <w:u w:color="212121"/>
            <w:lang w:val="zh-TW"/>
          </w:rPr>
          <w:t>，启动一个基金中的基金</w:t>
        </w:r>
        <w:r w:rsidR="008F58D8" w:rsidRPr="0046432B">
          <w:rPr>
            <w:rFonts w:ascii="宋体" w:eastAsia="宋体" w:hAnsi="宋体" w:cs="宋体" w:hint="eastAsia"/>
            <w:color w:val="212121"/>
            <w:u w:color="212121"/>
            <w:lang w:val="zh-TW" w:eastAsia="zh-TW"/>
          </w:rPr>
          <w:t>（FOF）</w:t>
        </w:r>
        <w:r w:rsidR="00E674E8">
          <w:rPr>
            <w:rFonts w:ascii="宋体" w:eastAsia="宋体" w:hAnsi="宋体" w:cs="宋体" w:hint="eastAsia"/>
            <w:color w:val="212121"/>
            <w:u w:color="212121"/>
            <w:lang w:val="zh-TW"/>
          </w:rPr>
          <w:t>是比较容易的</w:t>
        </w:r>
        <w:r w:rsidR="00673C29">
          <w:rPr>
            <w:rFonts w:ascii="宋体" w:eastAsia="宋体" w:hAnsi="宋体" w:cs="宋体"/>
            <w:color w:val="212121"/>
            <w:u w:color="212121"/>
            <w:lang w:val="zh-TW" w:eastAsia="zh-TW"/>
          </w:rPr>
          <w:t>。现实是，</w:t>
        </w:r>
        <w:r w:rsidR="00586A43">
          <w:rPr>
            <w:rFonts w:ascii="宋体" w:eastAsia="宋体" w:hAnsi="宋体" w:cs="宋体" w:hint="eastAsia"/>
            <w:color w:val="212121"/>
            <w:u w:color="212121"/>
            <w:lang w:val="zh-TW"/>
          </w:rPr>
          <w:t>想</w:t>
        </w:r>
        <w:r w:rsidR="00673C29">
          <w:rPr>
            <w:rFonts w:ascii="宋体" w:eastAsia="宋体" w:hAnsi="宋体" w:cs="宋体"/>
            <w:color w:val="212121"/>
            <w:u w:color="212121"/>
            <w:lang w:val="zh-TW" w:eastAsia="zh-TW"/>
          </w:rPr>
          <w:t>要成功，基金经理需要</w:t>
        </w:r>
        <w:r w:rsidR="00586A43">
          <w:rPr>
            <w:rFonts w:ascii="宋体" w:eastAsia="宋体" w:hAnsi="宋体" w:cs="宋体" w:hint="eastAsia"/>
            <w:color w:val="212121"/>
            <w:u w:color="212121"/>
            <w:lang w:val="zh-TW"/>
          </w:rPr>
          <w:t>大量的</w:t>
        </w:r>
        <w:r w:rsidR="00673C29">
          <w:rPr>
            <w:rFonts w:ascii="宋体" w:eastAsia="宋体" w:hAnsi="宋体" w:cs="宋体"/>
            <w:color w:val="212121"/>
            <w:u w:color="212121"/>
            <w:lang w:val="zh-TW" w:eastAsia="zh-TW"/>
          </w:rPr>
          <w:t>资产</w:t>
        </w:r>
        <w:r w:rsidR="002D7547">
          <w:rPr>
            <w:rFonts w:ascii="宋体" w:eastAsia="宋体" w:hAnsi="宋体" w:cs="宋体" w:hint="eastAsia"/>
            <w:color w:val="212121"/>
            <w:u w:color="212121"/>
            <w:lang w:val="zh-TW"/>
          </w:rPr>
          <w:t>来</w:t>
        </w:r>
        <w:r w:rsidR="00586A43">
          <w:rPr>
            <w:rFonts w:ascii="宋体" w:eastAsia="宋体" w:hAnsi="宋体" w:cs="宋体" w:hint="eastAsia"/>
            <w:color w:val="212121"/>
            <w:u w:color="212121"/>
            <w:lang w:val="zh-TW"/>
          </w:rPr>
          <w:t>管理</w:t>
        </w:r>
        <w:r w:rsidR="002D7547">
          <w:rPr>
            <w:rFonts w:ascii="宋体" w:eastAsia="宋体" w:hAnsi="宋体" w:cs="宋体" w:hint="eastAsia"/>
            <w:color w:val="212121"/>
            <w:u w:color="212121"/>
            <w:lang w:val="zh-TW"/>
          </w:rPr>
          <w:t>，才能让业务变得可行</w:t>
        </w:r>
        <w:r w:rsidR="00673C29">
          <w:rPr>
            <w:rFonts w:ascii="宋体" w:eastAsia="宋体" w:hAnsi="宋体" w:cs="宋体"/>
            <w:color w:val="212121"/>
            <w:u w:color="212121"/>
            <w:lang w:val="zh-TW" w:eastAsia="zh-TW"/>
          </w:rPr>
          <w:t>。</w:t>
        </w:r>
      </w:ins>
    </w:p>
    <w:p w:rsidR="00344021" w:rsidRPr="003D1CC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16" w:author="amy" w:date="2017-02-14T10:08:00Z"/>
          <w:rFonts w:ascii="宋体" w:eastAsia="宋体" w:hAnsi="宋体" w:cs="宋体"/>
          <w:b/>
          <w:bCs/>
          <w:color w:val="212121"/>
          <w:sz w:val="24"/>
          <w:szCs w:val="24"/>
          <w:u w:val="single" w:color="212121"/>
          <w:lang w:val="zh-TW"/>
        </w:rPr>
      </w:pPr>
      <w:del w:id="417" w:author="amy" w:date="2017-02-14T10:08:00Z">
        <w:r>
          <w:rPr>
            <w:rFonts w:ascii="宋体" w:eastAsia="宋体" w:hAnsi="宋体" w:cs="宋体" w:hint="eastAsia"/>
            <w:b/>
            <w:bCs/>
            <w:color w:val="212121"/>
            <w:sz w:val="24"/>
            <w:szCs w:val="24"/>
            <w:u w:val="single" w:color="212121"/>
            <w:lang w:val="zh-TW"/>
          </w:rPr>
          <w:delText>基金中的</w:delText>
        </w:r>
        <w:r>
          <w:rPr>
            <w:rFonts w:ascii="宋体" w:eastAsia="宋体" w:hAnsi="宋体" w:cs="宋体"/>
            <w:b/>
            <w:bCs/>
            <w:color w:val="212121"/>
            <w:sz w:val="24"/>
            <w:szCs w:val="24"/>
            <w:u w:val="single" w:color="212121"/>
            <w:lang w:val="zh-TW" w:eastAsia="zh-TW"/>
          </w:rPr>
          <w:delText>基金价值</w:delText>
        </w:r>
        <w:r>
          <w:rPr>
            <w:rFonts w:ascii="宋体" w:eastAsia="宋体" w:hAnsi="宋体" w:cs="宋体" w:hint="eastAsia"/>
            <w:b/>
            <w:bCs/>
            <w:color w:val="212121"/>
            <w:sz w:val="24"/>
            <w:szCs w:val="24"/>
            <w:u w:val="single" w:color="212121"/>
            <w:lang w:val="zh-TW"/>
          </w:rPr>
          <w:delText>所在</w:delText>
        </w:r>
      </w:del>
    </w:p>
    <w:p w:rsidR="00344021" w:rsidRDefault="00344021">
      <w:pPr>
        <w:rPr>
          <w:del w:id="418" w:author="amy" w:date="2017-02-14T10:08:00Z"/>
          <w:rFonts w:ascii="Arial" w:eastAsia="Arial" w:hAnsi="Arial" w:cs="Arial"/>
        </w:rPr>
      </w:pPr>
    </w:p>
    <w:p w:rsidR="00344021" w:rsidRDefault="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19" w:author="amy" w:date="2017-02-14T10:08:00Z"/>
          <w:rFonts w:ascii="Times New Roman" w:eastAsia="Times New Roman" w:hAnsi="Times New Roman" w:cs="Times New Roman"/>
          <w:color w:val="212121"/>
          <w:u w:color="212121"/>
          <w:lang w:val="zh-TW" w:eastAsia="zh-TW"/>
        </w:rPr>
      </w:pPr>
      <w:del w:id="420" w:author="amy" w:date="2017-02-14T10:08:00Z">
        <w:r>
          <w:rPr>
            <w:rFonts w:ascii="宋体" w:eastAsia="宋体" w:hAnsi="宋体" w:cs="宋体" w:hint="eastAsia"/>
            <w:color w:val="212121"/>
            <w:u w:color="212121"/>
            <w:lang w:val="zh-TW"/>
          </w:rPr>
          <w:delText>基金中的</w:delText>
        </w:r>
        <w:r w:rsidR="00673C29">
          <w:rPr>
            <w:rFonts w:ascii="宋体" w:eastAsia="宋体" w:hAnsi="宋体" w:cs="宋体"/>
            <w:color w:val="212121"/>
            <w:u w:color="212121"/>
            <w:lang w:val="zh-TW" w:eastAsia="zh-TW"/>
          </w:rPr>
          <w:delText>基金经理提供了大多数投资者无法提供的基本服务：构建多元化对冲基金组合</w:delText>
        </w:r>
        <w:r w:rsidR="00586A43">
          <w:rPr>
            <w:rFonts w:ascii="宋体" w:eastAsia="宋体" w:hAnsi="宋体" w:cs="宋体" w:hint="eastAsia"/>
            <w:color w:val="212121"/>
            <w:u w:color="212121"/>
            <w:lang w:val="zh-TW"/>
          </w:rPr>
          <w:delText>，在成本节省的前提下，</w:delText>
        </w:r>
        <w:r w:rsidR="00673C29">
          <w:rPr>
            <w:rFonts w:ascii="宋体" w:eastAsia="宋体" w:hAnsi="宋体" w:cs="宋体"/>
            <w:color w:val="212121"/>
            <w:u w:color="212121"/>
            <w:lang w:val="zh-TW" w:eastAsia="zh-TW"/>
          </w:rPr>
          <w:delText>提供有吸引力的回报和流动性条款，</w:delText>
        </w:r>
        <w:r w:rsidR="00586A43">
          <w:rPr>
            <w:rFonts w:ascii="宋体" w:eastAsia="宋体" w:hAnsi="宋体" w:cs="宋体" w:hint="eastAsia"/>
            <w:color w:val="212121"/>
            <w:u w:color="212121"/>
            <w:lang w:val="zh-TW"/>
          </w:rPr>
          <w:delText>很多投资者认为，</w:delText>
        </w:r>
        <w:r w:rsidR="00673C29">
          <w:rPr>
            <w:rFonts w:ascii="宋体" w:eastAsia="宋体" w:hAnsi="宋体" w:cs="宋体"/>
            <w:color w:val="212121"/>
            <w:u w:color="212121"/>
            <w:lang w:val="zh-TW" w:eastAsia="zh-TW"/>
          </w:rPr>
          <w:delText>因为</w:delText>
        </w:r>
        <w:r w:rsidR="00586A43">
          <w:rPr>
            <w:rFonts w:ascii="宋体" w:eastAsia="宋体" w:hAnsi="宋体" w:cs="宋体" w:hint="eastAsia"/>
            <w:color w:val="212121"/>
            <w:u w:color="212121"/>
            <w:lang w:val="zh-TW"/>
          </w:rPr>
          <w:delText>进入行业的主要门槛的</w:delText>
        </w:r>
        <w:r w:rsidR="00673C29">
          <w:rPr>
            <w:rFonts w:ascii="宋体" w:eastAsia="宋体" w:hAnsi="宋体" w:cs="宋体"/>
            <w:color w:val="212121"/>
            <w:u w:color="212121"/>
            <w:lang w:val="zh-TW" w:eastAsia="zh-TW"/>
          </w:rPr>
          <w:delText>启动成本相对低</w:delText>
        </w:r>
        <w:r w:rsidR="00586A43">
          <w:rPr>
            <w:rFonts w:ascii="宋体" w:eastAsia="宋体" w:hAnsi="宋体" w:cs="宋体" w:hint="eastAsia"/>
            <w:color w:val="212121"/>
            <w:u w:color="212121"/>
            <w:lang w:val="zh-TW"/>
          </w:rPr>
          <w:delText>，是比较容易启动一个基金中的基金的</w:delText>
        </w:r>
        <w:r w:rsidR="00673C29">
          <w:rPr>
            <w:rFonts w:ascii="宋体" w:eastAsia="宋体" w:hAnsi="宋体" w:cs="宋体"/>
            <w:color w:val="212121"/>
            <w:u w:color="212121"/>
            <w:lang w:val="zh-TW" w:eastAsia="zh-TW"/>
          </w:rPr>
          <w:delText>。现实是，</w:delText>
        </w:r>
        <w:r w:rsidR="00586A43">
          <w:rPr>
            <w:rFonts w:ascii="宋体" w:eastAsia="宋体" w:hAnsi="宋体" w:cs="宋体" w:hint="eastAsia"/>
            <w:color w:val="212121"/>
            <w:u w:color="212121"/>
            <w:lang w:val="zh-TW"/>
          </w:rPr>
          <w:delText>想</w:delText>
        </w:r>
        <w:r w:rsidR="00673C29">
          <w:rPr>
            <w:rFonts w:ascii="宋体" w:eastAsia="宋体" w:hAnsi="宋体" w:cs="宋体"/>
            <w:color w:val="212121"/>
            <w:u w:color="212121"/>
            <w:lang w:val="zh-TW" w:eastAsia="zh-TW"/>
          </w:rPr>
          <w:delText>要成功，基金经理需要</w:delText>
        </w:r>
        <w:r w:rsidR="00586A43">
          <w:rPr>
            <w:rFonts w:ascii="宋体" w:eastAsia="宋体" w:hAnsi="宋体" w:cs="宋体" w:hint="eastAsia"/>
            <w:color w:val="212121"/>
            <w:u w:color="212121"/>
            <w:lang w:val="zh-TW"/>
          </w:rPr>
          <w:delText>大量的</w:delText>
        </w:r>
        <w:r w:rsidR="00673C29">
          <w:rPr>
            <w:rFonts w:ascii="宋体" w:eastAsia="宋体" w:hAnsi="宋体" w:cs="宋体"/>
            <w:color w:val="212121"/>
            <w:u w:color="212121"/>
            <w:lang w:val="zh-TW" w:eastAsia="zh-TW"/>
          </w:rPr>
          <w:delText>资产</w:delText>
        </w:r>
        <w:r w:rsidR="002D7547">
          <w:rPr>
            <w:rFonts w:ascii="宋体" w:eastAsia="宋体" w:hAnsi="宋体" w:cs="宋体" w:hint="eastAsia"/>
            <w:color w:val="212121"/>
            <w:u w:color="212121"/>
            <w:lang w:val="zh-TW"/>
          </w:rPr>
          <w:delText>来</w:delText>
        </w:r>
        <w:r w:rsidR="00586A43">
          <w:rPr>
            <w:rFonts w:ascii="宋体" w:eastAsia="宋体" w:hAnsi="宋体" w:cs="宋体" w:hint="eastAsia"/>
            <w:color w:val="212121"/>
            <w:u w:color="212121"/>
            <w:lang w:val="zh-TW"/>
          </w:rPr>
          <w:delText>管理</w:delText>
        </w:r>
        <w:r w:rsidR="002D7547">
          <w:rPr>
            <w:rFonts w:ascii="宋体" w:eastAsia="宋体" w:hAnsi="宋体" w:cs="宋体" w:hint="eastAsia"/>
            <w:color w:val="212121"/>
            <w:u w:color="212121"/>
            <w:lang w:val="zh-TW"/>
          </w:rPr>
          <w:delText>，才能让业务变得可行</w:delText>
        </w:r>
        <w:r w:rsidR="00673C29">
          <w:rPr>
            <w:rFonts w:ascii="宋体" w:eastAsia="宋体" w:hAnsi="宋体" w:cs="宋体"/>
            <w:color w:val="212121"/>
            <w:u w:color="212121"/>
            <w:lang w:val="zh-TW" w:eastAsia="zh-TW"/>
          </w:rPr>
          <w:delText>。</w:delText>
        </w:r>
      </w:del>
    </w:p>
    <w:p w:rsidR="002D7547" w:rsidRDefault="002D7547">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Arial" w:hAnsi="Arial" w:cs="Arial"/>
          <w:sz w:val="22"/>
          <w:szCs w:val="22"/>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1" w:author="amy" w:date="2017-02-14T10:08:00Z"/>
          <w:rFonts w:ascii="Times New Roman" w:eastAsia="Times New Roman" w:hAnsi="Times New Roman" w:cs="Times New Roman"/>
          <w:color w:val="212121"/>
          <w:u w:color="212121"/>
          <w:lang w:val="zh-TW" w:eastAsia="zh-TW"/>
        </w:rPr>
      </w:pPr>
      <w:ins w:id="422" w:author="amy" w:date="2017-02-14T10:08:00Z">
        <w:r>
          <w:rPr>
            <w:rFonts w:ascii="宋体" w:eastAsia="宋体" w:hAnsi="宋体" w:cs="宋体"/>
            <w:color w:val="212121"/>
            <w:u w:color="212121"/>
            <w:lang w:val="zh-TW" w:eastAsia="zh-TW"/>
          </w:rPr>
          <w:t>一旦资产</w:t>
        </w:r>
        <w:r w:rsidR="00E674E8">
          <w:rPr>
            <w:rFonts w:ascii="宋体" w:eastAsia="宋体" w:hAnsi="宋体" w:cs="宋体" w:hint="eastAsia"/>
            <w:color w:val="212121"/>
            <w:u w:color="212121"/>
            <w:lang w:val="zh-TW"/>
          </w:rPr>
          <w:t>规模超过</w:t>
        </w:r>
        <w:r>
          <w:rPr>
            <w:rFonts w:ascii="宋体" w:eastAsia="宋体" w:hAnsi="宋体" w:cs="宋体"/>
            <w:color w:val="212121"/>
            <w:u w:color="212121"/>
            <w:lang w:val="zh-TW" w:eastAsia="zh-TW"/>
          </w:rPr>
          <w:t>了</w:t>
        </w:r>
        <w:r>
          <w:rPr>
            <w:rFonts w:ascii="Times New Roman" w:hAnsi="Times New Roman"/>
            <w:color w:val="212121"/>
            <w:u w:color="212121"/>
          </w:rPr>
          <w:t>5</w:t>
        </w:r>
        <w:r w:rsidR="002D7547">
          <w:rPr>
            <w:rFonts w:ascii="宋体" w:eastAsia="宋体" w:hAnsi="宋体" w:cs="宋体"/>
            <w:color w:val="212121"/>
            <w:u w:color="212121"/>
            <w:lang w:val="zh-TW" w:eastAsia="zh-TW"/>
          </w:rPr>
          <w:t>亿美元</w:t>
        </w:r>
        <w:r w:rsidR="00E674E8">
          <w:rPr>
            <w:rFonts w:ascii="宋体" w:eastAsia="宋体" w:hAnsi="宋体" w:cs="宋体" w:hint="eastAsia"/>
            <w:color w:val="212121"/>
            <w:u w:color="212121"/>
            <w:lang w:val="zh-TW"/>
          </w:rPr>
          <w:t>，</w:t>
        </w:r>
        <w:r w:rsidR="002D7547">
          <w:rPr>
            <w:rFonts w:ascii="宋体" w:eastAsia="宋体" w:hAnsi="宋体" w:cs="宋体" w:hint="eastAsia"/>
            <w:color w:val="212121"/>
            <w:u w:color="212121"/>
            <w:lang w:val="zh-TW"/>
          </w:rPr>
          <w:t>基金经理就</w:t>
        </w:r>
        <w:r w:rsidR="002D7547">
          <w:rPr>
            <w:rFonts w:ascii="宋体" w:eastAsia="宋体" w:hAnsi="宋体" w:cs="宋体"/>
            <w:color w:val="212121"/>
            <w:u w:color="212121"/>
            <w:lang w:val="zh-TW" w:eastAsia="zh-TW"/>
          </w:rPr>
          <w:t>可以实现规模经济</w:t>
        </w:r>
        <w:r>
          <w:rPr>
            <w:rFonts w:ascii="宋体" w:eastAsia="宋体" w:hAnsi="宋体" w:cs="宋体"/>
            <w:color w:val="212121"/>
            <w:u w:color="212121"/>
            <w:lang w:val="zh-TW" w:eastAsia="zh-TW"/>
          </w:rPr>
          <w:t>。但是，</w:t>
        </w:r>
        <w:r w:rsidR="002D7547">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达到</w:t>
        </w:r>
        <w:r w:rsidR="002D7547">
          <w:rPr>
            <w:rFonts w:ascii="宋体" w:eastAsia="宋体" w:hAnsi="宋体" w:cs="宋体" w:hint="eastAsia"/>
            <w:color w:val="212121"/>
            <w:u w:color="212121"/>
            <w:lang w:val="zh-TW"/>
          </w:rPr>
          <w:t>以前</w:t>
        </w:r>
        <w:r>
          <w:rPr>
            <w:rFonts w:ascii="宋体" w:eastAsia="宋体" w:hAnsi="宋体" w:cs="宋体"/>
            <w:color w:val="212121"/>
            <w:u w:color="212121"/>
            <w:lang w:val="zh-TW" w:eastAsia="zh-TW"/>
          </w:rPr>
          <w:t>，一些</w:t>
        </w:r>
        <w:r w:rsidR="002B62F0">
          <w:rPr>
            <w:rFonts w:ascii="宋体" w:eastAsia="宋体" w:hAnsi="宋体" w:cs="宋体" w:hint="eastAsia"/>
            <w:color w:val="212121"/>
            <w:u w:color="212121"/>
            <w:lang w:val="zh-TW"/>
          </w:rPr>
          <w:t>基金中的</w:t>
        </w:r>
        <w:r w:rsidR="002B62F0">
          <w:rPr>
            <w:rFonts w:ascii="宋体" w:eastAsia="宋体" w:hAnsi="宋体" w:cs="宋体"/>
            <w:color w:val="212121"/>
            <w:u w:color="212121"/>
            <w:lang w:val="zh-TW" w:eastAsia="zh-TW"/>
          </w:rPr>
          <w:t>基金</w:t>
        </w:r>
        <w:r w:rsidR="008F58D8"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难以在市场</w:t>
        </w:r>
        <w:r w:rsidR="00E674E8">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竞争。</w:t>
        </w:r>
        <w:r w:rsidR="002B62F0">
          <w:rPr>
            <w:rFonts w:ascii="宋体" w:eastAsia="宋体" w:hAnsi="宋体" w:cs="宋体" w:hint="eastAsia"/>
            <w:color w:val="212121"/>
            <w:u w:color="212121"/>
          </w:rPr>
          <w:t>规模</w:t>
        </w:r>
        <w:r>
          <w:rPr>
            <w:rFonts w:ascii="宋体" w:eastAsia="宋体" w:hAnsi="宋体" w:cs="宋体"/>
            <w:color w:val="212121"/>
            <w:u w:color="212121"/>
            <w:lang w:val="zh-TW" w:eastAsia="zh-TW"/>
          </w:rPr>
          <w:t>大小有</w:t>
        </w:r>
        <w:r w:rsidR="00E674E8">
          <w:rPr>
            <w:rFonts w:ascii="宋体" w:eastAsia="宋体" w:hAnsi="宋体" w:cs="宋体" w:hint="eastAsia"/>
            <w:color w:val="212121"/>
            <w:u w:color="212121"/>
            <w:lang w:val="zh-TW"/>
          </w:rPr>
          <w:t>着</w:t>
        </w:r>
        <w:r w:rsidR="002B62F0">
          <w:rPr>
            <w:rFonts w:ascii="宋体" w:eastAsia="宋体" w:hAnsi="宋体" w:cs="宋体" w:hint="eastAsia"/>
            <w:color w:val="212121"/>
            <w:u w:color="212121"/>
            <w:lang w:val="zh-TW"/>
          </w:rPr>
          <w:t>重要</w:t>
        </w:r>
        <w:r w:rsidR="00E674E8">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关系。</w:t>
        </w:r>
        <w:r w:rsidR="002B62F0">
          <w:rPr>
            <w:rFonts w:ascii="宋体" w:eastAsia="宋体" w:hAnsi="宋体" w:cs="宋体" w:hint="eastAsia"/>
            <w:color w:val="212121"/>
            <w:u w:color="212121"/>
            <w:lang w:val="zh-TW"/>
          </w:rPr>
          <w:t>基金</w:t>
        </w:r>
        <w:r>
          <w:rPr>
            <w:rFonts w:ascii="宋体" w:eastAsia="宋体" w:hAnsi="宋体" w:cs="宋体"/>
            <w:color w:val="212121"/>
            <w:u w:color="212121"/>
            <w:lang w:val="zh-TW" w:eastAsia="zh-TW"/>
          </w:rPr>
          <w:t>经理必须能够为</w:t>
        </w:r>
        <w:r w:rsidR="002B62F0">
          <w:rPr>
            <w:rFonts w:ascii="宋体" w:eastAsia="宋体" w:hAnsi="宋体" w:cs="宋体" w:hint="eastAsia"/>
            <w:color w:val="212121"/>
            <w:u w:color="212121"/>
            <w:lang w:val="zh-TW"/>
          </w:rPr>
          <w:t>基金运作的</w:t>
        </w:r>
        <w:r>
          <w:rPr>
            <w:rFonts w:ascii="宋体" w:eastAsia="宋体" w:hAnsi="宋体" w:cs="宋体"/>
            <w:color w:val="212121"/>
            <w:u w:color="212121"/>
            <w:lang w:val="zh-TW" w:eastAsia="zh-TW"/>
          </w:rPr>
          <w:t>基础设施提供资金和工作人员</w:t>
        </w:r>
        <w:r w:rsidR="002B62F0">
          <w:rPr>
            <w:rFonts w:ascii="宋体" w:eastAsia="宋体" w:hAnsi="宋体" w:cs="宋体" w:hint="eastAsia"/>
            <w:color w:val="212121"/>
            <w:u w:color="212121"/>
            <w:lang w:val="zh-TW"/>
          </w:rPr>
          <w:t>，这样</w:t>
        </w:r>
        <w:r w:rsidR="00E674E8">
          <w:rPr>
            <w:rFonts w:ascii="宋体" w:eastAsia="宋体" w:hAnsi="宋体" w:cs="宋体" w:hint="eastAsia"/>
            <w:color w:val="212121"/>
            <w:u w:color="212121"/>
            <w:lang w:val="zh-TW"/>
          </w:rPr>
          <w:t>才</w:t>
        </w:r>
        <w:r w:rsidR="002B62F0">
          <w:rPr>
            <w:rFonts w:ascii="宋体" w:eastAsia="宋体" w:hAnsi="宋体" w:cs="宋体" w:hint="eastAsia"/>
            <w:color w:val="212121"/>
            <w:u w:color="212121"/>
            <w:lang w:val="zh-TW"/>
          </w:rPr>
          <w:t>可以获取资金</w:t>
        </w:r>
        <w:r>
          <w:rPr>
            <w:rFonts w:ascii="宋体" w:eastAsia="宋体" w:hAnsi="宋体" w:cs="宋体"/>
            <w:color w:val="212121"/>
            <w:u w:color="212121"/>
            <w:lang w:val="zh-TW" w:eastAsia="zh-TW"/>
          </w:rPr>
          <w:t>，审查</w:t>
        </w:r>
        <w:r w:rsidR="00E674E8">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分配和监测投资组合</w:t>
        </w:r>
        <w:r w:rsidR="002B62F0">
          <w:rPr>
            <w:rFonts w:ascii="宋体" w:eastAsia="宋体" w:hAnsi="宋体" w:cs="宋体" w:hint="eastAsia"/>
            <w:color w:val="212121"/>
            <w:u w:color="212121"/>
            <w:lang w:val="zh-TW"/>
          </w:rPr>
          <w:t>中的</w:t>
        </w:r>
        <w:r w:rsidR="002B62F0">
          <w:rPr>
            <w:rFonts w:ascii="宋体" w:eastAsia="宋体" w:hAnsi="宋体" w:cs="宋体"/>
            <w:color w:val="212121"/>
            <w:u w:color="212121"/>
            <w:lang w:val="zh-TW" w:eastAsia="zh-TW"/>
          </w:rPr>
          <w:t>对冲基金经理</w:t>
        </w:r>
        <w:r>
          <w:rPr>
            <w:rFonts w:ascii="宋体" w:eastAsia="宋体" w:hAnsi="宋体" w:cs="宋体"/>
            <w:color w:val="212121"/>
            <w:u w:color="212121"/>
            <w:lang w:val="zh-TW" w:eastAsia="zh-TW"/>
          </w:rPr>
          <w:t>，</w:t>
        </w:r>
        <w:r w:rsidR="00E674E8">
          <w:rPr>
            <w:rFonts w:ascii="宋体" w:eastAsia="宋体" w:hAnsi="宋体" w:cs="宋体" w:hint="eastAsia"/>
            <w:color w:val="212121"/>
            <w:u w:color="212121"/>
            <w:lang w:val="zh-TW"/>
          </w:rPr>
          <w:t>而且</w:t>
        </w:r>
        <w:r w:rsidR="002B62F0">
          <w:rPr>
            <w:rFonts w:ascii="宋体" w:eastAsia="宋体" w:hAnsi="宋体" w:cs="宋体" w:hint="eastAsia"/>
            <w:color w:val="212121"/>
            <w:u w:color="212121"/>
            <w:lang w:val="zh-TW"/>
          </w:rPr>
          <w:t>还要</w:t>
        </w:r>
        <w:r>
          <w:rPr>
            <w:rFonts w:ascii="宋体" w:eastAsia="宋体" w:hAnsi="宋体" w:cs="宋体"/>
            <w:color w:val="212121"/>
            <w:u w:color="212121"/>
            <w:lang w:val="zh-TW" w:eastAsia="zh-TW"/>
          </w:rPr>
          <w:t>处理日常工作</w:t>
        </w:r>
        <w:r w:rsidR="00E674E8">
          <w:rPr>
            <w:rFonts w:ascii="宋体" w:eastAsia="宋体" w:hAnsi="宋体" w:cs="宋体" w:hint="eastAsia"/>
            <w:color w:val="212121"/>
            <w:u w:color="212121"/>
            <w:lang w:val="zh-TW"/>
          </w:rPr>
          <w:t>以保证业务</w:t>
        </w:r>
        <w:r w:rsidR="002B62F0">
          <w:rPr>
            <w:rFonts w:ascii="宋体" w:eastAsia="宋体" w:hAnsi="宋体" w:cs="宋体"/>
            <w:color w:val="212121"/>
            <w:u w:color="212121"/>
            <w:lang w:val="zh-TW" w:eastAsia="zh-TW"/>
          </w:rPr>
          <w:t>运行</w:t>
        </w:r>
        <w:r>
          <w:rPr>
            <w:rFonts w:ascii="宋体" w:eastAsia="宋体" w:hAnsi="宋体" w:cs="宋体"/>
            <w:color w:val="212121"/>
            <w:u w:color="212121"/>
            <w:lang w:val="zh-TW" w:eastAsia="zh-TW"/>
          </w:rPr>
          <w:t>。</w:t>
        </w:r>
      </w:ins>
    </w:p>
    <w:p w:rsidR="00344021" w:rsidRDefault="00344021">
      <w:pPr>
        <w:rPr>
          <w:ins w:id="423" w:author="amy" w:date="2017-02-14T10:08:00Z"/>
          <w:rFonts w:ascii="Arial" w:eastAsia="Arial" w:hAnsi="Arial" w:cs="Arial"/>
          <w:lang w:eastAsia="zh-TW"/>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4" w:author="amy" w:date="2017-02-14T10:08:00Z"/>
          <w:rFonts w:ascii="宋体" w:eastAsia="宋体" w:hAnsi="宋体" w:cs="宋体"/>
          <w:color w:val="212121"/>
          <w:u w:color="212121"/>
        </w:rPr>
      </w:pPr>
      <w:ins w:id="425" w:author="amy" w:date="2017-02-14T10:08:00Z">
        <w:r w:rsidRPr="003D1CC1">
          <w:rPr>
            <w:rFonts w:ascii="宋体" w:eastAsia="宋体" w:hAnsi="宋体" w:cs="宋体"/>
            <w:b/>
            <w:sz w:val="22"/>
            <w:szCs w:val="22"/>
            <w:lang w:val="zh-TW" w:eastAsia="zh-TW"/>
          </w:rPr>
          <w:t>基金</w:t>
        </w:r>
        <w:r w:rsidR="00931AA9">
          <w:rPr>
            <w:rFonts w:ascii="宋体" w:eastAsia="宋体" w:hAnsi="宋体" w:cs="宋体" w:hint="eastAsia"/>
            <w:b/>
            <w:sz w:val="22"/>
            <w:szCs w:val="22"/>
            <w:lang w:val="zh-TW"/>
          </w:rPr>
          <w:t>中</w:t>
        </w:r>
        <w:r w:rsidRPr="003D1CC1">
          <w:rPr>
            <w:rFonts w:ascii="宋体" w:eastAsia="宋体" w:hAnsi="宋体" w:cs="宋体"/>
            <w:b/>
            <w:sz w:val="22"/>
            <w:szCs w:val="22"/>
            <w:lang w:val="zh-TW" w:eastAsia="zh-TW"/>
          </w:rPr>
          <w:t>基金</w:t>
        </w:r>
        <w:r w:rsidR="008F58D8">
          <w:rPr>
            <w:rFonts w:ascii="宋体" w:eastAsia="宋体" w:hAnsi="宋体" w:cs="宋体" w:hint="eastAsia"/>
            <w:b/>
            <w:sz w:val="22"/>
            <w:szCs w:val="22"/>
            <w:lang w:val="zh-TW"/>
          </w:rPr>
          <w:t>(FOF)</w:t>
        </w:r>
        <w:r w:rsidR="00931AA9">
          <w:rPr>
            <w:rFonts w:ascii="宋体" w:eastAsia="宋体" w:hAnsi="宋体" w:cs="宋体" w:hint="eastAsia"/>
            <w:b/>
            <w:sz w:val="22"/>
            <w:szCs w:val="22"/>
            <w:lang w:val="zh-TW"/>
          </w:rPr>
          <w:t>的</w:t>
        </w:r>
        <w:r w:rsidR="00931AA9" w:rsidRPr="003D1CC1">
          <w:rPr>
            <w:rFonts w:ascii="宋体" w:eastAsia="宋体" w:hAnsi="宋体" w:cs="宋体"/>
            <w:b/>
            <w:sz w:val="22"/>
            <w:szCs w:val="22"/>
            <w:lang w:val="zh-TW" w:eastAsia="zh-TW"/>
          </w:rPr>
          <w:t>投资者</w:t>
        </w:r>
      </w:ins>
    </w:p>
    <w:p w:rsidR="008F58D8" w:rsidRDefault="008F58D8" w:rsidP="008F58D8">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26" w:author="amy" w:date="2017-02-14T10:08:00Z"/>
          <w:rFonts w:ascii="Times New Roman" w:eastAsia="Times New Roman" w:hAnsi="Times New Roman" w:cs="Times New Roman"/>
          <w:color w:val="212121"/>
          <w:u w:color="212121"/>
          <w:lang w:val="zh-TW" w:eastAsia="zh-TW"/>
        </w:rPr>
      </w:pPr>
      <w:ins w:id="427" w:author="amy" w:date="2017-02-14T10:08:00Z">
        <w:r>
          <w:rPr>
            <w:rFonts w:ascii="宋体" w:eastAsia="宋体" w:hAnsi="宋体" w:cs="宋体"/>
            <w:color w:val="212121"/>
            <w:u w:color="212121"/>
            <w:lang w:val="zh-TW" w:eastAsia="zh-TW"/>
          </w:rPr>
          <w:t>鉴于</w:t>
        </w:r>
        <w:r>
          <w:rPr>
            <w:rFonts w:ascii="Times New Roman" w:hAnsi="Times New Roman"/>
            <w:color w:val="212121"/>
            <w:u w:color="212121"/>
          </w:rPr>
          <w:t>2007</w:t>
        </w:r>
        <w:r>
          <w:rPr>
            <w:rFonts w:ascii="宋体" w:eastAsia="宋体" w:hAnsi="宋体" w:cs="宋体"/>
            <w:color w:val="212121"/>
            <w:u w:color="212121"/>
            <w:lang w:val="zh-TW" w:eastAsia="zh-TW"/>
          </w:rPr>
          <w:t>年和</w:t>
        </w:r>
        <w:r>
          <w:rPr>
            <w:rFonts w:ascii="Times New Roman" w:hAnsi="Times New Roman"/>
            <w:color w:val="212121"/>
            <w:u w:color="212121"/>
          </w:rPr>
          <w:t>2008</w:t>
        </w:r>
        <w:r>
          <w:rPr>
            <w:rFonts w:ascii="宋体" w:eastAsia="宋体" w:hAnsi="宋体" w:cs="宋体"/>
            <w:color w:val="212121"/>
            <w:u w:color="212121"/>
            <w:lang w:val="zh-TW" w:eastAsia="zh-TW"/>
          </w:rPr>
          <w:t>年的对冲基金表现不佳，</w:t>
        </w:r>
        <w:r>
          <w:rPr>
            <w:rFonts w:ascii="宋体" w:eastAsia="宋体" w:hAnsi="宋体" w:cs="宋体" w:hint="eastAsia"/>
            <w:color w:val="212121"/>
            <w:u w:color="212121"/>
            <w:lang w:val="zh-TW"/>
          </w:rPr>
          <w:t>以及发生麦道夫</w:t>
        </w:r>
        <w:r>
          <w:rPr>
            <w:rFonts w:ascii="宋体" w:eastAsia="宋体" w:hAnsi="宋体" w:cs="宋体"/>
            <w:color w:val="212121"/>
            <w:u w:color="212121"/>
            <w:lang w:val="zh-TW" w:eastAsia="zh-TW"/>
          </w:rPr>
          <w:t>丑闻，许多投资者已经</w:t>
        </w:r>
        <w:r>
          <w:rPr>
            <w:rFonts w:ascii="宋体" w:eastAsia="宋体" w:hAnsi="宋体" w:cs="宋体" w:hint="eastAsia"/>
            <w:color w:val="212121"/>
            <w:u w:color="212121"/>
          </w:rPr>
          <w:t>对</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hint="eastAsia"/>
            <w:color w:val="212121"/>
            <w:u w:color="212121"/>
            <w:lang w:val="zh-TW"/>
          </w:rPr>
          <w:t>有偏见</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基金中的</w:t>
        </w:r>
        <w:r>
          <w:rPr>
            <w:rFonts w:ascii="宋体" w:eastAsia="宋体" w:hAnsi="宋体" w:cs="宋体"/>
            <w:color w:val="212121"/>
            <w:u w:color="212121"/>
            <w:lang w:val="zh-TW" w:eastAsia="zh-TW"/>
          </w:rPr>
          <w:t>基金</w:t>
        </w:r>
        <w:r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经理在市场上提供</w:t>
        </w:r>
        <w:r>
          <w:rPr>
            <w:rFonts w:ascii="Times New Roman" w:hAnsi="Times New Roman"/>
            <w:color w:val="212121"/>
            <w:u w:color="212121"/>
          </w:rPr>
          <w:t>“</w:t>
        </w:r>
        <w:r>
          <w:rPr>
            <w:rFonts w:ascii="宋体" w:eastAsia="宋体" w:hAnsi="宋体" w:cs="宋体"/>
            <w:color w:val="212121"/>
            <w:u w:color="212121"/>
            <w:lang w:val="zh-TW" w:eastAsia="zh-TW"/>
          </w:rPr>
          <w:t>多元化投资组合</w:t>
        </w:r>
        <w:r>
          <w:rPr>
            <w:rFonts w:ascii="Times New Roman" w:hAnsi="Times New Roman"/>
            <w:color w:val="212121"/>
            <w:u w:color="212121"/>
          </w:rPr>
          <w:t>”</w:t>
        </w:r>
        <w:r>
          <w:rPr>
            <w:rFonts w:ascii="宋体" w:eastAsia="宋体" w:hAnsi="宋体" w:hint="eastAsia"/>
            <w:color w:val="212121"/>
            <w:u w:color="212121"/>
          </w:rPr>
          <w:t>，</w:t>
        </w:r>
        <w:r w:rsidRPr="00931AA9">
          <w:rPr>
            <w:rFonts w:ascii="宋体" w:eastAsia="宋体" w:hAnsi="宋体" w:cs="宋体"/>
            <w:color w:val="212121"/>
            <w:u w:color="212121"/>
            <w:lang w:val="zh-TW" w:eastAsia="zh-TW"/>
          </w:rPr>
          <w:t xml:space="preserve"> </w:t>
        </w:r>
        <w:r w:rsidR="0063242C">
          <w:rPr>
            <w:rFonts w:ascii="宋体" w:eastAsia="宋体" w:hAnsi="宋体" w:cs="宋体" w:hint="eastAsia"/>
            <w:color w:val="212121"/>
            <w:u w:color="212121"/>
            <w:lang w:val="zh-TW"/>
          </w:rPr>
          <w:t>当</w:t>
        </w:r>
        <w:r>
          <w:rPr>
            <w:rFonts w:ascii="宋体" w:eastAsia="宋体" w:hAnsi="宋体" w:cs="宋体" w:hint="eastAsia"/>
            <w:color w:val="212121"/>
            <w:u w:color="212121"/>
            <w:lang w:val="zh-TW"/>
          </w:rPr>
          <w:t>实际上全部或大部分资产投资到</w:t>
        </w:r>
        <w:r>
          <w:rPr>
            <w:rFonts w:ascii="宋体" w:eastAsia="宋体" w:hAnsi="宋体" w:cs="宋体"/>
            <w:color w:val="212121"/>
            <w:u w:color="212121"/>
            <w:lang w:val="zh-TW" w:eastAsia="zh-TW"/>
          </w:rPr>
          <w:t>单一基金或</w:t>
        </w:r>
        <w:r>
          <w:rPr>
            <w:rFonts w:ascii="宋体" w:eastAsia="宋体" w:hAnsi="宋体" w:cs="宋体" w:hint="eastAsia"/>
            <w:color w:val="212121"/>
            <w:u w:color="212121"/>
            <w:lang w:val="zh-TW"/>
          </w:rPr>
          <w:t>策略时</w:t>
        </w:r>
        <w:r>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在我们看来就</w:t>
        </w:r>
        <w:r>
          <w:rPr>
            <w:rFonts w:ascii="宋体" w:eastAsia="宋体" w:hAnsi="宋体" w:cs="宋体"/>
            <w:color w:val="212121"/>
            <w:u w:color="212121"/>
            <w:lang w:val="zh-TW" w:eastAsia="zh-TW"/>
          </w:rPr>
          <w:t>是</w:t>
        </w:r>
        <w:r>
          <w:rPr>
            <w:rFonts w:ascii="宋体" w:eastAsia="宋体" w:hAnsi="宋体" w:cs="宋体" w:hint="eastAsia"/>
            <w:color w:val="212121"/>
            <w:u w:color="212121"/>
            <w:lang w:val="zh-TW"/>
          </w:rPr>
          <w:t>一种</w:t>
        </w:r>
        <w:r>
          <w:rPr>
            <w:rFonts w:ascii="宋体" w:eastAsia="宋体" w:hAnsi="宋体" w:cs="宋体"/>
            <w:color w:val="212121"/>
            <w:u w:color="212121"/>
            <w:lang w:val="zh-TW" w:eastAsia="zh-TW"/>
          </w:rPr>
          <w:t>犯罪。</w:t>
        </w:r>
        <w:r w:rsidR="0063242C">
          <w:rPr>
            <w:rFonts w:ascii="宋体" w:eastAsia="宋体" w:hAnsi="宋体" w:cs="宋体" w:hint="eastAsia"/>
            <w:color w:val="212121"/>
            <w:u w:color="212121"/>
            <w:lang w:val="zh-TW"/>
          </w:rPr>
          <w:t>这</w:t>
        </w:r>
        <w:r w:rsidR="0063242C">
          <w:rPr>
            <w:rFonts w:ascii="宋体" w:eastAsia="宋体" w:hAnsi="宋体" w:cs="宋体" w:hint="eastAsia"/>
            <w:color w:val="212121"/>
            <w:highlight w:val="yellow"/>
            <w:u w:color="212121"/>
            <w:lang w:val="zh-TW"/>
          </w:rPr>
          <w:t>给我们敲响了警钟，</w:t>
        </w:r>
        <w:r w:rsidRPr="00931AA9">
          <w:rPr>
            <w:rFonts w:ascii="宋体" w:eastAsia="宋体" w:hAnsi="宋体" w:cs="宋体"/>
            <w:color w:val="212121"/>
            <w:highlight w:val="yellow"/>
            <w:u w:color="212121"/>
            <w:lang w:val="zh-TW" w:eastAsia="zh-TW"/>
          </w:rPr>
          <w:t>提醒我们，</w:t>
        </w:r>
        <w:r w:rsidR="0063242C">
          <w:rPr>
            <w:rFonts w:ascii="宋体" w:eastAsia="宋体" w:hAnsi="宋体" w:cs="宋体"/>
            <w:color w:val="212121"/>
            <w:highlight w:val="yellow"/>
            <w:u w:color="212121"/>
            <w:lang w:eastAsia="zh-TW"/>
          </w:rPr>
          <w:t>Amarath</w:t>
        </w:r>
        <w:r w:rsidRPr="00931AA9">
          <w:rPr>
            <w:rFonts w:ascii="宋体" w:eastAsia="宋体" w:hAnsi="宋体" w:cs="宋体"/>
            <w:color w:val="212121"/>
            <w:highlight w:val="yellow"/>
            <w:u w:color="212121"/>
            <w:lang w:val="zh-TW" w:eastAsia="zh-TW"/>
          </w:rPr>
          <w:t>和</w:t>
        </w:r>
        <w:r w:rsidRPr="00931AA9">
          <w:rPr>
            <w:rFonts w:ascii="Times New Roman" w:hAnsi="Times New Roman"/>
            <w:color w:val="212121"/>
            <w:highlight w:val="yellow"/>
            <w:u w:color="212121"/>
          </w:rPr>
          <w:t>D.B. Zwirn</w:t>
        </w:r>
        <w:r w:rsidRPr="00931AA9">
          <w:rPr>
            <w:rFonts w:ascii="宋体" w:eastAsia="宋体" w:hAnsi="宋体" w:cs="宋体"/>
            <w:color w:val="212121"/>
            <w:highlight w:val="yellow"/>
            <w:u w:color="212121"/>
            <w:lang w:val="zh-TW" w:eastAsia="zh-TW"/>
          </w:rPr>
          <w:t>，以及</w:t>
        </w:r>
        <w:r w:rsidRPr="00931AA9">
          <w:rPr>
            <w:rFonts w:ascii="Times New Roman" w:hAnsi="Times New Roman"/>
            <w:color w:val="212121"/>
            <w:highlight w:val="yellow"/>
            <w:u w:color="212121"/>
          </w:rPr>
          <w:t>Bayou</w:t>
        </w:r>
        <w:r w:rsidRPr="00931AA9">
          <w:rPr>
            <w:rFonts w:ascii="宋体" w:eastAsia="宋体" w:hAnsi="宋体" w:cs="宋体"/>
            <w:color w:val="212121"/>
            <w:highlight w:val="yellow"/>
            <w:u w:color="212121"/>
            <w:lang w:val="zh-TW" w:eastAsia="zh-TW"/>
          </w:rPr>
          <w:t>的欺诈</w:t>
        </w:r>
        <w:r w:rsidR="0063242C">
          <w:rPr>
            <w:rFonts w:ascii="宋体" w:eastAsia="宋体" w:hAnsi="宋体" w:cs="宋体" w:hint="eastAsia"/>
            <w:color w:val="212121"/>
            <w:highlight w:val="yellow"/>
            <w:u w:color="212121"/>
          </w:rPr>
          <w:t>才刚刚过去</w:t>
        </w:r>
        <w:r w:rsidRPr="00931AA9">
          <w:rPr>
            <w:rFonts w:ascii="宋体" w:eastAsia="宋体" w:hAnsi="宋体" w:cs="宋体"/>
            <w:color w:val="212121"/>
            <w:highlight w:val="yellow"/>
            <w:u w:color="212121"/>
            <w:lang w:val="zh-TW" w:eastAsia="zh-TW"/>
          </w:rPr>
          <w:t>。</w:t>
        </w:r>
        <w:r>
          <w:rPr>
            <w:rFonts w:ascii="宋体" w:eastAsia="宋体" w:hAnsi="宋体" w:cs="宋体" w:hint="eastAsia"/>
            <w:color w:val="212121"/>
            <w:u w:color="212121"/>
            <w:lang w:val="zh-TW"/>
          </w:rPr>
          <w:t>任何高</w:t>
        </w:r>
        <w:r>
          <w:rPr>
            <w:rFonts w:ascii="宋体" w:eastAsia="宋体" w:hAnsi="宋体" w:cs="宋体"/>
            <w:color w:val="212121"/>
            <w:u w:color="212121"/>
            <w:lang w:val="zh-TW" w:eastAsia="zh-TW"/>
          </w:rPr>
          <w:t>水平</w:t>
        </w:r>
        <w:r>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尽职调查或法规，</w:t>
        </w:r>
        <w:r>
          <w:rPr>
            <w:rFonts w:ascii="宋体" w:eastAsia="宋体" w:hAnsi="宋体" w:cs="宋体" w:hint="eastAsia"/>
            <w:color w:val="212121"/>
            <w:u w:color="212121"/>
            <w:lang w:val="zh-TW"/>
          </w:rPr>
          <w:t>都不能</w:t>
        </w:r>
        <w:r>
          <w:rPr>
            <w:rFonts w:ascii="宋体" w:eastAsia="宋体" w:hAnsi="宋体" w:cs="宋体"/>
            <w:color w:val="212121"/>
            <w:u w:color="212121"/>
            <w:lang w:val="zh-TW" w:eastAsia="zh-TW"/>
          </w:rPr>
          <w:t>将欺诈或</w:t>
        </w:r>
        <w:r w:rsidR="0063242C">
          <w:rPr>
            <w:rFonts w:ascii="宋体" w:eastAsia="宋体" w:hAnsi="宋体" w:cs="宋体" w:hint="eastAsia"/>
            <w:color w:val="212121"/>
            <w:u w:color="212121"/>
            <w:lang w:val="zh-TW"/>
          </w:rPr>
          <w:t>破产</w:t>
        </w:r>
        <w:r>
          <w:rPr>
            <w:rFonts w:ascii="宋体" w:eastAsia="宋体" w:hAnsi="宋体" w:cs="宋体"/>
            <w:color w:val="212121"/>
            <w:u w:color="212121"/>
            <w:lang w:val="zh-TW" w:eastAsia="zh-TW"/>
          </w:rPr>
          <w:t>彻底消除。这些</w:t>
        </w:r>
        <w:r>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是自然发生的。然而，</w:t>
        </w:r>
        <w:r w:rsidR="00130DE6">
          <w:rPr>
            <w:rFonts w:ascii="宋体" w:eastAsia="宋体" w:hAnsi="宋体" w:cs="宋体" w:hint="eastAsia"/>
            <w:color w:val="212121"/>
            <w:u w:color="212121"/>
            <w:lang w:val="zh-TW"/>
          </w:rPr>
          <w:t>那些简化了</w:t>
        </w:r>
        <w:r w:rsidRPr="00931AA9">
          <w:rPr>
            <w:rFonts w:ascii="宋体" w:eastAsia="宋体" w:hAnsi="宋体" w:cs="宋体"/>
            <w:color w:val="212121"/>
            <w:highlight w:val="yellow"/>
            <w:u w:color="212121"/>
            <w:lang w:val="zh-TW" w:eastAsia="zh-TW"/>
          </w:rPr>
          <w:t>背景调查或运行评估</w:t>
        </w:r>
        <w:r w:rsidR="00130DE6">
          <w:rPr>
            <w:rFonts w:ascii="宋体" w:eastAsia="宋体" w:hAnsi="宋体" w:cs="宋体" w:hint="eastAsia"/>
            <w:color w:val="212121"/>
            <w:highlight w:val="yellow"/>
            <w:u w:color="212121"/>
            <w:lang w:val="zh-TW"/>
          </w:rPr>
          <w:t>的经理</w:t>
        </w:r>
        <w:r w:rsidRPr="00931AA9">
          <w:rPr>
            <w:rFonts w:ascii="宋体" w:eastAsia="宋体" w:hAnsi="宋体" w:cs="宋体"/>
            <w:color w:val="212121"/>
            <w:highlight w:val="yellow"/>
            <w:u w:color="212121"/>
            <w:lang w:val="zh-TW" w:eastAsia="zh-TW"/>
          </w:rPr>
          <w:t>使情况</w:t>
        </w:r>
        <w:r w:rsidR="00130DE6">
          <w:rPr>
            <w:rFonts w:ascii="宋体" w:eastAsia="宋体" w:hAnsi="宋体" w:cs="宋体" w:hint="eastAsia"/>
            <w:color w:val="212121"/>
            <w:highlight w:val="yellow"/>
            <w:u w:color="212121"/>
            <w:lang w:val="zh-TW"/>
          </w:rPr>
          <w:t>变得</w:t>
        </w:r>
        <w:r w:rsidRPr="00931AA9">
          <w:rPr>
            <w:rFonts w:ascii="宋体" w:eastAsia="宋体" w:hAnsi="宋体" w:cs="宋体"/>
            <w:color w:val="212121"/>
            <w:highlight w:val="yellow"/>
            <w:u w:color="212121"/>
            <w:lang w:val="zh-TW" w:eastAsia="zh-TW"/>
          </w:rPr>
          <w:t>更糟。</w:t>
        </w:r>
        <w:r>
          <w:rPr>
            <w:rFonts w:ascii="宋体" w:eastAsia="宋体" w:hAnsi="宋体" w:cs="宋体" w:hint="eastAsia"/>
            <w:color w:val="212121"/>
            <w:u w:color="212121"/>
            <w:lang w:val="zh-TW"/>
          </w:rPr>
          <w:t>基金中</w:t>
        </w:r>
        <w:r>
          <w:rPr>
            <w:rFonts w:ascii="宋体" w:eastAsia="宋体" w:hAnsi="宋体" w:cs="宋体"/>
            <w:color w:val="212121"/>
            <w:u w:color="212121"/>
            <w:lang w:val="zh-TW" w:eastAsia="zh-TW"/>
          </w:rPr>
          <w:t>基金</w:t>
        </w:r>
        <w:r w:rsidR="0063242C"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是有意义的，是重要的，和值得</w:t>
        </w:r>
        <w:r>
          <w:rPr>
            <w:rFonts w:ascii="宋体" w:eastAsia="宋体" w:hAnsi="宋体" w:cs="宋体" w:hint="eastAsia"/>
            <w:color w:val="212121"/>
            <w:u w:color="212121"/>
            <w:lang w:val="zh-TW"/>
          </w:rPr>
          <w:t>投资者付出费用的</w:t>
        </w:r>
        <w:r>
          <w:rPr>
            <w:rFonts w:ascii="宋体" w:eastAsia="宋体" w:hAnsi="宋体" w:cs="宋体"/>
            <w:color w:val="212121"/>
            <w:u w:color="212121"/>
            <w:lang w:val="zh-TW" w:eastAsia="zh-TW"/>
          </w:rPr>
          <w:t>，</w:t>
        </w:r>
        <w:r w:rsidR="00130DE6">
          <w:rPr>
            <w:rFonts w:ascii="宋体" w:eastAsia="宋体" w:hAnsi="宋体" w:cs="宋体" w:hint="eastAsia"/>
            <w:color w:val="212121"/>
            <w:u w:color="212121"/>
            <w:lang w:val="zh-TW"/>
          </w:rPr>
          <w:t>这些服务投资者自己无法提供，或者自己获得的代价过于昂贵，或者太费时。</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28" w:author="amy" w:date="2017-02-14T10:08:00Z"/>
          <w:rFonts w:ascii="Times New Roman" w:eastAsia="Times New Roman" w:hAnsi="Times New Roman" w:cs="Times New Roman"/>
          <w:color w:val="212121"/>
          <w:u w:color="212121"/>
          <w:lang w:val="zh-TW" w:eastAsia="zh-TW"/>
        </w:rPr>
      </w:pPr>
      <w:del w:id="429" w:author="amy" w:date="2017-02-14T10:08:00Z">
        <w:r>
          <w:rPr>
            <w:rFonts w:ascii="宋体" w:eastAsia="宋体" w:hAnsi="宋体" w:cs="宋体"/>
            <w:color w:val="212121"/>
            <w:u w:color="212121"/>
            <w:lang w:val="zh-TW" w:eastAsia="zh-TW"/>
          </w:rPr>
          <w:delText>一旦资产跨越了</w:delText>
        </w:r>
        <w:r>
          <w:rPr>
            <w:rFonts w:ascii="Times New Roman" w:hAnsi="Times New Roman"/>
            <w:color w:val="212121"/>
            <w:u w:color="212121"/>
          </w:rPr>
          <w:delText>5</w:delText>
        </w:r>
        <w:r w:rsidR="002D7547">
          <w:rPr>
            <w:rFonts w:ascii="宋体" w:eastAsia="宋体" w:hAnsi="宋体" w:cs="宋体"/>
            <w:color w:val="212121"/>
            <w:u w:color="212121"/>
            <w:lang w:val="zh-TW" w:eastAsia="zh-TW"/>
          </w:rPr>
          <w:delText>亿美元</w:delText>
        </w:r>
        <w:r w:rsidR="002D7547">
          <w:rPr>
            <w:rFonts w:ascii="宋体" w:eastAsia="宋体" w:hAnsi="宋体" w:cs="宋体" w:hint="eastAsia"/>
            <w:color w:val="212121"/>
            <w:u w:color="212121"/>
            <w:lang w:val="zh-TW"/>
          </w:rPr>
          <w:delText>基金经理就</w:delText>
        </w:r>
        <w:r w:rsidR="002D7547">
          <w:rPr>
            <w:rFonts w:ascii="宋体" w:eastAsia="宋体" w:hAnsi="宋体" w:cs="宋体"/>
            <w:color w:val="212121"/>
            <w:u w:color="212121"/>
            <w:lang w:val="zh-TW" w:eastAsia="zh-TW"/>
          </w:rPr>
          <w:delText>可以实现规模经济</w:delText>
        </w:r>
        <w:r>
          <w:rPr>
            <w:rFonts w:ascii="宋体" w:eastAsia="宋体" w:hAnsi="宋体" w:cs="宋体"/>
            <w:color w:val="212121"/>
            <w:u w:color="212121"/>
            <w:lang w:val="zh-TW" w:eastAsia="zh-TW"/>
          </w:rPr>
          <w:delText>。但是，</w:delText>
        </w:r>
        <w:r w:rsidR="002D7547">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达到</w:delText>
        </w:r>
        <w:r w:rsidR="002D7547">
          <w:rPr>
            <w:rFonts w:ascii="宋体" w:eastAsia="宋体" w:hAnsi="宋体" w:cs="宋体" w:hint="eastAsia"/>
            <w:color w:val="212121"/>
            <w:u w:color="212121"/>
            <w:lang w:val="zh-TW"/>
          </w:rPr>
          <w:delText>以前</w:delText>
        </w:r>
        <w:r>
          <w:rPr>
            <w:rFonts w:ascii="宋体" w:eastAsia="宋体" w:hAnsi="宋体" w:cs="宋体"/>
            <w:color w:val="212121"/>
            <w:u w:color="212121"/>
            <w:lang w:val="zh-TW" w:eastAsia="zh-TW"/>
          </w:rPr>
          <w:delText>，一些</w:delText>
        </w:r>
        <w:r w:rsidR="002B62F0">
          <w:rPr>
            <w:rFonts w:ascii="宋体" w:eastAsia="宋体" w:hAnsi="宋体" w:cs="宋体" w:hint="eastAsia"/>
            <w:color w:val="212121"/>
            <w:u w:color="212121"/>
            <w:lang w:val="zh-TW"/>
          </w:rPr>
          <w:delText>基金中的</w:delText>
        </w:r>
        <w:r w:rsidR="002B62F0">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难以在市场上竞争。</w:delText>
        </w:r>
        <w:r w:rsidR="002B62F0">
          <w:rPr>
            <w:rFonts w:ascii="宋体" w:eastAsia="宋体" w:hAnsi="宋体" w:cs="宋体" w:hint="eastAsia"/>
            <w:color w:val="212121"/>
            <w:u w:color="212121"/>
          </w:rPr>
          <w:delText>规模</w:delText>
        </w:r>
        <w:r>
          <w:rPr>
            <w:rFonts w:ascii="宋体" w:eastAsia="宋体" w:hAnsi="宋体" w:cs="宋体"/>
            <w:color w:val="212121"/>
            <w:u w:color="212121"/>
            <w:lang w:val="zh-TW" w:eastAsia="zh-TW"/>
          </w:rPr>
          <w:delText>大小有</w:delText>
        </w:r>
        <w:r w:rsidR="002B62F0">
          <w:rPr>
            <w:rFonts w:ascii="宋体" w:eastAsia="宋体" w:hAnsi="宋体" w:cs="宋体" w:hint="eastAsia"/>
            <w:color w:val="212121"/>
            <w:u w:color="212121"/>
            <w:lang w:val="zh-TW"/>
          </w:rPr>
          <w:delText>重要</w:delText>
        </w:r>
        <w:r>
          <w:rPr>
            <w:rFonts w:ascii="宋体" w:eastAsia="宋体" w:hAnsi="宋体" w:cs="宋体"/>
            <w:color w:val="212121"/>
            <w:u w:color="212121"/>
            <w:lang w:val="zh-TW" w:eastAsia="zh-TW"/>
          </w:rPr>
          <w:delText>关系。</w:delText>
        </w:r>
        <w:r w:rsidR="002B62F0">
          <w:rPr>
            <w:rFonts w:ascii="宋体" w:eastAsia="宋体" w:hAnsi="宋体" w:cs="宋体" w:hint="eastAsia"/>
            <w:color w:val="212121"/>
            <w:u w:color="212121"/>
            <w:lang w:val="zh-TW"/>
          </w:rPr>
          <w:delText>基金</w:delText>
        </w:r>
        <w:r>
          <w:rPr>
            <w:rFonts w:ascii="宋体" w:eastAsia="宋体" w:hAnsi="宋体" w:cs="宋体"/>
            <w:color w:val="212121"/>
            <w:u w:color="212121"/>
            <w:lang w:val="zh-TW" w:eastAsia="zh-TW"/>
          </w:rPr>
          <w:delText>经理必须能够为</w:delText>
        </w:r>
        <w:r w:rsidR="002B62F0">
          <w:rPr>
            <w:rFonts w:ascii="宋体" w:eastAsia="宋体" w:hAnsi="宋体" w:cs="宋体" w:hint="eastAsia"/>
            <w:color w:val="212121"/>
            <w:u w:color="212121"/>
            <w:lang w:val="zh-TW"/>
          </w:rPr>
          <w:delText>基金运作的</w:delText>
        </w:r>
        <w:r>
          <w:rPr>
            <w:rFonts w:ascii="宋体" w:eastAsia="宋体" w:hAnsi="宋体" w:cs="宋体"/>
            <w:color w:val="212121"/>
            <w:u w:color="212121"/>
            <w:lang w:val="zh-TW" w:eastAsia="zh-TW"/>
          </w:rPr>
          <w:delText>基础设施提供资金和工作人员</w:delText>
        </w:r>
        <w:r w:rsidR="002B62F0">
          <w:rPr>
            <w:rFonts w:ascii="宋体" w:eastAsia="宋体" w:hAnsi="宋体" w:cs="宋体" w:hint="eastAsia"/>
            <w:color w:val="212121"/>
            <w:u w:color="212121"/>
            <w:lang w:val="zh-TW"/>
          </w:rPr>
          <w:delText>，这样可以获取资金</w:delText>
        </w:r>
        <w:r>
          <w:rPr>
            <w:rFonts w:ascii="宋体" w:eastAsia="宋体" w:hAnsi="宋体" w:cs="宋体"/>
            <w:color w:val="212121"/>
            <w:u w:color="212121"/>
            <w:lang w:val="zh-TW" w:eastAsia="zh-TW"/>
          </w:rPr>
          <w:delText>，审查，分配和监测投资组合</w:delText>
        </w:r>
        <w:r w:rsidR="002B62F0">
          <w:rPr>
            <w:rFonts w:ascii="宋体" w:eastAsia="宋体" w:hAnsi="宋体" w:cs="宋体" w:hint="eastAsia"/>
            <w:color w:val="212121"/>
            <w:u w:color="212121"/>
            <w:lang w:val="zh-TW"/>
          </w:rPr>
          <w:delText>中的</w:delText>
        </w:r>
        <w:r w:rsidR="002B62F0">
          <w:rPr>
            <w:rFonts w:ascii="宋体" w:eastAsia="宋体" w:hAnsi="宋体" w:cs="宋体"/>
            <w:color w:val="212121"/>
            <w:u w:color="212121"/>
            <w:lang w:val="zh-TW" w:eastAsia="zh-TW"/>
          </w:rPr>
          <w:delText>对冲基金经理</w:delText>
        </w:r>
        <w:r>
          <w:rPr>
            <w:rFonts w:ascii="宋体" w:eastAsia="宋体" w:hAnsi="宋体" w:cs="宋体"/>
            <w:color w:val="212121"/>
            <w:u w:color="212121"/>
            <w:lang w:val="zh-TW" w:eastAsia="zh-TW"/>
          </w:rPr>
          <w:delText>，</w:delText>
        </w:r>
        <w:r w:rsidR="002B62F0">
          <w:rPr>
            <w:rFonts w:ascii="宋体" w:eastAsia="宋体" w:hAnsi="宋体" w:cs="宋体" w:hint="eastAsia"/>
            <w:color w:val="212121"/>
            <w:u w:color="212121"/>
            <w:lang w:val="zh-TW"/>
          </w:rPr>
          <w:delText>还要</w:delText>
        </w:r>
        <w:r>
          <w:rPr>
            <w:rFonts w:ascii="宋体" w:eastAsia="宋体" w:hAnsi="宋体" w:cs="宋体"/>
            <w:color w:val="212121"/>
            <w:u w:color="212121"/>
            <w:lang w:val="zh-TW" w:eastAsia="zh-TW"/>
          </w:rPr>
          <w:delText>处理日常工作</w:delText>
        </w:r>
        <w:r w:rsidR="002B62F0">
          <w:rPr>
            <w:rFonts w:ascii="宋体" w:eastAsia="宋体" w:hAnsi="宋体" w:cs="宋体"/>
            <w:color w:val="212121"/>
            <w:u w:color="212121"/>
            <w:lang w:val="zh-TW" w:eastAsia="zh-TW"/>
          </w:rPr>
          <w:delText>运行</w:delText>
        </w:r>
        <w:r>
          <w:rPr>
            <w:rFonts w:ascii="宋体" w:eastAsia="宋体" w:hAnsi="宋体" w:cs="宋体"/>
            <w:color w:val="212121"/>
            <w:u w:color="212121"/>
            <w:lang w:val="zh-TW" w:eastAsia="zh-TW"/>
          </w:rPr>
          <w:delText>。</w:delText>
        </w:r>
      </w:del>
    </w:p>
    <w:p w:rsidR="00344021" w:rsidRDefault="00344021">
      <w:pPr>
        <w:rPr>
          <w:del w:id="430" w:author="amy" w:date="2017-02-14T10:08:00Z"/>
          <w:rFonts w:ascii="Arial" w:eastAsia="Arial"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1" w:author="amy" w:date="2017-02-14T10:08:00Z"/>
          <w:rFonts w:ascii="宋体" w:eastAsia="宋体" w:hAnsi="宋体" w:cs="宋体"/>
          <w:b/>
          <w:sz w:val="22"/>
          <w:szCs w:val="22"/>
          <w:lang w:val="zh-TW" w:eastAsia="zh-TW"/>
        </w:rPr>
      </w:pPr>
      <w:del w:id="432" w:author="amy" w:date="2017-02-14T10:08:00Z">
        <w:r w:rsidRPr="003D1CC1">
          <w:rPr>
            <w:rFonts w:ascii="宋体" w:eastAsia="宋体" w:hAnsi="宋体" w:cs="宋体"/>
            <w:b/>
            <w:sz w:val="22"/>
            <w:szCs w:val="22"/>
            <w:lang w:val="zh-TW" w:eastAsia="zh-TW"/>
          </w:rPr>
          <w:delText>基金投资者基金</w:delText>
        </w:r>
      </w:del>
    </w:p>
    <w:p w:rsidR="00344021" w:rsidRPr="003D1CC1" w:rsidRDefault="00344021">
      <w:pPr>
        <w:rPr>
          <w:del w:id="433" w:author="amy" w:date="2017-02-14T10:08:00Z"/>
          <w:rFonts w:ascii="Arial" w:eastAsia="宋体" w:hAnsi="Arial" w:cs="Arial"/>
        </w:rPr>
      </w:pPr>
    </w:p>
    <w:p w:rsidR="00344021" w:rsidRPr="003D1CC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4" w:author="amy" w:date="2017-02-14T10:08:00Z"/>
          <w:rFonts w:ascii="Times New Roman" w:eastAsia="Times New Roman" w:hAnsi="Times New Roman" w:cs="Times New Roman"/>
          <w:color w:val="212121"/>
          <w:u w:color="212121"/>
        </w:rPr>
      </w:pPr>
      <w:del w:id="435" w:author="amy" w:date="2017-02-14T10:08:00Z">
        <w:r>
          <w:rPr>
            <w:rFonts w:ascii="宋体" w:eastAsia="宋体" w:hAnsi="宋体" w:cs="宋体"/>
            <w:color w:val="212121"/>
            <w:u w:color="212121"/>
            <w:lang w:val="zh-TW" w:eastAsia="zh-TW"/>
          </w:rPr>
          <w:delText>鉴于</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年和</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年的对冲基金表现不佳，上涨马多夫的丑闻，许多投资者已经受到资金基金的影响。那基金经理基金在市场上提供</w:delText>
        </w:r>
        <w:r>
          <w:rPr>
            <w:rFonts w:ascii="Times New Roman" w:hAnsi="Times New Roman"/>
            <w:color w:val="212121"/>
            <w:u w:color="212121"/>
          </w:rPr>
          <w:delText>“</w:delText>
        </w:r>
        <w:r>
          <w:rPr>
            <w:rFonts w:ascii="宋体" w:eastAsia="宋体" w:hAnsi="宋体" w:cs="宋体"/>
            <w:color w:val="212121"/>
            <w:u w:color="212121"/>
            <w:lang w:val="zh-TW" w:eastAsia="zh-TW"/>
          </w:rPr>
          <w:delText>多元化投资组合</w:delText>
        </w:r>
        <w:r>
          <w:rPr>
            <w:rFonts w:ascii="Times New Roman" w:hAnsi="Times New Roman"/>
            <w:color w:val="212121"/>
            <w:u w:color="212121"/>
          </w:rPr>
          <w:delText>”</w:delText>
        </w:r>
        <w:r>
          <w:rPr>
            <w:rFonts w:ascii="宋体" w:eastAsia="宋体" w:hAnsi="宋体" w:cs="宋体"/>
            <w:color w:val="212121"/>
            <w:u w:color="212121"/>
            <w:lang w:val="zh-TW" w:eastAsia="zh-TW"/>
          </w:rPr>
          <w:delText>当实际上所有或大部分资产是单一基金或</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36" w:author="amy" w:date="2017-02-14T10:08:00Z"/>
          <w:rFonts w:ascii="Times New Roman" w:eastAsia="Times New Roman" w:hAnsi="Times New Roman" w:cs="Times New Roman"/>
          <w:color w:val="212121"/>
          <w:u w:color="212121"/>
          <w:lang w:val="zh-TW" w:eastAsia="zh-TW"/>
        </w:rPr>
      </w:pPr>
      <w:del w:id="437" w:author="amy" w:date="2017-02-14T10:08:00Z">
        <w:r>
          <w:rPr>
            <w:rFonts w:ascii="宋体" w:eastAsia="宋体" w:hAnsi="宋体" w:cs="宋体"/>
            <w:color w:val="212121"/>
            <w:u w:color="212121"/>
            <w:lang w:val="zh-TW" w:eastAsia="zh-TW"/>
          </w:rPr>
          <w:delText>战略，在我们看来，是犯罪。这是一个不幸的唤醒呼吁提醒我们许多人，我们只是越过在苋菜的爆发和</w:delText>
        </w:r>
        <w:r>
          <w:rPr>
            <w:rFonts w:ascii="Times New Roman" w:hAnsi="Times New Roman"/>
            <w:color w:val="212121"/>
            <w:u w:color="212121"/>
          </w:rPr>
          <w:delText>D.B. Zwirn</w:delText>
        </w:r>
        <w:r>
          <w:rPr>
            <w:rFonts w:ascii="宋体" w:eastAsia="宋体" w:hAnsi="宋体" w:cs="宋体"/>
            <w:color w:val="212121"/>
            <w:u w:color="212121"/>
            <w:lang w:val="zh-TW" w:eastAsia="zh-TW"/>
          </w:rPr>
          <w:delText>，以及</w:delText>
        </w:r>
        <w:r>
          <w:rPr>
            <w:rFonts w:ascii="Times New Roman" w:hAnsi="Times New Roman"/>
            <w:color w:val="212121"/>
            <w:u w:color="212121"/>
          </w:rPr>
          <w:delText>Bayou</w:delText>
        </w:r>
        <w:r>
          <w:rPr>
            <w:rFonts w:ascii="宋体" w:eastAsia="宋体" w:hAnsi="宋体" w:cs="宋体"/>
            <w:color w:val="212121"/>
            <w:u w:color="212121"/>
            <w:lang w:val="zh-TW" w:eastAsia="zh-TW"/>
          </w:rPr>
          <w:delText>的欺诈。没有水平尽职调查或法规，将彻底消除欺诈或爆炸。这些是自然发生的。然而，管理者不是通过角落完成背景调查或运行评估使情况更糟。资金的基金的理由的原因是有意义的，是重要的，和是值得的费用是，投资者购买的服务太硬了，太昂贵，并且太费时以自己执行。</w:delText>
        </w:r>
      </w:del>
    </w:p>
    <w:p w:rsidR="00344021" w:rsidRDefault="00344021">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hAnsi="宋体"/>
          <w:b/>
          <w:color w:val="212121"/>
          <w:sz w:val="24"/>
          <w:u w:val="single" w:color="212121"/>
          <w:lang w:val="zh-TW"/>
          <w:rPrChange w:id="438" w:author="amy" w:date="2017-02-14T10:08:00Z">
            <w:rPr>
              <w:rFonts w:ascii="宋体" w:eastAsia="宋体" w:hAnsi="宋体" w:cs="宋体"/>
              <w:color w:val="212121"/>
              <w:u w:color="212121"/>
            </w:rPr>
          </w:rPrChange>
        </w:rPr>
        <w:pPrChange w:id="439" w:author="amy" w:date="2017-02-14T10:08:00Z">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pPrChange>
      </w:pPr>
    </w:p>
    <w:p w:rsidR="00344021" w:rsidRPr="002B62F0" w:rsidRDefault="00344021"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B62F0" w:rsidRDefault="00673C29" w:rsidP="002B62F0">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2B62F0">
        <w:rPr>
          <w:rFonts w:ascii="宋体" w:eastAsia="宋体" w:hAnsi="宋体" w:cs="宋体"/>
          <w:b/>
          <w:bCs/>
          <w:color w:val="212121"/>
          <w:sz w:val="24"/>
          <w:szCs w:val="24"/>
          <w:u w:val="single" w:color="212121"/>
          <w:lang w:val="zh-TW" w:eastAsia="zh-TW"/>
        </w:rPr>
        <w:t>费用</w:t>
      </w:r>
    </w:p>
    <w:p w:rsidR="00344021" w:rsidRDefault="00344021">
      <w:pPr>
        <w:rPr>
          <w:rFonts w:ascii="Arial" w:eastAsia="Arial" w:hAnsi="Arial" w:cs="Arial"/>
        </w:rPr>
      </w:pPr>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40" w:author="amy" w:date="2017-02-14T10:08:00Z"/>
          <w:rFonts w:ascii="Times New Roman" w:eastAsia="Times New Roman" w:hAnsi="Times New Roman" w:cs="Times New Roman"/>
          <w:color w:val="212121"/>
          <w:u w:color="212121"/>
        </w:rPr>
      </w:pPr>
      <w:ins w:id="441"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2008</w:t>
        </w:r>
        <w:r>
          <w:rPr>
            <w:rFonts w:ascii="宋体" w:eastAsia="宋体" w:hAnsi="宋体" w:cs="宋体"/>
            <w:color w:val="212121"/>
            <w:u w:color="212121"/>
            <w:lang w:val="zh-TW" w:eastAsia="zh-TW"/>
          </w:rPr>
          <w:t>年底，</w:t>
        </w:r>
        <w:r w:rsidR="002B62F0">
          <w:rPr>
            <w:rFonts w:ascii="宋体" w:eastAsia="宋体" w:hAnsi="宋体" w:cs="宋体" w:hint="eastAsia"/>
            <w:color w:val="212121"/>
            <w:u w:color="212121"/>
            <w:lang w:val="zh-TW"/>
          </w:rPr>
          <w:t>用</w:t>
        </w:r>
        <w:r>
          <w:rPr>
            <w:rFonts w:ascii="宋体" w:eastAsia="宋体" w:hAnsi="宋体" w:cs="宋体"/>
            <w:color w:val="212121"/>
            <w:u w:color="212121"/>
            <w:lang w:val="zh-TW" w:eastAsia="zh-TW"/>
          </w:rPr>
          <w:t>我们不科学</w:t>
        </w:r>
        <w:r w:rsidR="002B62F0">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，直接的</w:t>
        </w:r>
        <w:r w:rsidR="00130DE6">
          <w:rPr>
            <w:rFonts w:ascii="宋体" w:eastAsia="宋体" w:hAnsi="宋体" w:cs="宋体" w:hint="eastAsia"/>
            <w:color w:val="212121"/>
            <w:u w:color="212121"/>
            <w:lang w:val="zh-TW"/>
          </w:rPr>
          <w:t>统计</w:t>
        </w:r>
        <w:r>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基金平均</w:t>
        </w:r>
        <w:r w:rsidR="00FB46E5">
          <w:rPr>
            <w:rFonts w:ascii="宋体" w:eastAsia="宋体" w:hAnsi="宋体" w:cs="宋体" w:hint="eastAsia"/>
            <w:color w:val="212121"/>
            <w:u w:color="212121"/>
            <w:lang w:val="zh-TW"/>
          </w:rPr>
          <w:t>收取</w:t>
        </w:r>
        <w:r>
          <w:rPr>
            <w:rFonts w:ascii="Times New Roman" w:hAnsi="Times New Roman"/>
            <w:color w:val="212121"/>
            <w:u w:color="212121"/>
          </w:rPr>
          <w:t>1</w:t>
        </w:r>
        <w:r>
          <w:rPr>
            <w:rFonts w:ascii="宋体" w:eastAsia="宋体" w:hAnsi="宋体" w:cs="宋体"/>
            <w:color w:val="212121"/>
            <w:u w:color="212121"/>
            <w:lang w:val="zh-TW" w:eastAsia="zh-TW"/>
          </w:rPr>
          <w:t>％的管理费和</w:t>
        </w:r>
        <w:r>
          <w:rPr>
            <w:rFonts w:ascii="Times New Roman" w:hAnsi="Times New Roman"/>
            <w:color w:val="212121"/>
            <w:u w:color="212121"/>
          </w:rPr>
          <w:t>10</w:t>
        </w:r>
        <w:r>
          <w:rPr>
            <w:rFonts w:ascii="宋体" w:eastAsia="宋体" w:hAnsi="宋体" w:cs="宋体"/>
            <w:color w:val="212121"/>
            <w:u w:color="212121"/>
            <w:lang w:val="zh-TW" w:eastAsia="zh-TW"/>
          </w:rPr>
          <w:t>％的奖励费用。</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经常被批评附加</w:t>
        </w:r>
        <w:r w:rsidR="00FB46E5">
          <w:rPr>
            <w:rFonts w:ascii="宋体" w:eastAsia="宋体" w:hAnsi="宋体" w:cs="宋体" w:hint="eastAsia"/>
            <w:color w:val="212121"/>
            <w:u w:color="212121"/>
            <w:lang w:val="zh-TW"/>
          </w:rPr>
          <w:t>费用，</w:t>
        </w:r>
        <w:r>
          <w:rPr>
            <w:rFonts w:ascii="宋体" w:eastAsia="宋体" w:hAnsi="宋体" w:cs="宋体"/>
            <w:color w:val="212121"/>
            <w:u w:color="212121"/>
            <w:lang w:val="zh-TW" w:eastAsia="zh-TW"/>
          </w:rPr>
          <w:t>但是除非投资者准备</w:t>
        </w:r>
        <w:r w:rsidR="00FB46E5">
          <w:rPr>
            <w:rFonts w:ascii="宋体" w:eastAsia="宋体" w:hAnsi="宋体" w:cs="宋体" w:hint="eastAsia"/>
            <w:color w:val="212121"/>
            <w:u w:color="212121"/>
            <w:lang w:val="zh-TW"/>
          </w:rPr>
          <w:t>自己</w:t>
        </w:r>
        <w:r>
          <w:rPr>
            <w:rFonts w:ascii="宋体" w:eastAsia="宋体" w:hAnsi="宋体" w:cs="宋体"/>
            <w:color w:val="212121"/>
            <w:u w:color="212121"/>
            <w:lang w:val="zh-TW" w:eastAsia="zh-TW"/>
          </w:rPr>
          <w:t>建立投资</w:t>
        </w:r>
        <w:r w:rsidR="00130DE6">
          <w:rPr>
            <w:rFonts w:ascii="宋体" w:eastAsia="宋体" w:hAnsi="宋体" w:cs="宋体" w:hint="eastAsia"/>
            <w:color w:val="212121"/>
            <w:u w:color="212121"/>
            <w:lang w:val="zh-TW"/>
          </w:rPr>
          <w:t>组合</w:t>
        </w:r>
        <w:r w:rsidR="00FB46E5">
          <w:rPr>
            <w:rFonts w:ascii="宋体" w:eastAsia="宋体" w:hAnsi="宋体" w:cs="宋体" w:hint="eastAsia"/>
            <w:color w:val="212121"/>
            <w:u w:color="212121"/>
            <w:lang w:val="zh-TW"/>
          </w:rPr>
          <w:t>，做尽责调查，</w:t>
        </w:r>
        <w:r>
          <w:rPr>
            <w:rFonts w:ascii="宋体" w:eastAsia="宋体" w:hAnsi="宋体" w:cs="宋体"/>
            <w:color w:val="212121"/>
            <w:u w:color="212121"/>
            <w:lang w:val="zh-TW" w:eastAsia="zh-TW"/>
          </w:rPr>
          <w:t>研究，法律，会计和报告，</w:t>
        </w:r>
        <w:r w:rsidR="00130DE6">
          <w:rPr>
            <w:rFonts w:ascii="宋体" w:eastAsia="宋体" w:hAnsi="宋体" w:cs="宋体" w:hint="eastAsia"/>
            <w:color w:val="212121"/>
            <w:u w:color="212121"/>
            <w:lang w:val="zh-TW"/>
          </w:rPr>
          <w:t>其实</w:t>
        </w:r>
        <w:r w:rsidR="00FB46E5">
          <w:rPr>
            <w:rFonts w:ascii="宋体" w:eastAsia="宋体" w:hAnsi="宋体" w:cs="宋体"/>
            <w:color w:val="212121"/>
            <w:u w:color="212121"/>
            <w:lang w:val="zh-TW" w:eastAsia="zh-TW"/>
          </w:rPr>
          <w:t>基金</w:t>
        </w:r>
        <w:r w:rsidR="00FB46E5">
          <w:rPr>
            <w:rFonts w:ascii="宋体" w:eastAsia="宋体" w:hAnsi="宋体" w:cs="宋体" w:hint="eastAsia"/>
            <w:color w:val="212121"/>
            <w:u w:color="212121"/>
            <w:lang w:val="zh-TW"/>
          </w:rPr>
          <w:t>中的</w:t>
        </w:r>
        <w:r w:rsidR="00FB46E5">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费用是低</w:t>
        </w:r>
        <w:r w:rsidR="00130DE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A239E1">
          <w:rPr>
            <w:rFonts w:ascii="宋体" w:eastAsia="宋体" w:hAnsi="宋体" w:cs="宋体"/>
            <w:color w:val="212121"/>
            <w:u w:color="212121"/>
            <w:lang w:val="zh-TW" w:eastAsia="zh-TW"/>
          </w:rPr>
          <w:t>作为投资组合经理</w:t>
        </w:r>
        <w:r>
          <w:rPr>
            <w:rFonts w:ascii="宋体" w:eastAsia="宋体" w:hAnsi="宋体" w:cs="宋体"/>
            <w:color w:val="212121"/>
            <w:u w:color="212121"/>
            <w:lang w:val="zh-TW" w:eastAsia="zh-TW"/>
          </w:rPr>
          <w:t>提供独特和专业的服务。我们的研究表明，</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经营费用超过</w:t>
        </w:r>
        <w:r w:rsidR="00A239E1">
          <w:rPr>
            <w:rFonts w:ascii="宋体" w:eastAsia="宋体" w:hAnsi="宋体" w:cs="宋体" w:hint="eastAsia"/>
            <w:color w:val="212121"/>
            <w:u w:color="212121"/>
            <w:lang w:val="zh-TW"/>
          </w:rPr>
          <w:t>0.</w:t>
        </w:r>
        <w:r>
          <w:rPr>
            <w:rFonts w:ascii="Times New Roman" w:hAnsi="Times New Roman"/>
            <w:color w:val="212121"/>
            <w:u w:color="212121"/>
          </w:rPr>
          <w:t>50</w:t>
        </w:r>
        <w:r>
          <w:rPr>
            <w:rFonts w:ascii="宋体" w:eastAsia="宋体" w:hAnsi="宋体" w:cs="宋体"/>
            <w:color w:val="212121"/>
            <w:u w:color="212121"/>
            <w:lang w:val="zh-TW" w:eastAsia="zh-TW"/>
          </w:rPr>
          <w:t>％，这意味着</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业务是一个低利润率的</w:t>
        </w:r>
        <w:r w:rsidR="00A239E1">
          <w:rPr>
            <w:rFonts w:ascii="宋体" w:eastAsia="宋体" w:hAnsi="宋体" w:cs="宋体" w:hint="eastAsia"/>
            <w:color w:val="212121"/>
            <w:u w:color="212121"/>
            <w:lang w:val="zh-TW"/>
          </w:rPr>
          <w:t>生意</w:t>
        </w:r>
        <w:r>
          <w:rPr>
            <w:rFonts w:ascii="宋体" w:eastAsia="宋体" w:hAnsi="宋体" w:cs="宋体"/>
            <w:color w:val="212121"/>
            <w:u w:color="212121"/>
            <w:lang w:val="zh-TW" w:eastAsia="zh-TW"/>
          </w:rPr>
          <w:t>。但是，因为</w:t>
        </w:r>
        <w:r w:rsidR="00A239E1">
          <w:rPr>
            <w:rFonts w:ascii="宋体" w:eastAsia="宋体" w:hAnsi="宋体" w:cs="宋体"/>
            <w:color w:val="212121"/>
            <w:u w:color="212121"/>
            <w:lang w:val="zh-TW" w:eastAsia="zh-TW"/>
          </w:rPr>
          <w:t>基金</w:t>
        </w:r>
        <w:r w:rsidR="00A239E1">
          <w:rPr>
            <w:rFonts w:ascii="宋体" w:eastAsia="宋体" w:hAnsi="宋体" w:cs="宋体" w:hint="eastAsia"/>
            <w:color w:val="212121"/>
            <w:u w:color="212121"/>
            <w:lang w:val="zh-TW"/>
          </w:rPr>
          <w:t>中的</w:t>
        </w:r>
        <w:r w:rsidR="00A239E1">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业务是可扩展的，</w:t>
        </w:r>
        <w:r w:rsidR="00795849">
          <w:rPr>
            <w:rFonts w:ascii="宋体" w:eastAsia="宋体" w:hAnsi="宋体" w:cs="宋体" w:hint="eastAsia"/>
            <w:color w:val="212121"/>
            <w:u w:color="212121"/>
            <w:lang w:val="zh-TW"/>
          </w:rPr>
          <w:t>随着</w:t>
        </w:r>
        <w:del w:id="442" w:author="蔡长春" w:date="2017-05-15T22:18:00Z">
          <w:r w:rsidR="00795849" w:rsidDel="008B5FC2">
            <w:rPr>
              <w:rFonts w:ascii="宋体" w:eastAsia="宋体" w:hAnsi="宋体" w:cs="宋体" w:hint="eastAsia"/>
              <w:color w:val="212121"/>
              <w:u w:color="212121"/>
              <w:lang w:val="zh-TW"/>
            </w:rPr>
            <w:delText>业绩</w:delText>
          </w:r>
        </w:del>
        <w:del w:id="443" w:author="蔡长春" w:date="2017-05-15T22:19:00Z">
          <w:r w:rsidR="00795849" w:rsidDel="008B5FC2">
            <w:rPr>
              <w:rFonts w:ascii="宋体" w:eastAsia="宋体" w:hAnsi="宋体" w:cs="宋体" w:hint="eastAsia"/>
              <w:color w:val="212121"/>
              <w:u w:color="212121"/>
              <w:lang w:val="zh-TW"/>
            </w:rPr>
            <w:delText>越来越好，</w:delText>
          </w:r>
        </w:del>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795849">
          <w:rPr>
            <w:rFonts w:ascii="宋体" w:eastAsia="宋体" w:hAnsi="宋体" w:cs="宋体" w:hint="eastAsia"/>
            <w:color w:val="212121"/>
            <w:u w:color="212121"/>
            <w:lang w:val="zh-TW"/>
          </w:rPr>
          <w:t>的资产</w:t>
        </w:r>
      </w:ins>
      <w:ins w:id="444" w:author="蔡长春" w:date="2017-05-15T22:19:00Z">
        <w:r w:rsidR="008B5FC2">
          <w:rPr>
            <w:rFonts w:ascii="宋体" w:eastAsia="宋体" w:hAnsi="宋体" w:cs="宋体" w:hint="eastAsia"/>
            <w:color w:val="212121"/>
            <w:u w:color="212121"/>
            <w:lang w:val="zh-TW"/>
          </w:rPr>
          <w:t>增长，</w:t>
        </w:r>
        <w:r w:rsidR="008B5FC2">
          <w:rPr>
            <w:rFonts w:ascii="宋体" w:eastAsia="宋体" w:hAnsi="宋体" w:cs="宋体"/>
            <w:color w:val="212121"/>
            <w:u w:color="212121"/>
            <w:lang w:val="zh-TW"/>
          </w:rPr>
          <w:t>业务也</w:t>
        </w:r>
      </w:ins>
      <w:ins w:id="445" w:author="蔡长春" w:date="2017-05-15T22:20:00Z">
        <w:r w:rsidR="008B5FC2">
          <w:rPr>
            <w:rFonts w:ascii="宋体" w:eastAsia="宋体" w:hAnsi="宋体" w:cs="宋体"/>
            <w:color w:val="212121"/>
            <w:u w:color="212121"/>
            <w:lang w:val="zh-TW"/>
          </w:rPr>
          <w:lastRenderedPageBreak/>
          <w:t>会越来</w:t>
        </w:r>
      </w:ins>
      <w:ins w:id="446" w:author="蔡长春" w:date="2017-05-15T22:19:00Z">
        <w:r w:rsidR="008B5FC2">
          <w:rPr>
            <w:rFonts w:ascii="宋体" w:eastAsia="宋体" w:hAnsi="宋体" w:cs="宋体" w:hint="eastAsia"/>
            <w:color w:val="212121"/>
            <w:u w:color="212121"/>
            <w:lang w:val="zh-TW"/>
          </w:rPr>
          <w:t>越好</w:t>
        </w:r>
      </w:ins>
      <w:ins w:id="447" w:author="amy" w:date="2017-02-14T10:08:00Z">
        <w:del w:id="448" w:author="蔡长春" w:date="2017-05-15T22:20:00Z">
          <w:r w:rsidR="00795849" w:rsidDel="008B5FC2">
            <w:rPr>
              <w:rFonts w:ascii="宋体" w:eastAsia="宋体" w:hAnsi="宋体" w:cs="宋体" w:hint="eastAsia"/>
              <w:color w:val="212121"/>
              <w:u w:color="212121"/>
              <w:lang w:val="zh-TW"/>
            </w:rPr>
            <w:delText>就会一直增长</w:delText>
          </w:r>
        </w:del>
        <w:r w:rsidR="00795849">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只要</w:t>
        </w:r>
        <w:r w:rsidR="00795849">
          <w:rPr>
            <w:rFonts w:ascii="宋体" w:eastAsia="宋体" w:hAnsi="宋体" w:cs="宋体"/>
            <w:color w:val="212121"/>
            <w:u w:color="212121"/>
            <w:lang w:val="zh-TW" w:eastAsia="zh-TW"/>
          </w:rPr>
          <w:t>基金</w:t>
        </w:r>
        <w:r w:rsidR="00795849">
          <w:rPr>
            <w:rFonts w:ascii="宋体" w:eastAsia="宋体" w:hAnsi="宋体" w:cs="宋体" w:hint="eastAsia"/>
            <w:color w:val="212121"/>
            <w:u w:color="212121"/>
            <w:lang w:val="zh-TW"/>
          </w:rPr>
          <w:t>中的</w:t>
        </w:r>
        <w:r w:rsidR="00795849">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能够</w:t>
        </w:r>
        <w:r w:rsidR="00795849">
          <w:rPr>
            <w:rFonts w:ascii="宋体" w:eastAsia="宋体" w:hAnsi="宋体" w:cs="宋体" w:hint="eastAsia"/>
            <w:color w:val="212121"/>
            <w:u w:color="212121"/>
            <w:lang w:val="zh-TW"/>
          </w:rPr>
          <w:t>在</w:t>
        </w:r>
        <w:r w:rsidR="00795849">
          <w:rPr>
            <w:rFonts w:ascii="宋体" w:eastAsia="宋体" w:hAnsi="宋体" w:cs="宋体"/>
            <w:color w:val="212121"/>
            <w:u w:color="212121"/>
            <w:lang w:val="zh-TW" w:eastAsia="zh-TW"/>
          </w:rPr>
          <w:t>低波动</w:t>
        </w:r>
        <w:r w:rsidR="00795849">
          <w:rPr>
            <w:rFonts w:ascii="宋体" w:eastAsia="宋体" w:hAnsi="宋体" w:cs="宋体" w:hint="eastAsia"/>
            <w:color w:val="212121"/>
            <w:u w:color="212121"/>
            <w:lang w:val="zh-TW"/>
          </w:rPr>
          <w:t>的情况下</w:t>
        </w:r>
        <w:r w:rsidR="00795849">
          <w:rPr>
            <w:rFonts w:ascii="宋体" w:eastAsia="宋体" w:hAnsi="宋体" w:cs="宋体"/>
            <w:color w:val="212121"/>
            <w:u w:color="212121"/>
            <w:lang w:val="zh-TW" w:eastAsia="zh-TW"/>
          </w:rPr>
          <w:t>实现高于平均回报</w:t>
        </w:r>
        <w:r w:rsidR="00795849">
          <w:rPr>
            <w:rFonts w:ascii="宋体" w:eastAsia="宋体" w:hAnsi="宋体" w:cs="宋体" w:hint="eastAsia"/>
            <w:color w:val="212121"/>
            <w:u w:color="212121"/>
            <w:lang w:val="zh-TW"/>
          </w:rPr>
          <w:t>率</w:t>
        </w:r>
      </w:ins>
      <w:ins w:id="449" w:author="蔡长春" w:date="2017-05-15T22:21:00Z">
        <w:r w:rsidR="008B5FC2">
          <w:rPr>
            <w:rFonts w:ascii="宋体" w:eastAsia="宋体" w:hAnsi="宋体" w:cs="宋体" w:hint="eastAsia"/>
            <w:color w:val="212121"/>
            <w:u w:color="212121"/>
            <w:lang w:val="zh-TW"/>
          </w:rPr>
          <w:t>的回报</w:t>
        </w:r>
      </w:ins>
      <w:ins w:id="450" w:author="amy" w:date="2017-02-14T10:08:00Z">
        <w:r>
          <w:rPr>
            <w:rFonts w:ascii="宋体" w:eastAsia="宋体" w:hAnsi="宋体" w:cs="宋体"/>
            <w:color w:val="212121"/>
            <w:u w:color="212121"/>
            <w:lang w:val="zh-TW" w:eastAsia="zh-TW"/>
          </w:rPr>
          <w:t>，在我们</w:t>
        </w:r>
        <w:r w:rsidR="00795849">
          <w:rPr>
            <w:rFonts w:ascii="宋体" w:eastAsia="宋体" w:hAnsi="宋体" w:cs="宋体" w:hint="eastAsia"/>
            <w:color w:val="212121"/>
            <w:u w:color="212121"/>
            <w:lang w:val="zh-TW"/>
          </w:rPr>
          <w:t>看来</w:t>
        </w:r>
        <w:r>
          <w:rPr>
            <w:rFonts w:ascii="宋体" w:eastAsia="宋体" w:hAnsi="宋体" w:cs="宋体"/>
            <w:color w:val="212121"/>
            <w:u w:color="212121"/>
            <w:lang w:val="zh-TW" w:eastAsia="zh-TW"/>
          </w:rPr>
          <w:t>，</w:t>
        </w:r>
        <w:r w:rsidR="00795849">
          <w:rPr>
            <w:rFonts w:ascii="宋体" w:eastAsia="宋体" w:hAnsi="宋体" w:cs="宋体" w:hint="eastAsia"/>
            <w:color w:val="212121"/>
            <w:u w:color="212121"/>
            <w:lang w:val="zh-TW"/>
          </w:rPr>
          <w:t>就有</w:t>
        </w:r>
        <w:r w:rsidR="00795849">
          <w:rPr>
            <w:rFonts w:ascii="宋体" w:eastAsia="宋体" w:hAnsi="宋体" w:cs="宋体"/>
            <w:color w:val="212121"/>
            <w:u w:color="212121"/>
            <w:lang w:val="zh-TW" w:eastAsia="zh-TW"/>
          </w:rPr>
          <w:t>足够的理由</w:t>
        </w:r>
        <w:r w:rsidR="00795849">
          <w:rPr>
            <w:rFonts w:ascii="宋体" w:eastAsia="宋体" w:hAnsi="宋体" w:cs="宋体" w:hint="eastAsia"/>
            <w:color w:val="212121"/>
            <w:u w:color="212121"/>
            <w:lang w:val="zh-TW"/>
          </w:rPr>
          <w:t>来</w:t>
        </w:r>
        <w:r>
          <w:rPr>
            <w:rFonts w:ascii="宋体" w:eastAsia="宋体" w:hAnsi="宋体" w:cs="宋体"/>
            <w:color w:val="212121"/>
            <w:u w:color="212121"/>
            <w:lang w:val="zh-TW" w:eastAsia="zh-TW"/>
          </w:rPr>
          <w:t>收取</w:t>
        </w:r>
      </w:ins>
      <w:ins w:id="451" w:author="蔡长春" w:date="2017-05-15T22:21:00Z">
        <w:r w:rsidR="008B5FC2">
          <w:rPr>
            <w:rFonts w:ascii="宋体" w:eastAsia="宋体" w:hAnsi="宋体" w:cs="宋体"/>
            <w:color w:val="212121"/>
            <w:u w:color="212121"/>
            <w:lang w:val="zh-TW" w:eastAsia="zh-TW"/>
          </w:rPr>
          <w:t>当前水平</w:t>
        </w:r>
      </w:ins>
      <w:ins w:id="452" w:author="amy" w:date="2017-02-14T10:08:00Z">
        <w:r>
          <w:rPr>
            <w:rFonts w:ascii="宋体" w:eastAsia="宋体" w:hAnsi="宋体" w:cs="宋体"/>
            <w:color w:val="212121"/>
            <w:u w:color="212121"/>
            <w:lang w:val="zh-TW" w:eastAsia="zh-TW"/>
          </w:rPr>
          <w:t>的费用。</w:t>
        </w:r>
      </w:ins>
    </w:p>
    <w:p w:rsidR="00344021" w:rsidRPr="00A239E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53" w:author="amy" w:date="2017-02-14T10:08:00Z"/>
          <w:rFonts w:ascii="Times New Roman" w:eastAsia="Times New Roman" w:hAnsi="Times New Roman" w:cs="Times New Roman"/>
          <w:color w:val="212121"/>
          <w:u w:color="212121"/>
        </w:rPr>
      </w:pPr>
      <w:del w:id="454"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年底，</w:delText>
        </w:r>
        <w:r w:rsidR="002B62F0">
          <w:rPr>
            <w:rFonts w:ascii="宋体" w:eastAsia="宋体" w:hAnsi="宋体" w:cs="宋体" w:hint="eastAsia"/>
            <w:color w:val="212121"/>
            <w:u w:color="212121"/>
            <w:lang w:val="zh-TW"/>
          </w:rPr>
          <w:delText>用</w:delText>
        </w:r>
        <w:r>
          <w:rPr>
            <w:rFonts w:ascii="宋体" w:eastAsia="宋体" w:hAnsi="宋体" w:cs="宋体"/>
            <w:color w:val="212121"/>
            <w:u w:color="212121"/>
            <w:lang w:val="zh-TW" w:eastAsia="zh-TW"/>
          </w:rPr>
          <w:delText>我们不科学</w:delText>
        </w:r>
        <w:r w:rsidR="002B62F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，直接的做法，基金</w:delText>
        </w:r>
        <w:r w:rsidR="00FB46E5">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基金平均</w:delText>
        </w:r>
        <w:r w:rsidR="00FB46E5">
          <w:rPr>
            <w:rFonts w:ascii="宋体" w:eastAsia="宋体" w:hAnsi="宋体" w:cs="宋体" w:hint="eastAsia"/>
            <w:color w:val="212121"/>
            <w:u w:color="212121"/>
            <w:lang w:val="zh-TW"/>
          </w:rPr>
          <w:delText>收取</w:delText>
        </w:r>
        <w:r>
          <w:rPr>
            <w:rFonts w:ascii="Times New Roman" w:hAnsi="Times New Roman"/>
            <w:color w:val="212121"/>
            <w:u w:color="212121"/>
          </w:rPr>
          <w:delText>1</w:delText>
        </w:r>
        <w:r>
          <w:rPr>
            <w:rFonts w:ascii="宋体" w:eastAsia="宋体" w:hAnsi="宋体" w:cs="宋体"/>
            <w:color w:val="212121"/>
            <w:u w:color="212121"/>
            <w:lang w:val="zh-TW" w:eastAsia="zh-TW"/>
          </w:rPr>
          <w:delText>％的管理费和</w:delText>
        </w:r>
        <w:r>
          <w:rPr>
            <w:rFonts w:ascii="Times New Roman" w:hAnsi="Times New Roman"/>
            <w:color w:val="212121"/>
            <w:u w:color="212121"/>
          </w:rPr>
          <w:delText>10</w:delText>
        </w:r>
        <w:r>
          <w:rPr>
            <w:rFonts w:ascii="宋体" w:eastAsia="宋体" w:hAnsi="宋体" w:cs="宋体"/>
            <w:color w:val="212121"/>
            <w:u w:color="212121"/>
            <w:lang w:val="zh-TW" w:eastAsia="zh-TW"/>
          </w:rPr>
          <w:delText>％的奖励费用。</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经常被批评附加</w:delText>
        </w:r>
        <w:r w:rsidR="00FB46E5">
          <w:rPr>
            <w:rFonts w:ascii="宋体" w:eastAsia="宋体" w:hAnsi="宋体" w:cs="宋体" w:hint="eastAsia"/>
            <w:color w:val="212121"/>
            <w:u w:color="212121"/>
            <w:lang w:val="zh-TW"/>
          </w:rPr>
          <w:delText>费用，</w:delText>
        </w:r>
        <w:r>
          <w:rPr>
            <w:rFonts w:ascii="宋体" w:eastAsia="宋体" w:hAnsi="宋体" w:cs="宋体"/>
            <w:color w:val="212121"/>
            <w:u w:color="212121"/>
            <w:lang w:val="zh-TW" w:eastAsia="zh-TW"/>
          </w:rPr>
          <w:delText>但是除非投资者准备</w:delText>
        </w:r>
        <w:r w:rsidR="00FB46E5">
          <w:rPr>
            <w:rFonts w:ascii="宋体" w:eastAsia="宋体" w:hAnsi="宋体" w:cs="宋体" w:hint="eastAsia"/>
            <w:color w:val="212121"/>
            <w:u w:color="212121"/>
            <w:lang w:val="zh-TW"/>
          </w:rPr>
          <w:delText>自己</w:delText>
        </w:r>
        <w:r>
          <w:rPr>
            <w:rFonts w:ascii="宋体" w:eastAsia="宋体" w:hAnsi="宋体" w:cs="宋体"/>
            <w:color w:val="212121"/>
            <w:u w:color="212121"/>
            <w:lang w:val="zh-TW" w:eastAsia="zh-TW"/>
          </w:rPr>
          <w:delText>建立投资</w:delText>
        </w:r>
        <w:r w:rsidR="00FB46E5">
          <w:rPr>
            <w:rFonts w:ascii="宋体" w:eastAsia="宋体" w:hAnsi="宋体" w:cs="宋体" w:hint="eastAsia"/>
            <w:color w:val="212121"/>
            <w:u w:color="212121"/>
            <w:lang w:val="zh-TW"/>
          </w:rPr>
          <w:delText>，做尽责调查，</w:delText>
        </w:r>
        <w:r>
          <w:rPr>
            <w:rFonts w:ascii="宋体" w:eastAsia="宋体" w:hAnsi="宋体" w:cs="宋体"/>
            <w:color w:val="212121"/>
            <w:u w:color="212121"/>
            <w:lang w:val="zh-TW" w:eastAsia="zh-TW"/>
          </w:rPr>
          <w:delText>研究，法律，会计和报告，</w:delText>
        </w:r>
        <w:r w:rsidR="00FB46E5">
          <w:rPr>
            <w:rFonts w:ascii="宋体" w:eastAsia="宋体" w:hAnsi="宋体" w:cs="宋体"/>
            <w:color w:val="212121"/>
            <w:u w:color="212121"/>
            <w:lang w:val="zh-TW" w:eastAsia="zh-TW"/>
          </w:rPr>
          <w:delText>基金</w:delText>
        </w:r>
        <w:r w:rsidR="00FB46E5">
          <w:rPr>
            <w:rFonts w:ascii="宋体" w:eastAsia="宋体" w:hAnsi="宋体" w:cs="宋体" w:hint="eastAsia"/>
            <w:color w:val="212121"/>
            <w:u w:color="212121"/>
            <w:lang w:val="zh-TW"/>
          </w:rPr>
          <w:delText>中的</w:delText>
        </w:r>
        <w:r w:rsidR="00FB46E5">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费用其实是低。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w:delText>
        </w:r>
        <w:r w:rsidR="00A239E1">
          <w:rPr>
            <w:rFonts w:ascii="宋体" w:eastAsia="宋体" w:hAnsi="宋体" w:cs="宋体"/>
            <w:color w:val="212121"/>
            <w:u w:color="212121"/>
            <w:lang w:val="zh-TW" w:eastAsia="zh-TW"/>
          </w:rPr>
          <w:delText>作为投资组合经理</w:delText>
        </w:r>
        <w:r>
          <w:rPr>
            <w:rFonts w:ascii="宋体" w:eastAsia="宋体" w:hAnsi="宋体" w:cs="宋体"/>
            <w:color w:val="212121"/>
            <w:u w:color="212121"/>
            <w:lang w:val="zh-TW" w:eastAsia="zh-TW"/>
          </w:rPr>
          <w:delText>提供独特和专业的服务。我们的研究表明，</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经营费用超过</w:delText>
        </w:r>
        <w:r w:rsidR="00A239E1">
          <w:rPr>
            <w:rFonts w:ascii="宋体" w:eastAsia="宋体" w:hAnsi="宋体" w:cs="宋体" w:hint="eastAsia"/>
            <w:color w:val="212121"/>
            <w:u w:color="212121"/>
            <w:lang w:val="zh-TW"/>
          </w:rPr>
          <w:delText>0.</w:delText>
        </w:r>
        <w:r>
          <w:rPr>
            <w:rFonts w:ascii="Times New Roman" w:hAnsi="Times New Roman"/>
            <w:color w:val="212121"/>
            <w:u w:color="212121"/>
          </w:rPr>
          <w:delText>50</w:delText>
        </w:r>
        <w:r>
          <w:rPr>
            <w:rFonts w:ascii="宋体" w:eastAsia="宋体" w:hAnsi="宋体" w:cs="宋体"/>
            <w:color w:val="212121"/>
            <w:u w:color="212121"/>
            <w:lang w:val="zh-TW" w:eastAsia="zh-TW"/>
          </w:rPr>
          <w:delText>％，这意味着</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业务是一个低利润率的</w:delText>
        </w:r>
        <w:r w:rsidR="00A239E1">
          <w:rPr>
            <w:rFonts w:ascii="宋体" w:eastAsia="宋体" w:hAnsi="宋体" w:cs="宋体" w:hint="eastAsia"/>
            <w:color w:val="212121"/>
            <w:u w:color="212121"/>
            <w:lang w:val="zh-TW"/>
          </w:rPr>
          <w:delText>生意</w:delText>
        </w:r>
        <w:r>
          <w:rPr>
            <w:rFonts w:ascii="宋体" w:eastAsia="宋体" w:hAnsi="宋体" w:cs="宋体"/>
            <w:color w:val="212121"/>
            <w:u w:color="212121"/>
            <w:lang w:val="zh-TW" w:eastAsia="zh-TW"/>
          </w:rPr>
          <w:delText>。但是，因为</w:delText>
        </w:r>
        <w:r w:rsidR="00A239E1">
          <w:rPr>
            <w:rFonts w:ascii="宋体" w:eastAsia="宋体" w:hAnsi="宋体" w:cs="宋体"/>
            <w:color w:val="212121"/>
            <w:u w:color="212121"/>
            <w:lang w:val="zh-TW" w:eastAsia="zh-TW"/>
          </w:rPr>
          <w:delText>基金</w:delText>
        </w:r>
        <w:r w:rsidR="00A239E1">
          <w:rPr>
            <w:rFonts w:ascii="宋体" w:eastAsia="宋体" w:hAnsi="宋体" w:cs="宋体" w:hint="eastAsia"/>
            <w:color w:val="212121"/>
            <w:u w:color="212121"/>
            <w:lang w:val="zh-TW"/>
          </w:rPr>
          <w:delText>中的</w:delText>
        </w:r>
        <w:r w:rsidR="00A239E1">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业务是可扩展的，</w:delText>
        </w:r>
        <w:r w:rsidR="00795849">
          <w:rPr>
            <w:rFonts w:ascii="宋体" w:eastAsia="宋体" w:hAnsi="宋体" w:cs="宋体" w:hint="eastAsia"/>
            <w:color w:val="212121"/>
            <w:u w:color="212121"/>
            <w:lang w:val="zh-TW"/>
          </w:rPr>
          <w:delText>随着业绩越来越好，</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的资产就会一直增长。</w:delText>
        </w:r>
        <w:r>
          <w:rPr>
            <w:rFonts w:ascii="宋体" w:eastAsia="宋体" w:hAnsi="宋体" w:cs="宋体"/>
            <w:color w:val="212121"/>
            <w:u w:color="212121"/>
            <w:lang w:val="zh-TW" w:eastAsia="zh-TW"/>
          </w:rPr>
          <w:delText>只要</w:delText>
        </w:r>
        <w:r w:rsidR="00795849">
          <w:rPr>
            <w:rFonts w:ascii="宋体" w:eastAsia="宋体" w:hAnsi="宋体" w:cs="宋体"/>
            <w:color w:val="212121"/>
            <w:u w:color="212121"/>
            <w:lang w:val="zh-TW" w:eastAsia="zh-TW"/>
          </w:rPr>
          <w:delText>基金</w:delText>
        </w:r>
        <w:r w:rsidR="00795849">
          <w:rPr>
            <w:rFonts w:ascii="宋体" w:eastAsia="宋体" w:hAnsi="宋体" w:cs="宋体" w:hint="eastAsia"/>
            <w:color w:val="212121"/>
            <w:u w:color="212121"/>
            <w:lang w:val="zh-TW"/>
          </w:rPr>
          <w:delText>中的</w:delText>
        </w:r>
        <w:r w:rsidR="00795849">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能够</w:delText>
        </w:r>
        <w:r w:rsidR="00795849">
          <w:rPr>
            <w:rFonts w:ascii="宋体" w:eastAsia="宋体" w:hAnsi="宋体" w:cs="宋体" w:hint="eastAsia"/>
            <w:color w:val="212121"/>
            <w:u w:color="212121"/>
            <w:lang w:val="zh-TW"/>
          </w:rPr>
          <w:delText>在</w:delText>
        </w:r>
        <w:r w:rsidR="00795849">
          <w:rPr>
            <w:rFonts w:ascii="宋体" w:eastAsia="宋体" w:hAnsi="宋体" w:cs="宋体"/>
            <w:color w:val="212121"/>
            <w:u w:color="212121"/>
            <w:lang w:val="zh-TW" w:eastAsia="zh-TW"/>
          </w:rPr>
          <w:delText>低波动</w:delText>
        </w:r>
        <w:r w:rsidR="00795849">
          <w:rPr>
            <w:rFonts w:ascii="宋体" w:eastAsia="宋体" w:hAnsi="宋体" w:cs="宋体" w:hint="eastAsia"/>
            <w:color w:val="212121"/>
            <w:u w:color="212121"/>
            <w:lang w:val="zh-TW"/>
          </w:rPr>
          <w:delText>的情况下</w:delText>
        </w:r>
        <w:r w:rsidR="00795849">
          <w:rPr>
            <w:rFonts w:ascii="宋体" w:eastAsia="宋体" w:hAnsi="宋体" w:cs="宋体"/>
            <w:color w:val="212121"/>
            <w:u w:color="212121"/>
            <w:lang w:val="zh-TW" w:eastAsia="zh-TW"/>
          </w:rPr>
          <w:delText>实现高于平均回报</w:delText>
        </w:r>
        <w:r w:rsidR="00795849">
          <w:rPr>
            <w:rFonts w:ascii="宋体" w:eastAsia="宋体" w:hAnsi="宋体" w:cs="宋体" w:hint="eastAsia"/>
            <w:color w:val="212121"/>
            <w:u w:color="212121"/>
            <w:lang w:val="zh-TW"/>
          </w:rPr>
          <w:delText>率</w:delText>
        </w:r>
        <w:r>
          <w:rPr>
            <w:rFonts w:ascii="宋体" w:eastAsia="宋体" w:hAnsi="宋体" w:cs="宋体"/>
            <w:color w:val="212121"/>
            <w:u w:color="212121"/>
            <w:lang w:val="zh-TW" w:eastAsia="zh-TW"/>
          </w:rPr>
          <w:delText>，在我们</w:delText>
        </w:r>
        <w:r w:rsidR="00795849">
          <w:rPr>
            <w:rFonts w:ascii="宋体" w:eastAsia="宋体" w:hAnsi="宋体" w:cs="宋体" w:hint="eastAsia"/>
            <w:color w:val="212121"/>
            <w:u w:color="212121"/>
            <w:lang w:val="zh-TW"/>
          </w:rPr>
          <w:delText>看来</w:delText>
        </w:r>
        <w:r>
          <w:rPr>
            <w:rFonts w:ascii="宋体" w:eastAsia="宋体" w:hAnsi="宋体" w:cs="宋体"/>
            <w:color w:val="212121"/>
            <w:u w:color="212121"/>
            <w:lang w:val="zh-TW" w:eastAsia="zh-TW"/>
          </w:rPr>
          <w:delText>，</w:delText>
        </w:r>
        <w:r w:rsidR="00795849">
          <w:rPr>
            <w:rFonts w:ascii="宋体" w:eastAsia="宋体" w:hAnsi="宋体" w:cs="宋体" w:hint="eastAsia"/>
            <w:color w:val="212121"/>
            <w:u w:color="212121"/>
            <w:lang w:val="zh-TW"/>
          </w:rPr>
          <w:delText>就有</w:delText>
        </w:r>
        <w:r w:rsidR="00795849">
          <w:rPr>
            <w:rFonts w:ascii="宋体" w:eastAsia="宋体" w:hAnsi="宋体" w:cs="宋体"/>
            <w:color w:val="212121"/>
            <w:u w:color="212121"/>
            <w:lang w:val="zh-TW" w:eastAsia="zh-TW"/>
          </w:rPr>
          <w:delText>足够的理由</w:delText>
        </w:r>
        <w:r w:rsidR="00795849">
          <w:rPr>
            <w:rFonts w:ascii="宋体" w:eastAsia="宋体" w:hAnsi="宋体" w:cs="宋体" w:hint="eastAsia"/>
            <w:color w:val="212121"/>
            <w:u w:color="212121"/>
            <w:lang w:val="zh-TW"/>
          </w:rPr>
          <w:delText>来</w:delText>
        </w:r>
        <w:r>
          <w:rPr>
            <w:rFonts w:ascii="宋体" w:eastAsia="宋体" w:hAnsi="宋体" w:cs="宋体"/>
            <w:color w:val="212121"/>
            <w:u w:color="212121"/>
            <w:lang w:val="zh-TW" w:eastAsia="zh-TW"/>
          </w:rPr>
          <w:delText>收取的费用。</w:delText>
        </w:r>
      </w:del>
    </w:p>
    <w:p w:rsidR="00344021" w:rsidRPr="003D1CC1" w:rsidRDefault="00344021">
      <w:pPr>
        <w:rPr>
          <w:rFonts w:ascii="Arial" w:eastAsia="宋体" w:hAnsi="Arial" w:cs="Arial"/>
        </w:rPr>
      </w:pPr>
    </w:p>
    <w:p w:rsidR="00344021" w:rsidRPr="008B5FC2" w:rsidRDefault="00673C29"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PMingLiU" w:hAnsi="Times New Roman" w:cs="Times New Roman" w:hint="eastAsia"/>
          <w:color w:val="212121"/>
          <w:u w:color="212121"/>
          <w:lang w:val="zh-TW" w:eastAsia="zh-TW"/>
          <w:rPrChange w:id="455" w:author="蔡长春" w:date="2017-05-15T22:24:00Z">
            <w:rPr>
              <w:rFonts w:ascii="Times New Roman" w:eastAsia="Times New Roman" w:hAnsi="Times New Roman" w:cs="Times New Roman"/>
              <w:color w:val="212121"/>
              <w:u w:color="212121"/>
              <w:lang w:val="zh-TW" w:eastAsia="zh-TW"/>
            </w:rPr>
          </w:rPrChange>
        </w:rPr>
      </w:pPr>
      <w:ins w:id="456" w:author="amy" w:date="2017-02-14T10:08:00Z">
        <w:r>
          <w:rPr>
            <w:rFonts w:ascii="宋体" w:eastAsia="宋体" w:hAnsi="宋体" w:cs="宋体"/>
            <w:color w:val="212121"/>
            <w:u w:color="212121"/>
            <w:lang w:val="zh-TW" w:eastAsia="zh-TW"/>
          </w:rPr>
          <w:t>许多</w:t>
        </w:r>
        <w:r w:rsidR="0027312F">
          <w:rPr>
            <w:rFonts w:ascii="宋体" w:eastAsia="宋体" w:hAnsi="宋体" w:cs="宋体"/>
            <w:color w:val="212121"/>
            <w:u w:color="212121"/>
            <w:lang w:val="zh-TW" w:eastAsia="zh-TW"/>
          </w:rPr>
          <w:t>基金</w:t>
        </w:r>
        <w:r w:rsidR="0027312F">
          <w:rPr>
            <w:rFonts w:ascii="宋体" w:eastAsia="宋体" w:hAnsi="宋体" w:cs="宋体" w:hint="eastAsia"/>
            <w:color w:val="212121"/>
            <w:u w:color="212121"/>
            <w:lang w:val="zh-TW"/>
          </w:rPr>
          <w:t>中的</w:t>
        </w:r>
        <w:r w:rsidR="0027312F">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经理会提出各种</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来证明他们费用</w:t>
        </w:r>
        <w:r w:rsidR="0027312F">
          <w:rPr>
            <w:rFonts w:ascii="宋体" w:eastAsia="宋体" w:hAnsi="宋体" w:cs="宋体" w:hint="eastAsia"/>
            <w:color w:val="212121"/>
            <w:u w:color="212121"/>
            <w:lang w:val="zh-TW"/>
          </w:rPr>
          <w:t>的</w:t>
        </w:r>
        <w:r w:rsidR="0027312F">
          <w:rPr>
            <w:rFonts w:ascii="宋体" w:eastAsia="宋体" w:hAnsi="宋体" w:cs="宋体"/>
            <w:color w:val="212121"/>
            <w:u w:color="212121"/>
            <w:lang w:val="zh-TW" w:eastAsia="zh-TW"/>
          </w:rPr>
          <w:t>合理性</w:t>
        </w:r>
      </w:ins>
      <w:del w:id="457" w:author="amy" w:date="2017-02-14T10:08:00Z">
        <w:r>
          <w:rPr>
            <w:rFonts w:ascii="宋体" w:eastAsia="宋体" w:hAnsi="宋体" w:cs="宋体"/>
            <w:color w:val="212121"/>
            <w:u w:color="212121"/>
            <w:lang w:val="zh-TW" w:eastAsia="zh-TW"/>
          </w:rPr>
          <w:delText>许多</w:delText>
        </w:r>
        <w:r w:rsidR="0027312F">
          <w:rPr>
            <w:rFonts w:ascii="宋体" w:eastAsia="宋体" w:hAnsi="宋体" w:cs="宋体"/>
            <w:color w:val="212121"/>
            <w:u w:color="212121"/>
            <w:lang w:val="zh-TW" w:eastAsia="zh-TW"/>
          </w:rPr>
          <w:delText>基金</w:delText>
        </w:r>
        <w:r w:rsidR="0027312F">
          <w:rPr>
            <w:rFonts w:ascii="宋体" w:eastAsia="宋体" w:hAnsi="宋体" w:cs="宋体" w:hint="eastAsia"/>
            <w:color w:val="212121"/>
            <w:u w:color="212121"/>
            <w:lang w:val="zh-TW"/>
          </w:rPr>
          <w:delText>中的</w:delText>
        </w:r>
        <w:r w:rsidR="0027312F">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经理会提出各种</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来证明他们费用</w:delText>
        </w:r>
        <w:r w:rsidR="0027312F">
          <w:rPr>
            <w:rFonts w:ascii="宋体" w:eastAsia="宋体" w:hAnsi="宋体" w:cs="宋体" w:hint="eastAsia"/>
            <w:color w:val="212121"/>
            <w:u w:color="212121"/>
            <w:lang w:val="zh-TW"/>
          </w:rPr>
          <w:delText>的</w:delText>
        </w:r>
        <w:r w:rsidR="0027312F">
          <w:rPr>
            <w:rFonts w:ascii="宋体" w:eastAsia="宋体" w:hAnsi="宋体" w:cs="宋体"/>
            <w:color w:val="212121"/>
            <w:u w:color="212121"/>
            <w:lang w:val="zh-TW" w:eastAsia="zh-TW"/>
          </w:rPr>
          <w:delText>合理性</w:delText>
        </w:r>
      </w:del>
      <w:r>
        <w:rPr>
          <w:rFonts w:ascii="Times New Roman" w:hAnsi="Times New Roman"/>
          <w:color w:val="212121"/>
          <w:u w:color="212121"/>
        </w:rPr>
        <w:t xml:space="preserve"> - </w:t>
      </w:r>
      <w:ins w:id="458" w:author="amy" w:date="2017-02-14T10:08:00Z">
        <w:r>
          <w:rPr>
            <w:rFonts w:ascii="宋体" w:eastAsia="宋体" w:hAnsi="宋体" w:cs="宋体"/>
            <w:color w:val="212121"/>
            <w:u w:color="212121"/>
            <w:lang w:val="zh-TW" w:eastAsia="zh-TW"/>
          </w:rPr>
          <w:t>我们不赞成</w:t>
        </w:r>
        <w:r w:rsidR="0027312F">
          <w:rPr>
            <w:rFonts w:ascii="宋体" w:eastAsia="宋体" w:hAnsi="宋体" w:cs="宋体" w:hint="eastAsia"/>
            <w:color w:val="212121"/>
            <w:u w:color="212121"/>
            <w:lang w:val="zh-TW"/>
          </w:rPr>
          <w:t>这种做法</w:t>
        </w:r>
        <w:r>
          <w:rPr>
            <w:rFonts w:ascii="宋体" w:eastAsia="宋体" w:hAnsi="宋体" w:cs="宋体"/>
            <w:color w:val="212121"/>
            <w:u w:color="212121"/>
            <w:lang w:val="zh-TW" w:eastAsia="zh-TW"/>
          </w:rPr>
          <w:t>。如果你有这样的</w:t>
        </w:r>
        <w:r w:rsidR="0027312F">
          <w:rPr>
            <w:rFonts w:ascii="宋体" w:eastAsia="宋体" w:hAnsi="宋体" w:cs="宋体" w:hint="eastAsia"/>
            <w:color w:val="212121"/>
            <w:u w:color="212121"/>
            <w:lang w:val="zh-TW"/>
          </w:rPr>
          <w:t>理由</w:t>
        </w:r>
        <w:r>
          <w:rPr>
            <w:rFonts w:ascii="宋体" w:eastAsia="宋体" w:hAnsi="宋体" w:cs="宋体"/>
            <w:color w:val="212121"/>
            <w:u w:color="212121"/>
            <w:lang w:val="zh-TW" w:eastAsia="zh-TW"/>
          </w:rPr>
          <w:t>，在我们看来你应该问，</w:t>
        </w:r>
        <w:r>
          <w:rPr>
            <w:rFonts w:ascii="Times New Roman" w:hAnsi="Times New Roman"/>
            <w:color w:val="212121"/>
            <w:u w:color="212121"/>
          </w:rPr>
          <w:t>“</w:t>
        </w:r>
        <w:r w:rsidR="00130DE6">
          <w:rPr>
            <w:rFonts w:ascii="宋体" w:eastAsia="宋体" w:hAnsi="宋体" w:cs="宋体" w:hint="eastAsia"/>
            <w:color w:val="212121"/>
            <w:u w:color="212121"/>
            <w:lang w:val="zh-TW"/>
          </w:rPr>
          <w:t>如何做到</w:t>
        </w:r>
        <w:r>
          <w:rPr>
            <w:rFonts w:ascii="宋体" w:eastAsia="宋体" w:hAnsi="宋体" w:cs="宋体"/>
            <w:color w:val="212121"/>
            <w:u w:color="212121"/>
            <w:lang w:val="zh-TW" w:eastAsia="zh-TW"/>
          </w:rPr>
          <w:t>？</w:t>
        </w:r>
        <w:r>
          <w:rPr>
            <w:rFonts w:ascii="Times New Roman" w:hAnsi="Times New Roman"/>
            <w:color w:val="212121"/>
            <w:u w:color="212121"/>
          </w:rPr>
          <w:t>”</w:t>
        </w:r>
      </w:ins>
      <w:del w:id="459" w:author="amy" w:date="2017-02-14T10:08:00Z">
        <w:r>
          <w:rPr>
            <w:rFonts w:ascii="宋体" w:eastAsia="宋体" w:hAnsi="宋体" w:cs="宋体"/>
            <w:color w:val="212121"/>
            <w:u w:color="212121"/>
            <w:lang w:val="zh-TW" w:eastAsia="zh-TW"/>
          </w:rPr>
          <w:delText>我们不赞成</w:delText>
        </w:r>
        <w:r w:rsidR="0027312F">
          <w:rPr>
            <w:rFonts w:ascii="宋体" w:eastAsia="宋体" w:hAnsi="宋体" w:cs="宋体" w:hint="eastAsia"/>
            <w:color w:val="212121"/>
            <w:u w:color="212121"/>
            <w:lang w:val="zh-TW"/>
          </w:rPr>
          <w:delText>这种做法</w:delText>
        </w:r>
        <w:r>
          <w:rPr>
            <w:rFonts w:ascii="宋体" w:eastAsia="宋体" w:hAnsi="宋体" w:cs="宋体"/>
            <w:color w:val="212121"/>
            <w:u w:color="212121"/>
            <w:lang w:val="zh-TW" w:eastAsia="zh-TW"/>
          </w:rPr>
          <w:delText>。如果你有这样的</w:delText>
        </w:r>
        <w:r w:rsidR="0027312F">
          <w:rPr>
            <w:rFonts w:ascii="宋体" w:eastAsia="宋体" w:hAnsi="宋体" w:cs="宋体" w:hint="eastAsia"/>
            <w:color w:val="212121"/>
            <w:u w:color="212121"/>
            <w:lang w:val="zh-TW"/>
          </w:rPr>
          <w:delText>理由</w:delText>
        </w:r>
        <w:r>
          <w:rPr>
            <w:rFonts w:ascii="宋体" w:eastAsia="宋体" w:hAnsi="宋体" w:cs="宋体"/>
            <w:color w:val="212121"/>
            <w:u w:color="212121"/>
            <w:lang w:val="zh-TW" w:eastAsia="zh-TW"/>
          </w:rPr>
          <w:delText>，在我们看来你应该问，</w:delText>
        </w:r>
        <w:r>
          <w:rPr>
            <w:rFonts w:ascii="Times New Roman" w:hAnsi="Times New Roman"/>
            <w:color w:val="212121"/>
            <w:u w:color="212121"/>
          </w:rPr>
          <w:delText>“</w:delText>
        </w:r>
        <w:r>
          <w:rPr>
            <w:rFonts w:ascii="宋体" w:eastAsia="宋体" w:hAnsi="宋体" w:cs="宋体"/>
            <w:color w:val="212121"/>
            <w:u w:color="212121"/>
            <w:lang w:val="zh-TW" w:eastAsia="zh-TW"/>
          </w:rPr>
          <w:delText>怎么</w:delText>
        </w:r>
        <w:r w:rsidR="0027312F">
          <w:rPr>
            <w:rFonts w:ascii="宋体" w:eastAsia="宋体" w:hAnsi="宋体" w:cs="宋体" w:hint="eastAsia"/>
            <w:color w:val="212121"/>
            <w:u w:color="212121"/>
            <w:lang w:val="zh-TW"/>
          </w:rPr>
          <w:delText>样</w:delText>
        </w:r>
        <w:r>
          <w:rPr>
            <w:rFonts w:ascii="宋体" w:eastAsia="宋体" w:hAnsi="宋体" w:cs="宋体"/>
            <w:color w:val="212121"/>
            <w:u w:color="212121"/>
            <w:lang w:val="zh-TW" w:eastAsia="zh-TW"/>
          </w:rPr>
          <w:delText>？</w:delText>
        </w:r>
        <w:r>
          <w:rPr>
            <w:rFonts w:ascii="Times New Roman" w:hAnsi="Times New Roman"/>
            <w:color w:val="212121"/>
            <w:u w:color="212121"/>
          </w:rPr>
          <w:delText>”</w:delText>
        </w:r>
      </w:del>
      <w:r w:rsidR="00BC7FA4">
        <w:rPr>
          <w:rFonts w:ascii="Times New Roman" w:eastAsia="宋体" w:hAnsi="Times New Roman" w:hint="eastAsia"/>
          <w:color w:val="212121"/>
          <w:u w:color="212121"/>
        </w:rPr>
        <w:t xml:space="preserve"> </w:t>
      </w:r>
      <w:r>
        <w:rPr>
          <w:rFonts w:ascii="宋体" w:eastAsia="宋体" w:hAnsi="宋体" w:cs="宋体"/>
          <w:color w:val="212121"/>
          <w:u w:color="212121"/>
          <w:lang w:val="zh-TW" w:eastAsia="zh-TW"/>
        </w:rPr>
        <w:t>如果经理声称能够</w:t>
      </w:r>
      <w:ins w:id="460" w:author="蔡长春" w:date="2017-05-15T22:23:00Z">
        <w:r w:rsidR="008B5FC2">
          <w:rPr>
            <w:rFonts w:ascii="宋体" w:eastAsia="宋体" w:hAnsi="宋体" w:cs="宋体"/>
            <w:color w:val="212121"/>
            <w:u w:color="212121"/>
            <w:lang w:val="zh-TW" w:eastAsia="zh-TW"/>
          </w:rPr>
          <w:t>做到以下这些</w:t>
        </w:r>
        <w:r w:rsidR="008B5FC2">
          <w:rPr>
            <w:rFonts w:ascii="宋体" w:eastAsia="宋体" w:hAnsi="宋体" w:cs="宋体" w:hint="eastAsia"/>
            <w:color w:val="212121"/>
            <w:u w:color="212121"/>
            <w:lang w:val="zh-TW"/>
          </w:rPr>
          <w:t>，</w:t>
        </w:r>
        <w:r w:rsidR="008B5FC2">
          <w:rPr>
            <w:rFonts w:ascii="宋体" w:eastAsia="宋体" w:hAnsi="宋体" w:cs="宋体"/>
            <w:color w:val="212121"/>
            <w:u w:color="212121"/>
            <w:lang w:val="zh-TW" w:eastAsia="zh-TW"/>
          </w:rPr>
          <w:t>那你要</w:t>
        </w:r>
      </w:ins>
      <w:ins w:id="461" w:author="蔡长春" w:date="2017-05-15T22:24:00Z">
        <w:r w:rsidR="008B5FC2">
          <w:rPr>
            <w:rFonts w:ascii="宋体" w:eastAsia="宋体" w:hAnsi="宋体" w:cs="宋体"/>
            <w:color w:val="212121"/>
            <w:u w:color="212121"/>
            <w:lang w:val="zh-TW" w:eastAsia="zh-TW"/>
          </w:rPr>
          <w:t>问同样问题</w:t>
        </w:r>
        <w:r w:rsidR="008B5FC2">
          <w:rPr>
            <w:rFonts w:ascii="宋体" w:eastAsia="宋体" w:hAnsi="宋体" w:cs="宋体" w:hint="eastAsia"/>
            <w:color w:val="212121"/>
            <w:u w:color="212121"/>
            <w:lang w:val="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eastAsia="zh-TW"/>
        </w:rPr>
      </w:pPr>
    </w:p>
    <w:p w:rsidR="00BC7FA4"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hint="eastAsia"/>
          <w:color w:val="212121"/>
          <w:u w:color="212121"/>
          <w:lang w:val="zh-TW"/>
        </w:rPr>
        <w:t>投资到已经</w:t>
      </w:r>
      <w:r w:rsidR="00673C29">
        <w:rPr>
          <w:rFonts w:ascii="宋体" w:eastAsia="宋体" w:hAnsi="宋体" w:cs="宋体"/>
          <w:color w:val="212121"/>
          <w:u w:color="212121"/>
          <w:lang w:val="zh-TW" w:eastAsia="zh-TW"/>
        </w:rPr>
        <w:t>关闭的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p>
    <w:p w:rsidR="00BC7FA4" w:rsidRDefault="008B5FC2"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ins w:id="462" w:author="蔡长春" w:date="2017-05-15T22:25:00Z">
        <w:r>
          <w:rPr>
            <w:rFonts w:ascii="宋体" w:eastAsia="宋体" w:hAnsi="宋体" w:cs="宋体"/>
            <w:color w:val="212121"/>
            <w:u w:color="212121"/>
            <w:lang w:val="zh-TW"/>
          </w:rPr>
          <w:t>投资到</w:t>
        </w:r>
      </w:ins>
      <w:del w:id="463" w:author="蔡长春" w:date="2017-05-15T22:25:00Z">
        <w:r w:rsidR="00BC7FA4" w:rsidDel="008B5FC2">
          <w:rPr>
            <w:rFonts w:ascii="宋体" w:eastAsia="宋体" w:hAnsi="宋体" w:cs="宋体" w:hint="eastAsia"/>
            <w:color w:val="212121"/>
            <w:u w:color="212121"/>
            <w:lang w:val="zh-TW"/>
          </w:rPr>
          <w:delText>找到</w:delText>
        </w:r>
      </w:del>
      <w:r w:rsidR="00BC7FA4">
        <w:rPr>
          <w:rFonts w:ascii="宋体" w:eastAsia="宋体" w:hAnsi="宋体" w:cs="宋体" w:hint="eastAsia"/>
          <w:color w:val="212121"/>
          <w:u w:color="212121"/>
          <w:lang w:val="zh-TW"/>
        </w:rPr>
        <w:t>别人找不到的基金经理</w:t>
      </w:r>
      <w:r w:rsidR="00673C29">
        <w:rPr>
          <w:rFonts w:ascii="宋体" w:eastAsia="宋体" w:hAnsi="宋体" w:cs="宋体"/>
          <w:color w:val="212121"/>
          <w:u w:color="212121"/>
          <w:lang w:val="zh-TW" w:eastAsia="zh-TW"/>
        </w:rPr>
        <w:t>。</w:t>
      </w:r>
    </w:p>
    <w:p w:rsidR="00BC7FA4" w:rsidRDefault="00673C29"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eastAsia="宋体" w:hAnsi="宋体" w:cs="宋体"/>
          <w:color w:val="212121"/>
          <w:u w:color="212121"/>
          <w:lang w:val="zh-TW"/>
        </w:rPr>
      </w:pPr>
      <w:r>
        <w:rPr>
          <w:rFonts w:ascii="宋体" w:eastAsia="宋体" w:hAnsi="宋体" w:cs="宋体"/>
          <w:color w:val="212121"/>
          <w:u w:color="212121"/>
          <w:lang w:val="zh-TW" w:eastAsia="zh-TW"/>
        </w:rPr>
        <w:t>实现高于平均水平的</w:t>
      </w:r>
      <w:r w:rsidR="00BC7FA4">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w:t>
      </w: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64" w:author="amy" w:date="2017-02-14T10:08:00Z"/>
          <w:rFonts w:ascii="宋体" w:eastAsia="宋体" w:hAnsi="宋体" w:cs="宋体"/>
          <w:color w:val="212121"/>
          <w:u w:color="212121"/>
          <w:lang w:val="zh-TW"/>
        </w:rPr>
      </w:pPr>
      <w:ins w:id="465" w:author="amy" w:date="2017-02-14T10:08:00Z">
        <w:r>
          <w:rPr>
            <w:rFonts w:ascii="宋体" w:eastAsia="宋体" w:hAnsi="宋体" w:cs="宋体"/>
            <w:color w:val="212121"/>
            <w:u w:color="212121"/>
            <w:lang w:val="zh-TW" w:eastAsia="zh-TW"/>
          </w:rPr>
          <w:t>发现新</w:t>
        </w:r>
        <w:r>
          <w:rPr>
            <w:rFonts w:ascii="宋体" w:eastAsia="宋体" w:hAnsi="宋体" w:cs="宋体" w:hint="eastAsia"/>
            <w:color w:val="212121"/>
            <w:u w:color="212121"/>
            <w:lang w:val="zh-TW"/>
          </w:rPr>
          <w:t>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崛起的基金经理</w:t>
        </w:r>
        <w:r w:rsidR="00673C29">
          <w:rPr>
            <w:rFonts w:ascii="宋体" w:eastAsia="宋体" w:hAnsi="宋体" w:cs="宋体"/>
            <w:color w:val="212121"/>
            <w:u w:color="212121"/>
            <w:lang w:val="zh-TW" w:eastAsia="zh-TW"/>
          </w:rPr>
          <w:t>，以及新的和</w:t>
        </w:r>
        <w:r w:rsidR="00130DE6">
          <w:rPr>
            <w:rFonts w:ascii="宋体" w:eastAsia="宋体" w:hAnsi="宋体" w:cs="宋体" w:hint="eastAsia"/>
            <w:color w:val="212121"/>
            <w:u w:color="212121"/>
            <w:lang w:val="zh-TW"/>
          </w:rPr>
          <w:t>正在</w:t>
        </w:r>
        <w:r>
          <w:rPr>
            <w:rFonts w:ascii="宋体" w:eastAsia="宋体" w:hAnsi="宋体" w:cs="宋体" w:hint="eastAsia"/>
            <w:color w:val="212121"/>
            <w:u w:color="212121"/>
            <w:lang w:val="zh-TW"/>
          </w:rPr>
          <w:t>崛起的策略</w:t>
        </w:r>
        <w:r w:rsidR="00673C29">
          <w:rPr>
            <w:rFonts w:ascii="宋体" w:eastAsia="宋体" w:hAnsi="宋体" w:cs="宋体"/>
            <w:color w:val="212121"/>
            <w:u w:color="212121"/>
            <w:lang w:val="zh-TW" w:eastAsia="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66" w:author="amy" w:date="2017-02-14T10:08:00Z"/>
          <w:rFonts w:ascii="Times New Roman" w:eastAsia="Times New Roman" w:hAnsi="Times New Roman" w:cs="Times New Roman"/>
          <w:color w:val="212121"/>
          <w:u w:color="212121"/>
          <w:lang w:val="zh-TW" w:eastAsia="zh-TW"/>
        </w:rPr>
      </w:pPr>
    </w:p>
    <w:p w:rsidR="00344021" w:rsidRDefault="00BC7FA4" w:rsidP="00BC7FA4">
      <w:pPr>
        <w:pStyle w:val="HTML"/>
        <w:numPr>
          <w:ilvl w:val="0"/>
          <w:numId w:val="1"/>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67" w:author="amy" w:date="2017-02-14T10:08:00Z"/>
          <w:rFonts w:ascii="宋体" w:eastAsia="宋体" w:hAnsi="宋体" w:cs="宋体"/>
          <w:color w:val="212121"/>
          <w:u w:color="212121"/>
          <w:lang w:val="zh-TW"/>
        </w:rPr>
      </w:pPr>
      <w:ins w:id="468"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Pr>
            <w:rFonts w:ascii="宋体" w:eastAsia="宋体" w:hAnsi="宋体" w:cs="宋体"/>
            <w:color w:val="212121"/>
            <w:u w:color="212121"/>
            <w:lang w:val="zh-TW" w:eastAsia="zh-TW"/>
          </w:rPr>
          <w:t>经理</w:t>
        </w:r>
        <w:r w:rsidR="00673C29">
          <w:rPr>
            <w:rFonts w:ascii="宋体" w:eastAsia="宋体" w:hAnsi="宋体" w:cs="宋体"/>
            <w:color w:val="212121"/>
            <w:u w:color="212121"/>
            <w:lang w:val="zh-TW" w:eastAsia="zh-TW"/>
          </w:rPr>
          <w:t>应该是</w:t>
        </w:r>
        <w:r>
          <w:rPr>
            <w:rFonts w:ascii="宋体" w:eastAsia="宋体" w:hAnsi="宋体" w:cs="宋体" w:hint="eastAsia"/>
            <w:color w:val="212121"/>
            <w:u w:color="212121"/>
            <w:lang w:val="zh-TW"/>
          </w:rPr>
          <w:t>可以投资到已经</w:t>
        </w:r>
        <w:r>
          <w:rPr>
            <w:rFonts w:ascii="宋体" w:eastAsia="宋体" w:hAnsi="宋体" w:cs="宋体"/>
            <w:color w:val="212121"/>
            <w:u w:color="212121"/>
            <w:lang w:val="zh-TW" w:eastAsia="zh-TW"/>
          </w:rPr>
          <w:t>关闭的基金</w:t>
        </w:r>
        <w:r>
          <w:rPr>
            <w:rFonts w:ascii="宋体" w:eastAsia="宋体" w:hAnsi="宋体" w:cs="宋体" w:hint="eastAsia"/>
            <w:color w:val="212121"/>
            <w:u w:color="212121"/>
            <w:lang w:val="zh-TW"/>
          </w:rPr>
          <w:t>中去</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找到别人找不到的基金经理</w:t>
        </w:r>
        <w:r w:rsidR="00673C29">
          <w:rPr>
            <w:rFonts w:ascii="宋体" w:eastAsia="宋体" w:hAnsi="宋体" w:cs="宋体"/>
            <w:color w:val="212121"/>
            <w:u w:color="212121"/>
            <w:lang w:val="zh-TW" w:eastAsia="zh-TW"/>
          </w:rPr>
          <w:t>，并发现新的</w:t>
        </w:r>
        <w:r w:rsidR="00017E1C">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w:t>
        </w:r>
        <w:r w:rsidR="00017E1C">
          <w:rPr>
            <w:rFonts w:ascii="宋体" w:eastAsia="宋体" w:hAnsi="宋体" w:cs="宋体" w:hint="eastAsia"/>
            <w:color w:val="212121"/>
            <w:u w:color="212121"/>
            <w:lang w:val="zh-TW"/>
          </w:rPr>
          <w:t>但是这些都不会让</w:t>
        </w:r>
        <w:r w:rsidR="00017E1C">
          <w:rPr>
            <w:rFonts w:ascii="宋体" w:eastAsia="宋体" w:hAnsi="宋体" w:cs="宋体"/>
            <w:color w:val="212121"/>
            <w:u w:color="212121"/>
            <w:lang w:val="zh-TW" w:eastAsia="zh-TW"/>
          </w:rPr>
          <w:t>基金</w:t>
        </w:r>
        <w:r w:rsidR="00017E1C">
          <w:rPr>
            <w:rFonts w:ascii="宋体" w:eastAsia="宋体" w:hAnsi="宋体" w:cs="宋体" w:hint="eastAsia"/>
            <w:color w:val="212121"/>
            <w:u w:color="212121"/>
            <w:lang w:val="zh-TW"/>
          </w:rPr>
          <w:t>中的</w:t>
        </w:r>
        <w:r w:rsidR="00017E1C">
          <w:rPr>
            <w:rFonts w:ascii="宋体" w:eastAsia="宋体" w:hAnsi="宋体" w:cs="宋体"/>
            <w:color w:val="212121"/>
            <w:u w:color="212121"/>
            <w:lang w:val="zh-TW" w:eastAsia="zh-TW"/>
          </w:rPr>
          <w:t>基金</w:t>
        </w:r>
        <w:r w:rsidR="00130DE6" w:rsidRPr="0046432B">
          <w:rPr>
            <w:rFonts w:ascii="宋体" w:eastAsia="宋体" w:hAnsi="宋体" w:cs="宋体" w:hint="eastAsia"/>
            <w:color w:val="212121"/>
            <w:u w:color="212121"/>
            <w:lang w:val="zh-TW" w:eastAsia="zh-TW"/>
          </w:rPr>
          <w:t>（FOF）</w:t>
        </w:r>
        <w:r w:rsidR="00017E1C">
          <w:rPr>
            <w:rFonts w:ascii="宋体" w:eastAsia="宋体" w:hAnsi="宋体" w:cs="宋体" w:hint="eastAsia"/>
            <w:color w:val="212121"/>
            <w:u w:color="212121"/>
            <w:lang w:val="zh-TW"/>
          </w:rPr>
          <w:t>显得</w:t>
        </w:r>
        <w:r w:rsidR="00673C29">
          <w:rPr>
            <w:rFonts w:ascii="宋体" w:eastAsia="宋体" w:hAnsi="宋体" w:cs="宋体"/>
            <w:color w:val="212121"/>
            <w:u w:color="212121"/>
            <w:lang w:val="zh-TW" w:eastAsia="zh-TW"/>
          </w:rPr>
          <w:t>独一无二。</w:t>
        </w:r>
      </w:ins>
      <w:del w:id="469" w:author="amy" w:date="2017-02-14T10:08:00Z">
        <w:r>
          <w:rPr>
            <w:rFonts w:ascii="宋体" w:eastAsia="宋体" w:hAnsi="宋体" w:cs="宋体"/>
            <w:color w:val="212121"/>
            <w:u w:color="212121"/>
            <w:lang w:val="zh-TW" w:eastAsia="zh-TW"/>
          </w:rPr>
          <w:delText>发现新</w:delText>
        </w:r>
        <w:r>
          <w:rPr>
            <w:rFonts w:ascii="宋体" w:eastAsia="宋体" w:hAnsi="宋体" w:cs="宋体" w:hint="eastAsia"/>
            <w:color w:val="212121"/>
            <w:u w:color="212121"/>
            <w:lang w:val="zh-TW"/>
          </w:rPr>
          <w:delText>的和崛起的基金经理</w:delText>
        </w:r>
        <w:r w:rsidR="00673C29">
          <w:rPr>
            <w:rFonts w:ascii="宋体" w:eastAsia="宋体" w:hAnsi="宋体" w:cs="宋体"/>
            <w:color w:val="212121"/>
            <w:u w:color="212121"/>
            <w:lang w:val="zh-TW" w:eastAsia="zh-TW"/>
          </w:rPr>
          <w:delText>，以及新的和</w:delText>
        </w:r>
        <w:r>
          <w:rPr>
            <w:rFonts w:ascii="宋体" w:eastAsia="宋体" w:hAnsi="宋体" w:cs="宋体" w:hint="eastAsia"/>
            <w:color w:val="212121"/>
            <w:u w:color="212121"/>
            <w:lang w:val="zh-TW"/>
          </w:rPr>
          <w:delText>崛起的策略</w:delText>
        </w:r>
        <w:r w:rsidR="00673C29">
          <w:rPr>
            <w:rFonts w:ascii="宋体" w:eastAsia="宋体" w:hAnsi="宋体" w:cs="宋体"/>
            <w:color w:val="212121"/>
            <w:u w:color="212121"/>
            <w:lang w:val="zh-TW" w:eastAsia="zh-TW"/>
          </w:rPr>
          <w:delText>。</w:delText>
        </w:r>
      </w:del>
      <w:ins w:id="470" w:author="蔡长春" w:date="2017-05-15T22:26:00Z">
        <w:r w:rsidR="008B5FC2">
          <w:rPr>
            <w:rFonts w:ascii="宋体" w:eastAsia="宋体" w:hAnsi="宋体" w:cs="宋体" w:hint="eastAsia"/>
            <w:color w:val="212121"/>
            <w:u w:color="212121"/>
            <w:lang w:val="zh-TW"/>
          </w:rPr>
          <w:t>对这些话语要保持</w:t>
        </w:r>
        <w:r w:rsidR="008B5FC2">
          <w:rPr>
            <w:rFonts w:ascii="宋体" w:eastAsia="宋体" w:hAnsi="宋体" w:cs="宋体"/>
            <w:color w:val="212121"/>
            <w:u w:color="212121"/>
            <w:lang w:val="zh-TW" w:eastAsia="zh-TW"/>
          </w:rPr>
          <w:t>怀疑</w:t>
        </w:r>
        <w:r w:rsidR="008B5FC2">
          <w:rPr>
            <w:rFonts w:ascii="宋体" w:eastAsia="宋体" w:hAnsi="宋体" w:cs="宋体" w:hint="eastAsia"/>
            <w:color w:val="212121"/>
            <w:u w:color="212121"/>
            <w:lang w:val="zh-TW"/>
          </w:rPr>
          <w:t>的态度</w:t>
        </w:r>
        <w:r w:rsidR="008B5FC2">
          <w:rPr>
            <w:rFonts w:ascii="宋体" w:eastAsia="宋体" w:hAnsi="宋体" w:cs="宋体"/>
            <w:color w:val="212121"/>
            <w:u w:color="212121"/>
            <w:lang w:val="zh-TW" w:eastAsia="zh-TW"/>
          </w:rPr>
          <w:t>。</w:t>
        </w:r>
      </w:ins>
    </w:p>
    <w:p w:rsidR="003D1CC1" w:rsidRPr="003D1CC1" w:rsidRDefault="003D1CC1" w:rsidP="003D1CC1">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471" w:author="amy" w:date="2017-02-14T10:08:00Z"/>
          <w:rFonts w:ascii="Times New Roman" w:eastAsia="Times New Roman" w:hAnsi="Times New Roman" w:cs="Times New Roman"/>
          <w:color w:val="212121"/>
          <w:u w:color="212121"/>
          <w:lang w:val="zh-TW" w:eastAsia="zh-TW"/>
        </w:rPr>
      </w:pPr>
    </w:p>
    <w:p w:rsidR="00344021" w:rsidRDefault="00BC7FA4">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del w:id="472"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基金经理</w:delText>
        </w:r>
        <w:r w:rsidR="00673C29">
          <w:rPr>
            <w:rFonts w:ascii="宋体" w:eastAsia="宋体" w:hAnsi="宋体" w:cs="宋体"/>
            <w:color w:val="212121"/>
            <w:u w:color="212121"/>
            <w:lang w:val="zh-TW" w:eastAsia="zh-TW"/>
          </w:rPr>
          <w:delText>应该是</w:delText>
        </w:r>
        <w:r>
          <w:rPr>
            <w:rFonts w:ascii="宋体" w:eastAsia="宋体" w:hAnsi="宋体" w:cs="宋体" w:hint="eastAsia"/>
            <w:color w:val="212121"/>
            <w:u w:color="212121"/>
            <w:lang w:val="zh-TW"/>
          </w:rPr>
          <w:delText>可以投资到已经</w:delText>
        </w:r>
        <w:r>
          <w:rPr>
            <w:rFonts w:ascii="宋体" w:eastAsia="宋体" w:hAnsi="宋体" w:cs="宋体"/>
            <w:color w:val="212121"/>
            <w:u w:color="212121"/>
            <w:lang w:val="zh-TW" w:eastAsia="zh-TW"/>
          </w:rPr>
          <w:delText>关闭的基金</w:delText>
        </w:r>
        <w:r>
          <w:rPr>
            <w:rFonts w:ascii="宋体" w:eastAsia="宋体" w:hAnsi="宋体" w:cs="宋体" w:hint="eastAsia"/>
            <w:color w:val="212121"/>
            <w:u w:color="212121"/>
            <w:lang w:val="zh-TW"/>
          </w:rPr>
          <w:delText>中去</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找到别人找不到的基金经理</w:delText>
        </w:r>
        <w:r w:rsidR="00673C29">
          <w:rPr>
            <w:rFonts w:ascii="宋体" w:eastAsia="宋体" w:hAnsi="宋体" w:cs="宋体"/>
            <w:color w:val="212121"/>
            <w:u w:color="212121"/>
            <w:lang w:val="zh-TW" w:eastAsia="zh-TW"/>
          </w:rPr>
          <w:delText>，并发现新的</w:delText>
        </w:r>
        <w:r w:rsidR="00017E1C">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w:delText>
        </w:r>
        <w:r w:rsidR="00017E1C">
          <w:rPr>
            <w:rFonts w:ascii="宋体" w:eastAsia="宋体" w:hAnsi="宋体" w:cs="宋体" w:hint="eastAsia"/>
            <w:color w:val="212121"/>
            <w:u w:color="212121"/>
            <w:lang w:val="zh-TW"/>
          </w:rPr>
          <w:delText>但是这些都不会让</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中的</w:delText>
        </w:r>
        <w:r w:rsidR="00017E1C">
          <w:rPr>
            <w:rFonts w:ascii="宋体" w:eastAsia="宋体" w:hAnsi="宋体" w:cs="宋体"/>
            <w:color w:val="212121"/>
            <w:u w:color="212121"/>
            <w:lang w:val="zh-TW" w:eastAsia="zh-TW"/>
          </w:rPr>
          <w:delText>基金</w:delText>
        </w:r>
        <w:r w:rsidR="00017E1C">
          <w:rPr>
            <w:rFonts w:ascii="宋体" w:eastAsia="宋体" w:hAnsi="宋体" w:cs="宋体" w:hint="eastAsia"/>
            <w:color w:val="212121"/>
            <w:u w:color="212121"/>
            <w:lang w:val="zh-TW"/>
          </w:rPr>
          <w:delText>显得</w:delText>
        </w:r>
        <w:r w:rsidR="00673C29">
          <w:rPr>
            <w:rFonts w:ascii="宋体" w:eastAsia="宋体" w:hAnsi="宋体" w:cs="宋体"/>
            <w:color w:val="212121"/>
            <w:u w:color="212121"/>
            <w:lang w:val="zh-TW" w:eastAsia="zh-TW"/>
          </w:rPr>
          <w:delText>独一无二。</w:delText>
        </w:r>
      </w:del>
      <w:del w:id="473" w:author="蔡长春" w:date="2017-05-15T22:26:00Z">
        <w:r w:rsidR="00017E1C" w:rsidDel="008B5FC2">
          <w:rPr>
            <w:rFonts w:ascii="宋体" w:eastAsia="宋体" w:hAnsi="宋体" w:cs="宋体" w:hint="eastAsia"/>
            <w:color w:val="212121"/>
            <w:u w:color="212121"/>
            <w:lang w:val="zh-TW"/>
          </w:rPr>
          <w:delText>对这些话语要保持</w:delText>
        </w:r>
        <w:r w:rsidR="00017E1C" w:rsidDel="008B5FC2">
          <w:rPr>
            <w:rFonts w:ascii="宋体" w:eastAsia="宋体" w:hAnsi="宋体" w:cs="宋体"/>
            <w:color w:val="212121"/>
            <w:u w:color="212121"/>
            <w:lang w:val="zh-TW" w:eastAsia="zh-TW"/>
          </w:rPr>
          <w:delText>怀疑</w:delText>
        </w:r>
        <w:r w:rsidR="00017E1C" w:rsidDel="008B5FC2">
          <w:rPr>
            <w:rFonts w:ascii="宋体" w:eastAsia="宋体" w:hAnsi="宋体" w:cs="宋体" w:hint="eastAsia"/>
            <w:color w:val="212121"/>
            <w:u w:color="212121"/>
            <w:lang w:val="zh-TW"/>
          </w:rPr>
          <w:delText>的态度</w:delText>
        </w:r>
        <w:r w:rsidR="00673C29" w:rsidDel="008B5FC2">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27312F" w:rsidRDefault="00344021"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p>
    <w:p w:rsidR="00344021" w:rsidRPr="0027312F" w:rsidRDefault="002F173C" w:rsidP="0027312F">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ins w:id="474" w:author="蔡长春" w:date="2017-05-15T22:27:00Z">
        <w:r>
          <w:rPr>
            <w:rFonts w:ascii="宋体" w:eastAsia="PMingLiU" w:hAnsi="宋体" w:cs="宋体"/>
            <w:b/>
            <w:bCs/>
            <w:color w:val="212121"/>
            <w:sz w:val="24"/>
            <w:szCs w:val="24"/>
            <w:u w:val="single" w:color="212121"/>
            <w:lang w:val="zh-TW" w:eastAsia="zh-TW"/>
          </w:rPr>
          <w:t>配置</w:t>
        </w:r>
      </w:ins>
      <w:del w:id="475" w:author="蔡长春" w:date="2017-05-15T22:27:00Z">
        <w:r w:rsidR="00673C29" w:rsidRPr="0027312F" w:rsidDel="002F173C">
          <w:rPr>
            <w:rFonts w:ascii="宋体" w:eastAsia="宋体" w:hAnsi="宋体" w:cs="宋体"/>
            <w:b/>
            <w:bCs/>
            <w:color w:val="212121"/>
            <w:sz w:val="24"/>
            <w:szCs w:val="24"/>
            <w:u w:val="single" w:color="212121"/>
            <w:lang w:val="zh-TW" w:eastAsia="zh-TW"/>
          </w:rPr>
          <w:delText>分配</w:delText>
        </w:r>
      </w:del>
      <w:r w:rsidR="00673C29" w:rsidRPr="0027312F">
        <w:rPr>
          <w:rFonts w:ascii="宋体" w:eastAsia="宋体" w:hAnsi="宋体" w:cs="宋体"/>
          <w:b/>
          <w:bCs/>
          <w:color w:val="212121"/>
          <w:sz w:val="24"/>
          <w:szCs w:val="24"/>
          <w:u w:val="single" w:color="212121"/>
          <w:lang w:val="zh-TW" w:eastAsia="zh-TW"/>
        </w:rPr>
        <w:t>策略</w:t>
      </w:r>
    </w:p>
    <w:p w:rsidR="00344021" w:rsidRDefault="00344021">
      <w:pPr>
        <w:rPr>
          <w:rFonts w:ascii="Arial" w:eastAsia="Arial" w:hAnsi="Arial" w:cs="Arial"/>
        </w:rPr>
      </w:pPr>
    </w:p>
    <w:p w:rsidR="00344021" w:rsidRPr="00E06906" w:rsidRDefault="00713EB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宋体" w:hAnsi="宋体"/>
          <w:color w:val="212121"/>
          <w:u w:color="212121"/>
          <w:lang w:val="zh-TW"/>
          <w:rPrChange w:id="476" w:author="amy" w:date="2017-02-14T10:08:00Z">
            <w:rPr>
              <w:rFonts w:ascii="Times New Roman" w:eastAsia="Times New Roman" w:hAnsi="Times New Roman" w:cs="Times New Roman"/>
              <w:color w:val="212121"/>
              <w:u w:color="212121"/>
              <w:lang w:val="zh-TW" w:eastAsia="zh-TW"/>
            </w:rPr>
          </w:rPrChange>
        </w:rPr>
      </w:pPr>
      <w:r>
        <w:rPr>
          <w:rFonts w:ascii="宋体" w:eastAsia="宋体" w:hAnsi="宋体" w:cs="宋体" w:hint="eastAsia"/>
          <w:color w:val="212121"/>
          <w:u w:color="212121"/>
          <w:lang w:val="zh-TW"/>
        </w:rPr>
        <w:t>选择一个</w:t>
      </w:r>
      <w:r w:rsidR="00673C29">
        <w:rPr>
          <w:rFonts w:ascii="宋体" w:eastAsia="宋体" w:hAnsi="宋体" w:cs="宋体"/>
          <w:color w:val="212121"/>
          <w:u w:color="212121"/>
          <w:lang w:val="zh-TW" w:eastAsia="zh-TW"/>
        </w:rPr>
        <w:t>对冲基金</w:t>
      </w:r>
      <w:r w:rsidR="00DD00F2">
        <w:rPr>
          <w:rFonts w:ascii="宋体" w:eastAsia="宋体" w:hAnsi="宋体" w:cs="宋体" w:hint="eastAsia"/>
          <w:color w:val="212121"/>
          <w:u w:color="212121"/>
          <w:lang w:val="zh-TW"/>
        </w:rPr>
        <w:t>和资产</w:t>
      </w:r>
      <w:ins w:id="477" w:author="蔡长春" w:date="2017-05-15T22:36:00Z">
        <w:r w:rsidR="00B100A3">
          <w:rPr>
            <w:rFonts w:ascii="宋体" w:eastAsia="宋体" w:hAnsi="宋体" w:cs="宋体"/>
            <w:color w:val="212121"/>
            <w:u w:color="212121"/>
            <w:lang w:val="zh-TW"/>
          </w:rPr>
          <w:t>配置</w:t>
        </w:r>
      </w:ins>
      <w:del w:id="478" w:author="蔡长春" w:date="2017-05-15T22:36:00Z">
        <w:r w:rsidR="00DD00F2" w:rsidDel="00B100A3">
          <w:rPr>
            <w:rFonts w:ascii="宋体" w:eastAsia="宋体" w:hAnsi="宋体" w:cs="宋体" w:hint="eastAsia"/>
            <w:color w:val="212121"/>
            <w:u w:color="212121"/>
            <w:lang w:val="zh-TW"/>
          </w:rPr>
          <w:delText>分配</w:delText>
        </w:r>
      </w:del>
      <w:r w:rsidR="00673C29">
        <w:rPr>
          <w:rFonts w:ascii="宋体" w:eastAsia="宋体" w:hAnsi="宋体" w:cs="宋体"/>
          <w:color w:val="212121"/>
          <w:u w:color="212121"/>
          <w:lang w:val="zh-TW" w:eastAsia="zh-TW"/>
        </w:rPr>
        <w:t>的持续挑战之一是</w:t>
      </w:r>
      <w:r w:rsidR="00DB7C91">
        <w:rPr>
          <w:rFonts w:ascii="宋体" w:eastAsia="宋体" w:hAnsi="宋体" w:cs="宋体" w:hint="eastAsia"/>
          <w:color w:val="212121"/>
          <w:u w:color="212121"/>
        </w:rPr>
        <w:t>基金</w:t>
      </w:r>
      <w:r w:rsidR="00673C29">
        <w:rPr>
          <w:rFonts w:ascii="宋体" w:eastAsia="宋体" w:hAnsi="宋体" w:cs="宋体"/>
          <w:color w:val="212121"/>
          <w:u w:color="212121"/>
          <w:lang w:val="zh-TW" w:eastAsia="zh-TW"/>
        </w:rPr>
        <w:t>经理的规模。许多投资者喜欢</w:t>
      </w:r>
      <w:r w:rsidR="00DD00F2">
        <w:rPr>
          <w:rFonts w:ascii="宋体" w:eastAsia="宋体" w:hAnsi="宋体" w:cs="宋体" w:hint="eastAsia"/>
          <w:color w:val="212121"/>
          <w:u w:color="212121"/>
          <w:lang w:val="zh-TW"/>
        </w:rPr>
        <w:t>自称</w:t>
      </w:r>
      <w:r w:rsidR="00673C29">
        <w:rPr>
          <w:rFonts w:ascii="宋体" w:eastAsia="宋体" w:hAnsi="宋体" w:cs="宋体"/>
          <w:color w:val="212121"/>
          <w:u w:color="212121"/>
          <w:lang w:val="zh-TW" w:eastAsia="zh-TW"/>
        </w:rPr>
        <w:t>他们是第一个发现和</w:t>
      </w:r>
      <w:r w:rsidR="00DD00F2">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到最新，最伟大的</w:t>
      </w:r>
      <w:r w:rsidR="00DD00F2">
        <w:rPr>
          <w:rFonts w:ascii="宋体" w:eastAsia="宋体" w:hAnsi="宋体" w:cs="宋体" w:hint="eastAsia"/>
          <w:color w:val="212121"/>
          <w:u w:color="212121"/>
          <w:lang w:val="zh-TW"/>
        </w:rPr>
        <w:t>不为人所知的</w:t>
      </w:r>
      <w:r w:rsidR="00DB7C91">
        <w:rPr>
          <w:rFonts w:ascii="宋体" w:eastAsia="宋体" w:hAnsi="宋体" w:cs="宋体" w:hint="eastAsia"/>
          <w:color w:val="212121"/>
          <w:u w:color="212121"/>
          <w:lang w:val="zh-TW"/>
        </w:rPr>
        <w:t>基金</w:t>
      </w:r>
      <w:r w:rsidR="00673C29">
        <w:rPr>
          <w:rFonts w:ascii="宋体" w:eastAsia="宋体" w:hAnsi="宋体" w:cs="宋体"/>
          <w:color w:val="212121"/>
          <w:u w:color="212121"/>
          <w:lang w:val="zh-TW" w:eastAsia="zh-TW"/>
        </w:rPr>
        <w:t>经理</w:t>
      </w:r>
      <w:r w:rsidR="00DD00F2">
        <w:rPr>
          <w:rFonts w:ascii="宋体" w:eastAsia="宋体" w:hAnsi="宋体" w:cs="宋体" w:hint="eastAsia"/>
          <w:color w:val="212121"/>
          <w:u w:color="212121"/>
          <w:lang w:val="zh-TW"/>
        </w:rPr>
        <w:t>的投资者</w:t>
      </w:r>
      <w:r w:rsidR="00673C29">
        <w:rPr>
          <w:rFonts w:ascii="宋体" w:eastAsia="宋体" w:hAnsi="宋体" w:cs="宋体"/>
          <w:color w:val="212121"/>
          <w:u w:color="212121"/>
          <w:lang w:val="zh-TW" w:eastAsia="zh-TW"/>
        </w:rPr>
        <w:t>。</w:t>
      </w:r>
      <w:r w:rsidR="00DB7C91">
        <w:rPr>
          <w:rFonts w:ascii="宋体" w:eastAsia="宋体" w:hAnsi="宋体" w:cs="宋体" w:hint="eastAsia"/>
          <w:color w:val="212121"/>
          <w:u w:color="212121"/>
          <w:lang w:val="zh-TW"/>
        </w:rPr>
        <w:t>但是，</w:t>
      </w:r>
      <w:r w:rsidR="00AB462B">
        <w:rPr>
          <w:rFonts w:ascii="宋体" w:eastAsia="宋体" w:hAnsi="宋体" w:cs="宋体" w:hint="eastAsia"/>
          <w:color w:val="212121"/>
          <w:u w:color="212121"/>
          <w:lang w:val="zh-TW"/>
        </w:rPr>
        <w:t>容量</w:t>
      </w:r>
      <w:r w:rsidR="00DB7C91">
        <w:rPr>
          <w:rFonts w:ascii="宋体" w:eastAsia="宋体" w:hAnsi="宋体" w:cs="宋体" w:hint="eastAsia"/>
          <w:color w:val="212121"/>
          <w:u w:color="212121"/>
          <w:lang w:val="zh-TW"/>
        </w:rPr>
        <w:t>是问题之一。</w:t>
      </w:r>
      <w:r w:rsidR="00DB7C91">
        <w:rPr>
          <w:rFonts w:ascii="宋体" w:eastAsia="宋体" w:hAnsi="宋体" w:cs="宋体"/>
          <w:color w:val="212121"/>
          <w:u w:color="212121"/>
          <w:lang w:val="zh-TW" w:eastAsia="zh-TW"/>
        </w:rPr>
        <w:t>新的，</w:t>
      </w:r>
      <w:r w:rsidR="00DB7C91">
        <w:rPr>
          <w:rFonts w:ascii="宋体" w:eastAsia="宋体" w:hAnsi="宋体" w:cs="宋体" w:hint="eastAsia"/>
          <w:color w:val="212121"/>
          <w:u w:color="212121"/>
          <w:lang w:val="zh-TW"/>
        </w:rPr>
        <w:t>正在崛起</w:t>
      </w:r>
      <w:r w:rsidR="00673C29">
        <w:rPr>
          <w:rFonts w:ascii="宋体" w:eastAsia="宋体" w:hAnsi="宋体" w:cs="宋体"/>
          <w:color w:val="212121"/>
          <w:u w:color="212121"/>
          <w:lang w:val="zh-TW" w:eastAsia="zh-TW"/>
        </w:rPr>
        <w:t>的经理可能有一个伟大的</w:t>
      </w:r>
      <w:r w:rsidR="00DB7C91">
        <w:rPr>
          <w:rFonts w:ascii="宋体" w:eastAsia="宋体" w:hAnsi="宋体" w:cs="宋体" w:hint="eastAsia"/>
          <w:color w:val="212121"/>
          <w:u w:color="212121"/>
          <w:lang w:val="zh-TW"/>
        </w:rPr>
        <w:t>想法</w:t>
      </w:r>
      <w:r w:rsidR="00673C29">
        <w:rPr>
          <w:rFonts w:ascii="宋体" w:eastAsia="宋体" w:hAnsi="宋体" w:cs="宋体"/>
          <w:color w:val="212121"/>
          <w:u w:color="212121"/>
          <w:lang w:val="zh-TW" w:eastAsia="zh-TW"/>
        </w:rPr>
        <w:t>，但没有</w:t>
      </w:r>
      <w:r w:rsidR="00DB7C91">
        <w:rPr>
          <w:rFonts w:ascii="宋体" w:eastAsia="宋体" w:hAnsi="宋体" w:cs="宋体" w:hint="eastAsia"/>
          <w:color w:val="212121"/>
          <w:u w:color="212121"/>
          <w:lang w:val="zh-TW"/>
        </w:rPr>
        <w:t>交易</w:t>
      </w:r>
      <w:r w:rsidR="00673C29">
        <w:rPr>
          <w:rFonts w:ascii="宋体" w:eastAsia="宋体" w:hAnsi="宋体" w:cs="宋体"/>
          <w:color w:val="212121"/>
          <w:u w:color="212121"/>
          <w:lang w:val="zh-TW" w:eastAsia="zh-TW"/>
        </w:rPr>
        <w:t>记录。</w:t>
      </w:r>
      <w:ins w:id="479" w:author="amy" w:date="2017-02-14T10:08:00Z">
        <w:r w:rsidR="00673C29">
          <w:rPr>
            <w:rFonts w:ascii="宋体" w:eastAsia="宋体" w:hAnsi="宋体" w:cs="宋体"/>
            <w:color w:val="212121"/>
            <w:u w:color="212121"/>
            <w:lang w:val="zh-TW" w:eastAsia="zh-TW"/>
          </w:rPr>
          <w:t>他或她可能</w:t>
        </w:r>
      </w:ins>
      <w:ins w:id="480" w:author="蔡长春" w:date="2017-05-15T22:43:00Z">
        <w:r w:rsidR="00B100A3">
          <w:rPr>
            <w:rFonts w:ascii="宋体" w:eastAsia="PMingLiU" w:hAnsi="宋体" w:cs="宋体"/>
            <w:color w:val="212121"/>
            <w:u w:color="212121"/>
            <w:lang w:val="zh-TW" w:eastAsia="zh-TW"/>
          </w:rPr>
          <w:t>容量</w:t>
        </w:r>
      </w:ins>
      <w:ins w:id="481" w:author="amy" w:date="2017-02-14T10:08:00Z">
        <w:del w:id="482" w:author="蔡长春" w:date="2017-05-15T22:43:00Z">
          <w:r w:rsidR="00673C29" w:rsidDel="00B100A3">
            <w:rPr>
              <w:rFonts w:ascii="宋体" w:eastAsia="宋体" w:hAnsi="宋体" w:cs="宋体"/>
              <w:color w:val="212121"/>
              <w:u w:color="212121"/>
              <w:lang w:val="zh-TW" w:eastAsia="zh-TW"/>
            </w:rPr>
            <w:delText>能力</w:delText>
          </w:r>
        </w:del>
        <w:r w:rsidR="00DB7C91">
          <w:rPr>
            <w:rFonts w:ascii="宋体" w:eastAsia="宋体" w:hAnsi="宋体" w:cs="宋体" w:hint="eastAsia"/>
            <w:color w:val="212121"/>
            <w:u w:color="212121"/>
            <w:lang w:val="zh-TW"/>
          </w:rPr>
          <w:t>有限</w:t>
        </w:r>
        <w:r w:rsidR="00673C29">
          <w:rPr>
            <w:rFonts w:ascii="宋体" w:eastAsia="宋体" w:hAnsi="宋体" w:cs="宋体"/>
            <w:color w:val="212121"/>
            <w:u w:color="212121"/>
            <w:lang w:val="zh-TW" w:eastAsia="zh-TW"/>
          </w:rPr>
          <w:t>，无法</w:t>
        </w:r>
        <w:r w:rsidR="00E06906">
          <w:rPr>
            <w:rFonts w:ascii="宋体" w:eastAsia="宋体" w:hAnsi="宋体" w:cs="宋体" w:hint="eastAsia"/>
            <w:color w:val="212121"/>
            <w:u w:color="212121"/>
          </w:rPr>
          <w:t>让</w:t>
        </w:r>
        <w:r w:rsidR="00673C29">
          <w:rPr>
            <w:rFonts w:ascii="宋体" w:eastAsia="宋体" w:hAnsi="宋体" w:cs="宋体"/>
            <w:color w:val="212121"/>
            <w:u w:color="212121"/>
            <w:lang w:val="zh-TW" w:eastAsia="zh-TW"/>
          </w:rPr>
          <w:t>业务</w:t>
        </w:r>
        <w:r w:rsidR="00E06906">
          <w:rPr>
            <w:rFonts w:ascii="宋体" w:eastAsia="宋体" w:hAnsi="宋体" w:cs="宋体" w:hint="eastAsia"/>
            <w:color w:val="212121"/>
            <w:u w:color="212121"/>
            <w:lang w:val="zh-TW"/>
          </w:rPr>
          <w:t>运作起来</w:t>
        </w:r>
        <w:r w:rsidR="00673C29">
          <w:rPr>
            <w:rFonts w:ascii="宋体" w:eastAsia="宋体" w:hAnsi="宋体" w:cs="宋体"/>
            <w:color w:val="212121"/>
            <w:u w:color="212121"/>
            <w:lang w:val="zh-TW" w:eastAsia="zh-TW"/>
          </w:rPr>
          <w:t>。</w:t>
        </w:r>
        <w:r w:rsidR="00AB462B">
          <w:rPr>
            <w:rFonts w:ascii="宋体" w:eastAsia="宋体" w:hAnsi="宋体" w:cs="宋体"/>
            <w:color w:val="212121"/>
            <w:u w:color="212121"/>
            <w:lang w:val="zh-TW" w:eastAsia="zh-TW"/>
          </w:rPr>
          <w:t>基金</w:t>
        </w:r>
        <w:r w:rsidR="00AB462B">
          <w:rPr>
            <w:rFonts w:ascii="宋体" w:eastAsia="宋体" w:hAnsi="宋体" w:cs="宋体" w:hint="eastAsia"/>
            <w:color w:val="212121"/>
            <w:u w:color="212121"/>
            <w:lang w:val="zh-TW"/>
          </w:rPr>
          <w:t>中的</w:t>
        </w:r>
        <w:r w:rsidR="00AB462B">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和其他大型机构投资者经常</w:t>
        </w:r>
      </w:ins>
      <w:ins w:id="483" w:author="蔡长春" w:date="2017-05-15T22:44:00Z">
        <w:r w:rsidR="00B100A3">
          <w:rPr>
            <w:rFonts w:ascii="宋体" w:eastAsia="宋体" w:hAnsi="宋体" w:cs="宋体"/>
            <w:color w:val="212121"/>
            <w:u w:color="212121"/>
            <w:lang w:val="zh-TW"/>
          </w:rPr>
          <w:t>会问</w:t>
        </w:r>
      </w:ins>
      <w:ins w:id="484" w:author="amy" w:date="2017-02-14T10:08:00Z">
        <w:del w:id="485" w:author="蔡长春" w:date="2017-05-15T22:44:00Z">
          <w:r w:rsidR="00673C29" w:rsidDel="00B100A3">
            <w:rPr>
              <w:rFonts w:ascii="宋体" w:eastAsia="宋体" w:hAnsi="宋体" w:cs="宋体"/>
              <w:color w:val="212121"/>
              <w:u w:color="212121"/>
              <w:lang w:val="zh-TW" w:eastAsia="zh-TW"/>
            </w:rPr>
            <w:delText>问</w:delText>
          </w:r>
          <w:r w:rsidR="002F7C12" w:rsidDel="00B100A3">
            <w:rPr>
              <w:rFonts w:ascii="宋体" w:eastAsia="宋体" w:hAnsi="宋体" w:cs="宋体" w:hint="eastAsia"/>
              <w:color w:val="212121"/>
              <w:u w:color="212121"/>
              <w:lang w:val="zh-TW"/>
            </w:rPr>
            <w:delText>他们</w:delText>
          </w:r>
        </w:del>
        <w:r w:rsidR="00673C29">
          <w:rPr>
            <w:rFonts w:ascii="宋体" w:eastAsia="宋体" w:hAnsi="宋体" w:cs="宋体"/>
            <w:color w:val="212121"/>
            <w:u w:color="212121"/>
            <w:lang w:val="zh-TW" w:eastAsia="zh-TW"/>
          </w:rPr>
          <w:t>，</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你能为我</w:t>
        </w:r>
        <w:r w:rsidR="00AB462B">
          <w:rPr>
            <w:rFonts w:ascii="宋体" w:eastAsia="宋体" w:hAnsi="宋体" w:cs="宋体" w:hint="eastAsia"/>
            <w:color w:val="212121"/>
            <w:u w:color="212121"/>
            <w:lang w:val="zh-TW"/>
          </w:rPr>
          <w:t>的</w:t>
        </w:r>
        <w:r w:rsidR="00AB462B">
          <w:rPr>
            <w:rFonts w:ascii="宋体" w:eastAsia="宋体" w:hAnsi="宋体" w:cs="宋体"/>
            <w:color w:val="212121"/>
            <w:u w:color="212121"/>
            <w:lang w:val="zh-TW" w:eastAsia="zh-TW"/>
          </w:rPr>
          <w:t>基金</w:t>
        </w:r>
        <w:r w:rsidR="00673C29">
          <w:rPr>
            <w:rFonts w:ascii="宋体" w:eastAsia="宋体" w:hAnsi="宋体" w:cs="宋体"/>
            <w:color w:val="212121"/>
            <w:u w:color="212121"/>
            <w:lang w:val="zh-TW" w:eastAsia="zh-TW"/>
          </w:rPr>
          <w:t>保留多少容量？</w:t>
        </w:r>
        <w:r w:rsidR="00AB462B">
          <w:rPr>
            <w:rFonts w:ascii="宋体" w:eastAsia="宋体" w:hAnsi="宋体" w:hint="eastAsia"/>
            <w:color w:val="212121"/>
            <w:u w:color="212121"/>
          </w:rPr>
          <w:t>”</w:t>
        </w:r>
        <w:r w:rsidR="00673C29">
          <w:rPr>
            <w:rFonts w:ascii="宋体" w:eastAsia="宋体" w:hAnsi="宋体" w:cs="宋体"/>
            <w:color w:val="212121"/>
            <w:u w:color="212121"/>
            <w:lang w:val="zh-TW" w:eastAsia="zh-TW"/>
          </w:rPr>
          <w:t>这通常是尽职调查的最后一个问题。由于</w:t>
        </w:r>
        <w:r w:rsidR="002F7C12">
          <w:rPr>
            <w:rFonts w:ascii="宋体" w:eastAsia="宋体" w:hAnsi="宋体" w:cs="宋体"/>
            <w:color w:val="212121"/>
            <w:u w:color="212121"/>
            <w:lang w:val="zh-TW" w:eastAsia="zh-TW"/>
          </w:rPr>
          <w:t>基金</w:t>
        </w:r>
        <w:r w:rsidR="002F7C12">
          <w:rPr>
            <w:rFonts w:ascii="宋体" w:eastAsia="宋体" w:hAnsi="宋体" w:cs="宋体" w:hint="eastAsia"/>
            <w:color w:val="212121"/>
            <w:u w:color="212121"/>
            <w:lang w:val="zh-TW"/>
          </w:rPr>
          <w:t>中</w:t>
        </w:r>
        <w:del w:id="486" w:author="蔡长春" w:date="2017-05-15T22:44:00Z">
          <w:r w:rsidR="002F7C12" w:rsidDel="00B100A3">
            <w:rPr>
              <w:rFonts w:ascii="宋体" w:eastAsia="宋体" w:hAnsi="宋体" w:cs="宋体" w:hint="eastAsia"/>
              <w:color w:val="212121"/>
              <w:u w:color="212121"/>
              <w:lang w:val="zh-TW"/>
            </w:rPr>
            <w:delText>的</w:delText>
          </w:r>
        </w:del>
        <w:r w:rsidR="002F7C12">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del w:id="487" w:author="蔡长春" w:date="2017-05-15T22:54:00Z">
          <w:r w:rsidR="002F7C12" w:rsidDel="008C2699">
            <w:rPr>
              <w:rFonts w:ascii="宋体" w:eastAsia="宋体" w:hAnsi="宋体" w:cs="宋体" w:hint="eastAsia"/>
              <w:color w:val="212121"/>
              <w:u w:color="212121"/>
              <w:lang w:val="zh-TW"/>
            </w:rPr>
            <w:delText>能</w:delText>
          </w:r>
        </w:del>
        <w:r w:rsidR="00673C29">
          <w:rPr>
            <w:rFonts w:ascii="宋体" w:eastAsia="宋体" w:hAnsi="宋体" w:cs="宋体"/>
            <w:color w:val="212121"/>
            <w:u w:color="212121"/>
            <w:lang w:val="zh-TW" w:eastAsia="zh-TW"/>
          </w:rPr>
          <w:t>迅速</w:t>
        </w:r>
        <w:r w:rsidR="00E06906">
          <w:rPr>
            <w:rFonts w:ascii="宋体" w:eastAsia="宋体" w:hAnsi="宋体" w:cs="宋体" w:hint="eastAsia"/>
            <w:color w:val="212121"/>
            <w:u w:color="212121"/>
            <w:lang w:val="zh-TW"/>
          </w:rPr>
          <w:t>指出</w:t>
        </w:r>
      </w:ins>
      <w:ins w:id="488" w:author="蔡长春" w:date="2017-05-15T22:55:00Z">
        <w:r w:rsidR="008C2699">
          <w:rPr>
            <w:rFonts w:ascii="宋体" w:eastAsia="宋体" w:hAnsi="宋体" w:cs="宋体" w:hint="eastAsia"/>
            <w:color w:val="212121"/>
            <w:u w:color="212121"/>
            <w:lang w:val="zh-TW"/>
          </w:rPr>
          <w:t>新的有能力的基金经理的能力</w:t>
        </w:r>
      </w:ins>
      <w:ins w:id="489" w:author="amy" w:date="2017-02-14T10:08:00Z">
        <w:del w:id="490" w:author="蔡长春" w:date="2017-05-15T22:55:00Z">
          <w:r w:rsidR="002F7C12" w:rsidDel="008C2699">
            <w:rPr>
              <w:rFonts w:ascii="宋体" w:eastAsia="宋体" w:hAnsi="宋体" w:cs="宋体" w:hint="eastAsia"/>
              <w:color w:val="212121"/>
              <w:u w:color="212121"/>
              <w:lang w:val="zh-TW"/>
            </w:rPr>
            <w:delText>吸收</w:delText>
          </w:r>
          <w:r w:rsidR="00673C29" w:rsidDel="008C2699">
            <w:rPr>
              <w:rFonts w:ascii="宋体" w:eastAsia="宋体" w:hAnsi="宋体" w:cs="宋体"/>
              <w:color w:val="212121"/>
              <w:u w:color="212121"/>
              <w:lang w:val="zh-TW" w:eastAsia="zh-TW"/>
            </w:rPr>
            <w:delText>新的</w:delText>
          </w:r>
          <w:r w:rsidR="002F7C12" w:rsidDel="008C2699">
            <w:rPr>
              <w:rFonts w:ascii="宋体" w:eastAsia="宋体" w:hAnsi="宋体" w:cs="宋体" w:hint="eastAsia"/>
              <w:color w:val="212121"/>
              <w:u w:color="212121"/>
              <w:lang w:val="zh-TW"/>
            </w:rPr>
            <w:delText>基金经理的容量</w:delText>
          </w:r>
        </w:del>
        <w:r w:rsidR="00673C29">
          <w:rPr>
            <w:rFonts w:ascii="宋体" w:eastAsia="宋体" w:hAnsi="宋体" w:cs="宋体"/>
            <w:color w:val="212121"/>
            <w:u w:color="212121"/>
            <w:lang w:val="zh-TW" w:eastAsia="zh-TW"/>
          </w:rPr>
          <w:t>，规模</w:t>
        </w:r>
        <w:r w:rsidR="00E06906">
          <w:rPr>
            <w:rFonts w:ascii="宋体" w:eastAsia="宋体" w:hAnsi="宋体" w:cs="宋体" w:hint="eastAsia"/>
            <w:color w:val="212121"/>
            <w:u w:color="212121"/>
            <w:lang w:val="zh-TW"/>
          </w:rPr>
          <w:t>成为业绩以外</w:t>
        </w:r>
        <w:r w:rsidR="00673C29">
          <w:rPr>
            <w:rFonts w:ascii="宋体" w:eastAsia="宋体" w:hAnsi="宋体" w:cs="宋体"/>
            <w:color w:val="212121"/>
            <w:u w:color="212121"/>
            <w:lang w:val="zh-TW" w:eastAsia="zh-TW"/>
          </w:rPr>
          <w:t>最大的挑战。大多数策略，如小盘或特定行业策略</w:t>
        </w:r>
        <w:r w:rsidR="00971594">
          <w:rPr>
            <w:rFonts w:ascii="宋体" w:eastAsia="宋体" w:hAnsi="宋体" w:cs="宋体" w:hint="eastAsia"/>
            <w:color w:val="212121"/>
            <w:u w:color="212121"/>
            <w:lang w:val="zh-TW"/>
          </w:rPr>
          <w:t>的基金</w:t>
        </w:r>
        <w:r w:rsidR="00673C29">
          <w:rPr>
            <w:rFonts w:ascii="宋体" w:eastAsia="宋体" w:hAnsi="宋体" w:cs="宋体"/>
            <w:color w:val="212121"/>
            <w:u w:color="212121"/>
            <w:lang w:val="zh-TW" w:eastAsia="zh-TW"/>
          </w:rPr>
          <w:t>可能</w:t>
        </w:r>
        <w:r w:rsidR="009F40F8">
          <w:rPr>
            <w:rFonts w:ascii="宋体" w:eastAsia="宋体" w:hAnsi="宋体" w:cs="宋体" w:hint="eastAsia"/>
            <w:color w:val="212121"/>
            <w:u w:color="212121"/>
            <w:lang w:val="zh-TW"/>
          </w:rPr>
          <w:t>规模有限；</w:t>
        </w:r>
        <w:r w:rsidR="00971594">
          <w:rPr>
            <w:rFonts w:ascii="宋体" w:eastAsia="宋体" w:hAnsi="宋体" w:cs="宋体"/>
            <w:color w:val="212121"/>
            <w:u w:color="212121"/>
            <w:lang w:val="zh-TW" w:eastAsia="zh-TW"/>
          </w:rPr>
          <w:t>大多数大</w:t>
        </w:r>
        <w:r w:rsidR="00673C29">
          <w:rPr>
            <w:rFonts w:ascii="宋体" w:eastAsia="宋体" w:hAnsi="宋体" w:cs="宋体"/>
            <w:color w:val="212121"/>
            <w:u w:color="212121"/>
            <w:lang w:val="zh-TW" w:eastAsia="zh-TW"/>
          </w:rPr>
          <w:t>规模</w:t>
        </w:r>
        <w:r w:rsidR="00971594">
          <w:rPr>
            <w:rFonts w:ascii="宋体" w:eastAsia="宋体" w:hAnsi="宋体" w:cs="宋体" w:hint="eastAsia"/>
            <w:color w:val="212121"/>
            <w:u w:color="212121"/>
            <w:lang w:val="zh-TW"/>
          </w:rPr>
          <w:t>的</w:t>
        </w:r>
        <w:r w:rsidR="00971594">
          <w:rPr>
            <w:rFonts w:ascii="宋体" w:eastAsia="宋体" w:hAnsi="宋体" w:cs="宋体"/>
            <w:color w:val="212121"/>
            <w:u w:color="212121"/>
            <w:lang w:val="zh-TW" w:eastAsia="zh-TW"/>
          </w:rPr>
          <w:t>基金</w:t>
        </w:r>
        <w:r w:rsidR="00971594">
          <w:rPr>
            <w:rFonts w:ascii="宋体" w:eastAsia="宋体" w:hAnsi="宋体" w:cs="宋体" w:hint="eastAsia"/>
            <w:color w:val="212121"/>
            <w:u w:color="212121"/>
            <w:lang w:val="zh-TW"/>
          </w:rPr>
          <w:t>中的</w:t>
        </w:r>
        <w:r w:rsidR="00971594">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在分配初始资本之前</w:t>
        </w:r>
        <w:r w:rsidR="00CF3560">
          <w:rPr>
            <w:rFonts w:ascii="宋体" w:eastAsia="宋体" w:hAnsi="宋体" w:cs="宋体" w:hint="eastAsia"/>
            <w:color w:val="212121"/>
            <w:u w:color="212121"/>
            <w:lang w:val="zh-TW"/>
          </w:rPr>
          <w:t>有规模限制</w:t>
        </w:r>
        <w:r w:rsidR="00673C29">
          <w:rPr>
            <w:rFonts w:ascii="宋体" w:eastAsia="宋体" w:hAnsi="宋体" w:cs="宋体"/>
            <w:color w:val="212121"/>
            <w:u w:color="212121"/>
            <w:lang w:val="zh-TW" w:eastAsia="zh-TW"/>
          </w:rPr>
          <w:t>，或</w:t>
        </w:r>
        <w:r w:rsidR="00CF3560">
          <w:rPr>
            <w:rFonts w:ascii="宋体" w:eastAsia="宋体" w:hAnsi="宋体" w:cs="宋体" w:hint="eastAsia"/>
            <w:color w:val="212121"/>
            <w:u w:color="212121"/>
            <w:lang w:val="zh-TW"/>
          </w:rPr>
          <w:t>有</w:t>
        </w:r>
        <w:r w:rsidR="00673C29">
          <w:rPr>
            <w:rFonts w:ascii="宋体" w:eastAsia="宋体" w:hAnsi="宋体" w:cs="宋体"/>
            <w:color w:val="212121"/>
            <w:u w:color="212121"/>
            <w:lang w:val="zh-TW" w:eastAsia="zh-TW"/>
          </w:rPr>
          <w:t>最大可以承诺给</w:t>
        </w:r>
        <w:r w:rsidR="00E06906">
          <w:rPr>
            <w:rFonts w:ascii="宋体" w:eastAsia="宋体" w:hAnsi="宋体" w:cs="宋体" w:hint="eastAsia"/>
            <w:color w:val="212121"/>
            <w:u w:color="212121"/>
            <w:lang w:val="zh-TW"/>
          </w:rPr>
          <w:t>某</w:t>
        </w:r>
        <w:r w:rsidR="00673C29">
          <w:rPr>
            <w:rFonts w:ascii="宋体" w:eastAsia="宋体" w:hAnsi="宋体" w:cs="宋体"/>
            <w:color w:val="212121"/>
            <w:u w:color="212121"/>
            <w:lang w:val="zh-TW" w:eastAsia="zh-TW"/>
          </w:rPr>
          <w:t>一名经理的资本金额</w:t>
        </w:r>
        <w:r w:rsidR="00CF3560">
          <w:rPr>
            <w:rFonts w:ascii="宋体" w:eastAsia="宋体" w:hAnsi="宋体" w:cs="宋体" w:hint="eastAsia"/>
            <w:color w:val="212121"/>
            <w:u w:color="212121"/>
            <w:lang w:val="zh-TW"/>
          </w:rPr>
          <w:t>的限制</w:t>
        </w:r>
        <w:r w:rsidR="00673C29">
          <w:rPr>
            <w:rFonts w:ascii="宋体" w:eastAsia="宋体" w:hAnsi="宋体" w:cs="宋体"/>
            <w:color w:val="212121"/>
            <w:u w:color="212121"/>
            <w:lang w:val="zh-TW" w:eastAsia="zh-TW"/>
          </w:rPr>
          <w:t>。</w:t>
        </w:r>
      </w:ins>
      <w:del w:id="491" w:author="amy" w:date="2017-02-14T10:08:00Z">
        <w:r w:rsidR="00673C29">
          <w:rPr>
            <w:rFonts w:ascii="宋体" w:eastAsia="宋体" w:hAnsi="宋体" w:cs="宋体"/>
            <w:color w:val="212121"/>
            <w:u w:color="212121"/>
            <w:lang w:val="zh-TW" w:eastAsia="zh-TW"/>
          </w:rPr>
          <w:delText>他或她可能能力</w:delText>
        </w:r>
        <w:r w:rsidR="00DB7C91">
          <w:rPr>
            <w:rFonts w:ascii="宋体" w:eastAsia="宋体" w:hAnsi="宋体" w:cs="宋体" w:hint="eastAsia"/>
            <w:color w:val="212121"/>
            <w:u w:color="212121"/>
            <w:lang w:val="zh-TW"/>
          </w:rPr>
          <w:delText>有限</w:delText>
        </w:r>
        <w:r w:rsidR="00673C29">
          <w:rPr>
            <w:rFonts w:ascii="宋体" w:eastAsia="宋体" w:hAnsi="宋体" w:cs="宋体"/>
            <w:color w:val="212121"/>
            <w:u w:color="212121"/>
            <w:lang w:val="zh-TW" w:eastAsia="zh-TW"/>
          </w:rPr>
          <w:delText>，无法运行业务。</w:delText>
        </w:r>
        <w:r w:rsidR="00AB462B">
          <w:rPr>
            <w:rFonts w:ascii="宋体" w:eastAsia="宋体" w:hAnsi="宋体" w:cs="宋体"/>
            <w:color w:val="212121"/>
            <w:u w:color="212121"/>
            <w:lang w:val="zh-TW" w:eastAsia="zh-TW"/>
          </w:rPr>
          <w:delText>基金</w:delText>
        </w:r>
        <w:r w:rsidR="00AB462B">
          <w:rPr>
            <w:rFonts w:ascii="宋体" w:eastAsia="宋体" w:hAnsi="宋体" w:cs="宋体" w:hint="eastAsia"/>
            <w:color w:val="212121"/>
            <w:u w:color="212121"/>
            <w:lang w:val="zh-TW"/>
          </w:rPr>
          <w:delText>中的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和其他大型机构投资者经常问</w:delText>
        </w:r>
        <w:r w:rsidR="002F7C12">
          <w:rPr>
            <w:rFonts w:ascii="宋体" w:eastAsia="宋体" w:hAnsi="宋体" w:cs="宋体" w:hint="eastAsia"/>
            <w:color w:val="212121"/>
            <w:u w:color="212121"/>
            <w:lang w:val="zh-TW"/>
          </w:rPr>
          <w:delText>他们</w:delText>
        </w:r>
        <w:r w:rsidR="00673C29">
          <w:rPr>
            <w:rFonts w:ascii="宋体" w:eastAsia="宋体" w:hAnsi="宋体" w:cs="宋体"/>
            <w:color w:val="212121"/>
            <w:u w:color="212121"/>
            <w:lang w:val="zh-TW" w:eastAsia="zh-TW"/>
          </w:rPr>
          <w:delText>，</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你能为我</w:delText>
        </w:r>
        <w:r w:rsidR="00AB462B">
          <w:rPr>
            <w:rFonts w:ascii="宋体" w:eastAsia="宋体" w:hAnsi="宋体" w:cs="宋体" w:hint="eastAsia"/>
            <w:color w:val="212121"/>
            <w:u w:color="212121"/>
            <w:lang w:val="zh-TW"/>
          </w:rPr>
          <w:delText>的</w:delText>
        </w:r>
        <w:r w:rsidR="00AB462B">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保留多少容量？</w:delText>
        </w:r>
        <w:r w:rsidR="00AB462B">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这通常是尽职调查的最后一个问题。由于</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中的</w:delText>
        </w:r>
        <w:r w:rsidR="002F7C12">
          <w:rPr>
            <w:rFonts w:ascii="宋体" w:eastAsia="宋体" w:hAnsi="宋体" w:cs="宋体"/>
            <w:color w:val="212121"/>
            <w:u w:color="212121"/>
            <w:lang w:val="zh-TW" w:eastAsia="zh-TW"/>
          </w:rPr>
          <w:delText>基金</w:delText>
        </w:r>
        <w:r w:rsidR="002F7C12">
          <w:rPr>
            <w:rFonts w:ascii="宋体" w:eastAsia="宋体" w:hAnsi="宋体" w:cs="宋体" w:hint="eastAsia"/>
            <w:color w:val="212121"/>
            <w:u w:color="212121"/>
            <w:lang w:val="zh-TW"/>
          </w:rPr>
          <w:delText>能</w:delText>
        </w:r>
        <w:r w:rsidR="00673C29">
          <w:rPr>
            <w:rFonts w:ascii="宋体" w:eastAsia="宋体" w:hAnsi="宋体" w:cs="宋体"/>
            <w:color w:val="212121"/>
            <w:u w:color="212121"/>
            <w:lang w:val="zh-TW" w:eastAsia="zh-TW"/>
          </w:rPr>
          <w:delText>迅速</w:delText>
        </w:r>
        <w:r w:rsidR="002F7C12">
          <w:rPr>
            <w:rFonts w:ascii="宋体" w:eastAsia="宋体" w:hAnsi="宋体" w:cs="宋体" w:hint="eastAsia"/>
            <w:color w:val="212121"/>
            <w:u w:color="212121"/>
            <w:lang w:val="zh-TW"/>
          </w:rPr>
          <w:delText>表明吸收</w:delText>
        </w:r>
        <w:r w:rsidR="00673C29">
          <w:rPr>
            <w:rFonts w:ascii="宋体" w:eastAsia="宋体" w:hAnsi="宋体" w:cs="宋体"/>
            <w:color w:val="212121"/>
            <w:u w:color="212121"/>
            <w:lang w:val="zh-TW" w:eastAsia="zh-TW"/>
          </w:rPr>
          <w:delText>新的</w:delText>
        </w:r>
        <w:r w:rsidR="002F7C12">
          <w:rPr>
            <w:rFonts w:ascii="宋体" w:eastAsia="宋体" w:hAnsi="宋体" w:cs="宋体" w:hint="eastAsia"/>
            <w:color w:val="212121"/>
            <w:u w:color="212121"/>
            <w:lang w:val="zh-TW"/>
          </w:rPr>
          <w:delText>基金经理的容量</w:delText>
        </w:r>
        <w:r w:rsidR="00673C29">
          <w:rPr>
            <w:rFonts w:ascii="宋体" w:eastAsia="宋体" w:hAnsi="宋体" w:cs="宋体"/>
            <w:color w:val="212121"/>
            <w:u w:color="212121"/>
            <w:lang w:val="zh-TW" w:eastAsia="zh-TW"/>
          </w:rPr>
          <w:delText>，规模可能是最大的挑战。大多数策略，如小盘或特定行业策略</w:delText>
        </w:r>
        <w:r w:rsidR="00971594">
          <w:rPr>
            <w:rFonts w:ascii="宋体" w:eastAsia="宋体" w:hAnsi="宋体" w:cs="宋体" w:hint="eastAsia"/>
            <w:color w:val="212121"/>
            <w:u w:color="212121"/>
            <w:lang w:val="zh-TW"/>
          </w:rPr>
          <w:delText>的基金</w:delText>
        </w:r>
        <w:r w:rsidR="00673C29">
          <w:rPr>
            <w:rFonts w:ascii="宋体" w:eastAsia="宋体" w:hAnsi="宋体" w:cs="宋体"/>
            <w:color w:val="212121"/>
            <w:u w:color="212121"/>
            <w:lang w:val="zh-TW" w:eastAsia="zh-TW"/>
          </w:rPr>
          <w:delText>可能</w:delText>
        </w:r>
        <w:r w:rsidR="009F40F8">
          <w:rPr>
            <w:rFonts w:ascii="宋体" w:eastAsia="宋体" w:hAnsi="宋体" w:cs="宋体" w:hint="eastAsia"/>
            <w:color w:val="212121"/>
            <w:u w:color="212121"/>
            <w:lang w:val="zh-TW"/>
          </w:rPr>
          <w:delText>规模有限；</w:delText>
        </w:r>
        <w:r w:rsidR="00971594">
          <w:rPr>
            <w:rFonts w:ascii="宋体" w:eastAsia="宋体" w:hAnsi="宋体" w:cs="宋体"/>
            <w:color w:val="212121"/>
            <w:u w:color="212121"/>
            <w:lang w:val="zh-TW" w:eastAsia="zh-TW"/>
          </w:rPr>
          <w:delText>大多数大</w:delText>
        </w:r>
        <w:r w:rsidR="00673C29">
          <w:rPr>
            <w:rFonts w:ascii="宋体" w:eastAsia="宋体" w:hAnsi="宋体" w:cs="宋体"/>
            <w:color w:val="212121"/>
            <w:u w:color="212121"/>
            <w:lang w:val="zh-TW" w:eastAsia="zh-TW"/>
          </w:rPr>
          <w:delText>规模</w:delText>
        </w:r>
        <w:r w:rsidR="00971594">
          <w:rPr>
            <w:rFonts w:ascii="宋体" w:eastAsia="宋体" w:hAnsi="宋体" w:cs="宋体" w:hint="eastAsia"/>
            <w:color w:val="212121"/>
            <w:u w:color="212121"/>
            <w:lang w:val="zh-TW"/>
          </w:rPr>
          <w:delText>的</w:delText>
        </w:r>
        <w:r w:rsidR="00971594">
          <w:rPr>
            <w:rFonts w:ascii="宋体" w:eastAsia="宋体" w:hAnsi="宋体" w:cs="宋体"/>
            <w:color w:val="212121"/>
            <w:u w:color="212121"/>
            <w:lang w:val="zh-TW" w:eastAsia="zh-TW"/>
          </w:rPr>
          <w:delText>基金</w:delText>
        </w:r>
        <w:r w:rsidR="00971594">
          <w:rPr>
            <w:rFonts w:ascii="宋体" w:eastAsia="宋体" w:hAnsi="宋体" w:cs="宋体" w:hint="eastAsia"/>
            <w:color w:val="212121"/>
            <w:u w:color="212121"/>
            <w:lang w:val="zh-TW"/>
          </w:rPr>
          <w:delText>中的</w:delText>
        </w:r>
        <w:r w:rsidR="00971594">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在分配初始资本之前</w:delText>
        </w:r>
        <w:r w:rsidR="00CF3560">
          <w:rPr>
            <w:rFonts w:ascii="宋体" w:eastAsia="宋体" w:hAnsi="宋体" w:cs="宋体" w:hint="eastAsia"/>
            <w:color w:val="212121"/>
            <w:u w:color="212121"/>
            <w:lang w:val="zh-TW"/>
          </w:rPr>
          <w:delText>有规模限制</w:delText>
        </w:r>
        <w:r w:rsidR="00673C29">
          <w:rPr>
            <w:rFonts w:ascii="宋体" w:eastAsia="宋体" w:hAnsi="宋体" w:cs="宋体"/>
            <w:color w:val="212121"/>
            <w:u w:color="212121"/>
            <w:lang w:val="zh-TW" w:eastAsia="zh-TW"/>
          </w:rPr>
          <w:delText>，或</w:delText>
        </w:r>
        <w:r w:rsidR="00CF3560">
          <w:rPr>
            <w:rFonts w:ascii="宋体" w:eastAsia="宋体" w:hAnsi="宋体" w:cs="宋体" w:hint="eastAsia"/>
            <w:color w:val="212121"/>
            <w:u w:color="212121"/>
            <w:lang w:val="zh-TW"/>
          </w:rPr>
          <w:delText>有</w:delText>
        </w:r>
        <w:r w:rsidR="00673C29">
          <w:rPr>
            <w:rFonts w:ascii="宋体" w:eastAsia="宋体" w:hAnsi="宋体" w:cs="宋体"/>
            <w:color w:val="212121"/>
            <w:u w:color="212121"/>
            <w:lang w:val="zh-TW" w:eastAsia="zh-TW"/>
          </w:rPr>
          <w:delText>最大可以承诺给一名经理的资本金额</w:delText>
        </w:r>
        <w:r w:rsidR="00CF3560">
          <w:rPr>
            <w:rFonts w:ascii="宋体" w:eastAsia="宋体" w:hAnsi="宋体" w:cs="宋体" w:hint="eastAsia"/>
            <w:color w:val="212121"/>
            <w:u w:color="212121"/>
            <w:lang w:val="zh-TW"/>
          </w:rPr>
          <w:delText>的限制</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9F5C4A"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492" w:author="amy" w:date="2017-02-14T10:08:00Z"/>
          <w:rFonts w:ascii="宋体" w:eastAsia="宋体" w:hAnsi="宋体" w:cs="宋体"/>
          <w:color w:val="212121"/>
          <w:u w:color="212121"/>
          <w:lang w:val="zh-TW"/>
        </w:rPr>
      </w:pPr>
      <w:ins w:id="493" w:author="amy" w:date="2017-02-14T10:08:00Z">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中的</w:t>
        </w:r>
        <w:r>
          <w:rPr>
            <w:rFonts w:ascii="宋体" w:eastAsia="宋体" w:hAnsi="宋体" w:cs="宋体"/>
            <w:color w:val="212121"/>
            <w:u w:color="212121"/>
            <w:lang w:val="zh-TW" w:eastAsia="zh-TW"/>
          </w:rPr>
          <w:t>基金</w:t>
        </w:r>
        <w:r w:rsidR="00E06906">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经理</w:t>
        </w:r>
        <w:r w:rsidR="00673C29">
          <w:rPr>
            <w:rFonts w:ascii="宋体" w:eastAsia="宋体" w:hAnsi="宋体" w:cs="宋体"/>
            <w:color w:val="212121"/>
            <w:u w:color="212121"/>
            <w:lang w:val="zh-TW" w:eastAsia="zh-TW"/>
          </w:rPr>
          <w:t>面临的挑战是</w:t>
        </w:r>
        <w:r>
          <w:rPr>
            <w:rFonts w:ascii="宋体" w:eastAsia="宋体" w:hAnsi="宋体" w:cs="宋体" w:hint="eastAsia"/>
            <w:color w:val="212121"/>
            <w:u w:color="212121"/>
            <w:lang w:val="zh-TW"/>
          </w:rPr>
          <w:t>能够确定投资的</w:t>
        </w:r>
        <w:r>
          <w:rPr>
            <w:rFonts w:ascii="宋体" w:eastAsia="宋体" w:hAnsi="宋体" w:cs="宋体"/>
            <w:color w:val="212121"/>
            <w:u w:color="212121"/>
            <w:lang w:val="zh-TW" w:eastAsia="zh-TW"/>
          </w:rPr>
          <w:t>资本</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在</w:t>
        </w:r>
        <w:r w:rsidR="00E06906">
          <w:rPr>
            <w:rFonts w:ascii="宋体" w:eastAsia="宋体" w:hAnsi="宋体" w:cs="宋体" w:hint="eastAsia"/>
            <w:color w:val="212121"/>
            <w:u w:color="212121"/>
            <w:lang w:val="zh-TW"/>
          </w:rPr>
          <w:t>没有</w:t>
        </w:r>
        <w:r w:rsidR="00673C29">
          <w:rPr>
            <w:rFonts w:ascii="宋体" w:eastAsia="宋体" w:hAnsi="宋体" w:cs="宋体"/>
            <w:color w:val="212121"/>
            <w:u w:color="212121"/>
            <w:lang w:val="zh-TW" w:eastAsia="zh-TW"/>
          </w:rPr>
          <w:t>资产条款</w:t>
        </w:r>
        <w:r w:rsidR="00E06906">
          <w:rPr>
            <w:rFonts w:ascii="宋体" w:eastAsia="宋体" w:hAnsi="宋体" w:cs="宋体" w:hint="eastAsia"/>
            <w:color w:val="212121"/>
            <w:u w:color="212121"/>
            <w:lang w:val="zh-TW"/>
          </w:rPr>
          <w:t>限制</w:t>
        </w:r>
        <w:r>
          <w:rPr>
            <w:rFonts w:ascii="宋体" w:eastAsia="宋体" w:hAnsi="宋体" w:cs="宋体" w:hint="eastAsia"/>
            <w:color w:val="212121"/>
            <w:u w:color="212121"/>
            <w:lang w:val="zh-TW"/>
          </w:rPr>
          <w:t>下</w:t>
        </w:r>
        <w:r w:rsidR="00673C29">
          <w:rPr>
            <w:rFonts w:ascii="宋体" w:eastAsia="宋体" w:hAnsi="宋体" w:cs="宋体"/>
            <w:color w:val="212121"/>
            <w:u w:color="212121"/>
            <w:lang w:val="zh-TW" w:eastAsia="zh-TW"/>
          </w:rPr>
          <w:t>不稀释回报。如果这是一个问题，</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w:t>
        </w:r>
        <w:r w:rsidR="00AA0306">
          <w:rPr>
            <w:rFonts w:ascii="宋体" w:eastAsia="宋体" w:hAnsi="宋体" w:cs="宋体" w:hint="eastAsia"/>
            <w:color w:val="212121"/>
            <w:u w:color="212121"/>
            <w:lang w:val="zh-TW"/>
          </w:rPr>
          <w:t>就会找那些</w:t>
        </w:r>
        <w:r w:rsidR="00AA0306">
          <w:rPr>
            <w:rFonts w:ascii="宋体" w:eastAsia="宋体" w:hAnsi="宋体" w:cs="宋体"/>
            <w:color w:val="212121"/>
            <w:u w:color="212121"/>
            <w:lang w:val="zh-TW" w:eastAsia="zh-TW"/>
          </w:rPr>
          <w:t>可以接受无限量的资本</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基金经</w:t>
        </w:r>
        <w:r w:rsidR="00AA0306">
          <w:rPr>
            <w:rFonts w:ascii="宋体" w:eastAsia="宋体" w:hAnsi="宋体" w:cs="宋体" w:hint="eastAsia"/>
            <w:color w:val="212121"/>
            <w:u w:color="212121"/>
            <w:lang w:val="zh-TW"/>
          </w:rPr>
          <w:lastRenderedPageBreak/>
          <w:t>理</w:t>
        </w:r>
        <w:r w:rsidR="00673C29">
          <w:rPr>
            <w:rFonts w:ascii="宋体" w:eastAsia="宋体" w:hAnsi="宋体" w:cs="宋体"/>
            <w:color w:val="212121"/>
            <w:u w:color="212121"/>
            <w:lang w:val="zh-TW" w:eastAsia="zh-TW"/>
          </w:rPr>
          <w:t>。不幸</w:t>
        </w:r>
        <w:r w:rsidR="009F5C4A">
          <w:rPr>
            <w:rFonts w:ascii="宋体" w:eastAsia="宋体" w:hAnsi="宋体" w:cs="宋体" w:hint="eastAsia"/>
            <w:color w:val="212121"/>
            <w:u w:color="212121"/>
            <w:lang w:val="zh-TW"/>
          </w:rPr>
          <w:t>的是</w:t>
        </w:r>
        <w:r w:rsidR="00673C29">
          <w:rPr>
            <w:rFonts w:ascii="宋体" w:eastAsia="宋体" w:hAnsi="宋体" w:cs="宋体"/>
            <w:color w:val="212121"/>
            <w:u w:color="212121"/>
            <w:lang w:val="zh-TW" w:eastAsia="zh-TW"/>
          </w:rPr>
          <w:t>，在这种情况下，许多</w:t>
        </w:r>
        <w:r w:rsidR="00AA0306">
          <w:rPr>
            <w:rFonts w:ascii="宋体" w:eastAsia="宋体" w:hAnsi="宋体" w:cs="宋体"/>
            <w:color w:val="212121"/>
            <w:u w:color="212121"/>
            <w:lang w:val="zh-TW" w:eastAsia="zh-TW"/>
          </w:rPr>
          <w:t>基金</w:t>
        </w:r>
        <w:r w:rsidR="00AA0306">
          <w:rPr>
            <w:rFonts w:ascii="宋体" w:eastAsia="宋体" w:hAnsi="宋体" w:cs="宋体" w:hint="eastAsia"/>
            <w:color w:val="212121"/>
            <w:u w:color="212121"/>
            <w:lang w:val="zh-TW"/>
          </w:rPr>
          <w:t>中的</w:t>
        </w:r>
        <w:r w:rsidR="00AA0306">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将</w:t>
        </w:r>
        <w:r w:rsidR="00AA0306">
          <w:rPr>
            <w:rFonts w:ascii="宋体" w:eastAsia="宋体" w:hAnsi="宋体" w:cs="宋体" w:hint="eastAsia"/>
            <w:color w:val="212121"/>
            <w:u w:color="212121"/>
            <w:lang w:val="zh-TW"/>
          </w:rPr>
          <w:t>跟</w:t>
        </w:r>
        <w:r w:rsidR="00673C29">
          <w:rPr>
            <w:rFonts w:ascii="宋体" w:eastAsia="宋体" w:hAnsi="宋体" w:cs="宋体"/>
            <w:color w:val="212121"/>
            <w:u w:color="212121"/>
            <w:lang w:val="zh-TW" w:eastAsia="zh-TW"/>
          </w:rPr>
          <w:t>其他大</w:t>
        </w:r>
        <w:r w:rsidR="009F5C4A">
          <w:rPr>
            <w:rFonts w:ascii="宋体" w:eastAsia="宋体" w:hAnsi="宋体" w:cs="宋体" w:hint="eastAsia"/>
            <w:color w:val="212121"/>
            <w:u w:color="212121"/>
            <w:lang w:val="zh-TW"/>
          </w:rPr>
          <w:t>规模</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中的</w:t>
        </w:r>
        <w:r w:rsidR="009F5C4A">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的</w:t>
        </w:r>
        <w:r w:rsidR="00AA0306">
          <w:rPr>
            <w:rFonts w:ascii="宋体" w:eastAsia="宋体" w:hAnsi="宋体" w:cs="宋体" w:hint="eastAsia"/>
            <w:color w:val="212121"/>
            <w:u w:color="212121"/>
            <w:lang w:val="zh-TW"/>
          </w:rPr>
          <w:t>一样</w:t>
        </w:r>
        <w:r w:rsidR="00673C29">
          <w:rPr>
            <w:rFonts w:ascii="宋体" w:eastAsia="宋体" w:hAnsi="宋体" w:cs="宋体"/>
            <w:color w:val="212121"/>
            <w:u w:color="212121"/>
            <w:lang w:val="zh-TW" w:eastAsia="zh-TW"/>
          </w:rPr>
          <w:t>，投资相同的</w:t>
        </w:r>
        <w:r w:rsidR="00AA0306">
          <w:rPr>
            <w:rFonts w:ascii="宋体" w:eastAsia="宋体" w:hAnsi="宋体" w:cs="宋体" w:hint="eastAsia"/>
            <w:color w:val="212121"/>
            <w:u w:color="212121"/>
            <w:lang w:val="zh-TW"/>
          </w:rPr>
          <w:t>产品</w:t>
        </w:r>
        <w:r w:rsidR="00673C29">
          <w:rPr>
            <w:rFonts w:ascii="宋体" w:eastAsia="宋体" w:hAnsi="宋体" w:cs="宋体"/>
            <w:color w:val="212121"/>
            <w:u w:color="212121"/>
            <w:lang w:val="zh-TW" w:eastAsia="zh-TW"/>
          </w:rPr>
          <w:t>。大型基金中相同</w:t>
        </w:r>
        <w:r w:rsidR="00AA0306">
          <w:rPr>
            <w:rFonts w:ascii="宋体" w:eastAsia="宋体" w:hAnsi="宋体" w:cs="宋体" w:hint="eastAsia"/>
            <w:color w:val="212121"/>
            <w:u w:color="212121"/>
            <w:lang w:val="zh-TW"/>
          </w:rPr>
          <w:t>仓</w:t>
        </w:r>
        <w:r w:rsidR="00673C29">
          <w:rPr>
            <w:rFonts w:ascii="宋体" w:eastAsia="宋体" w:hAnsi="宋体" w:cs="宋体"/>
            <w:color w:val="212121"/>
            <w:u w:color="212121"/>
            <w:lang w:val="zh-TW" w:eastAsia="zh-TW"/>
          </w:rPr>
          <w:t>位的投资组合可能会导致</w:t>
        </w:r>
      </w:ins>
      <w:ins w:id="494" w:author="蔡长春" w:date="2017-05-15T23:13:00Z">
        <w:r w:rsidR="00F01B5E">
          <w:rPr>
            <w:rFonts w:ascii="宋体" w:eastAsia="宋体" w:hAnsi="宋体" w:cs="宋体"/>
            <w:color w:val="212121"/>
            <w:u w:color="212121"/>
            <w:lang w:val="zh-TW" w:eastAsia="zh-TW"/>
          </w:rPr>
          <w:t>无法按照</w:t>
        </w:r>
      </w:ins>
      <w:ins w:id="495" w:author="amy" w:date="2017-02-14T10:08:00Z">
        <w:r w:rsidR="00A9065F">
          <w:rPr>
            <w:rFonts w:ascii="宋体" w:eastAsia="宋体" w:hAnsi="宋体" w:cs="宋体" w:hint="eastAsia"/>
            <w:color w:val="212121"/>
            <w:u w:color="212121"/>
            <w:lang w:val="zh-TW"/>
          </w:rPr>
          <w:t>模型</w:t>
        </w:r>
        <w:del w:id="496" w:author="蔡长春" w:date="2017-05-15T23:09:00Z">
          <w:r w:rsidR="009F5C4A" w:rsidDel="00FF42F7">
            <w:rPr>
              <w:rFonts w:ascii="宋体" w:eastAsia="宋体" w:hAnsi="宋体" w:cs="宋体" w:hint="eastAsia"/>
              <w:color w:val="212121"/>
              <w:u w:color="212121"/>
              <w:lang w:val="zh-TW"/>
            </w:rPr>
            <w:delText>都</w:delText>
          </w:r>
        </w:del>
      </w:ins>
      <w:ins w:id="497" w:author="蔡长春" w:date="2017-05-15T23:13:00Z">
        <w:r w:rsidR="00F01B5E">
          <w:rPr>
            <w:rFonts w:ascii="宋体" w:eastAsia="宋体" w:hAnsi="宋体" w:cs="宋体"/>
            <w:color w:val="212121"/>
            <w:u w:color="212121"/>
            <w:lang w:val="zh-TW"/>
          </w:rPr>
          <w:t>正常运作</w:t>
        </w:r>
      </w:ins>
      <w:ins w:id="498" w:author="amy" w:date="2017-02-14T10:08:00Z">
        <w:del w:id="499" w:author="蔡长春" w:date="2017-05-15T23:13:00Z">
          <w:r w:rsidR="00A9065F" w:rsidDel="00F01B5E">
            <w:rPr>
              <w:rFonts w:ascii="宋体" w:eastAsia="宋体" w:hAnsi="宋体" w:cs="宋体" w:hint="eastAsia"/>
              <w:color w:val="212121"/>
              <w:u w:color="212121"/>
              <w:lang w:val="zh-TW"/>
            </w:rPr>
            <w:delText>无法</w:delText>
          </w:r>
        </w:del>
      </w:ins>
      <w:ins w:id="500" w:author="蔡长春" w:date="2017-05-15T23:12:00Z">
        <w:r w:rsidR="00F01B5E">
          <w:rPr>
            <w:rFonts w:ascii="宋体" w:eastAsia="宋体" w:hAnsi="宋体" w:cs="宋体"/>
            <w:color w:val="212121"/>
            <w:u w:color="212121"/>
            <w:lang w:val="zh-TW"/>
          </w:rPr>
          <w:t>运作</w:t>
        </w:r>
      </w:ins>
      <w:ins w:id="501" w:author="amy" w:date="2017-02-14T10:08:00Z">
        <w:del w:id="502" w:author="蔡长春" w:date="2017-05-15T23:12:00Z">
          <w:r w:rsidR="00A9065F" w:rsidDel="00F01B5E">
            <w:rPr>
              <w:rFonts w:ascii="宋体" w:eastAsia="宋体" w:hAnsi="宋体" w:cs="宋体" w:hint="eastAsia"/>
              <w:color w:val="212121"/>
              <w:u w:color="212121"/>
              <w:lang w:val="zh-TW"/>
            </w:rPr>
            <w:delText>预测</w:delText>
          </w:r>
        </w:del>
      </w:ins>
      <w:ins w:id="503" w:author="蔡长春" w:date="2017-05-15T23:14:00Z">
        <w:r w:rsidR="00F01B5E">
          <w:rPr>
            <w:rFonts w:ascii="宋体" w:eastAsia="宋体" w:hAnsi="宋体" w:cs="宋体" w:hint="eastAsia"/>
            <w:color w:val="212121"/>
            <w:u w:color="212121"/>
            <w:lang w:val="zh-TW"/>
          </w:rPr>
          <w:t>或者在市场危机发生后无法运作</w:t>
        </w:r>
      </w:ins>
      <w:ins w:id="504" w:author="amy" w:date="2017-02-14T10:08:00Z">
        <w:r w:rsidR="00A9065F">
          <w:rPr>
            <w:rFonts w:ascii="宋体" w:eastAsia="宋体" w:hAnsi="宋体" w:cs="宋体" w:hint="eastAsia"/>
            <w:color w:val="212121"/>
            <w:u w:color="212121"/>
            <w:lang w:val="zh-TW"/>
          </w:rPr>
          <w:t>的</w:t>
        </w:r>
      </w:ins>
      <w:ins w:id="505" w:author="蔡长春" w:date="2017-05-15T23:10:00Z">
        <w:r w:rsidR="00FF42F7">
          <w:rPr>
            <w:rFonts w:ascii="宋体" w:eastAsia="宋体" w:hAnsi="宋体" w:cs="宋体" w:hint="eastAsia"/>
            <w:color w:val="212121"/>
            <w:u w:color="212121"/>
            <w:lang w:val="zh-TW"/>
          </w:rPr>
          <w:t>市场</w:t>
        </w:r>
      </w:ins>
      <w:ins w:id="506" w:author="amy" w:date="2017-02-14T10:08:00Z">
        <w:r w:rsidR="00A9065F">
          <w:rPr>
            <w:rFonts w:ascii="宋体" w:eastAsia="宋体" w:hAnsi="宋体" w:cs="宋体" w:hint="eastAsia"/>
            <w:color w:val="212121"/>
            <w:u w:color="212121"/>
            <w:lang w:val="zh-TW"/>
          </w:rPr>
          <w:t>问题</w:t>
        </w:r>
        <w:del w:id="507" w:author="蔡长春" w:date="2017-05-15T23:14:00Z">
          <w:r w:rsidR="00673C29" w:rsidDel="00F01B5E">
            <w:rPr>
              <w:rFonts w:ascii="宋体" w:eastAsia="宋体" w:hAnsi="宋体" w:cs="宋体"/>
              <w:color w:val="212121"/>
              <w:u w:color="212121"/>
              <w:lang w:val="zh-TW" w:eastAsia="zh-TW"/>
            </w:rPr>
            <w:delText>或</w:delText>
          </w:r>
        </w:del>
        <w:del w:id="508" w:author="蔡长春" w:date="2017-05-15T23:09:00Z">
          <w:r w:rsidR="00673C29" w:rsidDel="00FF42F7">
            <w:rPr>
              <w:rFonts w:ascii="宋体" w:eastAsia="宋体" w:hAnsi="宋体" w:cs="宋体"/>
              <w:color w:val="212121"/>
              <w:u w:color="212121"/>
              <w:lang w:val="zh-TW" w:eastAsia="zh-TW"/>
            </w:rPr>
            <w:delText>当</w:delText>
          </w:r>
        </w:del>
        <w:del w:id="509" w:author="蔡长春" w:date="2017-05-15T23:14:00Z">
          <w:r w:rsidR="00673C29" w:rsidDel="00F01B5E">
            <w:rPr>
              <w:rFonts w:ascii="宋体" w:eastAsia="宋体" w:hAnsi="宋体" w:cs="宋体"/>
              <w:color w:val="212121"/>
              <w:u w:color="212121"/>
              <w:lang w:val="zh-TW" w:eastAsia="zh-TW"/>
            </w:rPr>
            <w:delText>发生</w:delText>
          </w:r>
          <w:r w:rsidR="00A9065F" w:rsidDel="00F01B5E">
            <w:rPr>
              <w:rFonts w:ascii="宋体" w:eastAsia="宋体" w:hAnsi="宋体" w:cs="宋体" w:hint="eastAsia"/>
              <w:color w:val="212121"/>
              <w:u w:color="212121"/>
              <w:lang w:val="zh-TW"/>
            </w:rPr>
            <w:delText>连锁</w:delText>
          </w:r>
          <w:r w:rsidR="009F5C4A" w:rsidDel="00F01B5E">
            <w:rPr>
              <w:rFonts w:ascii="宋体" w:eastAsia="宋体" w:hAnsi="宋体" w:cs="宋体" w:hint="eastAsia"/>
              <w:color w:val="212121"/>
              <w:u w:color="212121"/>
              <w:lang w:val="zh-TW"/>
            </w:rPr>
            <w:delText>反应</w:delText>
          </w:r>
        </w:del>
        <w:r w:rsidR="00673C29">
          <w:rPr>
            <w:rFonts w:ascii="宋体" w:eastAsia="宋体" w:hAnsi="宋体" w:cs="宋体"/>
            <w:color w:val="212121"/>
            <w:u w:color="212121"/>
            <w:lang w:val="zh-TW" w:eastAsia="zh-TW"/>
          </w:rPr>
          <w:t>。在</w:t>
        </w:r>
        <w:r w:rsidR="00673C29">
          <w:rPr>
            <w:rFonts w:ascii="Times New Roman" w:hAnsi="Times New Roman"/>
            <w:color w:val="212121"/>
            <w:u w:color="212121"/>
          </w:rPr>
          <w:t>Amaranth</w:t>
        </w:r>
      </w:ins>
      <w:ins w:id="510" w:author="蔡长春" w:date="2017-05-15T23:19:00Z">
        <w:r w:rsidR="00F01B5E">
          <w:rPr>
            <w:rFonts w:ascii="Times New Roman" w:hAnsi="Times New Roman"/>
            <w:color w:val="212121"/>
            <w:u w:color="212121"/>
          </w:rPr>
          <w:t>事件</w:t>
        </w:r>
      </w:ins>
      <w:ins w:id="511" w:author="amy" w:date="2017-02-14T10:08:00Z">
        <w:r w:rsidR="00673C29">
          <w:rPr>
            <w:rFonts w:ascii="宋体" w:eastAsia="宋体" w:hAnsi="宋体" w:cs="宋体"/>
            <w:color w:val="212121"/>
            <w:u w:color="212121"/>
            <w:lang w:val="zh-TW" w:eastAsia="zh-TW"/>
          </w:rPr>
          <w:t>爆发之后，许多基金</w:t>
        </w:r>
        <w:r w:rsidR="00A9065F">
          <w:rPr>
            <w:rFonts w:ascii="宋体" w:eastAsia="宋体" w:hAnsi="宋体" w:cs="宋体" w:hint="eastAsia"/>
            <w:color w:val="212121"/>
            <w:u w:color="212121"/>
            <w:lang w:val="zh-TW"/>
          </w:rPr>
          <w:t>中</w:t>
        </w:r>
        <w:r w:rsidR="00673C29">
          <w:rPr>
            <w:rFonts w:ascii="宋体" w:eastAsia="宋体" w:hAnsi="宋体" w:cs="宋体"/>
            <w:color w:val="212121"/>
            <w:u w:color="212121"/>
            <w:lang w:val="zh-TW" w:eastAsia="zh-TW"/>
          </w:rPr>
          <w:t>的基金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投资者发现，虽然他们投资不同基金经理实现投资组合多元化，实际上</w:t>
        </w:r>
        <w:r w:rsidR="003F4CE7">
          <w:rPr>
            <w:rFonts w:ascii="宋体" w:eastAsia="宋体" w:hAnsi="宋体" w:cs="宋体" w:hint="eastAsia"/>
            <w:color w:val="212121"/>
            <w:u w:color="212121"/>
            <w:lang w:val="zh-TW"/>
          </w:rPr>
          <w:t>这些基金</w:t>
        </w:r>
        <w:r w:rsidR="00673C29">
          <w:rPr>
            <w:rFonts w:ascii="宋体" w:eastAsia="宋体" w:hAnsi="宋体" w:cs="宋体"/>
            <w:color w:val="212121"/>
            <w:u w:color="212121"/>
            <w:lang w:val="zh-TW" w:eastAsia="zh-TW"/>
          </w:rPr>
          <w:t>拥有相同的</w:t>
        </w:r>
        <w:r w:rsidR="00673C29">
          <w:rPr>
            <w:rFonts w:ascii="Times New Roman" w:hAnsi="Times New Roman"/>
            <w:color w:val="212121"/>
            <w:u w:color="212121"/>
          </w:rPr>
          <w:t>Amaranth</w:t>
        </w:r>
        <w:r w:rsidR="00673C29">
          <w:rPr>
            <w:rFonts w:ascii="宋体" w:eastAsia="宋体" w:hAnsi="宋体" w:cs="宋体"/>
            <w:color w:val="212121"/>
            <w:u w:color="212121"/>
            <w:lang w:val="zh-TW" w:eastAsia="zh-TW"/>
          </w:rPr>
          <w:t>头寸。</w:t>
        </w:r>
        <w:r w:rsidR="003F4CE7">
          <w:rPr>
            <w:rFonts w:ascii="Times New Roman" w:hAnsi="Times New Roman"/>
            <w:color w:val="212121"/>
            <w:u w:color="212121"/>
          </w:rPr>
          <w:t>Amaranth</w:t>
        </w:r>
        <w:r w:rsidR="009F5C4A">
          <w:rPr>
            <w:rFonts w:ascii="宋体" w:eastAsia="宋体" w:hAnsi="宋体" w:hint="eastAsia"/>
            <w:color w:val="212121"/>
            <w:u w:color="212121"/>
          </w:rPr>
          <w:t>实际</w:t>
        </w:r>
        <w:r w:rsidR="00673C29">
          <w:rPr>
            <w:rFonts w:ascii="宋体" w:eastAsia="宋体" w:hAnsi="宋体" w:cs="宋体"/>
            <w:color w:val="212121"/>
            <w:u w:color="212121"/>
            <w:lang w:val="zh-TW" w:eastAsia="zh-TW"/>
          </w:rPr>
          <w:t>是一个广受尊敬的对冲基金，</w:t>
        </w:r>
      </w:ins>
      <w:ins w:id="512" w:author="蔡长春" w:date="2017-05-15T23:20:00Z">
        <w:r w:rsidR="00F01B5E">
          <w:rPr>
            <w:rFonts w:ascii="宋体" w:eastAsia="宋体" w:hAnsi="宋体" w:cs="宋体"/>
            <w:color w:val="212121"/>
            <w:u w:color="212121"/>
            <w:lang w:val="zh-TW" w:eastAsia="zh-TW"/>
          </w:rPr>
          <w:t>投资它本该是个</w:t>
        </w:r>
      </w:ins>
      <w:ins w:id="513" w:author="amy" w:date="2017-02-14T10:08:00Z">
        <w:del w:id="514" w:author="蔡长春" w:date="2017-05-15T23:20:00Z">
          <w:r w:rsidR="00673C29" w:rsidDel="00F01B5E">
            <w:rPr>
              <w:rFonts w:ascii="宋体" w:eastAsia="宋体" w:hAnsi="宋体" w:cs="宋体"/>
              <w:color w:val="212121"/>
              <w:u w:color="212121"/>
              <w:lang w:val="zh-TW" w:eastAsia="zh-TW"/>
            </w:rPr>
            <w:delText>它</w:delText>
          </w:r>
        </w:del>
        <w:r w:rsidR="00673C29">
          <w:rPr>
            <w:rFonts w:ascii="宋体" w:eastAsia="宋体" w:hAnsi="宋体" w:cs="宋体"/>
            <w:color w:val="212121"/>
            <w:u w:color="212121"/>
            <w:lang w:val="zh-TW" w:eastAsia="zh-TW"/>
          </w:rPr>
          <w:t>聪明的</w:t>
        </w:r>
        <w:del w:id="515" w:author="蔡长春" w:date="2017-05-15T23:20:00Z">
          <w:r w:rsidR="003F4CE7" w:rsidDel="00F01B5E">
            <w:rPr>
              <w:rFonts w:ascii="宋体" w:eastAsia="宋体" w:hAnsi="宋体" w:cs="宋体" w:hint="eastAsia"/>
              <w:color w:val="212121"/>
              <w:u w:color="212121"/>
              <w:lang w:val="zh-TW"/>
            </w:rPr>
            <w:delText>采用了</w:delText>
          </w:r>
          <w:r w:rsidR="00673C29" w:rsidDel="00F01B5E">
            <w:rPr>
              <w:rFonts w:ascii="宋体" w:eastAsia="宋体" w:hAnsi="宋体" w:cs="宋体"/>
              <w:color w:val="212121"/>
              <w:u w:color="212121"/>
              <w:lang w:val="zh-TW" w:eastAsia="zh-TW"/>
            </w:rPr>
            <w:delText>一个</w:delText>
          </w:r>
        </w:del>
        <w:r w:rsidR="00673C29">
          <w:rPr>
            <w:rFonts w:ascii="宋体" w:eastAsia="宋体" w:hAnsi="宋体" w:cs="宋体"/>
            <w:color w:val="212121"/>
            <w:u w:color="212121"/>
            <w:lang w:val="zh-TW" w:eastAsia="zh-TW"/>
          </w:rPr>
          <w:t>多元化</w:t>
        </w:r>
        <w:del w:id="516" w:author="蔡长春" w:date="2017-05-15T23:20:00Z">
          <w:r w:rsidR="00673C29" w:rsidDel="00F01B5E">
            <w:rPr>
              <w:rFonts w:ascii="宋体" w:eastAsia="宋体" w:hAnsi="宋体" w:cs="宋体"/>
              <w:color w:val="212121"/>
              <w:u w:color="212121"/>
              <w:lang w:val="zh-TW" w:eastAsia="zh-TW"/>
            </w:rPr>
            <w:delText>的</w:delText>
          </w:r>
        </w:del>
        <w:r w:rsidR="003F4CE7">
          <w:rPr>
            <w:rFonts w:ascii="宋体" w:eastAsia="宋体" w:hAnsi="宋体" w:cs="宋体" w:hint="eastAsia"/>
            <w:color w:val="212121"/>
            <w:u w:color="212121"/>
            <w:lang w:val="zh-TW"/>
          </w:rPr>
          <w:t>策略</w:t>
        </w:r>
        <w:r w:rsidR="00673C29">
          <w:rPr>
            <w:rFonts w:ascii="宋体" w:eastAsia="宋体" w:hAnsi="宋体" w:cs="宋体"/>
            <w:color w:val="212121"/>
            <w:u w:color="212121"/>
            <w:lang w:val="zh-TW" w:eastAsia="zh-TW"/>
          </w:rPr>
          <w:t>。大型机构的几个</w:t>
        </w:r>
        <w:r w:rsidR="003F4CE7">
          <w:rPr>
            <w:rFonts w:ascii="宋体" w:eastAsia="宋体" w:hAnsi="宋体" w:cs="宋体"/>
            <w:color w:val="212121"/>
            <w:u w:color="212121"/>
            <w:lang w:val="zh-TW" w:eastAsia="zh-TW"/>
          </w:rPr>
          <w:t>基金</w:t>
        </w:r>
        <w:r w:rsidR="003F4CE7">
          <w:rPr>
            <w:rFonts w:ascii="宋体" w:eastAsia="宋体" w:hAnsi="宋体" w:cs="宋体" w:hint="eastAsia"/>
            <w:color w:val="212121"/>
            <w:u w:color="212121"/>
            <w:lang w:val="zh-TW"/>
          </w:rPr>
          <w:t>中的</w:t>
        </w:r>
        <w:r w:rsidR="003F4CE7">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对</w:t>
        </w:r>
        <w:r w:rsidR="003F4CE7">
          <w:rPr>
            <w:rFonts w:ascii="宋体" w:eastAsia="宋体" w:hAnsi="宋体" w:cs="宋体" w:hint="eastAsia"/>
            <w:color w:val="212121"/>
            <w:u w:color="212121"/>
            <w:lang w:val="zh-TW"/>
          </w:rPr>
          <w:t>仓位</w:t>
        </w:r>
        <w:r w:rsidR="00673C29">
          <w:rPr>
            <w:rFonts w:ascii="宋体" w:eastAsia="宋体" w:hAnsi="宋体" w:cs="宋体"/>
            <w:color w:val="212121"/>
            <w:u w:color="212121"/>
            <w:lang w:val="zh-TW" w:eastAsia="zh-TW"/>
          </w:rPr>
          <w:t>的</w:t>
        </w:r>
        <w:r w:rsidR="003F4CE7">
          <w:rPr>
            <w:rFonts w:ascii="宋体" w:eastAsia="宋体" w:hAnsi="宋体" w:cs="宋体" w:hint="eastAsia"/>
            <w:color w:val="212121"/>
            <w:u w:color="212121"/>
            <w:lang w:val="zh-TW"/>
          </w:rPr>
          <w:t>重复</w:t>
        </w:r>
      </w:ins>
      <w:ins w:id="517" w:author="蔡长春" w:date="2017-05-15T23:20:00Z">
        <w:r w:rsidR="00F01B5E">
          <w:rPr>
            <w:rFonts w:ascii="宋体" w:eastAsia="PMingLiU" w:hAnsi="宋体" w:cs="宋体"/>
            <w:color w:val="212121"/>
            <w:u w:color="212121"/>
            <w:lang w:val="zh-TW" w:eastAsia="zh-TW"/>
          </w:rPr>
          <w:t>配置</w:t>
        </w:r>
      </w:ins>
      <w:ins w:id="518" w:author="amy" w:date="2017-02-14T10:08:00Z">
        <w:del w:id="519" w:author="蔡长春" w:date="2017-05-15T23:20:00Z">
          <w:r w:rsidR="00673C29" w:rsidDel="00F01B5E">
            <w:rPr>
              <w:rFonts w:ascii="宋体" w:eastAsia="宋体" w:hAnsi="宋体" w:cs="宋体"/>
              <w:color w:val="212121"/>
              <w:u w:color="212121"/>
              <w:lang w:val="zh-TW" w:eastAsia="zh-TW"/>
            </w:rPr>
            <w:delText>分配</w:delText>
          </w:r>
        </w:del>
        <w:r w:rsidR="00673C29">
          <w:rPr>
            <w:rFonts w:ascii="宋体" w:eastAsia="宋体" w:hAnsi="宋体" w:cs="宋体"/>
            <w:color w:val="212121"/>
            <w:u w:color="212121"/>
            <w:lang w:val="zh-TW" w:eastAsia="zh-TW"/>
          </w:rPr>
          <w:t>证明是适得其反</w:t>
        </w:r>
        <w:r w:rsidR="003F4CE7">
          <w:rPr>
            <w:rFonts w:ascii="宋体" w:eastAsia="宋体" w:hAnsi="宋体" w:cs="宋体" w:hint="eastAsia"/>
            <w:color w:val="212121"/>
            <w:u w:color="212121"/>
            <w:lang w:val="zh-TW"/>
          </w:rPr>
          <w:t>的。</w:t>
        </w:r>
      </w:ins>
    </w:p>
    <w:p w:rsidR="00344021" w:rsidRDefault="00775ED6">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20" w:author="amy" w:date="2017-02-14T10:08:00Z"/>
          <w:rFonts w:ascii="Times New Roman" w:eastAsia="Times New Roman" w:hAnsi="Times New Roman" w:cs="Times New Roman"/>
          <w:color w:val="212121"/>
          <w:u w:color="212121"/>
          <w:lang w:val="zh-TW" w:eastAsia="zh-TW"/>
        </w:rPr>
      </w:pPr>
      <w:del w:id="521" w:author="amy" w:date="2017-02-14T10:08:00Z">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经理</w:delText>
        </w:r>
        <w:r w:rsidR="00673C29">
          <w:rPr>
            <w:rFonts w:ascii="宋体" w:eastAsia="宋体" w:hAnsi="宋体" w:cs="宋体"/>
            <w:color w:val="212121"/>
            <w:u w:color="212121"/>
            <w:lang w:val="zh-TW" w:eastAsia="zh-TW"/>
          </w:rPr>
          <w:delText>面临的挑战是</w:delText>
        </w:r>
        <w:r>
          <w:rPr>
            <w:rFonts w:ascii="宋体" w:eastAsia="宋体" w:hAnsi="宋体" w:cs="宋体" w:hint="eastAsia"/>
            <w:color w:val="212121"/>
            <w:u w:color="212121"/>
            <w:lang w:val="zh-TW"/>
          </w:rPr>
          <w:delText>能够确定投资的</w:delText>
        </w:r>
        <w:r>
          <w:rPr>
            <w:rFonts w:ascii="宋体" w:eastAsia="宋体" w:hAnsi="宋体" w:cs="宋体"/>
            <w:color w:val="212121"/>
            <w:u w:color="212121"/>
            <w:lang w:val="zh-TW" w:eastAsia="zh-TW"/>
          </w:rPr>
          <w:delText>资本</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在不</w:delText>
        </w:r>
        <w:r w:rsidR="00673C29">
          <w:rPr>
            <w:rFonts w:ascii="宋体" w:eastAsia="宋体" w:hAnsi="宋体" w:cs="宋体"/>
            <w:color w:val="212121"/>
            <w:u w:color="212121"/>
            <w:lang w:val="zh-TW" w:eastAsia="zh-TW"/>
          </w:rPr>
          <w:delText>限制资产条款</w:delText>
        </w:r>
        <w:r>
          <w:rPr>
            <w:rFonts w:ascii="宋体" w:eastAsia="宋体" w:hAnsi="宋体" w:cs="宋体" w:hint="eastAsia"/>
            <w:color w:val="212121"/>
            <w:u w:color="212121"/>
            <w:lang w:val="zh-TW"/>
          </w:rPr>
          <w:delText>的前提下</w:delText>
        </w:r>
        <w:r w:rsidR="00673C29">
          <w:rPr>
            <w:rFonts w:ascii="宋体" w:eastAsia="宋体" w:hAnsi="宋体" w:cs="宋体"/>
            <w:color w:val="212121"/>
            <w:u w:color="212121"/>
            <w:lang w:val="zh-TW" w:eastAsia="zh-TW"/>
          </w:rPr>
          <w:delText>不稀释回报。如果这是一个问题，</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w:delText>
        </w:r>
        <w:r w:rsidR="00AA0306">
          <w:rPr>
            <w:rFonts w:ascii="宋体" w:eastAsia="宋体" w:hAnsi="宋体" w:cs="宋体" w:hint="eastAsia"/>
            <w:color w:val="212121"/>
            <w:u w:color="212121"/>
            <w:lang w:val="zh-TW"/>
          </w:rPr>
          <w:delText>就会找那些</w:delText>
        </w:r>
        <w:r w:rsidR="00AA0306">
          <w:rPr>
            <w:rFonts w:ascii="宋体" w:eastAsia="宋体" w:hAnsi="宋体" w:cs="宋体"/>
            <w:color w:val="212121"/>
            <w:u w:color="212121"/>
            <w:lang w:val="zh-TW" w:eastAsia="zh-TW"/>
          </w:rPr>
          <w:delText>可以接受无限量的资本</w:delText>
        </w:r>
        <w:r w:rsidR="00673C29">
          <w:rPr>
            <w:rFonts w:ascii="宋体" w:eastAsia="宋体" w:hAnsi="宋体" w:cs="宋体"/>
            <w:color w:val="212121"/>
            <w:u w:color="212121"/>
            <w:lang w:val="zh-TW" w:eastAsia="zh-TW"/>
          </w:rPr>
          <w:delText>的</w:delText>
        </w:r>
        <w:r w:rsidR="00AA0306">
          <w:rPr>
            <w:rFonts w:ascii="宋体" w:eastAsia="宋体" w:hAnsi="宋体" w:cs="宋体" w:hint="eastAsia"/>
            <w:color w:val="212121"/>
            <w:u w:color="212121"/>
            <w:lang w:val="zh-TW"/>
          </w:rPr>
          <w:delText>基金经理</w:delText>
        </w:r>
        <w:r w:rsidR="00673C29">
          <w:rPr>
            <w:rFonts w:ascii="宋体" w:eastAsia="宋体" w:hAnsi="宋体" w:cs="宋体"/>
            <w:color w:val="212121"/>
            <w:u w:color="212121"/>
            <w:lang w:val="zh-TW" w:eastAsia="zh-TW"/>
          </w:rPr>
          <w:delText>。不幸，在这种情况下，许多</w:delText>
        </w:r>
        <w:r w:rsidR="00AA0306">
          <w:rPr>
            <w:rFonts w:ascii="宋体" w:eastAsia="宋体" w:hAnsi="宋体" w:cs="宋体"/>
            <w:color w:val="212121"/>
            <w:u w:color="212121"/>
            <w:lang w:val="zh-TW" w:eastAsia="zh-TW"/>
          </w:rPr>
          <w:delText>基金</w:delText>
        </w:r>
        <w:r w:rsidR="00AA0306">
          <w:rPr>
            <w:rFonts w:ascii="宋体" w:eastAsia="宋体" w:hAnsi="宋体" w:cs="宋体" w:hint="eastAsia"/>
            <w:color w:val="212121"/>
            <w:u w:color="212121"/>
            <w:lang w:val="zh-TW"/>
          </w:rPr>
          <w:delText>中的</w:delText>
        </w:r>
        <w:r w:rsidR="00AA0306">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将</w:delText>
        </w:r>
        <w:r w:rsidR="00AA0306">
          <w:rPr>
            <w:rFonts w:ascii="宋体" w:eastAsia="宋体" w:hAnsi="宋体" w:cs="宋体" w:hint="eastAsia"/>
            <w:color w:val="212121"/>
            <w:u w:color="212121"/>
            <w:lang w:val="zh-TW"/>
          </w:rPr>
          <w:delText>跟</w:delText>
        </w:r>
        <w:r w:rsidR="00673C29">
          <w:rPr>
            <w:rFonts w:ascii="宋体" w:eastAsia="宋体" w:hAnsi="宋体" w:cs="宋体"/>
            <w:color w:val="212121"/>
            <w:u w:color="212121"/>
            <w:lang w:val="zh-TW" w:eastAsia="zh-TW"/>
          </w:rPr>
          <w:delText>其他大基金的</w:delText>
        </w:r>
        <w:r w:rsidR="00AA0306">
          <w:rPr>
            <w:rFonts w:ascii="宋体" w:eastAsia="宋体" w:hAnsi="宋体" w:cs="宋体" w:hint="eastAsia"/>
            <w:color w:val="212121"/>
            <w:u w:color="212121"/>
            <w:lang w:val="zh-TW"/>
          </w:rPr>
          <w:delText>一样</w:delText>
        </w:r>
        <w:r w:rsidR="00673C29">
          <w:rPr>
            <w:rFonts w:ascii="宋体" w:eastAsia="宋体" w:hAnsi="宋体" w:cs="宋体"/>
            <w:color w:val="212121"/>
            <w:u w:color="212121"/>
            <w:lang w:val="zh-TW" w:eastAsia="zh-TW"/>
          </w:rPr>
          <w:delText>，因为他们投资相同的</w:delText>
        </w:r>
        <w:r w:rsidR="00AA0306">
          <w:rPr>
            <w:rFonts w:ascii="宋体" w:eastAsia="宋体" w:hAnsi="宋体" w:cs="宋体" w:hint="eastAsia"/>
            <w:color w:val="212121"/>
            <w:u w:color="212121"/>
            <w:lang w:val="zh-TW"/>
          </w:rPr>
          <w:delText>产品</w:delText>
        </w:r>
        <w:r w:rsidR="00673C29">
          <w:rPr>
            <w:rFonts w:ascii="宋体" w:eastAsia="宋体" w:hAnsi="宋体" w:cs="宋体"/>
            <w:color w:val="212121"/>
            <w:u w:color="212121"/>
            <w:lang w:val="zh-TW" w:eastAsia="zh-TW"/>
          </w:rPr>
          <w:delText>。大型基金中相同</w:delText>
        </w:r>
        <w:r w:rsidR="00AA0306">
          <w:rPr>
            <w:rFonts w:ascii="宋体" w:eastAsia="宋体" w:hAnsi="宋体" w:cs="宋体" w:hint="eastAsia"/>
            <w:color w:val="212121"/>
            <w:u w:color="212121"/>
            <w:lang w:val="zh-TW"/>
          </w:rPr>
          <w:delText>仓</w:delText>
        </w:r>
        <w:r w:rsidR="00673C29">
          <w:rPr>
            <w:rFonts w:ascii="宋体" w:eastAsia="宋体" w:hAnsi="宋体" w:cs="宋体"/>
            <w:color w:val="212121"/>
            <w:u w:color="212121"/>
            <w:lang w:val="zh-TW" w:eastAsia="zh-TW"/>
          </w:rPr>
          <w:delText>位的投资组合可能会导致</w:delText>
        </w:r>
        <w:r w:rsidR="00A9065F">
          <w:rPr>
            <w:rFonts w:ascii="宋体" w:eastAsia="宋体" w:hAnsi="宋体" w:cs="宋体" w:hint="eastAsia"/>
            <w:color w:val="212121"/>
            <w:u w:color="212121"/>
            <w:lang w:val="zh-TW"/>
          </w:rPr>
          <w:delText>模型无法预测的问题</w:delText>
        </w:r>
        <w:r w:rsidR="00673C29">
          <w:rPr>
            <w:rFonts w:ascii="宋体" w:eastAsia="宋体" w:hAnsi="宋体" w:cs="宋体"/>
            <w:color w:val="212121"/>
            <w:u w:color="212121"/>
            <w:lang w:val="zh-TW" w:eastAsia="zh-TW"/>
          </w:rPr>
          <w:delText>或当发生</w:delText>
        </w:r>
        <w:r w:rsidR="00A9065F">
          <w:rPr>
            <w:rFonts w:ascii="宋体" w:eastAsia="宋体" w:hAnsi="宋体" w:cs="宋体" w:hint="eastAsia"/>
            <w:color w:val="212121"/>
            <w:u w:color="212121"/>
            <w:lang w:val="zh-TW"/>
          </w:rPr>
          <w:delText>连锁爆发</w:delText>
        </w:r>
        <w:r w:rsidR="00673C29">
          <w:rPr>
            <w:rFonts w:ascii="宋体" w:eastAsia="宋体" w:hAnsi="宋体" w:cs="宋体"/>
            <w:color w:val="212121"/>
            <w:u w:color="212121"/>
            <w:lang w:val="zh-TW" w:eastAsia="zh-TW"/>
          </w:rPr>
          <w:delText>。在</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爆发之后，许多基金</w:delText>
        </w:r>
        <w:r w:rsidR="00A9065F">
          <w:rPr>
            <w:rFonts w:ascii="宋体" w:eastAsia="宋体" w:hAnsi="宋体" w:cs="宋体" w:hint="eastAsia"/>
            <w:color w:val="212121"/>
            <w:u w:color="212121"/>
            <w:lang w:val="zh-TW"/>
          </w:rPr>
          <w:delText>中</w:delText>
        </w:r>
        <w:r w:rsidR="00673C29">
          <w:rPr>
            <w:rFonts w:ascii="宋体" w:eastAsia="宋体" w:hAnsi="宋体" w:cs="宋体"/>
            <w:color w:val="212121"/>
            <w:u w:color="212121"/>
            <w:lang w:val="zh-TW" w:eastAsia="zh-TW"/>
          </w:rPr>
          <w:delText>的基金投资者发现，虽然他们投资不同基金经理实现投资组合多元化，实际上</w:delText>
        </w:r>
        <w:r w:rsidR="003F4CE7">
          <w:rPr>
            <w:rFonts w:ascii="宋体" w:eastAsia="宋体" w:hAnsi="宋体" w:cs="宋体" w:hint="eastAsia"/>
            <w:color w:val="212121"/>
            <w:u w:color="212121"/>
            <w:lang w:val="zh-TW"/>
          </w:rPr>
          <w:delText>这些基金</w:delText>
        </w:r>
        <w:r w:rsidR="00673C29">
          <w:rPr>
            <w:rFonts w:ascii="宋体" w:eastAsia="宋体" w:hAnsi="宋体" w:cs="宋体"/>
            <w:color w:val="212121"/>
            <w:u w:color="212121"/>
            <w:lang w:val="zh-TW" w:eastAsia="zh-TW"/>
          </w:rPr>
          <w:delText>拥有相同的</w:delText>
        </w:r>
        <w:r w:rsidR="00673C29">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头寸。</w:delText>
        </w:r>
        <w:r w:rsidR="003F4CE7">
          <w:rPr>
            <w:rFonts w:ascii="Times New Roman" w:hAnsi="Times New Roman"/>
            <w:color w:val="212121"/>
            <w:u w:color="212121"/>
          </w:rPr>
          <w:delText>Amaranth</w:delText>
        </w:r>
        <w:r w:rsidR="00673C29">
          <w:rPr>
            <w:rFonts w:ascii="宋体" w:eastAsia="宋体" w:hAnsi="宋体" w:cs="宋体"/>
            <w:color w:val="212121"/>
            <w:u w:color="212121"/>
            <w:lang w:val="zh-TW" w:eastAsia="zh-TW"/>
          </w:rPr>
          <w:delText>是一个广受尊敬的对冲基金，它聪明的</w:delText>
        </w:r>
        <w:r w:rsidR="003F4CE7">
          <w:rPr>
            <w:rFonts w:ascii="宋体" w:eastAsia="宋体" w:hAnsi="宋体" w:cs="宋体" w:hint="eastAsia"/>
            <w:color w:val="212121"/>
            <w:u w:color="212121"/>
            <w:lang w:val="zh-TW"/>
          </w:rPr>
          <w:delText>采用了</w:delText>
        </w:r>
        <w:r w:rsidR="00673C29">
          <w:rPr>
            <w:rFonts w:ascii="宋体" w:eastAsia="宋体" w:hAnsi="宋体" w:cs="宋体"/>
            <w:color w:val="212121"/>
            <w:u w:color="212121"/>
            <w:lang w:val="zh-TW" w:eastAsia="zh-TW"/>
          </w:rPr>
          <w:delText>一个多元化的</w:delText>
        </w:r>
        <w:r w:rsidR="003F4CE7">
          <w:rPr>
            <w:rFonts w:ascii="宋体" w:eastAsia="宋体" w:hAnsi="宋体" w:cs="宋体" w:hint="eastAsia"/>
            <w:color w:val="212121"/>
            <w:u w:color="212121"/>
            <w:lang w:val="zh-TW"/>
          </w:rPr>
          <w:delText>策略</w:delText>
        </w:r>
        <w:r w:rsidR="00673C29">
          <w:rPr>
            <w:rFonts w:ascii="宋体" w:eastAsia="宋体" w:hAnsi="宋体" w:cs="宋体"/>
            <w:color w:val="212121"/>
            <w:u w:color="212121"/>
            <w:lang w:val="zh-TW" w:eastAsia="zh-TW"/>
          </w:rPr>
          <w:delText>。大型机构的几个</w:delText>
        </w:r>
        <w:r w:rsidR="003F4CE7">
          <w:rPr>
            <w:rFonts w:ascii="宋体" w:eastAsia="宋体" w:hAnsi="宋体" w:cs="宋体"/>
            <w:color w:val="212121"/>
            <w:u w:color="212121"/>
            <w:lang w:val="zh-TW" w:eastAsia="zh-TW"/>
          </w:rPr>
          <w:delText>基金</w:delText>
        </w:r>
        <w:r w:rsidR="003F4CE7">
          <w:rPr>
            <w:rFonts w:ascii="宋体" w:eastAsia="宋体" w:hAnsi="宋体" w:cs="宋体" w:hint="eastAsia"/>
            <w:color w:val="212121"/>
            <w:u w:color="212121"/>
            <w:lang w:val="zh-TW"/>
          </w:rPr>
          <w:delText>中的</w:delText>
        </w:r>
        <w:r w:rsidR="003F4CE7">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对</w:delText>
        </w:r>
        <w:r w:rsidR="003F4CE7">
          <w:rPr>
            <w:rFonts w:ascii="宋体" w:eastAsia="宋体" w:hAnsi="宋体" w:cs="宋体" w:hint="eastAsia"/>
            <w:color w:val="212121"/>
            <w:u w:color="212121"/>
            <w:lang w:val="zh-TW"/>
          </w:rPr>
          <w:delText>仓位</w:delText>
        </w:r>
        <w:r w:rsidR="00673C29">
          <w:rPr>
            <w:rFonts w:ascii="宋体" w:eastAsia="宋体" w:hAnsi="宋体" w:cs="宋体"/>
            <w:color w:val="212121"/>
            <w:u w:color="212121"/>
            <w:lang w:val="zh-TW" w:eastAsia="zh-TW"/>
          </w:rPr>
          <w:delText>的</w:delText>
        </w:r>
        <w:r w:rsidR="003F4CE7">
          <w:rPr>
            <w:rFonts w:ascii="宋体" w:eastAsia="宋体" w:hAnsi="宋体" w:cs="宋体" w:hint="eastAsia"/>
            <w:color w:val="212121"/>
            <w:u w:color="212121"/>
            <w:lang w:val="zh-TW"/>
          </w:rPr>
          <w:delText>重复</w:delText>
        </w:r>
        <w:r w:rsidR="00673C29">
          <w:rPr>
            <w:rFonts w:ascii="宋体" w:eastAsia="宋体" w:hAnsi="宋体" w:cs="宋体"/>
            <w:color w:val="212121"/>
            <w:u w:color="212121"/>
            <w:lang w:val="zh-TW" w:eastAsia="zh-TW"/>
          </w:rPr>
          <w:delText>分配实际上证明是适得其反</w:delText>
        </w:r>
        <w:r w:rsidR="003F4CE7">
          <w:rPr>
            <w:rFonts w:ascii="宋体" w:eastAsia="宋体" w:hAnsi="宋体" w:cs="宋体" w:hint="eastAsia"/>
            <w:color w:val="212121"/>
            <w:u w:color="212121"/>
            <w:lang w:val="zh-TW"/>
          </w:rPr>
          <w:delText>的。</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22" w:author="amy" w:date="2017-02-14T10:08:00Z"/>
          <w:rFonts w:ascii="Times New Roman" w:eastAsia="Times New Roman" w:hAnsi="Times New Roman" w:cs="Times New Roman"/>
          <w:color w:val="212121"/>
          <w:u w:color="212121"/>
          <w:lang w:val="zh-TW" w:eastAsia="zh-TW"/>
        </w:rPr>
      </w:pPr>
      <w:ins w:id="523" w:author="amy" w:date="2017-02-14T10:08:00Z">
        <w:r w:rsidRPr="00F6478D">
          <w:rPr>
            <w:rFonts w:ascii="宋体" w:eastAsia="宋体" w:hAnsi="宋体" w:cs="宋体"/>
            <w:color w:val="212121"/>
            <w:u w:color="212121"/>
            <w:lang w:val="zh-TW" w:eastAsia="zh-TW"/>
          </w:rPr>
          <w:t>今天的一个投资</w:t>
        </w:r>
        <w:r>
          <w:rPr>
            <w:rFonts w:ascii="宋体" w:eastAsia="宋体" w:hAnsi="宋体" w:cs="宋体"/>
            <w:color w:val="212121"/>
            <w:u w:color="212121"/>
            <w:lang w:val="zh-TW" w:eastAsia="zh-TW"/>
          </w:rPr>
          <w:t>趋势是</w:t>
        </w:r>
      </w:ins>
      <w:ins w:id="524" w:author="蔡长春" w:date="2017-05-15T23:21:00Z">
        <w:r w:rsidR="00F01B5E">
          <w:rPr>
            <w:rFonts w:ascii="宋体" w:eastAsia="PMingLiU" w:hAnsi="宋体" w:cs="宋体"/>
            <w:color w:val="212121"/>
            <w:u w:color="212121"/>
            <w:lang w:val="zh-TW" w:eastAsia="zh-TW"/>
          </w:rPr>
          <w:t>配置</w:t>
        </w:r>
      </w:ins>
      <w:ins w:id="525" w:author="amy" w:date="2017-02-14T10:08:00Z">
        <w:del w:id="526" w:author="蔡长春" w:date="2017-05-15T23:21:00Z">
          <w:r w:rsidDel="00F01B5E">
            <w:rPr>
              <w:rFonts w:ascii="宋体" w:eastAsia="宋体" w:hAnsi="宋体" w:cs="宋体"/>
              <w:color w:val="212121"/>
              <w:u w:color="212121"/>
              <w:lang w:val="zh-TW" w:eastAsia="zh-TW"/>
            </w:rPr>
            <w:delText>分配</w:delText>
          </w:r>
        </w:del>
        <w:r>
          <w:rPr>
            <w:rFonts w:ascii="宋体" w:eastAsia="宋体" w:hAnsi="宋体" w:cs="宋体"/>
            <w:color w:val="212121"/>
            <w:u w:color="212121"/>
            <w:lang w:val="zh-TW" w:eastAsia="zh-TW"/>
          </w:rPr>
          <w:t>者及其顾问</w:t>
        </w:r>
        <w:r w:rsidR="008D5C41">
          <w:rPr>
            <w:rFonts w:ascii="宋体" w:eastAsia="宋体" w:hAnsi="宋体" w:cs="宋体" w:hint="eastAsia"/>
            <w:color w:val="212121"/>
            <w:u w:color="212121"/>
            <w:lang w:val="zh-TW"/>
          </w:rPr>
          <w:t>只</w:t>
        </w:r>
        <w:r>
          <w:rPr>
            <w:rFonts w:ascii="宋体" w:eastAsia="宋体" w:hAnsi="宋体" w:cs="宋体"/>
            <w:color w:val="212121"/>
            <w:u w:color="212121"/>
            <w:lang w:val="zh-TW" w:eastAsia="zh-TW"/>
          </w:rPr>
          <w:t>投资于</w:t>
        </w:r>
        <w:r w:rsidR="008D5C41">
          <w:rPr>
            <w:rFonts w:ascii="宋体" w:eastAsia="宋体" w:hAnsi="宋体" w:hint="eastAsia"/>
            <w:color w:val="212121"/>
            <w:u w:color="212121"/>
          </w:rPr>
          <w:t>“</w:t>
        </w:r>
      </w:ins>
      <w:ins w:id="527" w:author="蔡长春" w:date="2017-05-15T23:23:00Z">
        <w:r w:rsidR="00B60803">
          <w:rPr>
            <w:rFonts w:ascii="宋体" w:eastAsia="宋体" w:hAnsi="宋体"/>
            <w:color w:val="212121"/>
            <w:u w:color="212121"/>
          </w:rPr>
          <w:t>大牌</w:t>
        </w:r>
      </w:ins>
      <w:ins w:id="528" w:author="amy" w:date="2017-02-14T10:08:00Z">
        <w:del w:id="529" w:author="蔡长春" w:date="2017-05-15T23:22:00Z">
          <w:r w:rsidR="008D5C41" w:rsidDel="00B60803">
            <w:rPr>
              <w:rFonts w:ascii="宋体" w:eastAsia="宋体" w:hAnsi="宋体" w:hint="eastAsia"/>
              <w:color w:val="212121"/>
              <w:u w:color="212121"/>
            </w:rPr>
            <w:delText>暴涨行业</w:delText>
          </w:r>
        </w:del>
        <w:r w:rsidR="008D5C41">
          <w:rPr>
            <w:rFonts w:ascii="宋体" w:eastAsia="宋体" w:hAnsi="宋体" w:hint="eastAsia"/>
            <w:color w:val="212121"/>
            <w:u w:color="212121"/>
          </w:rPr>
          <w:t>”</w:t>
        </w:r>
        <w:r>
          <w:rPr>
            <w:rFonts w:ascii="宋体" w:eastAsia="宋体" w:hAnsi="宋体" w:cs="宋体"/>
            <w:color w:val="212121"/>
            <w:u w:color="212121"/>
            <w:lang w:val="zh-TW" w:eastAsia="zh-TW"/>
          </w:rPr>
          <w:t>，或几十亿美元</w:t>
        </w:r>
        <w:r w:rsidR="009F5C4A">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的</w:t>
        </w:r>
        <w:r w:rsidR="008D5C41">
          <w:rPr>
            <w:rFonts w:ascii="宋体" w:eastAsia="宋体" w:hAnsi="宋体" w:cs="宋体"/>
            <w:color w:val="212121"/>
            <w:u w:color="212121"/>
            <w:lang w:val="zh-TW" w:eastAsia="zh-TW"/>
          </w:rPr>
          <w:t>基金</w:t>
        </w:r>
        <w:r w:rsidR="008D5C41">
          <w:rPr>
            <w:rFonts w:ascii="宋体" w:eastAsia="宋体" w:hAnsi="宋体" w:cs="宋体" w:hint="eastAsia"/>
            <w:color w:val="212121"/>
            <w:u w:color="212121"/>
            <w:lang w:val="zh-TW"/>
          </w:rPr>
          <w:t>中</w:t>
        </w:r>
        <w:del w:id="530" w:author="蔡长春" w:date="2017-05-15T23:23:00Z">
          <w:r w:rsidR="008D5C41" w:rsidDel="00B60803">
            <w:rPr>
              <w:rFonts w:ascii="宋体" w:eastAsia="宋体" w:hAnsi="宋体" w:cs="宋体" w:hint="eastAsia"/>
              <w:color w:val="212121"/>
              <w:u w:color="212121"/>
              <w:lang w:val="zh-TW"/>
            </w:rPr>
            <w:delText>的</w:delText>
          </w:r>
        </w:del>
        <w:r w:rsidR="008D5C41">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color w:val="212121"/>
            <w:u w:color="212121"/>
            <w:lang w:val="zh-TW" w:eastAsia="zh-TW"/>
          </w:rPr>
          <w:t>。</w:t>
        </w:r>
        <w:r>
          <w:rPr>
            <w:rFonts w:ascii="宋体" w:eastAsia="宋体" w:hAnsi="宋体" w:cs="宋体"/>
            <w:color w:val="212121"/>
            <w:u w:color="212121"/>
            <w:lang w:val="zh-TW" w:eastAsia="zh-TW"/>
          </w:rPr>
          <w:t>结果</w:t>
        </w:r>
        <w:r w:rsidR="00EF5D90">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，投资者可能不会</w:t>
        </w:r>
        <w:r w:rsidR="00EF5D90">
          <w:rPr>
            <w:rFonts w:ascii="宋体" w:eastAsia="宋体" w:hAnsi="宋体" w:cs="宋体" w:hint="eastAsia"/>
            <w:color w:val="212121"/>
            <w:u w:color="212121"/>
            <w:lang w:val="zh-TW"/>
          </w:rPr>
          <w:t>花钱来</w:t>
        </w:r>
        <w:r>
          <w:rPr>
            <w:rFonts w:ascii="宋体" w:eastAsia="宋体" w:hAnsi="宋体" w:cs="宋体"/>
            <w:color w:val="212121"/>
            <w:u w:color="212121"/>
            <w:lang w:val="zh-TW" w:eastAsia="zh-TW"/>
          </w:rPr>
          <w:t>研究</w:t>
        </w:r>
        <w:r w:rsidR="00EF5D90">
          <w:rPr>
            <w:rFonts w:ascii="宋体" w:eastAsia="宋体" w:hAnsi="宋体" w:cs="宋体" w:hint="eastAsia"/>
            <w:color w:val="212121"/>
            <w:u w:color="212121"/>
            <w:lang w:val="zh-TW"/>
          </w:rPr>
          <w:t>基金中</w:t>
        </w:r>
        <w:del w:id="531" w:author="蔡长春" w:date="2017-05-15T23:23:00Z">
          <w:r w:rsidR="00C66A13" w:rsidDel="00B60803">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EF5D90">
          <w:rPr>
            <w:rFonts w:ascii="宋体" w:eastAsia="宋体" w:hAnsi="宋体" w:cs="宋体" w:hint="eastAsia"/>
            <w:color w:val="212121"/>
            <w:u w:color="212121"/>
            <w:lang w:val="zh-TW"/>
          </w:rPr>
          <w:t>，来发现</w:t>
        </w:r>
        <w:r>
          <w:rPr>
            <w:rFonts w:ascii="宋体" w:eastAsia="宋体" w:hAnsi="宋体" w:cs="宋体"/>
            <w:color w:val="212121"/>
            <w:u w:color="212121"/>
            <w:lang w:val="zh-TW" w:eastAsia="zh-TW"/>
          </w:rPr>
          <w:t>新的经理</w:t>
        </w:r>
        <w:r w:rsidR="00EF5D9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因为经理有容量问题，只能分配给</w:t>
        </w:r>
        <w:r w:rsidR="002D6536">
          <w:rPr>
            <w:rFonts w:ascii="宋体" w:eastAsia="宋体" w:hAnsi="宋体" w:cs="宋体"/>
            <w:color w:val="212121"/>
            <w:u w:color="212121"/>
            <w:lang w:val="zh-TW" w:eastAsia="zh-TW"/>
          </w:rPr>
          <w:t>有能力接受更大的资本流入</w:t>
        </w:r>
        <w:r w:rsidR="002D6536">
          <w:rPr>
            <w:rFonts w:ascii="宋体" w:eastAsia="宋体" w:hAnsi="宋体" w:cs="宋体" w:hint="eastAsia"/>
            <w:color w:val="212121"/>
            <w:u w:color="212121"/>
            <w:lang w:val="zh-TW"/>
          </w:rPr>
          <w:t>的</w:t>
        </w:r>
        <w:r w:rsidR="009F5C4A">
          <w:rPr>
            <w:rFonts w:ascii="宋体" w:eastAsia="宋体" w:hAnsi="宋体" w:cs="宋体" w:hint="eastAsia"/>
            <w:color w:val="212121"/>
            <w:u w:color="212121"/>
            <w:lang w:val="zh-TW"/>
          </w:rPr>
          <w:t>大规模</w:t>
        </w:r>
        <w:r>
          <w:rPr>
            <w:rFonts w:ascii="宋体" w:eastAsia="宋体" w:hAnsi="宋体" w:cs="宋体"/>
            <w:color w:val="212121"/>
            <w:u w:color="212121"/>
            <w:lang w:val="zh-TW" w:eastAsia="zh-TW"/>
          </w:rPr>
          <w:t>对冲基金。举个例子，小盘股票经理总是</w:t>
        </w:r>
        <w:r w:rsidR="00C66A13">
          <w:rPr>
            <w:rFonts w:ascii="宋体" w:eastAsia="宋体" w:hAnsi="宋体" w:cs="宋体" w:hint="eastAsia"/>
            <w:color w:val="212121"/>
            <w:u w:color="212121"/>
            <w:lang w:val="zh-TW"/>
          </w:rPr>
          <w:t>通过</w:t>
        </w:r>
        <w:r w:rsidR="00C66A13">
          <w:rPr>
            <w:rFonts w:ascii="宋体" w:eastAsia="宋体" w:hAnsi="宋体" w:cs="宋体"/>
            <w:color w:val="212121"/>
            <w:u w:color="212121"/>
            <w:lang w:val="zh-TW" w:eastAsia="zh-TW"/>
          </w:rPr>
          <w:t>研究</w:t>
        </w:r>
        <w:r w:rsidR="00C66A13">
          <w:rPr>
            <w:rFonts w:ascii="宋体" w:eastAsia="宋体" w:hAnsi="宋体" w:cs="宋体" w:hint="eastAsia"/>
            <w:color w:val="212121"/>
            <w:u w:color="212121"/>
            <w:lang w:val="zh-TW"/>
          </w:rPr>
          <w:t>那些</w:t>
        </w:r>
        <w:r w:rsidR="00C66A13">
          <w:rPr>
            <w:rFonts w:ascii="宋体" w:eastAsia="宋体" w:hAnsi="宋体" w:cs="宋体"/>
            <w:color w:val="212121"/>
            <w:u w:color="212121"/>
            <w:lang w:val="zh-TW" w:eastAsia="zh-TW"/>
          </w:rPr>
          <w:t>不</w:t>
        </w:r>
        <w:r w:rsidR="00C66A13">
          <w:rPr>
            <w:rFonts w:ascii="宋体" w:eastAsia="宋体" w:hAnsi="宋体" w:cs="宋体" w:hint="eastAsia"/>
            <w:color w:val="212121"/>
            <w:u w:color="212121"/>
            <w:lang w:val="zh-TW"/>
          </w:rPr>
          <w:t>被</w:t>
        </w:r>
        <w:r w:rsidR="00C66A13">
          <w:rPr>
            <w:rFonts w:ascii="宋体" w:eastAsia="宋体" w:hAnsi="宋体" w:cs="宋体"/>
            <w:color w:val="212121"/>
            <w:u w:color="212121"/>
            <w:lang w:val="zh-TW" w:eastAsia="zh-TW"/>
          </w:rPr>
          <w:t>广泛覆盖</w:t>
        </w:r>
        <w:r w:rsidR="00C66A13">
          <w:rPr>
            <w:rFonts w:ascii="宋体" w:eastAsia="宋体" w:hAnsi="宋体" w:cs="宋体" w:hint="eastAsia"/>
            <w:color w:val="212121"/>
            <w:u w:color="212121"/>
            <w:lang w:val="zh-TW"/>
          </w:rPr>
          <w:t>或追踪的</w:t>
        </w:r>
        <w:r w:rsidR="00C66A13">
          <w:rPr>
            <w:rFonts w:ascii="宋体" w:eastAsia="宋体" w:hAnsi="宋体" w:cs="宋体"/>
            <w:color w:val="212121"/>
            <w:u w:color="212121"/>
            <w:lang w:val="zh-TW" w:eastAsia="zh-TW"/>
          </w:rPr>
          <w:t>公司</w:t>
        </w:r>
        <w:r w:rsidR="00C66A13">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寻找新的</w:t>
        </w:r>
        <w:r w:rsidR="00567EA0">
          <w:rPr>
            <w:rFonts w:ascii="宋体" w:eastAsia="宋体" w:hAnsi="宋体" w:cs="宋体" w:hint="eastAsia"/>
            <w:color w:val="212121"/>
            <w:u w:color="212121"/>
            <w:lang w:val="zh-TW"/>
          </w:rPr>
          <w:t>有特点的公司，</w:t>
        </w:r>
        <w:r w:rsidR="00C66A13">
          <w:rPr>
            <w:rFonts w:ascii="宋体" w:eastAsia="宋体" w:hAnsi="宋体" w:cs="宋体" w:hint="eastAsia"/>
            <w:color w:val="212121"/>
            <w:u w:color="212121"/>
            <w:lang w:val="zh-TW"/>
          </w:rPr>
          <w:t>这些小盘股对冲基金不是</w:t>
        </w:r>
        <w:r>
          <w:rPr>
            <w:rFonts w:ascii="宋体" w:eastAsia="宋体" w:hAnsi="宋体" w:cs="宋体"/>
            <w:color w:val="212121"/>
            <w:u w:color="212121"/>
            <w:lang w:val="zh-TW" w:eastAsia="zh-TW"/>
          </w:rPr>
          <w:t>大</w:t>
        </w:r>
        <w:r w:rsidR="00C66A13">
          <w:rPr>
            <w:rFonts w:ascii="宋体" w:eastAsia="宋体" w:hAnsi="宋体" w:cs="宋体" w:hint="eastAsia"/>
            <w:color w:val="212121"/>
            <w:u w:color="212121"/>
            <w:lang w:val="zh-TW"/>
          </w:rPr>
          <w:t>基金中的</w:t>
        </w:r>
        <w:r w:rsidR="00C66A13">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可</w:t>
        </w:r>
        <w:r w:rsidR="009F5C4A">
          <w:rPr>
            <w:rFonts w:ascii="宋体" w:eastAsia="宋体" w:hAnsi="宋体" w:cs="宋体" w:hint="eastAsia"/>
            <w:color w:val="212121"/>
            <w:u w:color="212121"/>
            <w:lang w:val="zh-TW"/>
          </w:rPr>
          <w:t>的对象投资</w:t>
        </w:r>
        <w:r>
          <w:rPr>
            <w:rFonts w:ascii="宋体" w:eastAsia="宋体" w:hAnsi="宋体" w:cs="宋体"/>
            <w:color w:val="212121"/>
            <w:u w:color="212121"/>
            <w:lang w:val="zh-TW" w:eastAsia="zh-TW"/>
          </w:rPr>
          <w:t>。这个问题就变成了，</w:t>
        </w:r>
        <w:r w:rsidR="009B335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股权经理投资大型公司如</w:t>
        </w:r>
      </w:ins>
      <w:ins w:id="532" w:author="蔡长春" w:date="2017-05-15T23:26:00Z">
        <w:r w:rsidR="00B60803">
          <w:rPr>
            <w:rFonts w:ascii="宋体" w:eastAsia="宋体" w:hAnsi="宋体" w:cs="宋体"/>
            <w:color w:val="212121"/>
            <w:u w:color="212121"/>
            <w:lang w:val="zh-TW" w:eastAsia="zh-TW"/>
          </w:rPr>
          <w:t>大部分相关研究数据是公</w:t>
        </w:r>
        <w:r w:rsidR="00B60803">
          <w:rPr>
            <w:rFonts w:ascii="宋体" w:eastAsia="宋体" w:hAnsi="宋体" w:cs="宋体" w:hint="eastAsia"/>
            <w:color w:val="212121"/>
            <w:u w:color="212121"/>
            <w:lang w:val="zh-TW"/>
          </w:rPr>
          <w:t>开的</w:t>
        </w:r>
      </w:ins>
      <w:ins w:id="533" w:author="amy" w:date="2017-02-14T10:08:00Z">
        <w:r>
          <w:rPr>
            <w:rFonts w:ascii="宋体" w:eastAsia="宋体" w:hAnsi="宋体" w:cs="宋体"/>
            <w:color w:val="212121"/>
            <w:u w:color="212121"/>
            <w:lang w:val="zh-TW" w:eastAsia="zh-TW"/>
          </w:rPr>
          <w:t>微软或</w:t>
        </w:r>
        <w:r>
          <w:rPr>
            <w:rFonts w:ascii="Times New Roman" w:hAnsi="Times New Roman"/>
            <w:color w:val="212121"/>
            <w:u w:color="212121"/>
          </w:rPr>
          <w:t>IBM</w:t>
        </w:r>
        <w:r>
          <w:rPr>
            <w:rFonts w:ascii="宋体" w:eastAsia="宋体" w:hAnsi="宋体" w:cs="宋体"/>
            <w:color w:val="212121"/>
            <w:u w:color="212121"/>
            <w:lang w:val="zh-TW" w:eastAsia="zh-TW"/>
          </w:rPr>
          <w:t>的</w:t>
        </w:r>
        <w:r w:rsidR="009B3350">
          <w:rPr>
            <w:rFonts w:ascii="宋体" w:eastAsia="宋体" w:hAnsi="宋体" w:cs="宋体" w:hint="eastAsia"/>
            <w:color w:val="212121"/>
            <w:u w:color="212121"/>
            <w:lang w:val="zh-TW"/>
          </w:rPr>
          <w:t>，他们增加的价值是什么？</w:t>
        </w:r>
        <w:del w:id="534" w:author="蔡长春" w:date="2017-05-15T23:26:00Z">
          <w:r w:rsidDel="00B60803">
            <w:rPr>
              <w:rFonts w:ascii="宋体" w:eastAsia="宋体" w:hAnsi="宋体" w:cs="宋体"/>
              <w:color w:val="212121"/>
              <w:u w:color="212121"/>
              <w:lang w:val="zh-TW" w:eastAsia="zh-TW"/>
            </w:rPr>
            <w:delText>大部分相关研究数据是公</w:delText>
          </w:r>
          <w:r w:rsidR="009B3350" w:rsidDel="00B60803">
            <w:rPr>
              <w:rFonts w:ascii="宋体" w:eastAsia="宋体" w:hAnsi="宋体" w:cs="宋体" w:hint="eastAsia"/>
              <w:color w:val="212121"/>
              <w:u w:color="212121"/>
              <w:lang w:val="zh-TW"/>
            </w:rPr>
            <w:delText>开的</w:delText>
          </w:r>
        </w:del>
        <w:r w:rsidR="009B3350">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答案是</w:t>
        </w:r>
        <w:r w:rsidR="009B3350">
          <w:rPr>
            <w:rFonts w:ascii="宋体" w:eastAsia="宋体" w:hAnsi="宋体" w:hint="eastAsia"/>
            <w:color w:val="212121"/>
            <w:u w:color="212121"/>
          </w:rPr>
          <w:t>“</w:t>
        </w:r>
        <w:r>
          <w:rPr>
            <w:rFonts w:ascii="宋体" w:eastAsia="宋体" w:hAnsi="宋体" w:cs="宋体"/>
            <w:color w:val="212121"/>
            <w:u w:color="212121"/>
            <w:lang w:val="zh-TW" w:eastAsia="zh-TW"/>
          </w:rPr>
          <w:t>很少或没有</w:t>
        </w:r>
        <w:r>
          <w:rPr>
            <w:rFonts w:ascii="Times New Roman" w:hAnsi="Times New Roman"/>
            <w:color w:val="212121"/>
            <w:u w:color="212121"/>
          </w:rPr>
          <w:t>”</w:t>
        </w:r>
        <w:r>
          <w:rPr>
            <w:rFonts w:ascii="宋体" w:eastAsia="宋体" w:hAnsi="宋体" w:cs="宋体"/>
            <w:color w:val="212121"/>
            <w:u w:color="212121"/>
            <w:lang w:val="zh-TW" w:eastAsia="zh-TW"/>
          </w:rPr>
          <w:t>。因此，我们相信最好避开</w:t>
        </w:r>
        <w:r w:rsidR="003833D4">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大</w:t>
        </w:r>
        <w:r w:rsidR="003833D4">
          <w:rPr>
            <w:rFonts w:ascii="宋体" w:eastAsia="宋体" w:hAnsi="宋体" w:cs="宋体" w:hint="eastAsia"/>
            <w:color w:val="212121"/>
            <w:u w:color="212121"/>
            <w:lang w:val="zh-TW"/>
          </w:rPr>
          <w:t>规模的不能明确他们策略的基金中的</w:t>
        </w:r>
        <w:r w:rsidR="003833D4">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，因为他们的</w:t>
        </w:r>
        <w:r w:rsidR="003833D4">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限制了他们</w:t>
        </w:r>
      </w:ins>
      <w:ins w:id="535" w:author="蔡长春" w:date="2017-05-15T23:27:00Z">
        <w:r w:rsidR="00B60803">
          <w:rPr>
            <w:rFonts w:ascii="宋体" w:eastAsia="宋体" w:hAnsi="宋体" w:cs="宋体"/>
            <w:color w:val="212121"/>
            <w:u w:color="212121"/>
            <w:lang w:val="zh-TW" w:eastAsia="zh-TW"/>
          </w:rPr>
          <w:t>的</w:t>
        </w:r>
      </w:ins>
      <w:ins w:id="536" w:author="amy" w:date="2017-02-14T10:08:00Z">
        <w:r>
          <w:rPr>
            <w:rFonts w:ascii="宋体" w:eastAsia="宋体" w:hAnsi="宋体" w:cs="宋体"/>
            <w:color w:val="212121"/>
            <w:u w:color="212121"/>
            <w:lang w:val="zh-TW" w:eastAsia="zh-TW"/>
          </w:rPr>
          <w:t>执行</w:t>
        </w:r>
        <w:del w:id="537" w:author="蔡长春" w:date="2017-05-15T23:27:00Z">
          <w:r w:rsidDel="00B60803">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能力。</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38" w:author="amy" w:date="2017-02-14T10:08:00Z"/>
          <w:rFonts w:ascii="Times New Roman" w:eastAsia="Times New Roman" w:hAnsi="Times New Roman" w:cs="Times New Roman"/>
          <w:color w:val="212121"/>
          <w:u w:color="212121"/>
          <w:lang w:val="zh-TW" w:eastAsia="zh-TW"/>
        </w:rPr>
      </w:pPr>
      <w:del w:id="539" w:author="amy" w:date="2017-02-14T10:08:00Z">
        <w:r w:rsidRPr="00F6478D">
          <w:rPr>
            <w:rFonts w:ascii="宋体" w:eastAsia="宋体" w:hAnsi="宋体" w:cs="宋体"/>
            <w:color w:val="212121"/>
            <w:u w:color="212121"/>
            <w:lang w:val="zh-TW" w:eastAsia="zh-TW"/>
          </w:rPr>
          <w:delText>今天的一个投资</w:delText>
        </w:r>
        <w:r>
          <w:rPr>
            <w:rFonts w:ascii="宋体" w:eastAsia="宋体" w:hAnsi="宋体" w:cs="宋体"/>
            <w:color w:val="212121"/>
            <w:u w:color="212121"/>
            <w:lang w:val="zh-TW" w:eastAsia="zh-TW"/>
          </w:rPr>
          <w:delText>趋势是分配者及其顾问</w:delText>
        </w:r>
        <w:r w:rsidR="008D5C41">
          <w:rPr>
            <w:rFonts w:ascii="宋体" w:eastAsia="宋体" w:hAnsi="宋体" w:cs="宋体" w:hint="eastAsia"/>
            <w:color w:val="212121"/>
            <w:u w:color="212121"/>
            <w:lang w:val="zh-TW"/>
          </w:rPr>
          <w:delText>只</w:delText>
        </w:r>
        <w:r>
          <w:rPr>
            <w:rFonts w:ascii="宋体" w:eastAsia="宋体" w:hAnsi="宋体" w:cs="宋体"/>
            <w:color w:val="212121"/>
            <w:u w:color="212121"/>
            <w:lang w:val="zh-TW" w:eastAsia="zh-TW"/>
          </w:rPr>
          <w:delText>投资于</w:delText>
        </w:r>
        <w:r w:rsidR="008D5C41">
          <w:rPr>
            <w:rFonts w:ascii="宋体" w:eastAsia="宋体" w:hAnsi="宋体" w:hint="eastAsia"/>
            <w:color w:val="212121"/>
            <w:u w:color="212121"/>
          </w:rPr>
          <w:delText>“暴涨行业”</w:delText>
        </w:r>
        <w:r>
          <w:rPr>
            <w:rFonts w:ascii="宋体" w:eastAsia="宋体" w:hAnsi="宋体" w:cs="宋体"/>
            <w:color w:val="212121"/>
            <w:u w:color="212121"/>
            <w:lang w:val="zh-TW" w:eastAsia="zh-TW"/>
          </w:rPr>
          <w:delText>，或几十亿美元的</w:delText>
        </w:r>
        <w:r w:rsidR="008D5C41">
          <w:rPr>
            <w:rFonts w:ascii="宋体" w:eastAsia="宋体" w:hAnsi="宋体" w:cs="宋体"/>
            <w:color w:val="212121"/>
            <w:u w:color="212121"/>
            <w:lang w:val="zh-TW" w:eastAsia="zh-TW"/>
          </w:rPr>
          <w:delText>基金</w:delText>
        </w:r>
        <w:r w:rsidR="008D5C41">
          <w:rPr>
            <w:rFonts w:ascii="宋体" w:eastAsia="宋体" w:hAnsi="宋体" w:cs="宋体" w:hint="eastAsia"/>
            <w:color w:val="212121"/>
            <w:u w:color="212121"/>
            <w:lang w:val="zh-TW"/>
          </w:rPr>
          <w:delText>中的</w:delText>
        </w:r>
        <w:r w:rsidR="008D5C41">
          <w:rPr>
            <w:rFonts w:ascii="宋体" w:eastAsia="宋体" w:hAnsi="宋体" w:cs="宋体"/>
            <w:color w:val="212121"/>
            <w:u w:color="212121"/>
            <w:lang w:val="zh-TW" w:eastAsia="zh-TW"/>
          </w:rPr>
          <w:delText>基金</w:delText>
        </w:r>
        <w:r w:rsidR="00EF5D90">
          <w:rPr>
            <w:rFonts w:ascii="宋体" w:eastAsia="宋体" w:hAnsi="宋体" w:cs="宋体"/>
            <w:color w:val="212121"/>
            <w:u w:color="212121"/>
            <w:lang w:val="zh-TW" w:eastAsia="zh-TW"/>
          </w:rPr>
          <w:delText>。</w:delText>
        </w:r>
        <w:r>
          <w:rPr>
            <w:rFonts w:ascii="宋体" w:eastAsia="宋体" w:hAnsi="宋体" w:cs="宋体"/>
            <w:color w:val="212121"/>
            <w:u w:color="212121"/>
            <w:lang w:val="zh-TW" w:eastAsia="zh-TW"/>
          </w:rPr>
          <w:delText>结果</w:delText>
        </w:r>
        <w:r w:rsidR="00EF5D90">
          <w:rPr>
            <w:rFonts w:ascii="宋体" w:eastAsia="宋体" w:hAnsi="宋体" w:cs="宋体" w:hint="eastAsia"/>
            <w:color w:val="212121"/>
            <w:u w:color="212121"/>
            <w:lang w:val="zh-TW"/>
          </w:rPr>
          <w:delText>是</w:delText>
        </w:r>
        <w:r>
          <w:rPr>
            <w:rFonts w:ascii="宋体" w:eastAsia="宋体" w:hAnsi="宋体" w:cs="宋体"/>
            <w:color w:val="212121"/>
            <w:u w:color="212121"/>
            <w:lang w:val="zh-TW" w:eastAsia="zh-TW"/>
          </w:rPr>
          <w:delText>，投资者可能不会</w:delText>
        </w:r>
        <w:r w:rsidR="00EF5D90">
          <w:rPr>
            <w:rFonts w:ascii="宋体" w:eastAsia="宋体" w:hAnsi="宋体" w:cs="宋体" w:hint="eastAsia"/>
            <w:color w:val="212121"/>
            <w:u w:color="212121"/>
            <w:lang w:val="zh-TW"/>
          </w:rPr>
          <w:delText>花钱来</w:delText>
        </w:r>
        <w:r>
          <w:rPr>
            <w:rFonts w:ascii="宋体" w:eastAsia="宋体" w:hAnsi="宋体" w:cs="宋体"/>
            <w:color w:val="212121"/>
            <w:u w:color="212121"/>
            <w:lang w:val="zh-TW" w:eastAsia="zh-TW"/>
          </w:rPr>
          <w:delText>研究</w:delText>
        </w:r>
        <w:r w:rsidR="00EF5D90">
          <w:rPr>
            <w:rFonts w:ascii="宋体" w:eastAsia="宋体" w:hAnsi="宋体" w:cs="宋体" w:hint="eastAsia"/>
            <w:color w:val="212121"/>
            <w:u w:color="212121"/>
            <w:lang w:val="zh-TW"/>
          </w:rPr>
          <w:delText>基金中</w:delText>
        </w:r>
        <w:r w:rsidR="00C66A13">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基金</w:delText>
        </w:r>
        <w:r w:rsidR="00EF5D90">
          <w:rPr>
            <w:rFonts w:ascii="宋体" w:eastAsia="宋体" w:hAnsi="宋体" w:cs="宋体" w:hint="eastAsia"/>
            <w:color w:val="212121"/>
            <w:u w:color="212121"/>
            <w:lang w:val="zh-TW"/>
          </w:rPr>
          <w:delText>，来发现</w:delText>
        </w:r>
        <w:r>
          <w:rPr>
            <w:rFonts w:ascii="宋体" w:eastAsia="宋体" w:hAnsi="宋体" w:cs="宋体"/>
            <w:color w:val="212121"/>
            <w:u w:color="212121"/>
            <w:lang w:val="zh-TW" w:eastAsia="zh-TW"/>
          </w:rPr>
          <w:delText>新的经理</w:delText>
        </w:r>
        <w:r w:rsidR="00EF5D9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因为经理有容量问题，只能分配给</w:delText>
        </w:r>
        <w:r w:rsidR="002D6536">
          <w:rPr>
            <w:rFonts w:ascii="宋体" w:eastAsia="宋体" w:hAnsi="宋体" w:cs="宋体"/>
            <w:color w:val="212121"/>
            <w:u w:color="212121"/>
            <w:lang w:val="zh-TW" w:eastAsia="zh-TW"/>
          </w:rPr>
          <w:delText>有能力接受更大的资本流入</w:delText>
        </w:r>
        <w:r w:rsidR="002D6536">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较大的对冲基金。举个例子，小盘股票经理总是</w:delText>
        </w:r>
        <w:r w:rsidR="00C66A13">
          <w:rPr>
            <w:rFonts w:ascii="宋体" w:eastAsia="宋体" w:hAnsi="宋体" w:cs="宋体" w:hint="eastAsia"/>
            <w:color w:val="212121"/>
            <w:u w:color="212121"/>
            <w:lang w:val="zh-TW"/>
          </w:rPr>
          <w:delText>通过</w:delText>
        </w:r>
        <w:r w:rsidR="00C66A13">
          <w:rPr>
            <w:rFonts w:ascii="宋体" w:eastAsia="宋体" w:hAnsi="宋体" w:cs="宋体"/>
            <w:color w:val="212121"/>
            <w:u w:color="212121"/>
            <w:lang w:val="zh-TW" w:eastAsia="zh-TW"/>
          </w:rPr>
          <w:delText>研究</w:delText>
        </w:r>
        <w:r w:rsidR="00C66A13">
          <w:rPr>
            <w:rFonts w:ascii="宋体" w:eastAsia="宋体" w:hAnsi="宋体" w:cs="宋体" w:hint="eastAsia"/>
            <w:color w:val="212121"/>
            <w:u w:color="212121"/>
            <w:lang w:val="zh-TW"/>
          </w:rPr>
          <w:delText>那些</w:delText>
        </w:r>
        <w:r w:rsidR="00C66A13">
          <w:rPr>
            <w:rFonts w:ascii="宋体" w:eastAsia="宋体" w:hAnsi="宋体" w:cs="宋体"/>
            <w:color w:val="212121"/>
            <w:u w:color="212121"/>
            <w:lang w:val="zh-TW" w:eastAsia="zh-TW"/>
          </w:rPr>
          <w:delText>不</w:delText>
        </w:r>
        <w:r w:rsidR="00C66A13">
          <w:rPr>
            <w:rFonts w:ascii="宋体" w:eastAsia="宋体" w:hAnsi="宋体" w:cs="宋体" w:hint="eastAsia"/>
            <w:color w:val="212121"/>
            <w:u w:color="212121"/>
            <w:lang w:val="zh-TW"/>
          </w:rPr>
          <w:delText>被</w:delText>
        </w:r>
        <w:r w:rsidR="00C66A13">
          <w:rPr>
            <w:rFonts w:ascii="宋体" w:eastAsia="宋体" w:hAnsi="宋体" w:cs="宋体"/>
            <w:color w:val="212121"/>
            <w:u w:color="212121"/>
            <w:lang w:val="zh-TW" w:eastAsia="zh-TW"/>
          </w:rPr>
          <w:delText>广泛覆盖</w:delText>
        </w:r>
        <w:r w:rsidR="00C66A13">
          <w:rPr>
            <w:rFonts w:ascii="宋体" w:eastAsia="宋体" w:hAnsi="宋体" w:cs="宋体" w:hint="eastAsia"/>
            <w:color w:val="212121"/>
            <w:u w:color="212121"/>
            <w:lang w:val="zh-TW"/>
          </w:rPr>
          <w:delText>或追踪的</w:delText>
        </w:r>
        <w:r w:rsidR="00C66A13">
          <w:rPr>
            <w:rFonts w:ascii="宋体" w:eastAsia="宋体" w:hAnsi="宋体" w:cs="宋体"/>
            <w:color w:val="212121"/>
            <w:u w:color="212121"/>
            <w:lang w:val="zh-TW" w:eastAsia="zh-TW"/>
          </w:rPr>
          <w:delText>公司</w:delText>
        </w:r>
        <w:r w:rsidR="00C66A13">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寻找新的</w:delText>
        </w:r>
        <w:r w:rsidR="00567EA0">
          <w:rPr>
            <w:rFonts w:ascii="宋体" w:eastAsia="宋体" w:hAnsi="宋体" w:cs="宋体" w:hint="eastAsia"/>
            <w:color w:val="212121"/>
            <w:u w:color="212121"/>
            <w:lang w:val="zh-TW"/>
          </w:rPr>
          <w:delText>有特点的公司，</w:delText>
        </w:r>
        <w:r w:rsidR="00C66A13">
          <w:rPr>
            <w:rFonts w:ascii="宋体" w:eastAsia="宋体" w:hAnsi="宋体" w:cs="宋体" w:hint="eastAsia"/>
            <w:color w:val="212121"/>
            <w:u w:color="212121"/>
            <w:lang w:val="zh-TW"/>
          </w:rPr>
          <w:delText>这些小盘股对冲基金不是</w:delText>
        </w:r>
        <w:r>
          <w:rPr>
            <w:rFonts w:ascii="宋体" w:eastAsia="宋体" w:hAnsi="宋体" w:cs="宋体"/>
            <w:color w:val="212121"/>
            <w:u w:color="212121"/>
            <w:lang w:val="zh-TW" w:eastAsia="zh-TW"/>
          </w:rPr>
          <w:delText>大</w:delText>
        </w:r>
        <w:r w:rsidR="00C66A13">
          <w:rPr>
            <w:rFonts w:ascii="宋体" w:eastAsia="宋体" w:hAnsi="宋体" w:cs="宋体" w:hint="eastAsia"/>
            <w:color w:val="212121"/>
            <w:u w:color="212121"/>
            <w:lang w:val="zh-TW"/>
          </w:rPr>
          <w:delText>基金中的</w:delText>
        </w:r>
        <w:r w:rsidR="00C66A13">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可利用。这个问题就变成了，</w:delText>
        </w:r>
        <w:r w:rsidR="009B3350">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股权经理投资大型公司如微软或</w:delText>
        </w:r>
        <w:r>
          <w:rPr>
            <w:rFonts w:ascii="Times New Roman" w:hAnsi="Times New Roman"/>
            <w:color w:val="212121"/>
            <w:u w:color="212121"/>
          </w:rPr>
          <w:delText>IBM</w:delText>
        </w:r>
        <w:r>
          <w:rPr>
            <w:rFonts w:ascii="宋体" w:eastAsia="宋体" w:hAnsi="宋体" w:cs="宋体"/>
            <w:color w:val="212121"/>
            <w:u w:color="212121"/>
            <w:lang w:val="zh-TW" w:eastAsia="zh-TW"/>
          </w:rPr>
          <w:delText>的</w:delText>
        </w:r>
        <w:r w:rsidR="009B3350">
          <w:rPr>
            <w:rFonts w:ascii="宋体" w:eastAsia="宋体" w:hAnsi="宋体" w:cs="宋体" w:hint="eastAsia"/>
            <w:color w:val="212121"/>
            <w:u w:color="212121"/>
            <w:lang w:val="zh-TW"/>
          </w:rPr>
          <w:delText>，他们增加的价值是什么？</w:delText>
        </w:r>
        <w:r>
          <w:rPr>
            <w:rFonts w:ascii="宋体" w:eastAsia="宋体" w:hAnsi="宋体" w:cs="宋体"/>
            <w:color w:val="212121"/>
            <w:u w:color="212121"/>
            <w:lang w:val="zh-TW" w:eastAsia="zh-TW"/>
          </w:rPr>
          <w:delText>大部分相关研究数据是公</w:delText>
        </w:r>
        <w:r w:rsidR="009B3350">
          <w:rPr>
            <w:rFonts w:ascii="宋体" w:eastAsia="宋体" w:hAnsi="宋体" w:cs="宋体" w:hint="eastAsia"/>
            <w:color w:val="212121"/>
            <w:u w:color="212121"/>
            <w:lang w:val="zh-TW"/>
          </w:rPr>
          <w:delText>开的”</w:delText>
        </w:r>
        <w:r>
          <w:rPr>
            <w:rFonts w:ascii="宋体" w:eastAsia="宋体" w:hAnsi="宋体" w:cs="宋体"/>
            <w:color w:val="212121"/>
            <w:u w:color="212121"/>
            <w:lang w:val="zh-TW" w:eastAsia="zh-TW"/>
          </w:rPr>
          <w:delText>答案是</w:delText>
        </w:r>
        <w:r w:rsidR="009B3350">
          <w:rPr>
            <w:rFonts w:ascii="宋体" w:eastAsia="宋体" w:hAnsi="宋体" w:hint="eastAsia"/>
            <w:color w:val="212121"/>
            <w:u w:color="212121"/>
          </w:rPr>
          <w:delText>“</w:delText>
        </w:r>
        <w:r>
          <w:rPr>
            <w:rFonts w:ascii="宋体" w:eastAsia="宋体" w:hAnsi="宋体" w:cs="宋体"/>
            <w:color w:val="212121"/>
            <w:u w:color="212121"/>
            <w:lang w:val="zh-TW" w:eastAsia="zh-TW"/>
          </w:rPr>
          <w:delText>很少或没有</w:delText>
        </w:r>
        <w:r>
          <w:rPr>
            <w:rFonts w:ascii="Times New Roman" w:hAnsi="Times New Roman"/>
            <w:color w:val="212121"/>
            <w:u w:color="212121"/>
          </w:rPr>
          <w:delText>”</w:delText>
        </w:r>
        <w:r>
          <w:rPr>
            <w:rFonts w:ascii="宋体" w:eastAsia="宋体" w:hAnsi="宋体" w:cs="宋体"/>
            <w:color w:val="212121"/>
            <w:u w:color="212121"/>
            <w:lang w:val="zh-TW" w:eastAsia="zh-TW"/>
          </w:rPr>
          <w:delText>。因此，我们相信最好避开</w:delText>
        </w:r>
        <w:r w:rsidR="003833D4">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大</w:delText>
        </w:r>
        <w:r w:rsidR="003833D4">
          <w:rPr>
            <w:rFonts w:ascii="宋体" w:eastAsia="宋体" w:hAnsi="宋体" w:cs="宋体" w:hint="eastAsia"/>
            <w:color w:val="212121"/>
            <w:u w:color="212121"/>
            <w:lang w:val="zh-TW"/>
          </w:rPr>
          <w:delText>规模的不能明确他们策略的基金中的</w:delText>
        </w:r>
        <w:r w:rsidR="003833D4">
          <w:rPr>
            <w:rFonts w:ascii="宋体" w:eastAsia="宋体" w:hAnsi="宋体" w:cs="宋体"/>
            <w:color w:val="212121"/>
            <w:u w:color="212121"/>
            <w:lang w:val="zh-TW" w:eastAsia="zh-TW"/>
          </w:rPr>
          <w:delText>基金</w:delText>
        </w:r>
        <w:r>
          <w:rPr>
            <w:rFonts w:ascii="宋体" w:eastAsia="宋体" w:hAnsi="宋体" w:cs="宋体"/>
            <w:color w:val="212121"/>
            <w:u w:color="212121"/>
            <w:lang w:val="zh-TW" w:eastAsia="zh-TW"/>
          </w:rPr>
          <w:delText>，因为他们的</w:delText>
        </w:r>
        <w:r w:rsidR="003833D4">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限制了他们执行的能力。</w:delText>
        </w:r>
      </w:del>
    </w:p>
    <w:p w:rsidR="00344021" w:rsidRPr="003833D4" w:rsidRDefault="003833D4">
      <w:pPr>
        <w:rPr>
          <w:rFonts w:ascii="Arial" w:eastAsia="宋体" w:hAnsi="Arial" w:cs="Arial"/>
        </w:rPr>
      </w:pPr>
      <w:r>
        <w:rPr>
          <w:rFonts w:ascii="Arial" w:eastAsia="宋体" w:hAnsi="Arial" w:cs="Arial" w:hint="eastAsia"/>
        </w:rPr>
        <w:tab/>
      </w:r>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40" w:author="amy" w:date="2017-02-14T10:08:00Z"/>
          <w:rFonts w:ascii="Times New Roman" w:eastAsia="Times New Roman" w:hAnsi="Times New Roman" w:cs="Times New Roman"/>
          <w:color w:val="212121"/>
          <w:u w:color="212121"/>
          <w:lang w:val="zh-TW" w:eastAsia="zh-TW"/>
        </w:rPr>
      </w:pPr>
      <w:ins w:id="541" w:author="amy" w:date="2017-02-14T10:08:00Z">
        <w:r>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研究</w:t>
        </w:r>
        <w:r>
          <w:rPr>
            <w:rFonts w:ascii="宋体" w:eastAsia="宋体" w:hAnsi="宋体" w:cs="宋体" w:hint="eastAsia"/>
            <w:color w:val="212121"/>
            <w:u w:color="212121"/>
            <w:lang w:val="zh-TW"/>
          </w:rPr>
          <w:t>和投资</w:t>
        </w:r>
        <w:r>
          <w:rPr>
            <w:rFonts w:ascii="宋体" w:eastAsia="宋体" w:hAnsi="宋体" w:cs="宋体"/>
            <w:color w:val="212121"/>
            <w:u w:color="212121"/>
            <w:lang w:val="zh-TW" w:eastAsia="zh-TW"/>
          </w:rPr>
          <w:t>小盘股票</w:t>
        </w:r>
        <w:r>
          <w:rPr>
            <w:rFonts w:ascii="宋体" w:eastAsia="宋体" w:hAnsi="宋体" w:cs="宋体" w:hint="eastAsia"/>
            <w:color w:val="212121"/>
            <w:u w:color="212121"/>
            <w:lang w:val="zh-TW"/>
          </w:rPr>
          <w:t>的，或其他特殊策略的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del w:id="542" w:author="蔡长春" w:date="2017-05-15T23:27:00Z">
          <w:r w:rsidDel="00B60803">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经理比大</w:t>
        </w:r>
        <w:r>
          <w:rPr>
            <w:rFonts w:ascii="宋体" w:eastAsia="宋体" w:hAnsi="宋体" w:cs="宋体" w:hint="eastAsia"/>
            <w:color w:val="212121"/>
            <w:u w:color="212121"/>
            <w:lang w:val="zh-TW"/>
          </w:rPr>
          <w:t>规模的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del w:id="543" w:author="蔡长春" w:date="2017-05-15T23:27:00Z">
          <w:r w:rsidDel="00B60803">
            <w:rPr>
              <w:rFonts w:ascii="宋体" w:eastAsia="宋体" w:hAnsi="宋体" w:cs="宋体" w:hint="eastAsia"/>
              <w:color w:val="212121"/>
              <w:u w:color="212121"/>
              <w:lang w:val="zh-TW"/>
            </w:rPr>
            <w:delText>的</w:delText>
          </w:r>
        </w:del>
        <w:r>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可以收取更高的</w:t>
        </w:r>
        <w:r w:rsidR="00673C29">
          <w:rPr>
            <w:rFonts w:ascii="宋体" w:eastAsia="宋体" w:hAnsi="宋体" w:cs="宋体"/>
            <w:color w:val="212121"/>
            <w:u w:color="212121"/>
            <w:lang w:val="zh-TW" w:eastAsia="zh-TW"/>
          </w:rPr>
          <w:t>费用，</w:t>
        </w:r>
        <w:r>
          <w:rPr>
            <w:rFonts w:ascii="宋体" w:eastAsia="宋体" w:hAnsi="宋体" w:cs="宋体" w:hint="eastAsia"/>
            <w:color w:val="212121"/>
            <w:u w:color="212121"/>
            <w:lang w:val="zh-TW"/>
          </w:rPr>
          <w:t>原因是寻找和投资到新的，</w:t>
        </w:r>
        <w:r w:rsidR="00BB202C">
          <w:rPr>
            <w:rFonts w:ascii="宋体" w:eastAsia="宋体" w:hAnsi="宋体" w:cs="宋体" w:hint="eastAsia"/>
            <w:color w:val="212121"/>
            <w:u w:color="212121"/>
            <w:lang w:val="zh-TW"/>
          </w:rPr>
          <w:t>成长的基金经理是</w:t>
        </w:r>
        <w:r w:rsidR="00673C29">
          <w:rPr>
            <w:rFonts w:ascii="宋体" w:eastAsia="宋体" w:hAnsi="宋体" w:cs="宋体"/>
            <w:color w:val="212121"/>
            <w:u w:color="212121"/>
            <w:lang w:val="zh-TW" w:eastAsia="zh-TW"/>
          </w:rPr>
          <w:t>更具挑战性。与此同时，许多大型多策略经理们看起来</w:t>
        </w:r>
        <w:r w:rsidR="00BB202C">
          <w:rPr>
            <w:rFonts w:ascii="宋体" w:eastAsia="宋体" w:hAnsi="宋体" w:cs="宋体" w:hint="eastAsia"/>
            <w:color w:val="212121"/>
            <w:u w:color="212121"/>
            <w:lang w:val="zh-TW"/>
          </w:rPr>
          <w:t>更</w:t>
        </w:r>
        <w:r w:rsidR="00673C29">
          <w:rPr>
            <w:rFonts w:ascii="宋体" w:eastAsia="宋体" w:hAnsi="宋体" w:cs="宋体"/>
            <w:color w:val="212121"/>
            <w:u w:color="212121"/>
            <w:lang w:val="zh-TW" w:eastAsia="zh-TW"/>
          </w:rPr>
          <w:t>像</w:t>
        </w:r>
        <w:r w:rsidR="00BB202C">
          <w:rPr>
            <w:rFonts w:ascii="宋体" w:eastAsia="宋体" w:hAnsi="宋体" w:cs="宋体"/>
            <w:color w:val="212121"/>
            <w:u w:color="212121"/>
            <w:lang w:val="zh-TW" w:eastAsia="zh-TW"/>
          </w:rPr>
          <w:t>基金</w:t>
        </w:r>
        <w:r w:rsidR="00BB202C">
          <w:rPr>
            <w:rFonts w:ascii="宋体" w:eastAsia="宋体" w:hAnsi="宋体" w:cs="宋体" w:hint="eastAsia"/>
            <w:color w:val="212121"/>
            <w:u w:color="212121"/>
            <w:lang w:val="zh-TW"/>
          </w:rPr>
          <w:t>中的</w:t>
        </w:r>
        <w:r w:rsidR="00BB202C">
          <w:rPr>
            <w:rFonts w:ascii="宋体" w:eastAsia="宋体" w:hAnsi="宋体" w:cs="宋体"/>
            <w:color w:val="212121"/>
            <w:u w:color="212121"/>
            <w:lang w:val="zh-TW" w:eastAsia="zh-TW"/>
          </w:rPr>
          <w:t>基金</w:t>
        </w:r>
        <w:r w:rsidR="009F5C4A">
          <w:rPr>
            <w:rFonts w:ascii="宋体" w:eastAsia="宋体" w:hAnsi="宋体" w:cs="宋体" w:hint="eastAsia"/>
            <w:color w:val="212121"/>
            <w:u w:color="212121"/>
            <w:lang w:val="zh-TW"/>
          </w:rPr>
          <w:t>（FOF）</w:t>
        </w:r>
        <w:r w:rsidR="00673C29">
          <w:rPr>
            <w:rFonts w:ascii="宋体" w:eastAsia="宋体" w:hAnsi="宋体" w:cs="宋体"/>
            <w:color w:val="212121"/>
            <w:u w:color="212121"/>
            <w:lang w:val="zh-TW" w:eastAsia="zh-TW"/>
          </w:rPr>
          <w:t>，</w:t>
        </w:r>
        <w:r w:rsidR="00BB202C">
          <w:rPr>
            <w:rFonts w:ascii="宋体" w:eastAsia="宋体" w:hAnsi="宋体" w:cs="宋体" w:hint="eastAsia"/>
            <w:color w:val="212121"/>
            <w:u w:color="212121"/>
            <w:lang w:val="zh-TW"/>
          </w:rPr>
          <w:t>进一步把这个界限变得模糊了</w:t>
        </w:r>
        <w:r w:rsidR="00673C29">
          <w:rPr>
            <w:rFonts w:ascii="宋体" w:eastAsia="宋体" w:hAnsi="宋体" w:cs="宋体"/>
            <w:color w:val="212121"/>
            <w:u w:color="212121"/>
            <w:lang w:val="zh-TW" w:eastAsia="zh-TW"/>
          </w:rPr>
          <w:t>。</w:t>
        </w:r>
      </w:ins>
    </w:p>
    <w:p w:rsidR="00344021" w:rsidRDefault="0071433C">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44" w:author="amy" w:date="2017-02-14T10:08:00Z"/>
          <w:rFonts w:ascii="Times New Roman" w:eastAsia="Times New Roman" w:hAnsi="Times New Roman" w:cs="Times New Roman"/>
          <w:color w:val="212121"/>
          <w:u w:color="212121"/>
          <w:lang w:val="zh-TW" w:eastAsia="zh-TW"/>
        </w:rPr>
      </w:pPr>
      <w:del w:id="545" w:author="amy" w:date="2017-02-14T10:08:00Z">
        <w:r>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研究</w:delText>
        </w:r>
        <w:r>
          <w:rPr>
            <w:rFonts w:ascii="宋体" w:eastAsia="宋体" w:hAnsi="宋体" w:cs="宋体" w:hint="eastAsia"/>
            <w:color w:val="212121"/>
            <w:u w:color="212121"/>
            <w:lang w:val="zh-TW"/>
          </w:rPr>
          <w:delText>和投资</w:delText>
        </w:r>
        <w:r>
          <w:rPr>
            <w:rFonts w:ascii="宋体" w:eastAsia="宋体" w:hAnsi="宋体" w:cs="宋体"/>
            <w:color w:val="212121"/>
            <w:u w:color="212121"/>
            <w:lang w:val="zh-TW" w:eastAsia="zh-TW"/>
          </w:rPr>
          <w:delText>小盘股票</w:delText>
        </w:r>
        <w:r>
          <w:rPr>
            <w:rFonts w:ascii="宋体" w:eastAsia="宋体" w:hAnsi="宋体" w:cs="宋体" w:hint="eastAsia"/>
            <w:color w:val="212121"/>
            <w:u w:color="212121"/>
            <w:lang w:val="zh-TW"/>
          </w:rPr>
          <w:delText>的，或其他特殊策略的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经理比大</w:delText>
        </w:r>
        <w:r>
          <w:rPr>
            <w:rFonts w:ascii="宋体" w:eastAsia="宋体" w:hAnsi="宋体" w:cs="宋体" w:hint="eastAsia"/>
            <w:color w:val="212121"/>
            <w:u w:color="212121"/>
            <w:lang w:val="zh-TW"/>
          </w:rPr>
          <w:delText>规模的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可以收取更高的</w:delText>
        </w:r>
        <w:r w:rsidR="00673C29">
          <w:rPr>
            <w:rFonts w:ascii="宋体" w:eastAsia="宋体" w:hAnsi="宋体" w:cs="宋体"/>
            <w:color w:val="212121"/>
            <w:u w:color="212121"/>
            <w:lang w:val="zh-TW" w:eastAsia="zh-TW"/>
          </w:rPr>
          <w:delText>费用，</w:delText>
        </w:r>
        <w:r>
          <w:rPr>
            <w:rFonts w:ascii="宋体" w:eastAsia="宋体" w:hAnsi="宋体" w:cs="宋体" w:hint="eastAsia"/>
            <w:color w:val="212121"/>
            <w:u w:color="212121"/>
            <w:lang w:val="zh-TW"/>
          </w:rPr>
          <w:delText>原因是寻找和投资到新的，</w:delText>
        </w:r>
        <w:r w:rsidR="00BB202C">
          <w:rPr>
            <w:rFonts w:ascii="宋体" w:eastAsia="宋体" w:hAnsi="宋体" w:cs="宋体" w:hint="eastAsia"/>
            <w:color w:val="212121"/>
            <w:u w:color="212121"/>
            <w:lang w:val="zh-TW"/>
          </w:rPr>
          <w:delText>成长的基金经理是</w:delText>
        </w:r>
        <w:r w:rsidR="00673C29">
          <w:rPr>
            <w:rFonts w:ascii="宋体" w:eastAsia="宋体" w:hAnsi="宋体" w:cs="宋体"/>
            <w:color w:val="212121"/>
            <w:u w:color="212121"/>
            <w:lang w:val="zh-TW" w:eastAsia="zh-TW"/>
          </w:rPr>
          <w:delText>更具挑战性。与此同时，许多大型多策略经理们看起来</w:delText>
        </w:r>
        <w:r w:rsidR="00BB202C">
          <w:rPr>
            <w:rFonts w:ascii="宋体" w:eastAsia="宋体" w:hAnsi="宋体" w:cs="宋体" w:hint="eastAsia"/>
            <w:color w:val="212121"/>
            <w:u w:color="212121"/>
            <w:lang w:val="zh-TW"/>
          </w:rPr>
          <w:delText>更</w:delText>
        </w:r>
        <w:r w:rsidR="00673C29">
          <w:rPr>
            <w:rFonts w:ascii="宋体" w:eastAsia="宋体" w:hAnsi="宋体" w:cs="宋体"/>
            <w:color w:val="212121"/>
            <w:u w:color="212121"/>
            <w:lang w:val="zh-TW" w:eastAsia="zh-TW"/>
          </w:rPr>
          <w:delText>像</w:delText>
        </w:r>
        <w:r w:rsidR="00BB202C">
          <w:rPr>
            <w:rFonts w:ascii="宋体" w:eastAsia="宋体" w:hAnsi="宋体" w:cs="宋体"/>
            <w:color w:val="212121"/>
            <w:u w:color="212121"/>
            <w:lang w:val="zh-TW" w:eastAsia="zh-TW"/>
          </w:rPr>
          <w:delText>基金</w:delText>
        </w:r>
        <w:r w:rsidR="00BB202C">
          <w:rPr>
            <w:rFonts w:ascii="宋体" w:eastAsia="宋体" w:hAnsi="宋体" w:cs="宋体" w:hint="eastAsia"/>
            <w:color w:val="212121"/>
            <w:u w:color="212121"/>
            <w:lang w:val="zh-TW"/>
          </w:rPr>
          <w:delText>中的</w:delText>
        </w:r>
        <w:r w:rsidR="00BB202C">
          <w:rPr>
            <w:rFonts w:ascii="宋体" w:eastAsia="宋体" w:hAnsi="宋体" w:cs="宋体"/>
            <w:color w:val="212121"/>
            <w:u w:color="212121"/>
            <w:lang w:val="zh-TW" w:eastAsia="zh-TW"/>
          </w:rPr>
          <w:delText>基金</w:delText>
        </w:r>
        <w:r w:rsidR="00673C29">
          <w:rPr>
            <w:rFonts w:ascii="宋体" w:eastAsia="宋体" w:hAnsi="宋体" w:cs="宋体"/>
            <w:color w:val="212121"/>
            <w:u w:color="212121"/>
            <w:lang w:val="zh-TW" w:eastAsia="zh-TW"/>
          </w:rPr>
          <w:delText>，</w:delText>
        </w:r>
        <w:r w:rsidR="00BB202C">
          <w:rPr>
            <w:rFonts w:ascii="宋体" w:eastAsia="宋体" w:hAnsi="宋体" w:cs="宋体" w:hint="eastAsia"/>
            <w:color w:val="212121"/>
            <w:u w:color="212121"/>
            <w:lang w:val="zh-TW"/>
          </w:rPr>
          <w:delText>进一步把这个界限变得模糊了</w:delText>
        </w:r>
        <w:r w:rsidR="00673C29">
          <w:rPr>
            <w:rFonts w:ascii="宋体" w:eastAsia="宋体" w:hAnsi="宋体" w:cs="宋体"/>
            <w:color w:val="212121"/>
            <w:u w:color="212121"/>
            <w:lang w:val="zh-TW" w:eastAsia="zh-TW"/>
          </w:rPr>
          <w:delText>。</w:delText>
        </w:r>
      </w:del>
    </w:p>
    <w:p w:rsidR="00344021" w:rsidRPr="009B3350" w:rsidRDefault="00344021">
      <w:pPr>
        <w:rPr>
          <w:rFonts w:ascii="Arial" w:eastAsia="宋体" w:hAnsi="Arial" w:cs="Arial"/>
        </w:rPr>
      </w:pPr>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46" w:author="amy" w:date="2017-02-14T10:08:00Z"/>
          <w:rFonts w:ascii="Times New Roman" w:eastAsia="Times New Roman" w:hAnsi="Times New Roman" w:cs="Times New Roman"/>
          <w:color w:val="212121"/>
          <w:u w:color="212121"/>
          <w:lang w:eastAsia="zh-TW"/>
        </w:rPr>
      </w:pPr>
      <w:ins w:id="547" w:author="amy" w:date="2017-02-14T10:08:00Z">
        <w:r>
          <w:rPr>
            <w:rFonts w:ascii="宋体" w:eastAsia="宋体" w:hAnsi="宋体" w:cs="宋体"/>
            <w:color w:val="212121"/>
            <w:u w:color="212121"/>
            <w:lang w:val="zh-TW" w:eastAsia="zh-TW"/>
          </w:rPr>
          <w:t>当寻找对冲基金经理时，基金的基金</w:t>
        </w:r>
        <w:r w:rsidR="009F5C4A">
          <w:rPr>
            <w:rFonts w:ascii="宋体" w:eastAsia="宋体" w:hAnsi="宋体" w:cs="宋体" w:hint="eastAsia"/>
            <w:color w:val="212121"/>
            <w:u w:color="212121"/>
            <w:lang w:val="zh-TW"/>
          </w:rPr>
          <w:t>（FOF）</w:t>
        </w:r>
        <w:r w:rsidR="0015559B">
          <w:rPr>
            <w:rFonts w:ascii="宋体" w:eastAsia="宋体" w:hAnsi="宋体" w:cs="宋体" w:hint="eastAsia"/>
            <w:color w:val="212121"/>
            <w:u w:color="212121"/>
            <w:lang w:val="zh-TW"/>
          </w:rPr>
          <w:t>寻</w:t>
        </w:r>
        <w:r>
          <w:rPr>
            <w:rFonts w:ascii="宋体" w:eastAsia="宋体" w:hAnsi="宋体" w:cs="宋体"/>
            <w:color w:val="212121"/>
            <w:u w:color="212121"/>
            <w:lang w:val="zh-TW" w:eastAsia="zh-TW"/>
          </w:rPr>
          <w:t>找</w:t>
        </w:r>
        <w:r w:rsidR="00BB202C">
          <w:rPr>
            <w:rFonts w:ascii="宋体" w:eastAsia="宋体" w:hAnsi="宋体" w:cs="宋体" w:hint="eastAsia"/>
            <w:color w:val="212121"/>
            <w:u w:color="212121"/>
            <w:lang w:val="zh-TW"/>
          </w:rPr>
          <w:t>那些</w:t>
        </w:r>
        <w:r>
          <w:rPr>
            <w:rFonts w:ascii="宋体" w:eastAsia="宋体" w:hAnsi="宋体" w:cs="宋体"/>
            <w:color w:val="212121"/>
            <w:u w:color="212121"/>
            <w:lang w:val="zh-TW" w:eastAsia="zh-TW"/>
          </w:rPr>
          <w:t>具有竞争优势</w:t>
        </w:r>
        <w:r w:rsidR="00BB202C">
          <w:rPr>
            <w:rFonts w:ascii="宋体" w:eastAsia="宋体" w:hAnsi="宋体" w:cs="宋体" w:hint="eastAsia"/>
            <w:color w:val="212121"/>
            <w:u w:color="212121"/>
            <w:lang w:val="zh-TW"/>
          </w:rPr>
          <w:t>的经理</w:t>
        </w:r>
        <w:r>
          <w:rPr>
            <w:rFonts w:ascii="宋体" w:eastAsia="宋体" w:hAnsi="宋体" w:cs="宋体"/>
            <w:color w:val="212121"/>
            <w:u w:color="212121"/>
            <w:lang w:val="zh-TW" w:eastAsia="zh-TW"/>
          </w:rPr>
          <w:t>。据</w:t>
        </w:r>
        <w:r w:rsidR="00060CB0">
          <w:rPr>
            <w:rFonts w:ascii="宋体" w:eastAsia="宋体" w:hAnsi="宋体" w:cs="宋体"/>
            <w:color w:val="212121"/>
            <w:u w:color="212121"/>
            <w:lang w:val="zh-TW" w:eastAsia="zh-TW"/>
          </w:rPr>
          <w:t>一个</w:t>
        </w:r>
        <w:r w:rsidR="00060CB0">
          <w:rPr>
            <w:rFonts w:ascii="宋体" w:eastAsia="宋体" w:hAnsi="宋体" w:cs="宋体" w:hint="eastAsia"/>
            <w:color w:val="212121"/>
            <w:u w:color="212121"/>
            <w:lang w:val="zh-TW" w:eastAsia="zh-TW"/>
          </w:rPr>
          <w:t>在</w:t>
        </w:r>
        <w:r w:rsidR="0015559B">
          <w:rPr>
            <w:rFonts w:ascii="宋体" w:eastAsia="宋体" w:hAnsi="宋体" w:cs="宋体" w:hint="eastAsia"/>
            <w:color w:val="212121"/>
            <w:u w:color="212121"/>
            <w:lang w:val="zh-TW" w:eastAsia="zh-TW"/>
          </w:rPr>
          <w:t>麦道夫</w:t>
        </w:r>
        <w:r w:rsidR="00060CB0">
          <w:rPr>
            <w:rFonts w:ascii="宋体" w:eastAsia="宋体" w:hAnsi="宋体" w:cs="宋体" w:hint="eastAsia"/>
            <w:color w:val="212121"/>
            <w:u w:color="212121"/>
            <w:lang w:val="zh-TW" w:eastAsia="zh-TW"/>
          </w:rPr>
          <w:t>案件中</w:t>
        </w:r>
        <w:del w:id="548" w:author="蔡长春" w:date="2017-05-15T23:30:00Z">
          <w:r w:rsidR="00060CB0" w:rsidDel="00B60803">
            <w:rPr>
              <w:rFonts w:ascii="宋体" w:eastAsia="宋体" w:hAnsi="宋体" w:cs="宋体" w:hint="eastAsia"/>
              <w:color w:val="212121"/>
              <w:u w:color="212121"/>
              <w:lang w:val="zh-TW" w:eastAsia="zh-TW"/>
            </w:rPr>
            <w:delText>中</w:delText>
          </w:r>
        </w:del>
        <w:r w:rsidR="00060CB0">
          <w:rPr>
            <w:rFonts w:ascii="宋体" w:eastAsia="宋体" w:hAnsi="宋体" w:cs="宋体" w:hint="eastAsia"/>
            <w:color w:val="212121"/>
            <w:u w:color="212121"/>
            <w:lang w:val="zh-TW" w:eastAsia="zh-TW"/>
          </w:rPr>
          <w:t>受害的</w:t>
        </w:r>
        <w:r w:rsidR="00060CB0">
          <w:rPr>
            <w:rFonts w:ascii="宋体" w:eastAsia="宋体" w:hAnsi="宋体" w:cs="宋体"/>
            <w:color w:val="212121"/>
            <w:u w:color="212121"/>
            <w:lang w:val="zh-TW" w:eastAsia="zh-TW"/>
          </w:rPr>
          <w:t>大基金</w:t>
        </w:r>
        <w:r w:rsidR="00060CB0">
          <w:rPr>
            <w:rFonts w:ascii="宋体" w:eastAsia="宋体" w:hAnsi="宋体" w:cs="宋体" w:hint="eastAsia"/>
            <w:color w:val="212121"/>
            <w:u w:color="212121"/>
            <w:lang w:val="zh-TW" w:eastAsia="zh-TW"/>
          </w:rPr>
          <w:t>中</w:t>
        </w:r>
        <w:del w:id="549" w:author="蔡长春" w:date="2017-05-15T23:29:00Z">
          <w:r w:rsidR="00060CB0" w:rsidDel="00B60803">
            <w:rPr>
              <w:rFonts w:ascii="宋体" w:eastAsia="宋体" w:hAnsi="宋体" w:cs="宋体" w:hint="eastAsia"/>
              <w:color w:val="212121"/>
              <w:u w:color="212121"/>
              <w:lang w:val="zh-TW" w:eastAsia="zh-TW"/>
            </w:rPr>
            <w:delText>的</w:delText>
          </w:r>
        </w:del>
        <w:r w:rsidR="00060CB0">
          <w:rPr>
            <w:rFonts w:ascii="宋体" w:eastAsia="宋体" w:hAnsi="宋体" w:cs="宋体"/>
            <w:color w:val="212121"/>
            <w:u w:color="212121"/>
            <w:lang w:val="zh-TW" w:eastAsia="zh-TW"/>
          </w:rPr>
          <w:t>基金</w:t>
        </w:r>
        <w:r w:rsidR="0015559B">
          <w:rPr>
            <w:rFonts w:ascii="宋体" w:eastAsia="宋体" w:hAnsi="宋体" w:cs="宋体" w:hint="eastAsia"/>
            <w:color w:val="212121"/>
            <w:u w:color="212121"/>
            <w:lang w:val="zh-TW" w:eastAsia="zh-TW"/>
          </w:rPr>
          <w:t>（FOF）</w:t>
        </w:r>
        <w:r w:rsidR="00BB202C">
          <w:rPr>
            <w:rFonts w:ascii="Times New Roman" w:hAnsi="Times New Roman"/>
            <w:color w:val="212121"/>
            <w:u w:color="212121"/>
            <w:lang w:eastAsia="zh-TW"/>
          </w:rPr>
          <w:t>Tremont Advisors</w:t>
        </w:r>
        <w:r w:rsidR="00BB202C">
          <w:rPr>
            <w:rFonts w:ascii="Times New Roman" w:eastAsia="宋体" w:hAnsi="Times New Roman" w:hint="eastAsia"/>
            <w:color w:val="212121"/>
            <w:u w:color="212121"/>
            <w:lang w:eastAsia="zh-TW"/>
          </w:rPr>
          <w:t xml:space="preserve"> </w:t>
        </w:r>
        <w:r w:rsidR="00BB202C">
          <w:rPr>
            <w:rFonts w:ascii="宋体" w:eastAsia="宋体" w:hAnsi="宋体" w:cs="宋体"/>
            <w:color w:val="212121"/>
            <w:u w:color="212121"/>
            <w:lang w:val="zh-TW" w:eastAsia="zh-TW"/>
          </w:rPr>
          <w:t>前总裁</w:t>
        </w:r>
        <w:r w:rsidR="00BB202C">
          <w:rPr>
            <w:rFonts w:ascii="宋体" w:eastAsia="宋体" w:hAnsi="宋体" w:cs="宋体" w:hint="eastAsia"/>
            <w:color w:val="212121"/>
            <w:u w:color="212121"/>
            <w:lang w:val="zh-TW" w:eastAsia="zh-TW"/>
          </w:rPr>
          <w:t>ROBERT SCHULMA 说，</w:t>
        </w:r>
        <w:r>
          <w:rPr>
            <w:rFonts w:ascii="Times New Roman" w:hAnsi="Times New Roman"/>
            <w:color w:val="212121"/>
            <w:u w:color="212121"/>
            <w:lang w:eastAsia="zh-TW"/>
          </w:rPr>
          <w:t>“</w:t>
        </w:r>
        <w:r w:rsidR="00F821AF">
          <w:rPr>
            <w:rFonts w:ascii="宋体" w:eastAsia="宋体" w:hAnsi="宋体" w:hint="eastAsia"/>
            <w:color w:val="212121"/>
            <w:u w:color="212121"/>
            <w:lang w:eastAsia="zh-TW"/>
          </w:rPr>
          <w:t>你</w:t>
        </w:r>
      </w:ins>
      <w:ins w:id="550" w:author="蔡长春" w:date="2017-05-15T23:30:00Z">
        <w:r w:rsidR="00B60803">
          <w:rPr>
            <w:rFonts w:ascii="宋体" w:eastAsia="宋体" w:hAnsi="宋体" w:hint="eastAsia"/>
            <w:color w:val="212121"/>
            <w:u w:color="212121"/>
            <w:lang w:eastAsia="zh-TW"/>
          </w:rPr>
          <w:t>是在</w:t>
        </w:r>
      </w:ins>
      <w:ins w:id="551" w:author="amy" w:date="2017-02-14T10:08:00Z">
        <w:r w:rsidR="00F821AF">
          <w:rPr>
            <w:rFonts w:ascii="宋体" w:eastAsia="宋体" w:hAnsi="宋体" w:hint="eastAsia"/>
            <w:color w:val="212121"/>
            <w:u w:color="212121"/>
            <w:lang w:eastAsia="zh-TW"/>
          </w:rPr>
          <w:t>寻找那些</w:t>
        </w:r>
        <w:r w:rsidR="0015559B">
          <w:rPr>
            <w:rFonts w:ascii="宋体" w:eastAsia="宋体" w:hAnsi="宋体" w:hint="eastAsia"/>
            <w:color w:val="212121"/>
            <w:u w:color="212121"/>
            <w:lang w:eastAsia="zh-TW"/>
          </w:rPr>
          <w:t>有能力收集</w:t>
        </w:r>
        <w:r w:rsidR="00F821AF">
          <w:rPr>
            <w:rFonts w:ascii="宋体" w:eastAsia="宋体" w:hAnsi="宋体" w:hint="eastAsia"/>
            <w:color w:val="212121"/>
            <w:u w:color="212121"/>
            <w:lang w:eastAsia="zh-TW"/>
          </w:rPr>
          <w:t>别人收集不到信息</w:t>
        </w:r>
        <w:r w:rsidR="009E288C">
          <w:rPr>
            <w:rFonts w:ascii="宋体" w:eastAsia="宋体" w:hAnsi="宋体" w:hint="eastAsia"/>
            <w:color w:val="212121"/>
            <w:u w:color="212121"/>
            <w:lang w:eastAsia="zh-TW"/>
          </w:rPr>
          <w:t>，然后能由此做决定的经理。这些不能通过公开印好的材料找到，也不会有人来分享给你</w:t>
        </w:r>
        <w:r>
          <w:rPr>
            <w:rFonts w:ascii="宋体" w:eastAsia="宋体" w:hAnsi="宋体" w:cs="宋体"/>
            <w:color w:val="212121"/>
            <w:u w:color="212121"/>
            <w:lang w:val="zh-TW" w:eastAsia="zh-TW"/>
          </w:rPr>
          <w:t>。</w:t>
        </w:r>
        <w:r w:rsidR="00060CB0">
          <w:rPr>
            <w:rFonts w:ascii="宋体" w:eastAsia="宋体" w:hAnsi="宋体" w:hint="eastAsia"/>
            <w:color w:val="212121"/>
            <w:u w:color="212121"/>
          </w:rPr>
          <w:t xml:space="preserve">” </w:t>
        </w:r>
        <w:r w:rsidR="00060CB0">
          <w:rPr>
            <w:rFonts w:ascii="宋体" w:eastAsia="宋体" w:hAnsi="宋体" w:cs="宋体" w:hint="eastAsia"/>
            <w:color w:val="212121"/>
            <w:u w:color="212121"/>
            <w:lang w:val="zh-TW"/>
          </w:rPr>
          <w:t>SCHULMA</w:t>
        </w:r>
        <w:r>
          <w:rPr>
            <w:rFonts w:ascii="宋体" w:eastAsia="宋体" w:hAnsi="宋体" w:cs="宋体"/>
            <w:color w:val="212121"/>
            <w:u w:color="212121"/>
            <w:lang w:val="zh-TW" w:eastAsia="zh-TW"/>
          </w:rPr>
          <w:t>认为，</w:t>
        </w:r>
        <w:del w:id="552" w:author="蔡长春" w:date="2017-05-15T23:31:00Z">
          <w:r w:rsidDel="00B60803">
            <w:rPr>
              <w:rFonts w:ascii="宋体" w:eastAsia="宋体" w:hAnsi="宋体" w:cs="宋体"/>
              <w:color w:val="212121"/>
              <w:u w:color="212121"/>
              <w:lang w:val="zh-TW" w:eastAsia="zh-TW"/>
            </w:rPr>
            <w:delText>大多数</w:delText>
          </w:r>
          <w:r w:rsidR="00060CB0" w:rsidDel="00B60803">
            <w:rPr>
              <w:rFonts w:ascii="宋体" w:eastAsia="宋体" w:hAnsi="宋体" w:cs="宋体"/>
              <w:color w:val="212121"/>
              <w:u w:color="212121"/>
              <w:lang w:val="zh-TW" w:eastAsia="zh-TW"/>
            </w:rPr>
            <w:delText>基金的基金</w:delText>
          </w:r>
          <w:r w:rsidR="0015559B" w:rsidDel="00B60803">
            <w:rPr>
              <w:rFonts w:ascii="宋体" w:eastAsia="宋体" w:hAnsi="宋体" w:cs="宋体" w:hint="eastAsia"/>
              <w:color w:val="212121"/>
              <w:u w:color="212121"/>
              <w:lang w:val="zh-TW"/>
            </w:rPr>
            <w:delText>（FOF）</w:delText>
          </w:r>
          <w:r w:rsidR="00F821AF" w:rsidDel="00B60803">
            <w:rPr>
              <w:rFonts w:ascii="宋体" w:eastAsia="宋体" w:hAnsi="宋体" w:cs="宋体" w:hint="eastAsia"/>
              <w:color w:val="212121"/>
              <w:u w:color="212121"/>
              <w:lang w:val="zh-TW"/>
            </w:rPr>
            <w:delText>了解自己的行业，</w:delText>
          </w:r>
        </w:del>
        <w:r w:rsidR="00F821AF">
          <w:rPr>
            <w:rFonts w:ascii="宋体" w:eastAsia="宋体" w:hAnsi="宋体" w:cs="宋体" w:hint="eastAsia"/>
            <w:color w:val="212121"/>
            <w:u w:color="212121"/>
            <w:lang w:val="zh-TW"/>
          </w:rPr>
          <w:t>投资者应该支付</w:t>
        </w:r>
      </w:ins>
      <w:ins w:id="553" w:author="蔡长春" w:date="2017-05-15T23:31:00Z">
        <w:r w:rsidR="00B60803">
          <w:rPr>
            <w:rFonts w:ascii="宋体" w:eastAsia="宋体" w:hAnsi="宋体" w:cs="宋体" w:hint="eastAsia"/>
            <w:color w:val="212121"/>
            <w:u w:color="212121"/>
            <w:lang w:val="zh-TW"/>
          </w:rPr>
          <w:t>费用，让</w:t>
        </w:r>
        <w:r w:rsidR="0087609E">
          <w:rPr>
            <w:rFonts w:ascii="宋体" w:eastAsia="宋体" w:hAnsi="宋体" w:cs="宋体" w:hint="eastAsia"/>
            <w:color w:val="212121"/>
            <w:u w:color="212121"/>
            <w:lang w:val="zh-TW"/>
          </w:rPr>
          <w:t>大多数基金中基金去</w:t>
        </w:r>
      </w:ins>
      <w:ins w:id="554" w:author="蔡长春" w:date="2017-05-15T23:32:00Z">
        <w:r w:rsidR="0087609E">
          <w:rPr>
            <w:rFonts w:ascii="宋体" w:eastAsia="宋体" w:hAnsi="宋体" w:cs="宋体" w:hint="eastAsia"/>
            <w:color w:val="212121"/>
            <w:u w:color="212121"/>
            <w:lang w:val="zh-TW"/>
          </w:rPr>
          <w:t>了解他们的行业，并</w:t>
        </w:r>
      </w:ins>
      <w:ins w:id="555" w:author="amy" w:date="2017-02-14T10:08:00Z">
        <w:del w:id="556" w:author="蔡长春" w:date="2017-05-15T23:31:00Z">
          <w:r w:rsidR="00F821AF" w:rsidDel="0087609E">
            <w:rPr>
              <w:rFonts w:ascii="宋体" w:eastAsia="宋体" w:hAnsi="宋体" w:cs="宋体" w:hint="eastAsia"/>
              <w:color w:val="212121"/>
              <w:u w:color="212121"/>
              <w:lang w:val="zh-TW"/>
            </w:rPr>
            <w:delText>他们来</w:delText>
          </w:r>
        </w:del>
        <w:del w:id="557" w:author="蔡长春" w:date="2017-05-15T23:32:00Z">
          <w:r w:rsidDel="0087609E">
            <w:rPr>
              <w:rFonts w:ascii="宋体" w:eastAsia="宋体" w:hAnsi="宋体" w:cs="宋体"/>
              <w:color w:val="212121"/>
              <w:u w:color="212121"/>
              <w:lang w:val="zh-TW" w:eastAsia="zh-TW"/>
            </w:rPr>
            <w:delText>发现</w:delText>
          </w:r>
        </w:del>
      </w:ins>
      <w:ins w:id="558" w:author="蔡长春" w:date="2017-05-15T23:32:00Z">
        <w:r w:rsidR="0087609E">
          <w:rPr>
            <w:rFonts w:ascii="宋体" w:eastAsia="宋体" w:hAnsi="宋体" w:cs="宋体"/>
            <w:color w:val="212121"/>
            <w:u w:color="212121"/>
            <w:lang w:val="zh-TW" w:eastAsia="zh-TW"/>
          </w:rPr>
          <w:t>探索</w:t>
        </w:r>
      </w:ins>
      <w:ins w:id="559" w:author="amy" w:date="2017-02-14T10:08:00Z">
        <w:del w:id="560" w:author="蔡长春" w:date="2017-05-15T23:32:00Z">
          <w:r w:rsidR="0015559B" w:rsidDel="0087609E">
            <w:rPr>
              <w:rFonts w:ascii="宋体" w:eastAsia="宋体" w:hAnsi="宋体" w:cs="宋体" w:hint="eastAsia"/>
              <w:color w:val="212121"/>
              <w:u w:color="212121"/>
              <w:lang w:val="zh-TW"/>
            </w:rPr>
            <w:delText>新</w:delText>
          </w:r>
        </w:del>
      </w:ins>
      <w:ins w:id="561" w:author="蔡长春" w:date="2017-05-15T23:32:00Z">
        <w:r w:rsidR="0087609E">
          <w:rPr>
            <w:rFonts w:ascii="宋体" w:eastAsia="宋体" w:hAnsi="宋体" w:cs="宋体" w:hint="eastAsia"/>
            <w:color w:val="212121"/>
            <w:u w:color="212121"/>
            <w:lang w:val="zh-TW"/>
          </w:rPr>
          <w:t>下</w:t>
        </w:r>
      </w:ins>
      <w:ins w:id="562" w:author="amy" w:date="2017-02-14T10:08:00Z">
        <w:r>
          <w:rPr>
            <w:rFonts w:ascii="宋体" w:eastAsia="宋体" w:hAnsi="宋体" w:cs="宋体"/>
            <w:color w:val="212121"/>
            <w:u w:color="212121"/>
            <w:lang w:val="zh-TW" w:eastAsia="zh-TW"/>
          </w:rPr>
          <w:t>一代对冲基金或</w:t>
        </w:r>
        <w:r w:rsidR="00060CB0">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w:t>
        </w:r>
      </w:ins>
    </w:p>
    <w:p w:rsidR="00344021" w:rsidRPr="00F0670D"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63" w:author="amy" w:date="2017-02-14T10:08:00Z"/>
          <w:rFonts w:ascii="Times New Roman" w:eastAsia="Times New Roman" w:hAnsi="Times New Roman" w:cs="Times New Roman"/>
          <w:color w:val="212121"/>
          <w:u w:color="212121"/>
          <w:lang w:eastAsia="zh-TW"/>
        </w:rPr>
      </w:pPr>
      <w:del w:id="564" w:author="amy" w:date="2017-02-14T10:08:00Z">
        <w:r>
          <w:rPr>
            <w:rFonts w:ascii="宋体" w:eastAsia="宋体" w:hAnsi="宋体" w:cs="宋体"/>
            <w:color w:val="212121"/>
            <w:u w:color="212121"/>
            <w:lang w:val="zh-TW" w:eastAsia="zh-TW"/>
          </w:rPr>
          <w:delText>当寻找对冲基金经理时，基金的基金找</w:delText>
        </w:r>
        <w:r w:rsidR="00BB202C">
          <w:rPr>
            <w:rFonts w:ascii="宋体" w:eastAsia="宋体" w:hAnsi="宋体" w:cs="宋体" w:hint="eastAsia"/>
            <w:color w:val="212121"/>
            <w:u w:color="212121"/>
            <w:lang w:val="zh-TW"/>
          </w:rPr>
          <w:delText>那些</w:delText>
        </w:r>
        <w:r>
          <w:rPr>
            <w:rFonts w:ascii="宋体" w:eastAsia="宋体" w:hAnsi="宋体" w:cs="宋体"/>
            <w:color w:val="212121"/>
            <w:u w:color="212121"/>
            <w:lang w:val="zh-TW" w:eastAsia="zh-TW"/>
          </w:rPr>
          <w:delText>具有竞争优势</w:delText>
        </w:r>
        <w:r w:rsidR="00BB202C">
          <w:rPr>
            <w:rFonts w:ascii="宋体" w:eastAsia="宋体" w:hAnsi="宋体" w:cs="宋体" w:hint="eastAsia"/>
            <w:color w:val="212121"/>
            <w:u w:color="212121"/>
            <w:lang w:val="zh-TW"/>
          </w:rPr>
          <w:delText>的经理</w:delText>
        </w:r>
        <w:r>
          <w:rPr>
            <w:rFonts w:ascii="宋体" w:eastAsia="宋体" w:hAnsi="宋体" w:cs="宋体"/>
            <w:color w:val="212121"/>
            <w:u w:color="212121"/>
            <w:lang w:val="zh-TW" w:eastAsia="zh-TW"/>
          </w:rPr>
          <w:delText>。据</w:delText>
        </w:r>
        <w:r w:rsidR="00060CB0">
          <w:rPr>
            <w:rFonts w:ascii="宋体" w:eastAsia="宋体" w:hAnsi="宋体" w:cs="宋体"/>
            <w:color w:val="212121"/>
            <w:u w:color="212121"/>
            <w:lang w:val="zh-TW" w:eastAsia="zh-TW"/>
          </w:rPr>
          <w:delText>一个</w:delText>
        </w:r>
        <w:r w:rsidR="00060CB0">
          <w:rPr>
            <w:rFonts w:ascii="宋体" w:eastAsia="宋体" w:hAnsi="宋体" w:cs="宋体" w:hint="eastAsia"/>
            <w:color w:val="212121"/>
            <w:u w:color="212121"/>
            <w:lang w:val="zh-TW"/>
          </w:rPr>
          <w:delText>在MADOFF 案件中中受害的</w:delText>
        </w:r>
        <w:r w:rsidR="00060CB0">
          <w:rPr>
            <w:rFonts w:ascii="宋体" w:eastAsia="宋体" w:hAnsi="宋体" w:cs="宋体"/>
            <w:color w:val="212121"/>
            <w:u w:color="212121"/>
            <w:lang w:val="zh-TW" w:eastAsia="zh-TW"/>
          </w:rPr>
          <w:delText>大基金</w:delText>
        </w:r>
        <w:r w:rsidR="00060CB0">
          <w:rPr>
            <w:rFonts w:ascii="宋体" w:eastAsia="宋体" w:hAnsi="宋体" w:cs="宋体" w:hint="eastAsia"/>
            <w:color w:val="212121"/>
            <w:u w:color="212121"/>
            <w:lang w:val="zh-TW"/>
          </w:rPr>
          <w:delText>中的</w:delText>
        </w:r>
        <w:r w:rsidR="00060CB0">
          <w:rPr>
            <w:rFonts w:ascii="宋体" w:eastAsia="宋体" w:hAnsi="宋体" w:cs="宋体"/>
            <w:color w:val="212121"/>
            <w:u w:color="212121"/>
            <w:lang w:val="zh-TW" w:eastAsia="zh-TW"/>
          </w:rPr>
          <w:delText>基金</w:delText>
        </w:r>
        <w:r w:rsidR="00BB202C">
          <w:rPr>
            <w:rFonts w:ascii="Times New Roman" w:hAnsi="Times New Roman"/>
            <w:color w:val="212121"/>
            <w:u w:color="212121"/>
          </w:rPr>
          <w:delText>Tremont Advisors</w:delText>
        </w:r>
        <w:r w:rsidR="00BB202C">
          <w:rPr>
            <w:rFonts w:ascii="Times New Roman" w:eastAsia="宋体" w:hAnsi="Times New Roman" w:hint="eastAsia"/>
            <w:color w:val="212121"/>
            <w:u w:color="212121"/>
          </w:rPr>
          <w:delText xml:space="preserve"> </w:delText>
        </w:r>
        <w:r w:rsidR="00BB202C">
          <w:rPr>
            <w:rFonts w:ascii="宋体" w:eastAsia="宋体" w:hAnsi="宋体" w:cs="宋体"/>
            <w:color w:val="212121"/>
            <w:u w:color="212121"/>
            <w:lang w:val="zh-TW" w:eastAsia="zh-TW"/>
          </w:rPr>
          <w:delText>前总裁</w:delText>
        </w:r>
        <w:r w:rsidR="00BB202C">
          <w:rPr>
            <w:rFonts w:ascii="宋体" w:eastAsia="宋体" w:hAnsi="宋体" w:cs="宋体" w:hint="eastAsia"/>
            <w:color w:val="212121"/>
            <w:u w:color="212121"/>
            <w:lang w:val="zh-TW"/>
          </w:rPr>
          <w:delText>ROBERT SCHULMA 说，</w:delText>
        </w:r>
        <w:r>
          <w:rPr>
            <w:rFonts w:ascii="Times New Roman" w:hAnsi="Times New Roman"/>
            <w:color w:val="212121"/>
            <w:u w:color="212121"/>
          </w:rPr>
          <w:delText>“</w:delText>
        </w:r>
        <w:r w:rsidR="00F821AF">
          <w:rPr>
            <w:rFonts w:ascii="宋体" w:eastAsia="宋体" w:hAnsi="宋体" w:hint="eastAsia"/>
            <w:color w:val="212121"/>
            <w:u w:color="212121"/>
          </w:rPr>
          <w:delText>你寻找那些能够收集别人收集不</w:delText>
        </w:r>
        <w:r w:rsidR="00F821AF">
          <w:rPr>
            <w:rFonts w:ascii="宋体" w:eastAsia="宋体" w:hAnsi="宋体" w:hint="eastAsia"/>
            <w:color w:val="212121"/>
            <w:u w:color="212121"/>
          </w:rPr>
          <w:lastRenderedPageBreak/>
          <w:delText>到信息</w:delText>
        </w:r>
        <w:r w:rsidR="009E288C">
          <w:rPr>
            <w:rFonts w:ascii="宋体" w:eastAsia="宋体" w:hAnsi="宋体" w:hint="eastAsia"/>
            <w:color w:val="212121"/>
            <w:u w:color="212121"/>
          </w:rPr>
          <w:delText>，然后能由此做决定的经理。这些不能通过公开印好的材料找到，也不会有人来分享给你</w:delText>
        </w:r>
        <w:r>
          <w:rPr>
            <w:rFonts w:ascii="宋体" w:eastAsia="宋体" w:hAnsi="宋体" w:cs="宋体"/>
            <w:color w:val="212121"/>
            <w:u w:color="212121"/>
            <w:lang w:val="zh-TW" w:eastAsia="zh-TW"/>
          </w:rPr>
          <w:delText>。</w:delText>
        </w:r>
        <w:r w:rsidR="00060CB0">
          <w:rPr>
            <w:rFonts w:ascii="宋体" w:eastAsia="宋体" w:hAnsi="宋体" w:hint="eastAsia"/>
            <w:color w:val="212121"/>
            <w:u w:color="212121"/>
          </w:rPr>
          <w:delText xml:space="preserve">” </w:delText>
        </w:r>
        <w:r w:rsidR="00060CB0">
          <w:rPr>
            <w:rFonts w:ascii="宋体" w:eastAsia="宋体" w:hAnsi="宋体" w:cs="宋体" w:hint="eastAsia"/>
            <w:color w:val="212121"/>
            <w:u w:color="212121"/>
            <w:lang w:val="zh-TW"/>
          </w:rPr>
          <w:delText>SCHULMA</w:delText>
        </w:r>
        <w:r>
          <w:rPr>
            <w:rFonts w:ascii="宋体" w:eastAsia="宋体" w:hAnsi="宋体" w:cs="宋体"/>
            <w:color w:val="212121"/>
            <w:u w:color="212121"/>
            <w:lang w:val="zh-TW" w:eastAsia="zh-TW"/>
          </w:rPr>
          <w:delText>认为，大多数</w:delText>
        </w:r>
        <w:r w:rsidR="00060CB0">
          <w:rPr>
            <w:rFonts w:ascii="宋体" w:eastAsia="宋体" w:hAnsi="宋体" w:cs="宋体"/>
            <w:color w:val="212121"/>
            <w:u w:color="212121"/>
            <w:lang w:val="zh-TW" w:eastAsia="zh-TW"/>
          </w:rPr>
          <w:delText>基金的基金</w:delText>
        </w:r>
        <w:r w:rsidR="00F821AF">
          <w:rPr>
            <w:rFonts w:ascii="宋体" w:eastAsia="宋体" w:hAnsi="宋体" w:cs="宋体" w:hint="eastAsia"/>
            <w:color w:val="212121"/>
            <w:u w:color="212121"/>
            <w:lang w:val="zh-TW"/>
          </w:rPr>
          <w:delText>了解自己的行业，投资者应该支付他们来</w:delText>
        </w:r>
        <w:r>
          <w:rPr>
            <w:rFonts w:ascii="宋体" w:eastAsia="宋体" w:hAnsi="宋体" w:cs="宋体"/>
            <w:color w:val="212121"/>
            <w:u w:color="212121"/>
            <w:lang w:val="zh-TW" w:eastAsia="zh-TW"/>
          </w:rPr>
          <w:delText>发现下一代对冲基金或</w:delText>
        </w:r>
        <w:r w:rsidR="00060CB0">
          <w:rPr>
            <w:rFonts w:ascii="宋体" w:eastAsia="宋体" w:hAnsi="宋体" w:cs="宋体" w:hint="eastAsia"/>
            <w:color w:val="212121"/>
            <w:u w:color="212121"/>
            <w:lang w:val="zh-TW"/>
          </w:rPr>
          <w:delText>策略</w:delText>
        </w:r>
        <w:r w:rsidR="00F821AF">
          <w:rPr>
            <w:rFonts w:ascii="宋体" w:eastAsia="宋体" w:hAnsi="宋体" w:cs="宋体" w:hint="eastAsia"/>
            <w:color w:val="212121"/>
            <w:u w:color="212121"/>
            <w:lang w:val="zh-TW"/>
          </w:rPr>
          <w:delText>的费用</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BB202C" w:rsidRDefault="00673C29" w:rsidP="00BB202C">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宋体" w:eastAsia="宋体" w:hAnsi="宋体" w:cs="宋体"/>
          <w:b/>
          <w:bCs/>
          <w:color w:val="212121"/>
          <w:sz w:val="24"/>
          <w:szCs w:val="24"/>
          <w:u w:val="single" w:color="212121"/>
          <w:lang w:val="zh-TW" w:eastAsia="zh-TW"/>
        </w:rPr>
      </w:pPr>
      <w:r w:rsidRPr="00BB202C">
        <w:rPr>
          <w:rFonts w:ascii="宋体" w:eastAsia="宋体" w:hAnsi="宋体" w:cs="宋体"/>
          <w:b/>
          <w:bCs/>
          <w:color w:val="212121"/>
          <w:sz w:val="24"/>
          <w:szCs w:val="24"/>
          <w:u w:val="single" w:color="212121"/>
          <w:lang w:val="zh-TW" w:eastAsia="zh-TW"/>
        </w:rPr>
        <w:t>精品投资</w:t>
      </w:r>
    </w:p>
    <w:p w:rsidR="00344021" w:rsidRPr="00096BF4" w:rsidRDefault="00344021">
      <w:pPr>
        <w:rPr>
          <w:rFonts w:ascii="Arial" w:eastAsia="宋体"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65" w:author="amy" w:date="2017-02-14T10:08:00Z"/>
          <w:rFonts w:ascii="Times New Roman" w:eastAsia="Times New Roman" w:hAnsi="Times New Roman" w:cs="Times New Roman"/>
          <w:color w:val="212121"/>
          <w:u w:color="212121"/>
          <w:lang w:val="zh-TW" w:eastAsia="zh-TW"/>
        </w:rPr>
      </w:pPr>
      <w:ins w:id="566" w:author="amy" w:date="2017-02-14T10:08:00Z">
        <w:r>
          <w:rPr>
            <w:rFonts w:ascii="宋体" w:eastAsia="宋体" w:hAnsi="宋体" w:cs="宋体"/>
            <w:color w:val="212121"/>
            <w:u w:color="212121"/>
            <w:lang w:val="zh-TW" w:eastAsia="zh-TW"/>
          </w:rPr>
          <w:t>随着对冲基金行业的制度化，这个</w:t>
        </w:r>
        <w:r w:rsidR="00F0670D">
          <w:rPr>
            <w:rFonts w:ascii="宋体" w:eastAsia="宋体" w:hAnsi="宋体" w:cs="宋体" w:hint="eastAsia"/>
            <w:color w:val="212121"/>
            <w:u w:color="212121"/>
          </w:rPr>
          <w:t>以前的不为人所知的</w:t>
        </w:r>
        <w:r>
          <w:rPr>
            <w:rFonts w:ascii="宋体" w:eastAsia="宋体" w:hAnsi="宋体" w:cs="宋体"/>
            <w:color w:val="212121"/>
            <w:u w:color="212121"/>
            <w:lang w:val="zh-TW" w:eastAsia="zh-TW"/>
          </w:rPr>
          <w:t>小</w:t>
        </w:r>
        <w:r w:rsidR="003A7EB6">
          <w:rPr>
            <w:rFonts w:ascii="宋体" w:eastAsia="宋体" w:hAnsi="宋体" w:cs="宋体" w:hint="eastAsia"/>
            <w:color w:val="212121"/>
            <w:u w:color="212121"/>
            <w:lang w:val="zh-TW"/>
          </w:rPr>
          <w:t>行业</w:t>
        </w:r>
        <w:r>
          <w:rPr>
            <w:rFonts w:ascii="宋体" w:eastAsia="宋体" w:hAnsi="宋体" w:cs="宋体"/>
            <w:color w:val="212121"/>
            <w:u w:color="212121"/>
            <w:lang w:val="zh-TW" w:eastAsia="zh-TW"/>
          </w:rPr>
          <w:t>，</w:t>
        </w:r>
        <w:r w:rsidR="00F0670D">
          <w:rPr>
            <w:rFonts w:ascii="宋体" w:eastAsia="宋体" w:hAnsi="宋体" w:cs="宋体" w:hint="eastAsia"/>
            <w:color w:val="212121"/>
            <w:u w:color="212121"/>
            <w:lang w:val="zh-TW"/>
          </w:rPr>
          <w:t>正在</w:t>
        </w:r>
        <w:r>
          <w:rPr>
            <w:rFonts w:ascii="宋体" w:eastAsia="宋体" w:hAnsi="宋体" w:cs="宋体"/>
            <w:color w:val="212121"/>
            <w:u w:color="212121"/>
            <w:lang w:val="zh-TW" w:eastAsia="zh-TW"/>
          </w:rPr>
          <w:t>变成</w:t>
        </w:r>
        <w:r w:rsidR="00F0670D">
          <w:rPr>
            <w:rFonts w:ascii="宋体" w:eastAsia="宋体" w:hAnsi="宋体" w:cs="宋体" w:hint="eastAsia"/>
            <w:color w:val="212121"/>
            <w:u w:color="212121"/>
            <w:lang w:val="zh-TW"/>
          </w:rPr>
          <w:t>可以</w:t>
        </w:r>
        <w:r>
          <w:rPr>
            <w:rFonts w:ascii="宋体" w:eastAsia="宋体" w:hAnsi="宋体" w:cs="宋体"/>
            <w:color w:val="212121"/>
            <w:u w:color="212121"/>
            <w:lang w:val="zh-TW" w:eastAsia="zh-TW"/>
          </w:rPr>
          <w:t>执行投资银行交易的资产管理公司，从事商业贷款，</w:t>
        </w:r>
        <w:del w:id="567" w:author="蔡长春" w:date="2017-05-15T23:34:00Z">
          <w:r w:rsidDel="001A5CBD">
            <w:rPr>
              <w:rFonts w:ascii="宋体" w:eastAsia="宋体" w:hAnsi="宋体" w:cs="宋体"/>
              <w:color w:val="212121"/>
              <w:u w:color="212121"/>
              <w:lang w:val="zh-TW" w:eastAsia="zh-TW"/>
            </w:rPr>
            <w:delText>融资</w:delText>
          </w:r>
        </w:del>
        <w:r>
          <w:rPr>
            <w:rFonts w:ascii="宋体" w:eastAsia="宋体" w:hAnsi="宋体" w:cs="宋体"/>
            <w:color w:val="212121"/>
            <w:u w:color="212121"/>
            <w:lang w:val="zh-TW" w:eastAsia="zh-TW"/>
          </w:rPr>
          <w:t>房地产</w:t>
        </w:r>
      </w:ins>
      <w:ins w:id="568" w:author="蔡长春" w:date="2017-05-15T23:33:00Z">
        <w:r w:rsidR="001A5CBD">
          <w:rPr>
            <w:rFonts w:ascii="宋体" w:eastAsia="宋体" w:hAnsi="宋体" w:cs="宋体"/>
            <w:color w:val="212121"/>
            <w:u w:color="212121"/>
            <w:lang w:val="zh-TW" w:eastAsia="zh-TW"/>
          </w:rPr>
          <w:t>融资</w:t>
        </w:r>
      </w:ins>
      <w:ins w:id="569" w:author="amy" w:date="2017-02-14T10:08:00Z">
        <w:r>
          <w:rPr>
            <w:rFonts w:ascii="宋体" w:eastAsia="宋体" w:hAnsi="宋体" w:cs="宋体"/>
            <w:color w:val="212121"/>
            <w:u w:color="212121"/>
            <w:lang w:val="zh-TW" w:eastAsia="zh-TW"/>
          </w:rPr>
          <w:t>，</w:t>
        </w:r>
      </w:ins>
      <w:ins w:id="570" w:author="蔡长春" w:date="2017-05-15T23:34:00Z">
        <w:r w:rsidR="001A5CBD">
          <w:rPr>
            <w:rFonts w:ascii="宋体" w:eastAsia="宋体" w:hAnsi="宋体" w:cs="宋体"/>
            <w:color w:val="212121"/>
            <w:u w:color="212121"/>
            <w:lang w:val="zh-TW" w:eastAsia="zh-TW"/>
          </w:rPr>
          <w:t>同时</w:t>
        </w:r>
      </w:ins>
      <w:ins w:id="571" w:author="amy" w:date="2017-02-14T10:08:00Z">
        <w:r>
          <w:rPr>
            <w:rFonts w:ascii="宋体" w:eastAsia="宋体" w:hAnsi="宋体" w:cs="宋体"/>
            <w:color w:val="212121"/>
            <w:u w:color="212121"/>
            <w:lang w:val="zh-TW" w:eastAsia="zh-TW"/>
          </w:rPr>
          <w:t>管理大</w:t>
        </w:r>
        <w:r w:rsidR="003E302B">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全球证券投资组合</w:t>
        </w:r>
        <w:r w:rsidR="003A7EB6">
          <w:rPr>
            <w:rFonts w:ascii="宋体" w:eastAsia="宋体" w:hAnsi="宋体" w:cs="宋体" w:hint="eastAsia"/>
            <w:color w:val="212121"/>
            <w:u w:color="212121"/>
            <w:lang w:val="zh-TW"/>
          </w:rPr>
          <w:t>的行业</w:t>
        </w:r>
        <w:r>
          <w:rPr>
            <w:rFonts w:ascii="宋体" w:eastAsia="宋体" w:hAnsi="宋体" w:cs="宋体"/>
            <w:color w:val="212121"/>
            <w:u w:color="212121"/>
            <w:lang w:val="zh-TW" w:eastAsia="zh-TW"/>
          </w:rPr>
          <w:t>。因此，这些大型对冲基金成为华尔街最大的投资银行客户</w:t>
        </w:r>
        <w:r w:rsidR="003E302B">
          <w:rPr>
            <w:rFonts w:ascii="宋体" w:eastAsia="宋体" w:hAnsi="宋体" w:cs="宋体" w:hint="eastAsia"/>
            <w:color w:val="212121"/>
            <w:u w:color="212121"/>
            <w:lang w:val="zh-TW"/>
          </w:rPr>
          <w:t>之一</w:t>
        </w:r>
        <w:r>
          <w:rPr>
            <w:rFonts w:ascii="宋体" w:eastAsia="宋体" w:hAnsi="宋体" w:cs="宋体"/>
            <w:color w:val="212121"/>
            <w:u w:color="212121"/>
            <w:lang w:val="zh-TW" w:eastAsia="zh-TW"/>
          </w:rPr>
          <w:t>。这些曾经是小公司的</w:t>
        </w:r>
        <w:r w:rsidR="003A7EB6">
          <w:rPr>
            <w:rFonts w:ascii="宋体" w:eastAsia="宋体" w:hAnsi="宋体" w:cs="宋体" w:hint="eastAsia"/>
            <w:color w:val="212121"/>
            <w:u w:color="212121"/>
            <w:lang w:val="zh-TW"/>
          </w:rPr>
          <w:t>对冲基金吸收了</w:t>
        </w:r>
        <w:r>
          <w:rPr>
            <w:rFonts w:ascii="宋体" w:eastAsia="宋体" w:hAnsi="宋体" w:cs="宋体"/>
            <w:color w:val="212121"/>
            <w:u w:color="212121"/>
            <w:lang w:val="zh-TW" w:eastAsia="zh-TW"/>
          </w:rPr>
          <w:t>许多大型</w:t>
        </w:r>
        <w:r w:rsidR="003E302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，备受尊敬的华尔街投资银行</w:t>
        </w:r>
        <w:r w:rsidR="003E302B">
          <w:rPr>
            <w:rFonts w:ascii="宋体" w:eastAsia="宋体" w:hAnsi="宋体" w:cs="宋体" w:hint="eastAsia"/>
            <w:color w:val="212121"/>
            <w:u w:color="212121"/>
            <w:lang w:val="zh-TW"/>
          </w:rPr>
          <w:t>的特点</w:t>
        </w:r>
        <w:r>
          <w:rPr>
            <w:rFonts w:ascii="宋体" w:eastAsia="宋体" w:hAnsi="宋体" w:cs="宋体"/>
            <w:color w:val="212121"/>
            <w:u w:color="212121"/>
            <w:lang w:val="zh-TW" w:eastAsia="zh-TW"/>
          </w:rPr>
          <w:t>，包括</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572" w:author="amy" w:date="2017-02-14T10:08:00Z"/>
          <w:rFonts w:ascii="Times New Roman" w:eastAsia="Times New Roman" w:hAnsi="Times New Roman" w:cs="Times New Roman"/>
          <w:color w:val="212121"/>
          <w:u w:color="212121"/>
          <w:lang w:val="zh-TW" w:eastAsia="zh-TW"/>
        </w:rPr>
      </w:pPr>
      <w:del w:id="573" w:author="amy" w:date="2017-02-14T10:08:00Z">
        <w:r>
          <w:rPr>
            <w:rFonts w:ascii="宋体" w:eastAsia="宋体" w:hAnsi="宋体" w:cs="宋体"/>
            <w:color w:val="212121"/>
            <w:u w:color="212121"/>
            <w:lang w:val="zh-TW" w:eastAsia="zh-TW"/>
          </w:rPr>
          <w:delText>随着对冲基金行业的制度化，这个</w:delText>
        </w:r>
        <w:r w:rsidR="00F0670D">
          <w:rPr>
            <w:rFonts w:ascii="宋体" w:eastAsia="宋体" w:hAnsi="宋体" w:cs="宋体" w:hint="eastAsia"/>
            <w:color w:val="212121"/>
            <w:u w:color="212121"/>
          </w:rPr>
          <w:delText>以前的不为人所知的</w:delText>
        </w:r>
        <w:r>
          <w:rPr>
            <w:rFonts w:ascii="宋体" w:eastAsia="宋体" w:hAnsi="宋体" w:cs="宋体"/>
            <w:color w:val="212121"/>
            <w:u w:color="212121"/>
            <w:lang w:val="zh-TW" w:eastAsia="zh-TW"/>
          </w:rPr>
          <w:delText>小社区，</w:delText>
        </w:r>
        <w:r w:rsidR="00F0670D">
          <w:rPr>
            <w:rFonts w:ascii="宋体" w:eastAsia="宋体" w:hAnsi="宋体" w:cs="宋体" w:hint="eastAsia"/>
            <w:color w:val="212121"/>
            <w:u w:color="212121"/>
            <w:lang w:val="zh-TW"/>
          </w:rPr>
          <w:delText>正在</w:delText>
        </w:r>
        <w:r>
          <w:rPr>
            <w:rFonts w:ascii="宋体" w:eastAsia="宋体" w:hAnsi="宋体" w:cs="宋体"/>
            <w:color w:val="212121"/>
            <w:u w:color="212121"/>
            <w:lang w:val="zh-TW" w:eastAsia="zh-TW"/>
          </w:rPr>
          <w:delText>变成</w:delText>
        </w:r>
        <w:r w:rsidR="00F0670D">
          <w:rPr>
            <w:rFonts w:ascii="宋体" w:eastAsia="宋体" w:hAnsi="宋体" w:cs="宋体" w:hint="eastAsia"/>
            <w:color w:val="212121"/>
            <w:u w:color="212121"/>
            <w:lang w:val="zh-TW"/>
          </w:rPr>
          <w:delText>可以</w:delText>
        </w:r>
        <w:r>
          <w:rPr>
            <w:rFonts w:ascii="宋体" w:eastAsia="宋体" w:hAnsi="宋体" w:cs="宋体"/>
            <w:color w:val="212121"/>
            <w:u w:color="212121"/>
            <w:lang w:val="zh-TW" w:eastAsia="zh-TW"/>
          </w:rPr>
          <w:delText>执行投资银行交易的资产管理公司，从事商业贷款，融资房地产，管理大</w:delText>
        </w:r>
        <w:r w:rsidR="003E302B">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全球证券投资组合。因此，这些大型对冲基金成为华尔街最大的投资银行客户</w:delText>
        </w:r>
        <w:r w:rsidR="003E302B">
          <w:rPr>
            <w:rFonts w:ascii="宋体" w:eastAsia="宋体" w:hAnsi="宋体" w:cs="宋体" w:hint="eastAsia"/>
            <w:color w:val="212121"/>
            <w:u w:color="212121"/>
            <w:lang w:val="zh-TW"/>
          </w:rPr>
          <w:delText>之一</w:delText>
        </w:r>
        <w:r>
          <w:rPr>
            <w:rFonts w:ascii="宋体" w:eastAsia="宋体" w:hAnsi="宋体" w:cs="宋体"/>
            <w:color w:val="212121"/>
            <w:u w:color="212121"/>
            <w:lang w:val="zh-TW" w:eastAsia="zh-TW"/>
          </w:rPr>
          <w:delText>。这些曾经是小公司的采用了许多大型</w:delText>
        </w:r>
        <w:r w:rsidR="003E302B">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，备受尊敬的华尔街投资银行</w:delText>
        </w:r>
        <w:r w:rsidR="003E302B">
          <w:rPr>
            <w:rFonts w:ascii="宋体" w:eastAsia="宋体" w:hAnsi="宋体" w:cs="宋体" w:hint="eastAsia"/>
            <w:color w:val="212121"/>
            <w:u w:color="212121"/>
            <w:lang w:val="zh-TW"/>
          </w:rPr>
          <w:delText>的特点</w:delText>
        </w:r>
        <w:r>
          <w:rPr>
            <w:rFonts w:ascii="宋体" w:eastAsia="宋体" w:hAnsi="宋体" w:cs="宋体"/>
            <w:color w:val="212121"/>
            <w:u w:color="212121"/>
            <w:lang w:val="zh-TW" w:eastAsia="zh-TW"/>
          </w:rPr>
          <w:delText>，包括</w:delText>
        </w:r>
      </w:del>
    </w:p>
    <w:p w:rsidR="00344021" w:rsidRDefault="00344021">
      <w:pPr>
        <w:rPr>
          <w:rFonts w:ascii="Arial" w:eastAsia="Arial" w:hAnsi="Arial" w:cs="Arial"/>
        </w:rPr>
      </w:pPr>
    </w:p>
    <w:p w:rsidR="00344021" w:rsidRDefault="003E302B"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rPr>
      </w:pPr>
      <w:r>
        <w:rPr>
          <w:rFonts w:ascii="宋体" w:eastAsia="宋体" w:hAnsi="宋体" w:cs="宋体" w:hint="eastAsia"/>
          <w:color w:val="212121"/>
          <w:u w:color="212121"/>
        </w:rPr>
        <w:t>采用</w:t>
      </w:r>
      <w:r w:rsidR="00673C29">
        <w:rPr>
          <w:rFonts w:ascii="宋体" w:eastAsia="宋体" w:hAnsi="宋体" w:cs="宋体"/>
          <w:color w:val="212121"/>
          <w:u w:color="212121"/>
          <w:lang w:val="zh-TW" w:eastAsia="zh-TW"/>
        </w:rPr>
        <w:t>风险管理系统</w:t>
      </w:r>
      <w:r>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监控</w:t>
      </w:r>
      <w:ins w:id="574" w:author="蔡长春" w:date="2017-05-15T23:35:00Z">
        <w:r w:rsidR="001A5CBD">
          <w:rPr>
            <w:rFonts w:ascii="宋体" w:eastAsia="PMingLiU" w:hAnsi="宋体" w:cs="宋体"/>
            <w:color w:val="212121"/>
            <w:u w:color="212121"/>
            <w:lang w:val="zh-TW" w:eastAsia="zh-TW"/>
          </w:rPr>
          <w:t>并</w:t>
        </w:r>
      </w:ins>
      <w:del w:id="575" w:author="蔡长春" w:date="2017-05-15T23:35:00Z">
        <w:r w:rsidR="00673C29" w:rsidDel="001A5CBD">
          <w:rPr>
            <w:rFonts w:ascii="宋体" w:eastAsia="宋体" w:hAnsi="宋体" w:cs="宋体"/>
            <w:color w:val="212121"/>
            <w:u w:color="212121"/>
            <w:lang w:val="zh-TW" w:eastAsia="zh-TW"/>
          </w:rPr>
          <w:delText>和</w:delText>
        </w:r>
      </w:del>
      <w:r>
        <w:rPr>
          <w:rFonts w:ascii="宋体" w:eastAsia="宋体" w:hAnsi="宋体" w:cs="宋体" w:hint="eastAsia"/>
          <w:color w:val="212121"/>
          <w:u w:color="212121"/>
          <w:lang w:val="zh-TW"/>
        </w:rPr>
        <w:t>对投资</w:t>
      </w:r>
      <w:r>
        <w:rPr>
          <w:rFonts w:ascii="宋体" w:eastAsia="宋体" w:hAnsi="宋体" w:cs="宋体"/>
          <w:color w:val="212121"/>
          <w:u w:color="212121"/>
          <w:lang w:val="zh-TW" w:eastAsia="zh-TW"/>
        </w:rPr>
        <w:t>组合</w:t>
      </w:r>
      <w:r>
        <w:rPr>
          <w:rFonts w:ascii="宋体" w:eastAsia="宋体" w:hAnsi="宋体" w:cs="宋体" w:hint="eastAsia"/>
          <w:color w:val="212121"/>
          <w:u w:color="212121"/>
          <w:lang w:val="zh-TW"/>
        </w:rPr>
        <w:t>进行</w:t>
      </w:r>
      <w:r w:rsidR="00673C29">
        <w:rPr>
          <w:rFonts w:ascii="宋体" w:eastAsia="宋体" w:hAnsi="宋体" w:cs="宋体"/>
          <w:color w:val="212121"/>
          <w:u w:color="212121"/>
          <w:lang w:val="zh-TW" w:eastAsia="zh-TW"/>
        </w:rPr>
        <w:t>压力测试</w:t>
      </w:r>
    </w:p>
    <w:p w:rsidR="00344021" w:rsidRDefault="001A5CBD"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ins w:id="576" w:author="蔡长春" w:date="2017-05-15T23:35:00Z">
        <w:r>
          <w:rPr>
            <w:rFonts w:ascii="宋体" w:eastAsia="宋体" w:hAnsi="宋体" w:cs="宋体"/>
            <w:color w:val="212121"/>
            <w:u w:color="212121"/>
            <w:lang w:val="zh-TW"/>
          </w:rPr>
          <w:t>使用技术</w:t>
        </w:r>
      </w:ins>
      <w:del w:id="577" w:author="蔡长春" w:date="2017-05-15T23:35:00Z">
        <w:r w:rsidR="00527E96" w:rsidDel="001A5CBD">
          <w:rPr>
            <w:rFonts w:ascii="宋体" w:eastAsia="宋体" w:hAnsi="宋体" w:cs="宋体" w:hint="eastAsia"/>
            <w:color w:val="212121"/>
            <w:u w:color="212121"/>
            <w:lang w:val="zh-TW"/>
          </w:rPr>
          <w:delText>建设科技</w:delText>
        </w:r>
      </w:del>
      <w:r w:rsidR="00527E96">
        <w:rPr>
          <w:rFonts w:ascii="宋体" w:eastAsia="宋体" w:hAnsi="宋体" w:cs="宋体" w:hint="eastAsia"/>
          <w:color w:val="212121"/>
          <w:u w:color="212121"/>
          <w:lang w:val="zh-TW"/>
        </w:rPr>
        <w:t>来</w:t>
      </w:r>
      <w:r w:rsidR="00673C29">
        <w:rPr>
          <w:rFonts w:ascii="宋体" w:eastAsia="宋体" w:hAnsi="宋体" w:cs="宋体"/>
          <w:color w:val="212121"/>
          <w:u w:color="212121"/>
          <w:lang w:val="zh-TW" w:eastAsia="zh-TW"/>
        </w:rPr>
        <w:t>支持公司的投资</w:t>
      </w:r>
      <w:ins w:id="578" w:author="蔡长春" w:date="2017-05-15T23:36:00Z">
        <w:r>
          <w:rPr>
            <w:rFonts w:ascii="宋体" w:eastAsia="宋体" w:hAnsi="宋体" w:cs="宋体"/>
            <w:color w:val="212121"/>
            <w:u w:color="212121"/>
            <w:lang w:val="zh-TW"/>
          </w:rPr>
          <w:t>过程</w:t>
        </w:r>
      </w:ins>
      <w:del w:id="579" w:author="蔡长春" w:date="2017-05-15T23:36:00Z">
        <w:r w:rsidR="00527E96" w:rsidDel="001A5CBD">
          <w:rPr>
            <w:rFonts w:ascii="宋体" w:eastAsia="宋体" w:hAnsi="宋体" w:cs="宋体" w:hint="eastAsia"/>
            <w:color w:val="212121"/>
            <w:u w:color="212121"/>
            <w:lang w:val="zh-TW"/>
          </w:rPr>
          <w:delText>运行</w:delText>
        </w:r>
      </w:del>
      <w:r w:rsidR="00673C29">
        <w:rPr>
          <w:rFonts w:ascii="宋体" w:eastAsia="宋体" w:hAnsi="宋体" w:cs="宋体"/>
          <w:color w:val="212121"/>
          <w:u w:color="212121"/>
          <w:lang w:val="zh-TW" w:eastAsia="zh-TW"/>
        </w:rPr>
        <w:t>和内部投资系统</w:t>
      </w:r>
    </w:p>
    <w:p w:rsidR="00344021" w:rsidDel="001A5CBD" w:rsidRDefault="00764D40" w:rsidP="001A5CBD">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80" w:author="amy" w:date="2017-02-14T10:08:00Z"/>
          <w:del w:id="581" w:author="蔡长春" w:date="2017-05-15T23:38:00Z"/>
          <w:rFonts w:ascii="Times New Roman" w:eastAsia="Times New Roman" w:hAnsi="Times New Roman" w:cs="Times New Roman"/>
          <w:color w:val="212121"/>
          <w:u w:color="212121"/>
          <w:lang w:val="zh-TW" w:eastAsia="zh-TW"/>
        </w:rPr>
      </w:pPr>
      <w:ins w:id="582" w:author="amy" w:date="2017-02-14T10:08:00Z">
        <w:r w:rsidRPr="001A5CBD">
          <w:rPr>
            <w:rFonts w:ascii="宋体" w:eastAsia="宋体" w:hAnsi="宋体" w:cs="宋体" w:hint="eastAsia"/>
            <w:color w:val="212121"/>
            <w:u w:color="212121"/>
            <w:lang w:val="zh-TW"/>
          </w:rPr>
          <w:t>提高</w:t>
        </w:r>
        <w:del w:id="583" w:author="蔡长春" w:date="2017-05-15T23:38:00Z">
          <w:r w:rsidR="003A7EB6" w:rsidRPr="001A5CBD" w:rsidDel="001A5CBD">
            <w:rPr>
              <w:rFonts w:ascii="宋体" w:eastAsia="宋体" w:hAnsi="宋体" w:cs="宋体" w:hint="eastAsia"/>
              <w:color w:val="212121"/>
              <w:u w:color="212121"/>
              <w:lang w:val="zh-TW"/>
            </w:rPr>
            <w:delText>有关</w:delText>
          </w:r>
        </w:del>
      </w:ins>
      <w:ins w:id="584" w:author="蔡长春" w:date="2017-05-15T23:38:00Z">
        <w:r w:rsidR="001A5CBD" w:rsidRPr="001A5CBD">
          <w:rPr>
            <w:rFonts w:ascii="宋体" w:eastAsia="宋体" w:hAnsi="宋体" w:cs="宋体" w:hint="eastAsia"/>
            <w:color w:val="212121"/>
            <w:u w:color="212121"/>
            <w:lang w:val="zh-TW"/>
          </w:rPr>
          <w:t>对作为客户的受尊重投资者的透明度</w:t>
        </w:r>
      </w:ins>
      <w:ins w:id="585" w:author="amy" w:date="2017-02-14T10:08:00Z">
        <w:del w:id="586" w:author="蔡长春" w:date="2017-05-15T23:38:00Z">
          <w:r w:rsidDel="001A5CBD">
            <w:rPr>
              <w:rFonts w:ascii="宋体" w:eastAsia="宋体" w:hAnsi="宋体" w:cs="宋体" w:hint="eastAsia"/>
              <w:color w:val="212121"/>
              <w:u w:color="212121"/>
              <w:lang w:val="zh-TW"/>
            </w:rPr>
            <w:delText>被</w:delText>
          </w:r>
          <w:r w:rsidR="00673C29" w:rsidDel="001A5CBD">
            <w:rPr>
              <w:rFonts w:ascii="宋体" w:eastAsia="宋体" w:hAnsi="宋体" w:cs="宋体"/>
              <w:color w:val="212121"/>
              <w:u w:color="212121"/>
              <w:lang w:val="zh-TW" w:eastAsia="zh-TW"/>
            </w:rPr>
            <w:delText>认可的投资者的客户群</w:delText>
          </w:r>
          <w:r w:rsidDel="001A5CBD">
            <w:rPr>
              <w:rFonts w:ascii="宋体" w:eastAsia="宋体" w:hAnsi="宋体" w:cs="宋体" w:hint="eastAsia"/>
              <w:color w:val="212121"/>
              <w:u w:color="212121"/>
              <w:lang w:val="zh-TW"/>
            </w:rPr>
            <w:delText>的透明度</w:delText>
          </w:r>
        </w:del>
      </w:ins>
    </w:p>
    <w:p w:rsidR="00344021" w:rsidRPr="001A5CBD" w:rsidRDefault="00673C29" w:rsidP="001A5CBD">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87" w:author="amy" w:date="2017-02-14T10:08:00Z"/>
          <w:rFonts w:ascii="Times New Roman" w:eastAsia="Times New Roman" w:hAnsi="Times New Roman" w:cs="Times New Roman"/>
          <w:color w:val="212121"/>
          <w:u w:color="212121"/>
          <w:lang w:val="zh-TW" w:eastAsia="zh-TW"/>
        </w:rPr>
      </w:pPr>
      <w:ins w:id="588" w:author="amy" w:date="2017-02-14T10:08:00Z">
        <w:r w:rsidRPr="001A5CBD">
          <w:rPr>
            <w:rFonts w:ascii="宋体" w:eastAsia="宋体" w:hAnsi="宋体" w:cs="宋体"/>
            <w:color w:val="212121"/>
            <w:u w:color="212121"/>
            <w:lang w:val="zh-TW" w:eastAsia="zh-TW"/>
          </w:rPr>
          <w:t>与</w:t>
        </w:r>
        <w:r w:rsidR="00764D40" w:rsidRPr="001A5CBD">
          <w:rPr>
            <w:rFonts w:ascii="宋体" w:eastAsia="宋体" w:hAnsi="宋体" w:cs="宋体"/>
            <w:color w:val="212121"/>
            <w:u w:color="212121"/>
            <w:lang w:val="zh-TW" w:eastAsia="zh-TW"/>
          </w:rPr>
          <w:t>受尊敬金融机构</w:t>
        </w:r>
      </w:ins>
      <w:ins w:id="589" w:author="蔡长春" w:date="2017-05-15T23:42:00Z">
        <w:r w:rsidR="001A5CBD">
          <w:rPr>
            <w:rFonts w:ascii="宋体" w:eastAsia="宋体" w:hAnsi="宋体" w:cs="宋体"/>
            <w:color w:val="212121"/>
            <w:u w:color="212121"/>
            <w:lang w:val="zh-TW" w:eastAsia="zh-TW"/>
          </w:rPr>
          <w:t>一起加强</w:t>
        </w:r>
      </w:ins>
      <w:ins w:id="590" w:author="amy" w:date="2017-02-14T10:08:00Z">
        <w:del w:id="591" w:author="蔡长春" w:date="2017-05-15T23:42:00Z">
          <w:r w:rsidR="00764D40" w:rsidRPr="001A5CBD" w:rsidDel="001A5CBD">
            <w:rPr>
              <w:rFonts w:ascii="宋体" w:eastAsia="宋体" w:hAnsi="宋体" w:cs="宋体" w:hint="eastAsia"/>
              <w:color w:val="212121"/>
              <w:u w:color="212121"/>
              <w:lang w:val="zh-TW"/>
            </w:rPr>
            <w:delText>的</w:delText>
          </w:r>
        </w:del>
        <w:r w:rsidRPr="001A5CBD">
          <w:rPr>
            <w:rFonts w:ascii="宋体" w:eastAsia="宋体" w:hAnsi="宋体" w:cs="宋体"/>
            <w:color w:val="212121"/>
            <w:u w:color="212121"/>
            <w:lang w:val="zh-TW" w:eastAsia="zh-TW"/>
          </w:rPr>
          <w:t>战略合作</w:t>
        </w:r>
      </w:ins>
      <w:ins w:id="592" w:author="蔡长春" w:date="2017-05-15T23:42:00Z">
        <w:r w:rsidR="001A5CBD">
          <w:rPr>
            <w:rFonts w:ascii="宋体" w:eastAsia="宋体" w:hAnsi="宋体" w:cs="宋体"/>
            <w:color w:val="212121"/>
            <w:u w:color="212121"/>
            <w:lang w:val="zh-TW" w:eastAsia="zh-TW"/>
          </w:rPr>
          <w:t>伙伴的</w:t>
        </w:r>
      </w:ins>
      <w:ins w:id="593" w:author="蔡长春" w:date="2017-05-15T23:43:00Z">
        <w:r w:rsidR="007D5FF0">
          <w:rPr>
            <w:rFonts w:ascii="宋体" w:eastAsia="宋体" w:hAnsi="宋体" w:cs="宋体"/>
            <w:color w:val="212121"/>
            <w:u w:color="212121"/>
            <w:lang w:val="zh-TW" w:eastAsia="zh-TW"/>
          </w:rPr>
          <w:t>分</w:t>
        </w:r>
      </w:ins>
      <w:ins w:id="594" w:author="蔡长春" w:date="2017-05-15T23:47:00Z">
        <w:r w:rsidR="007D5FF0">
          <w:rPr>
            <w:rFonts w:ascii="宋体" w:eastAsia="宋体" w:hAnsi="宋体" w:cs="宋体"/>
            <w:color w:val="212121"/>
            <w:u w:color="212121"/>
            <w:lang w:val="zh-TW" w:eastAsia="zh-TW"/>
          </w:rPr>
          <w:t>布</w:t>
        </w:r>
      </w:ins>
      <w:ins w:id="595" w:author="amy" w:date="2017-02-14T10:08:00Z">
        <w:del w:id="596" w:author="蔡长春" w:date="2017-05-15T23:43:00Z">
          <w:r w:rsidRPr="001A5CBD" w:rsidDel="007D5FF0">
            <w:rPr>
              <w:rFonts w:ascii="宋体" w:eastAsia="宋体" w:hAnsi="宋体" w:cs="宋体"/>
              <w:color w:val="212121"/>
              <w:u w:color="212121"/>
              <w:lang w:val="zh-TW" w:eastAsia="zh-TW"/>
            </w:rPr>
            <w:delText>加强分销</w:delText>
          </w:r>
          <w:r w:rsidR="00764D40" w:rsidRPr="001A5CBD" w:rsidDel="007D5FF0">
            <w:rPr>
              <w:rFonts w:ascii="宋体" w:eastAsia="宋体" w:hAnsi="宋体" w:cs="宋体" w:hint="eastAsia"/>
              <w:color w:val="212121"/>
              <w:u w:color="212121"/>
              <w:lang w:val="zh-TW"/>
            </w:rPr>
            <w:delText>系统</w:delText>
          </w:r>
        </w:del>
      </w:ins>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597" w:author="amy" w:date="2017-02-14T10:08:00Z"/>
          <w:rFonts w:ascii="Times New Roman" w:eastAsia="Times New Roman" w:hAnsi="Times New Roman" w:cs="Times New Roman"/>
          <w:color w:val="212121"/>
          <w:u w:color="212121"/>
          <w:lang w:val="zh-TW" w:eastAsia="zh-TW"/>
        </w:rPr>
      </w:pPr>
      <w:ins w:id="598" w:author="amy" w:date="2017-02-14T10:08:00Z">
        <w:r>
          <w:rPr>
            <w:rFonts w:ascii="宋体" w:eastAsia="宋体" w:hAnsi="宋体" w:cs="宋体"/>
            <w:color w:val="212121"/>
            <w:u w:color="212121"/>
            <w:lang w:val="zh-TW" w:eastAsia="zh-TW"/>
          </w:rPr>
          <w:t>通过</w:t>
        </w:r>
        <w:r w:rsidR="00764D40">
          <w:rPr>
            <w:rFonts w:ascii="宋体" w:eastAsia="宋体" w:hAnsi="宋体" w:cs="宋体" w:hint="eastAsia"/>
            <w:color w:val="212121"/>
            <w:u w:color="212121"/>
            <w:lang w:val="zh-TW"/>
          </w:rPr>
          <w:t>与</w:t>
        </w:r>
        <w:r>
          <w:rPr>
            <w:rFonts w:ascii="宋体" w:eastAsia="宋体" w:hAnsi="宋体" w:cs="宋体"/>
            <w:color w:val="212121"/>
            <w:u w:color="212121"/>
            <w:lang w:val="zh-TW" w:eastAsia="zh-TW"/>
          </w:rPr>
          <w:t>员工</w:t>
        </w:r>
        <w:r w:rsidR="00764D40">
          <w:rPr>
            <w:rFonts w:ascii="宋体" w:eastAsia="宋体" w:hAnsi="宋体" w:cs="宋体" w:hint="eastAsia"/>
            <w:color w:val="212121"/>
            <w:u w:color="212121"/>
            <w:lang w:val="zh-TW"/>
          </w:rPr>
          <w:t>共享</w:t>
        </w:r>
        <w:r>
          <w:rPr>
            <w:rFonts w:ascii="宋体" w:eastAsia="宋体" w:hAnsi="宋体" w:cs="宋体"/>
            <w:color w:val="212121"/>
            <w:u w:color="212121"/>
            <w:lang w:val="zh-TW" w:eastAsia="zh-TW"/>
          </w:rPr>
          <w:t>所有权以</w:t>
        </w:r>
        <w:r w:rsidR="003A7EB6">
          <w:rPr>
            <w:rFonts w:ascii="宋体" w:eastAsia="宋体" w:hAnsi="宋体" w:cs="宋体" w:hint="eastAsia"/>
            <w:color w:val="212121"/>
            <w:u w:color="212121"/>
            <w:lang w:val="zh-TW"/>
          </w:rPr>
          <w:t>显示</w:t>
        </w:r>
      </w:ins>
      <w:ins w:id="599" w:author="蔡长春" w:date="2017-05-15T23:44:00Z">
        <w:r w:rsidR="007D5FF0">
          <w:rPr>
            <w:rFonts w:ascii="宋体" w:eastAsia="PMingLiU" w:hAnsi="宋体" w:cs="宋体"/>
            <w:color w:val="212121"/>
            <w:u w:color="212121"/>
            <w:lang w:val="zh-TW" w:eastAsia="zh-TW"/>
          </w:rPr>
          <w:t>共同</w:t>
        </w:r>
      </w:ins>
      <w:ins w:id="600" w:author="amy" w:date="2017-02-14T10:08:00Z">
        <w:del w:id="601" w:author="蔡长春" w:date="2017-05-15T23:44:00Z">
          <w:r w:rsidDel="007D5FF0">
            <w:rPr>
              <w:rFonts w:ascii="宋体" w:eastAsia="宋体" w:hAnsi="宋体" w:cs="宋体"/>
              <w:color w:val="212121"/>
              <w:u w:color="212121"/>
              <w:lang w:val="zh-TW" w:eastAsia="zh-TW"/>
            </w:rPr>
            <w:delText>联盟的</w:delText>
          </w:r>
        </w:del>
        <w:r>
          <w:rPr>
            <w:rFonts w:ascii="宋体" w:eastAsia="宋体" w:hAnsi="宋体" w:cs="宋体"/>
            <w:color w:val="212121"/>
            <w:u w:color="212121"/>
            <w:lang w:val="zh-TW" w:eastAsia="zh-TW"/>
          </w:rPr>
          <w:t>利益</w:t>
        </w:r>
      </w:ins>
    </w:p>
    <w:p w:rsidR="00344021" w:rsidRDefault="00764D40"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02" w:author="amy" w:date="2017-02-14T10:08:00Z"/>
          <w:rFonts w:ascii="Times New Roman" w:eastAsia="Times New Roman" w:hAnsi="Times New Roman" w:cs="Times New Roman"/>
          <w:color w:val="212121"/>
          <w:u w:color="212121"/>
          <w:lang w:val="zh-TW" w:eastAsia="zh-TW"/>
        </w:rPr>
      </w:pPr>
      <w:del w:id="603" w:author="amy" w:date="2017-02-14T10:08:00Z">
        <w:r>
          <w:rPr>
            <w:rFonts w:ascii="宋体" w:eastAsia="宋体" w:hAnsi="宋体" w:cs="宋体" w:hint="eastAsia"/>
            <w:color w:val="212121"/>
            <w:u w:color="212121"/>
            <w:lang w:val="zh-TW"/>
          </w:rPr>
          <w:delText>提高可涉及被</w:delText>
        </w:r>
        <w:r w:rsidR="00673C29">
          <w:rPr>
            <w:rFonts w:ascii="宋体" w:eastAsia="宋体" w:hAnsi="宋体" w:cs="宋体"/>
            <w:color w:val="212121"/>
            <w:u w:color="212121"/>
            <w:lang w:val="zh-TW" w:eastAsia="zh-TW"/>
          </w:rPr>
          <w:delText>认可的投资者的客户群</w:delText>
        </w:r>
        <w:r>
          <w:rPr>
            <w:rFonts w:ascii="宋体" w:eastAsia="宋体" w:hAnsi="宋体" w:cs="宋体" w:hint="eastAsia"/>
            <w:color w:val="212121"/>
            <w:u w:color="212121"/>
            <w:lang w:val="zh-TW"/>
          </w:rPr>
          <w:delText>的透明度</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04" w:author="amy" w:date="2017-02-14T10:08:00Z"/>
          <w:rFonts w:ascii="Times New Roman" w:eastAsia="Times New Roman" w:hAnsi="Times New Roman" w:cs="Times New Roman"/>
          <w:color w:val="212121"/>
          <w:u w:color="212121"/>
          <w:lang w:val="zh-TW" w:eastAsia="zh-TW"/>
        </w:rPr>
      </w:pPr>
      <w:del w:id="605" w:author="amy" w:date="2017-02-14T10:08:00Z">
        <w:r>
          <w:rPr>
            <w:rFonts w:ascii="宋体" w:eastAsia="宋体" w:hAnsi="宋体" w:cs="宋体"/>
            <w:color w:val="212121"/>
            <w:u w:color="212121"/>
            <w:lang w:val="zh-TW" w:eastAsia="zh-TW"/>
          </w:rPr>
          <w:delText>与</w:delText>
        </w:r>
        <w:r w:rsidR="00764D40">
          <w:rPr>
            <w:rFonts w:ascii="宋体" w:eastAsia="宋体" w:hAnsi="宋体" w:cs="宋体"/>
            <w:color w:val="212121"/>
            <w:u w:color="212121"/>
            <w:lang w:val="zh-TW" w:eastAsia="zh-TW"/>
          </w:rPr>
          <w:delText>受尊敬金融机构</w:delText>
        </w:r>
        <w:r w:rsidR="00764D40">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战略合作伙伴加强分销</w:delText>
        </w:r>
        <w:r w:rsidR="00764D40">
          <w:rPr>
            <w:rFonts w:ascii="宋体" w:eastAsia="宋体" w:hAnsi="宋体" w:cs="宋体" w:hint="eastAsia"/>
            <w:color w:val="212121"/>
            <w:u w:color="212121"/>
            <w:lang w:val="zh-TW"/>
          </w:rPr>
          <w:delText>系统</w:delText>
        </w:r>
      </w:del>
    </w:p>
    <w:p w:rsidR="00344021" w:rsidRDefault="00673C29"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06" w:author="amy" w:date="2017-02-14T10:08:00Z"/>
          <w:rFonts w:ascii="Times New Roman" w:eastAsia="Times New Roman" w:hAnsi="Times New Roman" w:cs="Times New Roman"/>
          <w:color w:val="212121"/>
          <w:u w:color="212121"/>
          <w:lang w:val="zh-TW" w:eastAsia="zh-TW"/>
        </w:rPr>
      </w:pPr>
      <w:del w:id="607" w:author="amy" w:date="2017-02-14T10:08:00Z">
        <w:r>
          <w:rPr>
            <w:rFonts w:ascii="宋体" w:eastAsia="宋体" w:hAnsi="宋体" w:cs="宋体"/>
            <w:color w:val="212121"/>
            <w:u w:color="212121"/>
            <w:lang w:val="zh-TW" w:eastAsia="zh-TW"/>
          </w:rPr>
          <w:delText>通过</w:delText>
        </w:r>
        <w:r w:rsidR="00764D40">
          <w:rPr>
            <w:rFonts w:ascii="宋体" w:eastAsia="宋体" w:hAnsi="宋体" w:cs="宋体" w:hint="eastAsia"/>
            <w:color w:val="212121"/>
            <w:u w:color="212121"/>
            <w:lang w:val="zh-TW"/>
          </w:rPr>
          <w:delText>与</w:delText>
        </w:r>
        <w:r>
          <w:rPr>
            <w:rFonts w:ascii="宋体" w:eastAsia="宋体" w:hAnsi="宋体" w:cs="宋体"/>
            <w:color w:val="212121"/>
            <w:u w:color="212121"/>
            <w:lang w:val="zh-TW" w:eastAsia="zh-TW"/>
          </w:rPr>
          <w:delText>员工</w:delText>
        </w:r>
        <w:r w:rsidR="00764D40">
          <w:rPr>
            <w:rFonts w:ascii="宋体" w:eastAsia="宋体" w:hAnsi="宋体" w:cs="宋体" w:hint="eastAsia"/>
            <w:color w:val="212121"/>
            <w:u w:color="212121"/>
            <w:lang w:val="zh-TW"/>
          </w:rPr>
          <w:delText>共享</w:delText>
        </w:r>
        <w:r>
          <w:rPr>
            <w:rFonts w:ascii="宋体" w:eastAsia="宋体" w:hAnsi="宋体" w:cs="宋体"/>
            <w:color w:val="212121"/>
            <w:u w:color="212121"/>
            <w:lang w:val="zh-TW" w:eastAsia="zh-TW"/>
          </w:rPr>
          <w:delText>所有权以展示联盟的利益</w:delText>
        </w:r>
      </w:del>
    </w:p>
    <w:p w:rsidR="00344021" w:rsidRDefault="00527E96" w:rsidP="00527E96">
      <w:pPr>
        <w:pStyle w:val="HTML"/>
        <w:numPr>
          <w:ilvl w:val="0"/>
          <w:numId w:val="2"/>
        </w:numPr>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hint="eastAsia"/>
          <w:color w:val="212121"/>
          <w:u w:color="212121"/>
          <w:lang w:val="zh-TW"/>
        </w:rPr>
        <w:t>具有</w:t>
      </w:r>
      <w:r w:rsidR="00673C29">
        <w:rPr>
          <w:rFonts w:ascii="宋体" w:eastAsia="宋体" w:hAnsi="宋体" w:cs="宋体"/>
          <w:color w:val="212121"/>
          <w:u w:color="212121"/>
          <w:lang w:val="zh-TW" w:eastAsia="zh-TW"/>
        </w:rPr>
        <w:t>前瞻性</w:t>
      </w:r>
      <w:r>
        <w:rPr>
          <w:rFonts w:ascii="宋体" w:eastAsia="宋体" w:hAnsi="宋体" w:cs="宋体" w:hint="eastAsia"/>
          <w:color w:val="212121"/>
          <w:u w:color="212121"/>
          <w:lang w:val="zh-TW"/>
        </w:rPr>
        <w:t>的能力</w:t>
      </w:r>
    </w:p>
    <w:p w:rsidR="00344021" w:rsidRDefault="00344021">
      <w:pPr>
        <w:rPr>
          <w:rFonts w:ascii="Arial" w:eastAsia="Arial" w:hAnsi="Arial" w:cs="Arial"/>
        </w:rPr>
      </w:pPr>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08" w:author="amy" w:date="2017-02-14T10:08:00Z"/>
          <w:rFonts w:ascii="Times New Roman" w:eastAsia="Times New Roman" w:hAnsi="Times New Roman" w:cs="Times New Roman"/>
          <w:color w:val="212121"/>
          <w:u w:color="212121"/>
        </w:rPr>
      </w:pPr>
      <w:ins w:id="609" w:author="amy" w:date="2017-02-14T10:08:00Z">
        <w:r>
          <w:rPr>
            <w:rFonts w:ascii="宋体" w:eastAsia="宋体" w:hAnsi="宋体" w:cs="宋体"/>
            <w:color w:val="212121"/>
            <w:u w:color="212121"/>
            <w:lang w:val="zh-TW" w:eastAsia="zh-TW"/>
          </w:rPr>
          <w:t>截至</w:t>
        </w:r>
        <w:r>
          <w:rPr>
            <w:rFonts w:ascii="Times New Roman" w:hAnsi="Times New Roman"/>
            <w:color w:val="212121"/>
            <w:u w:color="212121"/>
          </w:rPr>
          <w:t>2007</w:t>
        </w:r>
        <w:r>
          <w:rPr>
            <w:rFonts w:ascii="宋体" w:eastAsia="宋体" w:hAnsi="宋体" w:cs="宋体"/>
            <w:color w:val="212121"/>
            <w:u w:color="212121"/>
            <w:lang w:val="zh-TW" w:eastAsia="zh-TW"/>
          </w:rPr>
          <w:t>年年底，</w:t>
        </w:r>
        <w:r w:rsidR="00285102">
          <w:rPr>
            <w:rFonts w:ascii="宋体" w:eastAsia="宋体" w:hAnsi="宋体" w:cs="宋体"/>
            <w:color w:val="212121"/>
            <w:u w:color="212121"/>
            <w:lang w:val="zh-TW" w:eastAsia="zh-TW"/>
          </w:rPr>
          <w:t>根据最近的</w:t>
        </w:r>
        <w:r w:rsidR="00285102">
          <w:rPr>
            <w:rFonts w:ascii="Times New Roman" w:hAnsi="Times New Roman"/>
            <w:color w:val="212121"/>
            <w:u w:color="212121"/>
          </w:rPr>
          <w:t>PerTrac</w:t>
        </w:r>
        <w:r w:rsidR="00285102">
          <w:rPr>
            <w:rFonts w:ascii="宋体" w:eastAsia="宋体" w:hAnsi="宋体" w:cs="宋体"/>
            <w:color w:val="212121"/>
            <w:u w:color="212121"/>
            <w:lang w:val="zh-TW" w:eastAsia="zh-TW"/>
          </w:rPr>
          <w:t>研究</w:t>
        </w:r>
        <w:r w:rsidR="00285102">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市场上有近</w:t>
        </w:r>
        <w:r>
          <w:rPr>
            <w:rFonts w:ascii="Times New Roman" w:hAnsi="Times New Roman"/>
            <w:color w:val="212121"/>
            <w:u w:color="212121"/>
          </w:rPr>
          <w:t>7200</w:t>
        </w:r>
        <w:r>
          <w:rPr>
            <w:rFonts w:ascii="宋体" w:eastAsia="宋体" w:hAnsi="宋体" w:cs="宋体"/>
            <w:color w:val="212121"/>
            <w:u w:color="212121"/>
            <w:lang w:val="zh-TW" w:eastAsia="zh-TW"/>
          </w:rPr>
          <w:t>个</w:t>
        </w:r>
        <w:r w:rsidR="00285102">
          <w:rPr>
            <w:rFonts w:ascii="宋体" w:eastAsia="宋体" w:hAnsi="宋体" w:cs="宋体"/>
            <w:color w:val="212121"/>
            <w:u w:color="212121"/>
            <w:lang w:val="zh-TW" w:eastAsia="zh-TW"/>
          </w:rPr>
          <w:t>基金的基金</w:t>
        </w:r>
        <w:r w:rsidR="003A7EB6">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w:t>
        </w:r>
        <w:del w:id="610" w:author="蔡长春" w:date="2017-05-15T23:44:00Z">
          <w:r w:rsidR="00285102" w:rsidDel="007D5FF0">
            <w:rPr>
              <w:rFonts w:ascii="宋体" w:eastAsia="宋体" w:hAnsi="宋体" w:cs="宋体" w:hint="eastAsia"/>
              <w:color w:val="212121"/>
              <w:u w:color="212121"/>
              <w:lang w:val="zh-TW"/>
            </w:rPr>
            <w:delText>（</w:delText>
          </w:r>
          <w:r w:rsidRPr="00285102" w:rsidDel="007D5FF0">
            <w:rPr>
              <w:rFonts w:ascii="Times New Roman" w:hAnsi="Times New Roman"/>
              <w:color w:val="212121"/>
              <w:sz w:val="16"/>
              <w:szCs w:val="16"/>
              <w:u w:color="212121"/>
            </w:rPr>
            <w:delText>5</w:delText>
          </w:r>
          <w:r w:rsidR="00285102" w:rsidDel="007D5FF0">
            <w:rPr>
              <w:rFonts w:ascii="宋体" w:eastAsia="宋体" w:hAnsi="宋体" w:hint="eastAsia"/>
              <w:color w:val="212121"/>
              <w:sz w:val="16"/>
              <w:szCs w:val="16"/>
              <w:u w:color="212121"/>
            </w:rPr>
            <w:delText>）</w:delText>
          </w:r>
        </w:del>
        <w:r w:rsidR="00285102">
          <w:rPr>
            <w:rFonts w:ascii="宋体" w:eastAsia="宋体" w:hAnsi="宋体" w:cs="宋体"/>
            <w:color w:val="212121"/>
            <w:u w:color="212121"/>
            <w:lang w:val="zh-TW" w:eastAsia="zh-TW"/>
          </w:rPr>
          <w:t>基金</w:t>
        </w:r>
        <w:r w:rsidR="00285102">
          <w:rPr>
            <w:rFonts w:ascii="宋体" w:eastAsia="宋体" w:hAnsi="宋体" w:cs="宋体" w:hint="eastAsia"/>
            <w:color w:val="212121"/>
            <w:u w:color="212121"/>
            <w:lang w:val="zh-TW"/>
          </w:rPr>
          <w:t>中</w:t>
        </w:r>
        <w:r w:rsidR="00285102">
          <w:rPr>
            <w:rFonts w:ascii="宋体" w:eastAsia="宋体" w:hAnsi="宋体" w:cs="宋体"/>
            <w:color w:val="212121"/>
            <w:u w:color="212121"/>
            <w:lang w:val="zh-TW" w:eastAsia="zh-TW"/>
          </w:rPr>
          <w:t>的基金</w:t>
        </w:r>
        <w:r w:rsidR="003A7EB6">
          <w:rPr>
            <w:rFonts w:ascii="宋体" w:eastAsia="宋体" w:hAnsi="宋体" w:cs="宋体" w:hint="eastAsia"/>
            <w:color w:val="212121"/>
            <w:u w:color="212121"/>
            <w:lang w:val="zh-TW"/>
          </w:rPr>
          <w:t>（FOF）</w:t>
        </w:r>
        <w:r w:rsidR="00096BF4">
          <w:rPr>
            <w:rFonts w:ascii="宋体" w:eastAsia="宋体" w:hAnsi="宋体" w:cs="宋体"/>
            <w:color w:val="212121"/>
            <w:u w:color="212121"/>
            <w:lang w:val="zh-TW" w:eastAsia="zh-TW"/>
          </w:rPr>
          <w:t>成功的</w:t>
        </w:r>
      </w:ins>
      <w:ins w:id="611" w:author="蔡长春" w:date="2017-05-15T23:47:00Z">
        <w:r w:rsidR="007D5FF0">
          <w:rPr>
            <w:rFonts w:ascii="宋体" w:eastAsia="PMingLiU" w:hAnsi="宋体" w:cs="宋体"/>
            <w:color w:val="212121"/>
            <w:u w:color="212121"/>
            <w:lang w:val="zh-TW" w:eastAsia="zh-TW"/>
          </w:rPr>
          <w:t>菜谱</w:t>
        </w:r>
      </w:ins>
      <w:ins w:id="612" w:author="amy" w:date="2017-02-14T10:08:00Z">
        <w:del w:id="613" w:author="蔡长春" w:date="2017-05-15T23:47:00Z">
          <w:r w:rsidR="00096BF4" w:rsidDel="007D5FF0">
            <w:rPr>
              <w:rFonts w:ascii="宋体" w:eastAsia="宋体" w:hAnsi="宋体" w:cs="宋体"/>
              <w:color w:val="212121"/>
              <w:u w:color="212121"/>
              <w:lang w:val="zh-TW" w:eastAsia="zh-TW"/>
            </w:rPr>
            <w:delText>秘诀</w:delText>
          </w:r>
        </w:del>
        <w:r w:rsidR="00096BF4">
          <w:rPr>
            <w:rFonts w:ascii="宋体" w:eastAsia="宋体" w:hAnsi="宋体" w:cs="宋体" w:hint="eastAsia"/>
            <w:color w:val="212121"/>
            <w:u w:color="212121"/>
            <w:lang w:val="zh-TW"/>
          </w:rPr>
          <w:t>是</w:t>
        </w:r>
        <w:del w:id="614" w:author="蔡长春" w:date="2017-05-15T23:46:00Z">
          <w:r w:rsidR="00096BF4" w:rsidDel="007D5FF0">
            <w:rPr>
              <w:rFonts w:ascii="宋体" w:eastAsia="宋体" w:hAnsi="宋体" w:cs="宋体" w:hint="eastAsia"/>
              <w:color w:val="212121"/>
              <w:u w:color="212121"/>
              <w:lang w:val="zh-TW"/>
            </w:rPr>
            <w:delText>把自己</w:delText>
          </w:r>
        </w:del>
        <w:r w:rsidR="00096BF4">
          <w:rPr>
            <w:rFonts w:ascii="宋体" w:eastAsia="宋体" w:hAnsi="宋体" w:cs="宋体" w:hint="eastAsia"/>
            <w:color w:val="212121"/>
            <w:u w:color="212121"/>
            <w:lang w:val="zh-TW"/>
          </w:rPr>
          <w:t>与</w:t>
        </w:r>
        <w:r w:rsidR="00285102">
          <w:rPr>
            <w:rFonts w:ascii="宋体" w:eastAsia="宋体" w:hAnsi="宋体" w:cs="宋体"/>
            <w:color w:val="212121"/>
            <w:u w:color="212121"/>
            <w:lang w:val="zh-TW" w:eastAsia="zh-TW"/>
          </w:rPr>
          <w:t>对冲基金</w:t>
        </w:r>
        <w:del w:id="615" w:author="蔡长春" w:date="2017-05-15T23:46:00Z">
          <w:r w:rsidR="00096BF4" w:rsidDel="007D5FF0">
            <w:rPr>
              <w:rFonts w:ascii="宋体" w:eastAsia="宋体" w:hAnsi="宋体" w:cs="宋体" w:hint="eastAsia"/>
              <w:color w:val="212121"/>
              <w:u w:color="212121"/>
              <w:lang w:val="zh-TW"/>
            </w:rPr>
            <w:delText>区</w:delText>
          </w:r>
        </w:del>
      </w:ins>
      <w:ins w:id="616" w:author="蔡长春" w:date="2017-05-15T23:46:00Z">
        <w:r w:rsidR="007D5FF0">
          <w:rPr>
            <w:rFonts w:ascii="宋体" w:eastAsia="宋体" w:hAnsi="宋体" w:cs="宋体"/>
            <w:color w:val="212121"/>
            <w:u w:color="212121"/>
            <w:lang w:val="zh-TW"/>
          </w:rPr>
          <w:t>不同的</w:t>
        </w:r>
      </w:ins>
      <w:ins w:id="617" w:author="amy" w:date="2017-02-14T10:08:00Z">
        <w:del w:id="618" w:author="蔡长春" w:date="2017-05-15T23:46:00Z">
          <w:r w:rsidR="00096BF4" w:rsidDel="007D5FF0">
            <w:rPr>
              <w:rFonts w:ascii="宋体" w:eastAsia="宋体" w:hAnsi="宋体" w:cs="宋体" w:hint="eastAsia"/>
              <w:color w:val="212121"/>
              <w:u w:color="212121"/>
              <w:lang w:val="zh-TW"/>
            </w:rPr>
            <w:delText>分开来</w:delText>
          </w:r>
        </w:del>
        <w:r w:rsidR="00096BF4">
          <w:rPr>
            <w:rFonts w:ascii="宋体" w:eastAsia="宋体" w:hAnsi="宋体" w:cs="宋体" w:hint="eastAsia"/>
            <w:color w:val="212121"/>
            <w:u w:color="212121"/>
            <w:lang w:val="zh-TW"/>
          </w:rPr>
          <w:t>，</w:t>
        </w:r>
      </w:ins>
      <w:ins w:id="619" w:author="蔡长春" w:date="2017-05-15T23:47:00Z">
        <w:r w:rsidR="007D5FF0">
          <w:rPr>
            <w:rFonts w:ascii="宋体" w:eastAsia="宋体" w:hAnsi="宋体" w:cs="宋体" w:hint="eastAsia"/>
            <w:color w:val="212121"/>
            <w:u w:color="212121"/>
            <w:lang w:val="zh-TW"/>
          </w:rPr>
          <w:t>分布是其主要成分</w:t>
        </w:r>
      </w:ins>
      <w:ins w:id="620" w:author="amy" w:date="2017-02-14T10:08:00Z">
        <w:del w:id="621" w:author="蔡长春" w:date="2017-05-15T23:47:00Z">
          <w:r w:rsidR="003A7EB6" w:rsidDel="007D5FF0">
            <w:rPr>
              <w:rFonts w:ascii="宋体" w:eastAsia="宋体" w:hAnsi="宋体" w:cs="宋体" w:hint="eastAsia"/>
              <w:color w:val="212121"/>
              <w:u w:color="212121"/>
              <w:lang w:val="zh-TW"/>
            </w:rPr>
            <w:delText>主要在于</w:delText>
          </w:r>
          <w:r w:rsidR="00096BF4" w:rsidDel="007D5FF0">
            <w:rPr>
              <w:rFonts w:ascii="宋体" w:eastAsia="宋体" w:hAnsi="宋体" w:cs="宋体" w:hint="eastAsia"/>
              <w:color w:val="212121"/>
              <w:u w:color="212121"/>
              <w:lang w:val="zh-TW"/>
            </w:rPr>
            <w:delText>投资分布不同</w:delText>
          </w:r>
        </w:del>
        <w:r>
          <w:rPr>
            <w:rFonts w:ascii="宋体" w:eastAsia="宋体" w:hAnsi="宋体" w:cs="宋体"/>
            <w:color w:val="212121"/>
            <w:u w:color="212121"/>
            <w:lang w:val="zh-TW" w:eastAsia="zh-TW"/>
          </w:rPr>
          <w:t>。</w:t>
        </w:r>
      </w:ins>
    </w:p>
    <w:p w:rsidR="00344021" w:rsidRPr="00713EBF"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22" w:author="amy" w:date="2017-02-14T10:08:00Z"/>
          <w:rFonts w:ascii="Times New Roman" w:eastAsia="Times New Roman" w:hAnsi="Times New Roman" w:cs="Times New Roman"/>
          <w:color w:val="212121"/>
          <w:u w:color="212121"/>
        </w:rPr>
      </w:pPr>
      <w:del w:id="623" w:author="amy" w:date="2017-02-14T10:08:00Z">
        <w:r>
          <w:rPr>
            <w:rFonts w:ascii="宋体" w:eastAsia="宋体" w:hAnsi="宋体" w:cs="宋体"/>
            <w:color w:val="212121"/>
            <w:u w:color="212121"/>
            <w:lang w:val="zh-TW" w:eastAsia="zh-TW"/>
          </w:rPr>
          <w:delText>截至</w:delText>
        </w:r>
        <w:r>
          <w:rPr>
            <w:rFonts w:ascii="Times New Roman" w:hAnsi="Times New Roman"/>
            <w:color w:val="212121"/>
            <w:u w:color="212121"/>
          </w:rPr>
          <w:delText>2007</w:delText>
        </w:r>
        <w:r>
          <w:rPr>
            <w:rFonts w:ascii="宋体" w:eastAsia="宋体" w:hAnsi="宋体" w:cs="宋体"/>
            <w:color w:val="212121"/>
            <w:u w:color="212121"/>
            <w:lang w:val="zh-TW" w:eastAsia="zh-TW"/>
          </w:rPr>
          <w:delText>年年底，</w:delText>
        </w:r>
        <w:r w:rsidR="00285102">
          <w:rPr>
            <w:rFonts w:ascii="宋体" w:eastAsia="宋体" w:hAnsi="宋体" w:cs="宋体"/>
            <w:color w:val="212121"/>
            <w:u w:color="212121"/>
            <w:lang w:val="zh-TW" w:eastAsia="zh-TW"/>
          </w:rPr>
          <w:delText>根据最近的</w:delText>
        </w:r>
        <w:r w:rsidR="00285102">
          <w:rPr>
            <w:rFonts w:ascii="Times New Roman" w:hAnsi="Times New Roman"/>
            <w:color w:val="212121"/>
            <w:u w:color="212121"/>
          </w:rPr>
          <w:delText>PerTrac</w:delText>
        </w:r>
        <w:r w:rsidR="00285102">
          <w:rPr>
            <w:rFonts w:ascii="宋体" w:eastAsia="宋体" w:hAnsi="宋体" w:cs="宋体"/>
            <w:color w:val="212121"/>
            <w:u w:color="212121"/>
            <w:lang w:val="zh-TW" w:eastAsia="zh-TW"/>
          </w:rPr>
          <w:delText>研究</w:delText>
        </w:r>
        <w:r w:rsidR="00285102">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市场上有近</w:delText>
        </w:r>
        <w:r>
          <w:rPr>
            <w:rFonts w:ascii="Times New Roman" w:hAnsi="Times New Roman"/>
            <w:color w:val="212121"/>
            <w:u w:color="212121"/>
          </w:rPr>
          <w:delText>7200</w:delText>
        </w:r>
        <w:r>
          <w:rPr>
            <w:rFonts w:ascii="宋体" w:eastAsia="宋体" w:hAnsi="宋体" w:cs="宋体"/>
            <w:color w:val="212121"/>
            <w:u w:color="212121"/>
            <w:lang w:val="zh-TW" w:eastAsia="zh-TW"/>
          </w:rPr>
          <w:delText>个</w:delText>
        </w:r>
        <w:r w:rsidR="00285102">
          <w:rPr>
            <w:rFonts w:ascii="宋体" w:eastAsia="宋体" w:hAnsi="宋体" w:cs="宋体"/>
            <w:color w:val="212121"/>
            <w:u w:color="212121"/>
            <w:lang w:val="zh-TW" w:eastAsia="zh-TW"/>
          </w:rPr>
          <w:delText>基金的基金</w:delText>
        </w:r>
        <w:r>
          <w:rPr>
            <w:rFonts w:ascii="宋体" w:eastAsia="宋体" w:hAnsi="宋体" w:cs="宋体"/>
            <w:color w:val="212121"/>
            <w:u w:color="212121"/>
            <w:lang w:val="zh-TW" w:eastAsia="zh-TW"/>
          </w:rPr>
          <w:delText>。</w:delText>
        </w:r>
        <w:r w:rsidR="00285102">
          <w:rPr>
            <w:rFonts w:ascii="宋体" w:eastAsia="宋体" w:hAnsi="宋体" w:cs="宋体" w:hint="eastAsia"/>
            <w:color w:val="212121"/>
            <w:u w:color="212121"/>
            <w:lang w:val="zh-TW"/>
          </w:rPr>
          <w:delText>（</w:delText>
        </w:r>
        <w:r w:rsidRPr="00285102">
          <w:rPr>
            <w:rFonts w:ascii="Times New Roman" w:hAnsi="Times New Roman"/>
            <w:color w:val="212121"/>
            <w:sz w:val="16"/>
            <w:szCs w:val="16"/>
            <w:u w:color="212121"/>
          </w:rPr>
          <w:delText>5</w:delText>
        </w:r>
        <w:r w:rsidR="00285102">
          <w:rPr>
            <w:rFonts w:ascii="宋体" w:eastAsia="宋体" w:hAnsi="宋体" w:hint="eastAsia"/>
            <w:color w:val="212121"/>
            <w:sz w:val="16"/>
            <w:szCs w:val="16"/>
            <w:u w:color="212121"/>
          </w:rPr>
          <w:delText>）</w:delText>
        </w:r>
        <w:r w:rsidR="00285102">
          <w:rPr>
            <w:rFonts w:ascii="宋体" w:eastAsia="宋体" w:hAnsi="宋体" w:cs="宋体"/>
            <w:color w:val="212121"/>
            <w:u w:color="212121"/>
            <w:lang w:val="zh-TW" w:eastAsia="zh-TW"/>
          </w:rPr>
          <w:delText>基金</w:delText>
        </w:r>
        <w:r w:rsidR="00285102">
          <w:rPr>
            <w:rFonts w:ascii="宋体" w:eastAsia="宋体" w:hAnsi="宋体" w:cs="宋体" w:hint="eastAsia"/>
            <w:color w:val="212121"/>
            <w:u w:color="212121"/>
            <w:lang w:val="zh-TW"/>
          </w:rPr>
          <w:delText>中</w:delText>
        </w:r>
        <w:r w:rsidR="00285102">
          <w:rPr>
            <w:rFonts w:ascii="宋体" w:eastAsia="宋体" w:hAnsi="宋体" w:cs="宋体"/>
            <w:color w:val="212121"/>
            <w:u w:color="212121"/>
            <w:lang w:val="zh-TW" w:eastAsia="zh-TW"/>
          </w:rPr>
          <w:delText>的基金</w:delText>
        </w:r>
        <w:r w:rsidR="00096BF4">
          <w:rPr>
            <w:rFonts w:ascii="宋体" w:eastAsia="宋体" w:hAnsi="宋体" w:cs="宋体"/>
            <w:color w:val="212121"/>
            <w:u w:color="212121"/>
            <w:lang w:val="zh-TW" w:eastAsia="zh-TW"/>
          </w:rPr>
          <w:delText>成功的秘诀</w:delText>
        </w:r>
        <w:r w:rsidR="00096BF4">
          <w:rPr>
            <w:rFonts w:ascii="宋体" w:eastAsia="宋体" w:hAnsi="宋体" w:cs="宋体" w:hint="eastAsia"/>
            <w:color w:val="212121"/>
            <w:u w:color="212121"/>
            <w:lang w:val="zh-TW"/>
          </w:rPr>
          <w:delText>是把自己与</w:delText>
        </w:r>
        <w:r w:rsidR="00285102">
          <w:rPr>
            <w:rFonts w:ascii="宋体" w:eastAsia="宋体" w:hAnsi="宋体" w:cs="宋体"/>
            <w:color w:val="212121"/>
            <w:u w:color="212121"/>
            <w:lang w:val="zh-TW" w:eastAsia="zh-TW"/>
          </w:rPr>
          <w:delText>对冲基金</w:delText>
        </w:r>
        <w:r w:rsidR="00096BF4">
          <w:rPr>
            <w:rFonts w:ascii="宋体" w:eastAsia="宋体" w:hAnsi="宋体" w:cs="宋体" w:hint="eastAsia"/>
            <w:color w:val="212121"/>
            <w:u w:color="212121"/>
            <w:lang w:val="zh-TW"/>
          </w:rPr>
          <w:delText>区分开来，他们投资分布不同是主要的因素</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764D40" w:rsidRDefault="00764D40">
      <w:pPr>
        <w:rPr>
          <w:rFonts w:ascii="宋体" w:eastAsia="宋体" w:hAnsi="宋体" w:cs="宋体"/>
          <w:b/>
          <w:lang w:val="zh-TW" w:eastAsia="zh-TW"/>
        </w:rPr>
      </w:pPr>
      <w:r>
        <w:rPr>
          <w:rFonts w:ascii="宋体" w:eastAsia="宋体" w:hAnsi="宋体" w:cs="宋体" w:hint="eastAsia"/>
          <w:b/>
        </w:rPr>
        <w:t>机构的</w:t>
      </w:r>
      <w:r w:rsidR="00673C29" w:rsidRPr="00764D40">
        <w:rPr>
          <w:rFonts w:ascii="宋体" w:eastAsia="宋体" w:hAnsi="宋体" w:cs="宋体"/>
          <w:b/>
          <w:lang w:val="zh-TW" w:eastAsia="zh-TW"/>
        </w:rPr>
        <w:t>名称</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r>
        <w:rPr>
          <w:rFonts w:ascii="宋体" w:eastAsia="宋体" w:hAnsi="宋体" w:cs="宋体"/>
          <w:color w:val="212121"/>
          <w:u w:color="212121"/>
          <w:lang w:val="zh-TW" w:eastAsia="zh-TW"/>
        </w:rPr>
        <w:t>根据</w:t>
      </w:r>
      <w:r w:rsidR="006817FD">
        <w:rPr>
          <w:rFonts w:ascii="Times New Roman" w:hAnsi="Times New Roman"/>
          <w:color w:val="212121"/>
          <w:u w:color="212121"/>
        </w:rPr>
        <w:t>Freeman</w:t>
      </w:r>
      <w:r w:rsidR="006817FD">
        <w:rPr>
          <w:rFonts w:ascii="宋体" w:eastAsia="宋体" w:hAnsi="宋体" w:cs="宋体"/>
          <w:color w:val="212121"/>
          <w:u w:color="212121"/>
          <w:lang w:val="zh-TW" w:eastAsia="zh-TW"/>
        </w:rPr>
        <w:t>＆</w:t>
      </w:r>
      <w:r w:rsidR="006817FD">
        <w:rPr>
          <w:rFonts w:ascii="Times New Roman" w:hAnsi="Times New Roman"/>
          <w:color w:val="212121"/>
          <w:u w:color="212121"/>
        </w:rPr>
        <w:t>Co.</w:t>
      </w:r>
      <w:r w:rsidR="006817FD">
        <w:rPr>
          <w:rFonts w:ascii="宋体" w:eastAsia="宋体" w:hAnsi="宋体" w:cs="宋体"/>
          <w:color w:val="212121"/>
          <w:u w:color="212121"/>
          <w:lang w:val="zh-TW" w:eastAsia="zh-TW"/>
        </w:rPr>
        <w:t>首席运营官和董事总经理</w:t>
      </w:r>
      <w:r>
        <w:rPr>
          <w:rFonts w:ascii="Times New Roman" w:hAnsi="Times New Roman"/>
          <w:color w:val="212121"/>
          <w:u w:color="212121"/>
        </w:rPr>
        <w:t xml:space="preserve">Eric </w:t>
      </w:r>
      <w:ins w:id="624" w:author="amy" w:date="2017-02-14T10:08:00Z">
        <w:r>
          <w:rPr>
            <w:rFonts w:ascii="Times New Roman" w:hAnsi="Times New Roman"/>
            <w:color w:val="212121"/>
            <w:u w:color="212121"/>
          </w:rPr>
          <w:t>Weber</w:t>
        </w:r>
        <w:r>
          <w:rPr>
            <w:rFonts w:ascii="宋体" w:eastAsia="宋体" w:hAnsi="宋体" w:cs="宋体"/>
            <w:color w:val="212121"/>
            <w:u w:color="212121"/>
            <w:lang w:val="zh-TW" w:eastAsia="zh-TW"/>
          </w:rPr>
          <w:t>，品牌是关键。他指出，没有独立</w:t>
        </w:r>
      </w:ins>
      <w:ins w:id="625" w:author="蔡长春" w:date="2017-05-15T23:49:00Z">
        <w:r w:rsidR="00EF1FC4">
          <w:rPr>
            <w:rFonts w:ascii="宋体" w:eastAsia="宋体" w:hAnsi="宋体" w:cs="宋体"/>
            <w:color w:val="212121"/>
            <w:u w:color="212121"/>
            <w:lang w:val="zh-TW" w:eastAsia="zh-TW"/>
          </w:rPr>
          <w:t>的</w:t>
        </w:r>
      </w:ins>
      <w:ins w:id="626" w:author="amy" w:date="2017-02-14T10:08:00Z">
        <w:r w:rsidR="006817FD">
          <w:rPr>
            <w:rFonts w:ascii="宋体" w:eastAsia="宋体" w:hAnsi="宋体" w:cs="宋体"/>
            <w:color w:val="212121"/>
            <w:u w:color="212121"/>
            <w:lang w:val="zh-TW" w:eastAsia="zh-TW"/>
          </w:rPr>
          <w:t>基金</w:t>
        </w:r>
        <w:r w:rsidR="006817FD">
          <w:rPr>
            <w:rFonts w:ascii="宋体" w:eastAsia="宋体" w:hAnsi="宋体" w:cs="宋体" w:hint="eastAsia"/>
            <w:color w:val="212121"/>
            <w:u w:color="212121"/>
            <w:lang w:val="zh-TW"/>
          </w:rPr>
          <w:t>中</w:t>
        </w:r>
        <w:del w:id="627" w:author="蔡长春" w:date="2017-05-15T23:49:00Z">
          <w:r w:rsidR="006817FD" w:rsidDel="00EF1FC4">
            <w:rPr>
              <w:rFonts w:ascii="宋体" w:eastAsia="宋体" w:hAnsi="宋体" w:cs="宋体"/>
              <w:color w:val="212121"/>
              <w:u w:color="212121"/>
              <w:lang w:val="zh-TW" w:eastAsia="zh-TW"/>
            </w:rPr>
            <w:delText>的</w:delText>
          </w:r>
        </w:del>
        <w:r w:rsidR="006817FD">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列入资产</w:t>
        </w:r>
      </w:ins>
      <w:ins w:id="628" w:author="蔡长春" w:date="2017-05-15T23:51:00Z">
        <w:r w:rsidR="00EF1FC4">
          <w:rPr>
            <w:rFonts w:ascii="宋体" w:eastAsia="宋体" w:hAnsi="宋体" w:cs="宋体"/>
            <w:color w:val="212121"/>
            <w:u w:color="212121"/>
            <w:lang w:val="zh-TW" w:eastAsia="zh-TW"/>
          </w:rPr>
          <w:t>管理</w:t>
        </w:r>
      </w:ins>
      <w:ins w:id="629" w:author="蔡长春" w:date="2017-05-15T23:49:00Z">
        <w:r w:rsidR="00EF1FC4">
          <w:rPr>
            <w:rFonts w:ascii="宋体" w:eastAsia="宋体" w:hAnsi="宋体" w:cs="宋体"/>
            <w:color w:val="212121"/>
            <w:u w:color="212121"/>
            <w:lang w:val="zh-TW" w:eastAsia="zh-TW"/>
          </w:rPr>
          <w:t>规模</w:t>
        </w:r>
      </w:ins>
      <w:ins w:id="630" w:author="蔡长春" w:date="2017-05-15T23:50:00Z">
        <w:r w:rsidR="00EF1FC4">
          <w:rPr>
            <w:rFonts w:ascii="宋体" w:eastAsia="宋体" w:hAnsi="宋体" w:cs="宋体"/>
            <w:color w:val="212121"/>
            <w:u w:color="212121"/>
            <w:lang w:val="zh-TW" w:eastAsia="zh-TW"/>
          </w:rPr>
          <w:t>排行</w:t>
        </w:r>
      </w:ins>
      <w:ins w:id="631" w:author="amy" w:date="2017-02-14T10:08:00Z">
        <w:r w:rsidR="00F01A1E">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前九位</w:t>
        </w:r>
        <w:r w:rsidR="00F01A1E">
          <w:rPr>
            <w:rFonts w:ascii="宋体" w:eastAsia="宋体" w:hAnsi="宋体" w:cs="宋体" w:hint="eastAsia"/>
            <w:color w:val="212121"/>
            <w:u w:color="212121"/>
            <w:lang w:val="zh-TW"/>
          </w:rPr>
          <w:t>，在</w:t>
        </w:r>
        <w:r>
          <w:rPr>
            <w:rFonts w:ascii="宋体" w:eastAsia="宋体" w:hAnsi="宋体" w:cs="宋体"/>
            <w:color w:val="212121"/>
            <w:u w:color="212121"/>
            <w:lang w:val="zh-TW" w:eastAsia="zh-TW"/>
          </w:rPr>
          <w:t>前</w:t>
        </w:r>
        <w:r>
          <w:rPr>
            <w:rFonts w:ascii="Times New Roman" w:hAnsi="Times New Roman"/>
            <w:color w:val="212121"/>
            <w:u w:color="212121"/>
          </w:rPr>
          <w:t>16</w:t>
        </w:r>
        <w:r>
          <w:rPr>
            <w:rFonts w:ascii="宋体" w:eastAsia="宋体" w:hAnsi="宋体" w:cs="宋体"/>
            <w:color w:val="212121"/>
            <w:u w:color="212121"/>
            <w:lang w:val="zh-TW" w:eastAsia="zh-TW"/>
          </w:rPr>
          <w:t>名中</w:t>
        </w:r>
        <w:del w:id="632" w:author="蔡长春" w:date="2017-05-15T23:50:00Z">
          <w:r w:rsidDel="00EF1FC4">
            <w:rPr>
              <w:rFonts w:ascii="宋体" w:eastAsia="宋体" w:hAnsi="宋体" w:cs="宋体"/>
              <w:color w:val="212121"/>
              <w:u w:color="212121"/>
              <w:lang w:val="zh-TW" w:eastAsia="zh-TW"/>
            </w:rPr>
            <w:delText>的</w:delText>
          </w:r>
        </w:del>
        <w:r w:rsidR="00F01A1E">
          <w:rPr>
            <w:rFonts w:ascii="宋体" w:eastAsia="宋体" w:hAnsi="宋体" w:cs="宋体" w:hint="eastAsia"/>
            <w:color w:val="212121"/>
            <w:u w:color="212121"/>
            <w:lang w:val="zh-TW"/>
          </w:rPr>
          <w:t>才有</w:t>
        </w:r>
        <w:r>
          <w:rPr>
            <w:rFonts w:ascii="宋体" w:eastAsia="宋体" w:hAnsi="宋体" w:cs="宋体"/>
            <w:color w:val="212121"/>
            <w:u w:color="212121"/>
            <w:lang w:val="zh-TW" w:eastAsia="zh-TW"/>
          </w:rPr>
          <w:t>一个是独立公司。</w:t>
        </w:r>
      </w:ins>
      <w:ins w:id="633" w:author="蔡长春" w:date="2017-05-15T23:52:00Z">
        <w:r w:rsidR="00EF1FC4">
          <w:rPr>
            <w:rFonts w:ascii="宋体" w:eastAsia="宋体" w:hAnsi="宋体" w:cs="宋体"/>
            <w:color w:val="212121"/>
            <w:u w:color="212121"/>
            <w:lang w:val="zh-TW" w:eastAsia="zh-TW"/>
          </w:rPr>
          <w:t>任一</w:t>
        </w:r>
      </w:ins>
      <w:ins w:id="634" w:author="amy" w:date="2017-02-14T10:08:00Z">
        <w:r>
          <w:rPr>
            <w:rFonts w:ascii="宋体" w:eastAsia="宋体" w:hAnsi="宋体" w:cs="宋体"/>
            <w:color w:val="212121"/>
            <w:u w:color="212121"/>
            <w:lang w:val="zh-TW" w:eastAsia="zh-TW"/>
          </w:rPr>
          <w:t>最大的</w:t>
        </w:r>
      </w:ins>
      <w:ins w:id="635" w:author="蔡长春" w:date="2017-05-15T23:52:00Z">
        <w:r w:rsidR="00EF1FC4">
          <w:rPr>
            <w:rFonts w:ascii="宋体" w:eastAsia="宋体" w:hAnsi="宋体" w:cs="宋体"/>
            <w:color w:val="212121"/>
            <w:u w:color="212121"/>
            <w:lang w:val="zh-TW"/>
          </w:rPr>
          <w:t>基金公司都</w:t>
        </w:r>
      </w:ins>
      <w:ins w:id="636" w:author="amy" w:date="2017-02-14T10:08:00Z">
        <w:del w:id="637" w:author="蔡长春" w:date="2017-05-15T23:52:00Z">
          <w:r w:rsidR="00F01A1E" w:rsidDel="00EF1FC4">
            <w:rPr>
              <w:rFonts w:ascii="宋体" w:eastAsia="宋体" w:hAnsi="宋体" w:cs="宋体" w:hint="eastAsia"/>
              <w:color w:val="212121"/>
              <w:u w:color="212121"/>
              <w:lang w:val="zh-TW"/>
            </w:rPr>
            <w:delText>那个</w:delText>
          </w:r>
        </w:del>
        <w:r>
          <w:rPr>
            <w:rFonts w:ascii="宋体" w:eastAsia="宋体" w:hAnsi="宋体" w:cs="宋体"/>
            <w:color w:val="212121"/>
            <w:u w:color="212121"/>
            <w:lang w:val="zh-TW" w:eastAsia="zh-TW"/>
          </w:rPr>
          <w:t>是</w:t>
        </w:r>
        <w:del w:id="638" w:author="蔡长春" w:date="2017-05-15T23:52:00Z">
          <w:r w:rsidDel="00EF1FC4">
            <w:rPr>
              <w:rFonts w:ascii="宋体" w:eastAsia="宋体" w:hAnsi="宋体" w:cs="宋体"/>
              <w:color w:val="212121"/>
              <w:u w:color="212121"/>
              <w:lang w:val="zh-TW" w:eastAsia="zh-TW"/>
            </w:rPr>
            <w:delText>一个</w:delText>
          </w:r>
        </w:del>
        <w:del w:id="639" w:author="蔡长春" w:date="2017-05-15T23:50:00Z">
          <w:r w:rsidDel="00EF1FC4">
            <w:rPr>
              <w:rFonts w:ascii="宋体" w:eastAsia="宋体" w:hAnsi="宋体" w:cs="宋体"/>
              <w:color w:val="212121"/>
              <w:u w:color="212121"/>
              <w:lang w:val="zh-TW" w:eastAsia="zh-TW"/>
            </w:rPr>
            <w:delText>的</w:delText>
          </w:r>
        </w:del>
        <w:r>
          <w:rPr>
            <w:rFonts w:ascii="宋体" w:eastAsia="宋体" w:hAnsi="宋体" w:cs="宋体"/>
            <w:color w:val="212121"/>
            <w:u w:color="212121"/>
            <w:lang w:val="zh-TW" w:eastAsia="zh-TW"/>
          </w:rPr>
          <w:t>大资金管理</w:t>
        </w:r>
        <w:r w:rsidR="00F01A1E">
          <w:rPr>
            <w:rFonts w:ascii="宋体" w:eastAsia="宋体" w:hAnsi="宋体" w:cs="宋体" w:hint="eastAsia"/>
            <w:color w:val="212121"/>
            <w:u w:color="212121"/>
            <w:lang w:val="zh-TW"/>
          </w:rPr>
          <w:t>集团</w:t>
        </w:r>
        <w:r>
          <w:rPr>
            <w:rFonts w:ascii="宋体" w:eastAsia="宋体" w:hAnsi="宋体" w:cs="宋体"/>
            <w:color w:val="212121"/>
            <w:u w:color="212121"/>
            <w:lang w:val="zh-TW" w:eastAsia="zh-TW"/>
          </w:rPr>
          <w:t>。</w:t>
        </w:r>
        <w:r w:rsidR="00F01A1E">
          <w:rPr>
            <w:rFonts w:ascii="宋体" w:eastAsia="宋体" w:hAnsi="宋体" w:cs="宋体"/>
            <w:color w:val="212121"/>
            <w:u w:color="212121"/>
            <w:lang w:val="zh-TW" w:eastAsia="zh-TW"/>
          </w:rPr>
          <w:t>独立基金</w:t>
        </w:r>
        <w:r>
          <w:rPr>
            <w:rFonts w:ascii="宋体" w:eastAsia="宋体" w:hAnsi="宋体" w:cs="宋体"/>
            <w:color w:val="212121"/>
            <w:u w:color="212121"/>
            <w:lang w:val="zh-TW" w:eastAsia="zh-TW"/>
          </w:rPr>
          <w:t>不能成长</w:t>
        </w:r>
        <w:r w:rsidR="00F01A1E">
          <w:rPr>
            <w:rFonts w:ascii="宋体" w:eastAsia="宋体" w:hAnsi="宋体" w:cs="宋体" w:hint="eastAsia"/>
            <w:color w:val="212121"/>
            <w:u w:color="212121"/>
            <w:lang w:val="zh-TW"/>
          </w:rPr>
          <w:t>的原因是</w:t>
        </w:r>
        <w:r>
          <w:rPr>
            <w:rFonts w:ascii="宋体" w:eastAsia="宋体" w:hAnsi="宋体" w:cs="宋体"/>
            <w:color w:val="212121"/>
            <w:u w:color="212121"/>
            <w:lang w:val="zh-TW" w:eastAsia="zh-TW"/>
          </w:rPr>
          <w:t>市场不</w:t>
        </w:r>
      </w:ins>
      <w:ins w:id="640" w:author="蔡长春" w:date="2017-05-15T23:53:00Z">
        <w:r w:rsidR="00E907F1">
          <w:rPr>
            <w:rFonts w:ascii="宋体" w:eastAsia="宋体" w:hAnsi="宋体" w:cs="宋体"/>
            <w:color w:val="212121"/>
            <w:u w:color="212121"/>
            <w:lang w:val="zh-TW"/>
          </w:rPr>
          <w:t>想让</w:t>
        </w:r>
      </w:ins>
      <w:ins w:id="641" w:author="蔡长春" w:date="2017-05-15T23:54:00Z">
        <w:r w:rsidR="00E907F1">
          <w:rPr>
            <w:rFonts w:ascii="宋体" w:eastAsia="宋体" w:hAnsi="宋体" w:cs="宋体"/>
            <w:color w:val="212121"/>
            <w:u w:color="212121"/>
            <w:lang w:val="zh-TW"/>
          </w:rPr>
          <w:t>感知风险与小公司进行关联</w:t>
        </w:r>
      </w:ins>
      <w:ins w:id="642" w:author="amy" w:date="2017-02-14T10:08:00Z">
        <w:del w:id="643" w:author="蔡长春" w:date="2017-05-15T23:53:00Z">
          <w:r w:rsidR="00F01A1E" w:rsidDel="00E907F1">
            <w:rPr>
              <w:rFonts w:ascii="宋体" w:eastAsia="宋体" w:hAnsi="宋体" w:cs="宋体" w:hint="eastAsia"/>
              <w:color w:val="212121"/>
              <w:u w:color="212121"/>
              <w:lang w:val="zh-TW"/>
            </w:rPr>
            <w:delText>喜欢</w:delText>
          </w:r>
        </w:del>
        <w:del w:id="644" w:author="蔡长春" w:date="2017-05-15T23:54:00Z">
          <w:r w:rsidDel="00E907F1">
            <w:rPr>
              <w:rFonts w:ascii="宋体" w:eastAsia="宋体" w:hAnsi="宋体" w:cs="宋体"/>
              <w:color w:val="212121"/>
              <w:u w:color="212121"/>
              <w:lang w:val="zh-TW" w:eastAsia="zh-TW"/>
            </w:rPr>
            <w:delText>公司</w:delText>
          </w:r>
          <w:r w:rsidR="00123084" w:rsidDel="00E907F1">
            <w:rPr>
              <w:rFonts w:ascii="宋体" w:eastAsia="宋体" w:hAnsi="宋体" w:cs="宋体" w:hint="eastAsia"/>
              <w:color w:val="212121"/>
              <w:u w:color="212121"/>
              <w:lang w:val="zh-TW"/>
            </w:rPr>
            <w:delText>规模小</w:delText>
          </w:r>
          <w:r w:rsidR="00F01A1E" w:rsidDel="00E907F1">
            <w:rPr>
              <w:rFonts w:ascii="宋体" w:eastAsia="宋体" w:hAnsi="宋体" w:cs="宋体" w:hint="eastAsia"/>
              <w:color w:val="212121"/>
              <w:u w:color="212121"/>
              <w:lang w:val="zh-TW"/>
            </w:rPr>
            <w:delText>的风险</w:delText>
          </w:r>
        </w:del>
        <w:r>
          <w:rPr>
            <w:rFonts w:ascii="宋体" w:eastAsia="宋体" w:hAnsi="宋体" w:cs="宋体"/>
            <w:color w:val="212121"/>
            <w:u w:color="212121"/>
            <w:lang w:val="zh-TW" w:eastAsia="zh-TW"/>
          </w:rPr>
          <w:t>。记住，没有人因为购买</w:t>
        </w:r>
        <w:r>
          <w:rPr>
            <w:rFonts w:ascii="Times New Roman" w:hAnsi="Times New Roman"/>
            <w:color w:val="212121"/>
            <w:u w:color="212121"/>
          </w:rPr>
          <w:t>IBM</w:t>
        </w:r>
        <w:r>
          <w:rPr>
            <w:rFonts w:ascii="宋体" w:eastAsia="宋体" w:hAnsi="宋体" w:cs="宋体"/>
            <w:color w:val="212121"/>
            <w:u w:color="212121"/>
            <w:lang w:val="zh-TW" w:eastAsia="zh-TW"/>
          </w:rPr>
          <w:t>计算机而被解雇。</w:t>
        </w:r>
        <w:r w:rsidR="00F5654E">
          <w:rPr>
            <w:rFonts w:ascii="宋体" w:eastAsia="宋体" w:hAnsi="宋体" w:cs="宋体" w:hint="eastAsia"/>
            <w:color w:val="212121"/>
            <w:u w:color="212121"/>
            <w:lang w:val="zh-TW"/>
          </w:rPr>
          <w:t>对</w:t>
        </w:r>
        <w:del w:id="645" w:author="蔡长春" w:date="2017-05-15T23:55:00Z">
          <w:r w:rsidR="00F5654E" w:rsidDel="00E907F1">
            <w:rPr>
              <w:rFonts w:ascii="宋体" w:eastAsia="宋体" w:hAnsi="宋体" w:cs="宋体" w:hint="eastAsia"/>
              <w:color w:val="212121"/>
              <w:u w:color="212121"/>
              <w:lang w:val="zh-TW"/>
            </w:rPr>
            <w:delText>购买</w:delText>
          </w:r>
        </w:del>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del w:id="646" w:author="蔡长春" w:date="2017-05-15T23:55:00Z">
          <w:r w:rsidR="00F5654E" w:rsidDel="00E907F1">
            <w:rPr>
              <w:rFonts w:ascii="宋体" w:eastAsia="宋体" w:hAnsi="宋体" w:cs="宋体"/>
              <w:color w:val="212121"/>
              <w:u w:color="212121"/>
              <w:lang w:val="zh-TW" w:eastAsia="zh-TW"/>
            </w:rPr>
            <w:delText>的</w:delText>
          </w:r>
        </w:del>
        <w:r w:rsidR="00F5654E">
          <w:rPr>
            <w:rFonts w:ascii="宋体" w:eastAsia="宋体" w:hAnsi="宋体" w:cs="宋体"/>
            <w:color w:val="212121"/>
            <w:u w:color="212121"/>
            <w:lang w:val="zh-TW" w:eastAsia="zh-TW"/>
          </w:rPr>
          <w:t>基金</w:t>
        </w:r>
        <w:r w:rsidR="00123084">
          <w:rPr>
            <w:rFonts w:ascii="宋体" w:eastAsia="宋体" w:hAnsi="宋体" w:cs="宋体" w:hint="eastAsia"/>
            <w:color w:val="212121"/>
            <w:u w:color="212121"/>
            <w:lang w:val="zh-TW"/>
          </w:rPr>
          <w:t>（FOF）</w:t>
        </w:r>
        <w:del w:id="647" w:author="蔡长春" w:date="2017-05-15T23:55:00Z">
          <w:r w:rsidDel="00E907F1">
            <w:rPr>
              <w:rFonts w:ascii="宋体" w:eastAsia="宋体" w:hAnsi="宋体" w:cs="宋体"/>
              <w:color w:val="212121"/>
              <w:u w:color="212121"/>
              <w:lang w:val="zh-TW" w:eastAsia="zh-TW"/>
            </w:rPr>
            <w:delText>同样</w:delText>
          </w:r>
        </w:del>
        <w:r w:rsidR="00F5654E">
          <w:rPr>
            <w:rFonts w:ascii="宋体" w:eastAsia="宋体" w:hAnsi="宋体" w:cs="宋体" w:hint="eastAsia"/>
            <w:color w:val="212121"/>
            <w:u w:color="212121"/>
            <w:lang w:val="zh-TW"/>
          </w:rPr>
          <w:t>也是</w:t>
        </w:r>
      </w:ins>
      <w:ins w:id="648" w:author="蔡长春" w:date="2017-05-15T23:55:00Z">
        <w:r w:rsidR="00E907F1">
          <w:rPr>
            <w:rFonts w:ascii="宋体" w:eastAsia="宋体" w:hAnsi="宋体" w:cs="宋体" w:hint="eastAsia"/>
            <w:color w:val="212121"/>
            <w:u w:color="212121"/>
            <w:lang w:val="zh-TW"/>
          </w:rPr>
          <w:t>一样的</w:t>
        </w:r>
      </w:ins>
      <w:ins w:id="649" w:author="amy" w:date="2017-02-14T10:08:00Z">
        <w:r>
          <w:rPr>
            <w:rFonts w:ascii="宋体" w:eastAsia="宋体" w:hAnsi="宋体" w:cs="宋体"/>
            <w:color w:val="212121"/>
            <w:u w:color="212121"/>
            <w:lang w:val="zh-TW" w:eastAsia="zh-TW"/>
          </w:rPr>
          <w:t>。没有人因为投资高盛银行，纽约银行或摩根大通</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bookmarkStart w:id="650" w:name="_GoBack"/>
        <w:bookmarkEnd w:id="650"/>
        <w:del w:id="651" w:author="蔡长春" w:date="2017-05-15T23:55:00Z">
          <w:r w:rsidR="00F5654E" w:rsidDel="00E907F1">
            <w:rPr>
              <w:rFonts w:ascii="宋体" w:eastAsia="宋体" w:hAnsi="宋体" w:cs="宋体"/>
              <w:color w:val="212121"/>
              <w:u w:color="212121"/>
              <w:lang w:val="zh-TW" w:eastAsia="zh-TW"/>
            </w:rPr>
            <w:delText>的</w:delText>
          </w:r>
        </w:del>
        <w:r w:rsidR="00F5654E">
          <w:rPr>
            <w:rFonts w:ascii="宋体" w:eastAsia="宋体" w:hAnsi="宋体" w:cs="宋体"/>
            <w:color w:val="212121"/>
            <w:u w:color="212121"/>
            <w:lang w:val="zh-TW" w:eastAsia="zh-TW"/>
          </w:rPr>
          <w:t>基金而被解雇</w:t>
        </w:r>
        <w:r>
          <w:rPr>
            <w:rFonts w:ascii="宋体" w:eastAsia="宋体" w:hAnsi="宋体" w:cs="宋体"/>
            <w:color w:val="212121"/>
            <w:u w:color="212121"/>
            <w:lang w:val="zh-TW" w:eastAsia="zh-TW"/>
          </w:rPr>
          <w:t>。</w:t>
        </w:r>
      </w:ins>
      <w:del w:id="652" w:author="amy" w:date="2017-02-14T10:08:00Z">
        <w:r>
          <w:rPr>
            <w:rFonts w:ascii="Times New Roman" w:hAnsi="Times New Roman"/>
            <w:color w:val="212121"/>
            <w:u w:color="212121"/>
          </w:rPr>
          <w:delText>Weber</w:delText>
        </w:r>
        <w:r>
          <w:rPr>
            <w:rFonts w:ascii="宋体" w:eastAsia="宋体" w:hAnsi="宋体" w:cs="宋体"/>
            <w:color w:val="212121"/>
            <w:u w:color="212121"/>
            <w:lang w:val="zh-TW" w:eastAsia="zh-TW"/>
          </w:rPr>
          <w:delText>，品牌是关键。他指出，没有独立</w:delText>
        </w:r>
        <w:r w:rsidR="006817FD">
          <w:rPr>
            <w:rFonts w:ascii="宋体" w:eastAsia="宋体" w:hAnsi="宋体" w:cs="宋体"/>
            <w:color w:val="212121"/>
            <w:u w:color="212121"/>
            <w:lang w:val="zh-TW" w:eastAsia="zh-TW"/>
          </w:rPr>
          <w:delText>基金</w:delText>
        </w:r>
        <w:r w:rsidR="006817FD">
          <w:rPr>
            <w:rFonts w:ascii="宋体" w:eastAsia="宋体" w:hAnsi="宋体" w:cs="宋体" w:hint="eastAsia"/>
            <w:color w:val="212121"/>
            <w:u w:color="212121"/>
            <w:lang w:val="zh-TW"/>
          </w:rPr>
          <w:delText>中</w:delText>
        </w:r>
        <w:r w:rsidR="006817F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列入资产</w:delText>
        </w:r>
        <w:r w:rsidR="00F01A1E">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前九位</w:delText>
        </w:r>
        <w:r w:rsidR="00F01A1E">
          <w:rPr>
            <w:rFonts w:ascii="宋体" w:eastAsia="宋体" w:hAnsi="宋体" w:cs="宋体" w:hint="eastAsia"/>
            <w:color w:val="212121"/>
            <w:u w:color="212121"/>
            <w:lang w:val="zh-TW"/>
          </w:rPr>
          <w:delText>，在</w:delText>
        </w:r>
        <w:r>
          <w:rPr>
            <w:rFonts w:ascii="宋体" w:eastAsia="宋体" w:hAnsi="宋体" w:cs="宋体"/>
            <w:color w:val="212121"/>
            <w:u w:color="212121"/>
            <w:lang w:val="zh-TW" w:eastAsia="zh-TW"/>
          </w:rPr>
          <w:delText>前</w:delText>
        </w:r>
        <w:r>
          <w:rPr>
            <w:rFonts w:ascii="Times New Roman" w:hAnsi="Times New Roman"/>
            <w:color w:val="212121"/>
            <w:u w:color="212121"/>
          </w:rPr>
          <w:delText>16</w:delText>
        </w:r>
        <w:r>
          <w:rPr>
            <w:rFonts w:ascii="宋体" w:eastAsia="宋体" w:hAnsi="宋体" w:cs="宋体"/>
            <w:color w:val="212121"/>
            <w:u w:color="212121"/>
            <w:lang w:val="zh-TW" w:eastAsia="zh-TW"/>
          </w:rPr>
          <w:delText>名中的</w:delText>
        </w:r>
        <w:r w:rsidR="00F01A1E">
          <w:rPr>
            <w:rFonts w:ascii="宋体" w:eastAsia="宋体" w:hAnsi="宋体" w:cs="宋体" w:hint="eastAsia"/>
            <w:color w:val="212121"/>
            <w:u w:color="212121"/>
            <w:lang w:val="zh-TW"/>
          </w:rPr>
          <w:delText>才有</w:delText>
        </w:r>
        <w:r>
          <w:rPr>
            <w:rFonts w:ascii="宋体" w:eastAsia="宋体" w:hAnsi="宋体" w:cs="宋体"/>
            <w:color w:val="212121"/>
            <w:u w:color="212121"/>
            <w:lang w:val="zh-TW" w:eastAsia="zh-TW"/>
          </w:rPr>
          <w:delText>一个是独立公司。最大的</w:delText>
        </w:r>
        <w:r w:rsidR="00F01A1E">
          <w:rPr>
            <w:rFonts w:ascii="宋体" w:eastAsia="宋体" w:hAnsi="宋体" w:cs="宋体" w:hint="eastAsia"/>
            <w:color w:val="212121"/>
            <w:u w:color="212121"/>
            <w:lang w:val="zh-TW"/>
          </w:rPr>
          <w:delText>那个</w:delText>
        </w:r>
        <w:r>
          <w:rPr>
            <w:rFonts w:ascii="宋体" w:eastAsia="宋体" w:hAnsi="宋体" w:cs="宋体"/>
            <w:color w:val="212121"/>
            <w:u w:color="212121"/>
            <w:lang w:val="zh-TW" w:eastAsia="zh-TW"/>
          </w:rPr>
          <w:delText>是一个的大资金管理</w:delText>
        </w:r>
        <w:r w:rsidR="00F01A1E">
          <w:rPr>
            <w:rFonts w:ascii="宋体" w:eastAsia="宋体" w:hAnsi="宋体" w:cs="宋体" w:hint="eastAsia"/>
            <w:color w:val="212121"/>
            <w:u w:color="212121"/>
            <w:lang w:val="zh-TW"/>
          </w:rPr>
          <w:delText>集团</w:delText>
        </w:r>
        <w:r>
          <w:rPr>
            <w:rFonts w:ascii="宋体" w:eastAsia="宋体" w:hAnsi="宋体" w:cs="宋体"/>
            <w:color w:val="212121"/>
            <w:u w:color="212121"/>
            <w:lang w:val="zh-TW" w:eastAsia="zh-TW"/>
          </w:rPr>
          <w:delText>。</w:delText>
        </w:r>
        <w:r w:rsidR="00F01A1E">
          <w:rPr>
            <w:rFonts w:ascii="宋体" w:eastAsia="宋体" w:hAnsi="宋体" w:cs="宋体"/>
            <w:color w:val="212121"/>
            <w:u w:color="212121"/>
            <w:lang w:val="zh-TW" w:eastAsia="zh-TW"/>
          </w:rPr>
          <w:delText>独立基金</w:delText>
        </w:r>
        <w:r>
          <w:rPr>
            <w:rFonts w:ascii="宋体" w:eastAsia="宋体" w:hAnsi="宋体" w:cs="宋体"/>
            <w:color w:val="212121"/>
            <w:u w:color="212121"/>
            <w:lang w:val="zh-TW" w:eastAsia="zh-TW"/>
          </w:rPr>
          <w:delText>不能成长</w:delText>
        </w:r>
        <w:r w:rsidR="00F01A1E">
          <w:rPr>
            <w:rFonts w:ascii="宋体" w:eastAsia="宋体" w:hAnsi="宋体" w:cs="宋体" w:hint="eastAsia"/>
            <w:color w:val="212121"/>
            <w:u w:color="212121"/>
            <w:lang w:val="zh-TW"/>
          </w:rPr>
          <w:delText>的原因是</w:delText>
        </w:r>
        <w:r>
          <w:rPr>
            <w:rFonts w:ascii="宋体" w:eastAsia="宋体" w:hAnsi="宋体" w:cs="宋体"/>
            <w:color w:val="212121"/>
            <w:u w:color="212121"/>
            <w:lang w:val="zh-TW" w:eastAsia="zh-TW"/>
          </w:rPr>
          <w:delText>市场不</w:delText>
        </w:r>
        <w:r w:rsidR="00F01A1E">
          <w:rPr>
            <w:rFonts w:ascii="宋体" w:eastAsia="宋体" w:hAnsi="宋体" w:cs="宋体" w:hint="eastAsia"/>
            <w:color w:val="212121"/>
            <w:u w:color="212121"/>
            <w:lang w:val="zh-TW"/>
          </w:rPr>
          <w:delText>喜欢</w:delText>
        </w:r>
        <w:r>
          <w:rPr>
            <w:rFonts w:ascii="宋体" w:eastAsia="宋体" w:hAnsi="宋体" w:cs="宋体"/>
            <w:color w:val="212121"/>
            <w:u w:color="212121"/>
            <w:lang w:val="zh-TW" w:eastAsia="zh-TW"/>
          </w:rPr>
          <w:delText>小公司</w:delText>
        </w:r>
        <w:r w:rsidR="00F01A1E">
          <w:rPr>
            <w:rFonts w:ascii="宋体" w:eastAsia="宋体" w:hAnsi="宋体" w:cs="宋体" w:hint="eastAsia"/>
            <w:color w:val="212121"/>
            <w:u w:color="212121"/>
            <w:lang w:val="zh-TW"/>
          </w:rPr>
          <w:delText>的风险</w:delText>
        </w:r>
        <w:r>
          <w:rPr>
            <w:rFonts w:ascii="宋体" w:eastAsia="宋体" w:hAnsi="宋体" w:cs="宋体"/>
            <w:color w:val="212121"/>
            <w:u w:color="212121"/>
            <w:lang w:val="zh-TW" w:eastAsia="zh-TW"/>
          </w:rPr>
          <w:delText>。记住，没有人因为购买</w:delText>
        </w:r>
        <w:r>
          <w:rPr>
            <w:rFonts w:ascii="Times New Roman" w:hAnsi="Times New Roman"/>
            <w:color w:val="212121"/>
            <w:u w:color="212121"/>
          </w:rPr>
          <w:delText>IBM</w:delText>
        </w:r>
        <w:r>
          <w:rPr>
            <w:rFonts w:ascii="宋体" w:eastAsia="宋体" w:hAnsi="宋体" w:cs="宋体"/>
            <w:color w:val="212121"/>
            <w:u w:color="212121"/>
            <w:lang w:val="zh-TW" w:eastAsia="zh-TW"/>
          </w:rPr>
          <w:delText>计算机而被解雇。</w:delText>
        </w:r>
        <w:r w:rsidR="00F5654E">
          <w:rPr>
            <w:rFonts w:ascii="宋体" w:eastAsia="宋体" w:hAnsi="宋体" w:cs="宋体" w:hint="eastAsia"/>
            <w:color w:val="212121"/>
            <w:u w:color="212121"/>
            <w:lang w:val="zh-TW"/>
          </w:rPr>
          <w:delText>对购买</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同样</w:delText>
        </w:r>
        <w:r w:rsidR="00F5654E">
          <w:rPr>
            <w:rFonts w:ascii="宋体" w:eastAsia="宋体" w:hAnsi="宋体" w:cs="宋体" w:hint="eastAsia"/>
            <w:color w:val="212121"/>
            <w:u w:color="212121"/>
            <w:lang w:val="zh-TW"/>
          </w:rPr>
          <w:delText>也是</w:delText>
        </w:r>
        <w:r>
          <w:rPr>
            <w:rFonts w:ascii="宋体" w:eastAsia="宋体" w:hAnsi="宋体" w:cs="宋体"/>
            <w:color w:val="212121"/>
            <w:u w:color="212121"/>
            <w:lang w:val="zh-TW" w:eastAsia="zh-TW"/>
          </w:rPr>
          <w:delText>。没有人因为投资高盛银行，纽约银行或摩根大通</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的基金而被解雇</w:delText>
        </w:r>
        <w:r>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53" w:author="amy" w:date="2017-02-14T10:08:00Z"/>
          <w:rFonts w:ascii="Times New Roman" w:eastAsia="Times New Roman" w:hAnsi="Times New Roman" w:cs="Times New Roman"/>
          <w:color w:val="212121"/>
          <w:u w:color="212121"/>
          <w:lang w:val="zh-TW" w:eastAsia="zh-TW"/>
        </w:rPr>
      </w:pPr>
      <w:ins w:id="654" w:author="amy" w:date="2017-02-14T10:08:00Z">
        <w:r>
          <w:rPr>
            <w:rFonts w:ascii="宋体" w:eastAsia="宋体" w:hAnsi="宋体" w:cs="宋体"/>
            <w:color w:val="212121"/>
            <w:u w:color="212121"/>
            <w:lang w:val="zh-TW" w:eastAsia="zh-TW"/>
          </w:rPr>
          <w:lastRenderedPageBreak/>
          <w:t>寻找分销渠道是小型</w:t>
        </w:r>
        <w:r w:rsidR="00F5654E">
          <w:rPr>
            <w:rFonts w:ascii="宋体" w:eastAsia="宋体" w:hAnsi="宋体" w:cs="宋体"/>
            <w:color w:val="212121"/>
            <w:u w:color="212121"/>
            <w:lang w:val="zh-TW" w:eastAsia="zh-TW"/>
          </w:rPr>
          <w:t>基金</w:t>
        </w:r>
        <w:r w:rsidR="00F5654E">
          <w:rPr>
            <w:rFonts w:ascii="宋体" w:eastAsia="宋体" w:hAnsi="宋体" w:cs="宋体" w:hint="eastAsia"/>
            <w:color w:val="212121"/>
            <w:u w:color="212121"/>
            <w:lang w:val="zh-TW"/>
          </w:rPr>
          <w:t>中</w:t>
        </w:r>
        <w:r w:rsidR="00F5654E">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面临的重大挑战。</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55" w:author="amy" w:date="2017-02-14T10:08:00Z"/>
          <w:rFonts w:ascii="Times New Roman" w:eastAsia="Times New Roman" w:hAnsi="Times New Roman" w:cs="Times New Roman"/>
          <w:color w:val="212121"/>
          <w:u w:color="212121"/>
          <w:lang w:val="zh-TW" w:eastAsia="zh-TW"/>
        </w:rPr>
      </w:pPr>
      <w:del w:id="656" w:author="amy" w:date="2017-02-14T10:08:00Z">
        <w:r>
          <w:rPr>
            <w:rFonts w:ascii="宋体" w:eastAsia="宋体" w:hAnsi="宋体" w:cs="宋体"/>
            <w:color w:val="212121"/>
            <w:u w:color="212121"/>
            <w:lang w:val="zh-TW" w:eastAsia="zh-TW"/>
          </w:rPr>
          <w:delText>寻找分销渠道是小型</w:delText>
        </w:r>
        <w:r w:rsidR="00F5654E">
          <w:rPr>
            <w:rFonts w:ascii="宋体" w:eastAsia="宋体" w:hAnsi="宋体" w:cs="宋体"/>
            <w:color w:val="212121"/>
            <w:u w:color="212121"/>
            <w:lang w:val="zh-TW" w:eastAsia="zh-TW"/>
          </w:rPr>
          <w:delText>基金</w:delText>
        </w:r>
        <w:r w:rsidR="00F5654E">
          <w:rPr>
            <w:rFonts w:ascii="宋体" w:eastAsia="宋体" w:hAnsi="宋体" w:cs="宋体" w:hint="eastAsia"/>
            <w:color w:val="212121"/>
            <w:u w:color="212121"/>
            <w:lang w:val="zh-TW"/>
          </w:rPr>
          <w:delText>中</w:delText>
        </w:r>
        <w:r w:rsidR="00F5654E">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面临的重大挑战。</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57" w:author="amy" w:date="2017-02-14T10:08:00Z"/>
          <w:rFonts w:ascii="Times New Roman" w:eastAsia="Times New Roman" w:hAnsi="Times New Roman" w:cs="Times New Roman"/>
          <w:color w:val="212121"/>
          <w:u w:color="212121"/>
          <w:lang w:val="zh-TW" w:eastAsia="zh-TW"/>
        </w:rPr>
      </w:pPr>
      <w:ins w:id="658" w:author="amy" w:date="2017-02-14T10:08:00Z">
        <w:r>
          <w:rPr>
            <w:rFonts w:ascii="Times New Roman" w:hAnsi="Times New Roman"/>
            <w:color w:val="212121"/>
            <w:u w:color="212121"/>
          </w:rPr>
          <w:t>Weber</w:t>
        </w:r>
        <w:r w:rsidR="00673C29">
          <w:rPr>
            <w:rFonts w:ascii="宋体" w:eastAsia="宋体" w:hAnsi="宋体" w:cs="宋体"/>
            <w:color w:val="212121"/>
            <w:u w:color="212121"/>
            <w:lang w:val="zh-TW" w:eastAsia="zh-TW"/>
          </w:rPr>
          <w:t>说，</w:t>
        </w:r>
        <w:r w:rsidR="0029110F">
          <w:rPr>
            <w:rFonts w:ascii="宋体" w:eastAsia="宋体" w:hAnsi="宋体" w:cs="宋体" w:hint="eastAsia"/>
            <w:color w:val="212121"/>
            <w:u w:color="212121"/>
            <w:lang w:val="zh-TW"/>
          </w:rPr>
          <w:t>在</w:t>
        </w:r>
        <w:r w:rsidR="0029110F">
          <w:rPr>
            <w:rFonts w:ascii="宋体" w:eastAsia="宋体" w:hAnsi="宋体" w:cs="宋体"/>
            <w:color w:val="212121"/>
            <w:u w:color="212121"/>
            <w:lang w:val="zh-TW" w:eastAsia="zh-TW"/>
          </w:rPr>
          <w:t>美国和美国之外</w:t>
        </w:r>
        <w:r w:rsidR="0029110F">
          <w:rPr>
            <w:rFonts w:ascii="宋体" w:eastAsia="宋体" w:hAnsi="宋体" w:cs="宋体" w:hint="eastAsia"/>
            <w:color w:val="212121"/>
            <w:u w:color="212121"/>
            <w:lang w:val="zh-TW"/>
          </w:rPr>
          <w:t>的</w:t>
        </w:r>
        <w:r w:rsidR="00673C29">
          <w:rPr>
            <w:rFonts w:ascii="宋体" w:eastAsia="宋体" w:hAnsi="宋体" w:cs="宋体"/>
            <w:color w:val="212121"/>
            <w:u w:color="212121"/>
            <w:lang w:val="zh-TW" w:eastAsia="zh-TW"/>
          </w:rPr>
          <w:t>许多大型资产管理公司和私人银行提供分销</w:t>
        </w:r>
        <w:r w:rsidR="00123084">
          <w:rPr>
            <w:rFonts w:ascii="宋体" w:eastAsia="宋体" w:hAnsi="宋体" w:cs="宋体" w:hint="eastAsia"/>
            <w:color w:val="212121"/>
            <w:u w:color="212121"/>
            <w:lang w:val="zh-TW"/>
          </w:rPr>
          <w:t>渠道</w:t>
        </w:r>
        <w:r w:rsidR="00673C29">
          <w:rPr>
            <w:rFonts w:ascii="宋体" w:eastAsia="宋体" w:hAnsi="宋体" w:cs="宋体"/>
            <w:color w:val="212121"/>
            <w:u w:color="212121"/>
            <w:lang w:val="zh-TW" w:eastAsia="zh-TW"/>
          </w:rPr>
          <w:t>，</w:t>
        </w:r>
        <w:r w:rsidR="0029110F">
          <w:rPr>
            <w:rFonts w:ascii="宋体" w:eastAsia="宋体" w:hAnsi="宋体" w:cs="宋体" w:hint="eastAsia"/>
            <w:color w:val="212121"/>
            <w:u w:color="212121"/>
            <w:lang w:val="zh-TW"/>
          </w:rPr>
          <w:t>对</w:t>
        </w:r>
        <w:r w:rsidR="00673C29">
          <w:rPr>
            <w:rFonts w:ascii="宋体" w:eastAsia="宋体" w:hAnsi="宋体" w:cs="宋体"/>
            <w:color w:val="212121"/>
            <w:u w:color="212121"/>
            <w:lang w:val="zh-TW" w:eastAsia="zh-TW"/>
          </w:rPr>
          <w:t>小</w:t>
        </w:r>
        <w:r w:rsidR="00123084">
          <w:rPr>
            <w:rFonts w:ascii="宋体" w:eastAsia="宋体" w:hAnsi="宋体" w:cs="宋体" w:hint="eastAsia"/>
            <w:color w:val="212121"/>
            <w:u w:color="212121"/>
            <w:lang w:val="zh-TW"/>
          </w:rPr>
          <w:t>规模</w:t>
        </w:r>
        <w:r w:rsidR="00673C29">
          <w:rPr>
            <w:rFonts w:ascii="宋体" w:eastAsia="宋体" w:hAnsi="宋体" w:cs="宋体"/>
            <w:color w:val="212121"/>
            <w:u w:color="212121"/>
            <w:lang w:val="zh-TW" w:eastAsia="zh-TW"/>
          </w:rPr>
          <w:t>参与者来说</w:t>
        </w:r>
        <w:r w:rsidR="00123084">
          <w:rPr>
            <w:rFonts w:ascii="宋体" w:eastAsia="宋体" w:hAnsi="宋体" w:cs="宋体" w:hint="eastAsia"/>
            <w:color w:val="212121"/>
            <w:u w:color="212121"/>
            <w:lang w:val="zh-TW"/>
          </w:rPr>
          <w:t>是</w:t>
        </w:r>
        <w:r w:rsidR="00673C29">
          <w:rPr>
            <w:rFonts w:ascii="宋体" w:eastAsia="宋体" w:hAnsi="宋体" w:cs="宋体"/>
            <w:color w:val="212121"/>
            <w:u w:color="212121"/>
            <w:lang w:val="zh-TW" w:eastAsia="zh-TW"/>
          </w:rPr>
          <w:t>很难竞争。</w:t>
        </w:r>
        <w:r w:rsidR="000842AD">
          <w:rPr>
            <w:rFonts w:ascii="宋体" w:eastAsia="宋体" w:hAnsi="宋体" w:cs="宋体" w:hint="eastAsia"/>
            <w:color w:val="212121"/>
            <w:u w:color="212121"/>
            <w:lang w:val="zh-TW"/>
          </w:rPr>
          <w:t>投资</w:t>
        </w:r>
        <w:r w:rsidR="00673C29">
          <w:rPr>
            <w:rFonts w:ascii="宋体" w:eastAsia="宋体" w:hAnsi="宋体" w:cs="宋体"/>
            <w:color w:val="212121"/>
            <w:u w:color="212121"/>
            <w:lang w:val="zh-TW" w:eastAsia="zh-TW"/>
          </w:rPr>
          <w:t>顾问在客户教育中</w:t>
        </w:r>
        <w:r w:rsidR="000842AD">
          <w:rPr>
            <w:rFonts w:ascii="宋体" w:eastAsia="宋体" w:hAnsi="宋体" w:cs="宋体" w:hint="eastAsia"/>
            <w:color w:val="212121"/>
            <w:u w:color="212121"/>
            <w:lang w:val="zh-TW"/>
          </w:rPr>
          <w:t>起</w:t>
        </w:r>
        <w:r w:rsidR="00673C29">
          <w:rPr>
            <w:rFonts w:ascii="宋体" w:eastAsia="宋体" w:hAnsi="宋体" w:cs="宋体"/>
            <w:color w:val="212121"/>
            <w:u w:color="212121"/>
            <w:lang w:val="zh-TW" w:eastAsia="zh-TW"/>
          </w:rPr>
          <w:t>关键作用，从而</w:t>
        </w:r>
        <w:r w:rsidR="000842AD">
          <w:rPr>
            <w:rFonts w:ascii="宋体" w:eastAsia="宋体" w:hAnsi="宋体" w:cs="宋体" w:hint="eastAsia"/>
            <w:color w:val="212121"/>
            <w:u w:color="212121"/>
            <w:lang w:val="zh-TW"/>
          </w:rPr>
          <w:t>为</w:t>
        </w:r>
        <w:r w:rsidR="00673C29">
          <w:rPr>
            <w:rFonts w:ascii="宋体" w:eastAsia="宋体" w:hAnsi="宋体" w:cs="宋体"/>
            <w:color w:val="212121"/>
            <w:u w:color="212121"/>
            <w:lang w:val="zh-TW" w:eastAsia="zh-TW"/>
          </w:rPr>
          <w:t>不同的客户</w:t>
        </w:r>
        <w:r w:rsidR="000842AD">
          <w:rPr>
            <w:rFonts w:ascii="宋体" w:eastAsia="宋体" w:hAnsi="宋体" w:cs="宋体" w:hint="eastAsia"/>
            <w:color w:val="212121"/>
            <w:u w:color="212121"/>
            <w:lang w:val="zh-TW"/>
          </w:rPr>
          <w:t>提供了不同的</w:t>
        </w:r>
        <w:r w:rsidR="000842AD">
          <w:rPr>
            <w:rFonts w:ascii="宋体" w:eastAsia="宋体" w:hAnsi="宋体" w:cs="宋体"/>
            <w:color w:val="212121"/>
            <w:u w:color="212121"/>
            <w:lang w:val="zh-TW" w:eastAsia="zh-TW"/>
          </w:rPr>
          <w:t>基金</w:t>
        </w:r>
        <w:r w:rsidR="000842AD">
          <w:rPr>
            <w:rFonts w:ascii="宋体" w:eastAsia="宋体" w:hAnsi="宋体" w:cs="宋体" w:hint="eastAsia"/>
            <w:color w:val="212121"/>
            <w:u w:color="212121"/>
            <w:lang w:val="zh-TW"/>
          </w:rPr>
          <w:t>中</w:t>
        </w:r>
        <w:r w:rsidR="000842AD">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sidR="000842AD">
          <w:rPr>
            <w:rFonts w:ascii="宋体" w:eastAsia="宋体" w:hAnsi="宋体" w:cs="宋体" w:hint="eastAsia"/>
            <w:color w:val="212121"/>
            <w:u w:color="212121"/>
            <w:lang w:val="zh-TW"/>
          </w:rPr>
          <w:t>的分配</w:t>
        </w:r>
        <w:r w:rsidR="00673C29">
          <w:rPr>
            <w:rFonts w:ascii="宋体" w:eastAsia="宋体" w:hAnsi="宋体" w:cs="宋体"/>
            <w:color w:val="212121"/>
            <w:u w:color="212121"/>
            <w:lang w:val="zh-TW" w:eastAsia="zh-TW"/>
          </w:rPr>
          <w:t>。</w:t>
        </w:r>
      </w:ins>
    </w:p>
    <w:p w:rsidR="00344021" w:rsidRDefault="00F5654E">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59" w:author="amy" w:date="2017-02-14T10:08:00Z"/>
          <w:rFonts w:ascii="Times New Roman" w:eastAsia="Times New Roman" w:hAnsi="Times New Roman" w:cs="Times New Roman"/>
          <w:color w:val="212121"/>
          <w:u w:color="212121"/>
          <w:lang w:val="zh-TW" w:eastAsia="zh-TW"/>
        </w:rPr>
      </w:pPr>
      <w:del w:id="660" w:author="amy" w:date="2017-02-14T10:08:00Z">
        <w:r>
          <w:rPr>
            <w:rFonts w:ascii="Times New Roman" w:hAnsi="Times New Roman"/>
            <w:color w:val="212121"/>
            <w:u w:color="212121"/>
          </w:rPr>
          <w:delText>Weber</w:delText>
        </w:r>
        <w:r w:rsidR="00673C29">
          <w:rPr>
            <w:rFonts w:ascii="宋体" w:eastAsia="宋体" w:hAnsi="宋体" w:cs="宋体"/>
            <w:color w:val="212121"/>
            <w:u w:color="212121"/>
            <w:lang w:val="zh-TW" w:eastAsia="zh-TW"/>
          </w:rPr>
          <w:delText>说，</w:delText>
        </w:r>
        <w:r w:rsidR="0029110F">
          <w:rPr>
            <w:rFonts w:ascii="宋体" w:eastAsia="宋体" w:hAnsi="宋体" w:cs="宋体" w:hint="eastAsia"/>
            <w:color w:val="212121"/>
            <w:u w:color="212121"/>
            <w:lang w:val="zh-TW"/>
          </w:rPr>
          <w:delText>在</w:delText>
        </w:r>
        <w:r w:rsidR="0029110F">
          <w:rPr>
            <w:rFonts w:ascii="宋体" w:eastAsia="宋体" w:hAnsi="宋体" w:cs="宋体"/>
            <w:color w:val="212121"/>
            <w:u w:color="212121"/>
            <w:lang w:val="zh-TW" w:eastAsia="zh-TW"/>
          </w:rPr>
          <w:delText>美国和美国之外</w:delText>
        </w:r>
        <w:r w:rsidR="0029110F">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许多大型资产管理公司和私人银行提供分销关系，</w:delText>
        </w:r>
        <w:r w:rsidR="0029110F">
          <w:rPr>
            <w:rFonts w:ascii="宋体" w:eastAsia="宋体" w:hAnsi="宋体" w:cs="宋体" w:hint="eastAsia"/>
            <w:color w:val="212121"/>
            <w:u w:color="212121"/>
            <w:lang w:val="zh-TW"/>
          </w:rPr>
          <w:delText>对</w:delText>
        </w:r>
        <w:r w:rsidR="00673C29">
          <w:rPr>
            <w:rFonts w:ascii="宋体" w:eastAsia="宋体" w:hAnsi="宋体" w:cs="宋体"/>
            <w:color w:val="212121"/>
            <w:u w:color="212121"/>
            <w:lang w:val="zh-TW" w:eastAsia="zh-TW"/>
          </w:rPr>
          <w:delText>小的参与者来说很难竞争。</w:delText>
        </w:r>
        <w:r w:rsidR="000842AD">
          <w:rPr>
            <w:rFonts w:ascii="宋体" w:eastAsia="宋体" w:hAnsi="宋体" w:cs="宋体" w:hint="eastAsia"/>
            <w:color w:val="212121"/>
            <w:u w:color="212121"/>
            <w:lang w:val="zh-TW"/>
          </w:rPr>
          <w:delText>投资</w:delText>
        </w:r>
        <w:r w:rsidR="00673C29">
          <w:rPr>
            <w:rFonts w:ascii="宋体" w:eastAsia="宋体" w:hAnsi="宋体" w:cs="宋体"/>
            <w:color w:val="212121"/>
            <w:u w:color="212121"/>
            <w:lang w:val="zh-TW" w:eastAsia="zh-TW"/>
          </w:rPr>
          <w:delText>顾问在客户教育中的</w:delText>
        </w:r>
        <w:r w:rsidR="000842AD">
          <w:rPr>
            <w:rFonts w:ascii="宋体" w:eastAsia="宋体" w:hAnsi="宋体" w:cs="宋体" w:hint="eastAsia"/>
            <w:color w:val="212121"/>
            <w:u w:color="212121"/>
            <w:lang w:val="zh-TW"/>
          </w:rPr>
          <w:delText>起</w:delText>
        </w:r>
        <w:r w:rsidR="00673C29">
          <w:rPr>
            <w:rFonts w:ascii="宋体" w:eastAsia="宋体" w:hAnsi="宋体" w:cs="宋体"/>
            <w:color w:val="212121"/>
            <w:u w:color="212121"/>
            <w:lang w:val="zh-TW" w:eastAsia="zh-TW"/>
          </w:rPr>
          <w:delText>关键作用，从而</w:delText>
        </w:r>
        <w:r w:rsidR="000842AD">
          <w:rPr>
            <w:rFonts w:ascii="宋体" w:eastAsia="宋体" w:hAnsi="宋体" w:cs="宋体" w:hint="eastAsia"/>
            <w:color w:val="212121"/>
            <w:u w:color="212121"/>
            <w:lang w:val="zh-TW"/>
          </w:rPr>
          <w:delText>为</w:delText>
        </w:r>
        <w:r w:rsidR="00673C29">
          <w:rPr>
            <w:rFonts w:ascii="宋体" w:eastAsia="宋体" w:hAnsi="宋体" w:cs="宋体"/>
            <w:color w:val="212121"/>
            <w:u w:color="212121"/>
            <w:lang w:val="zh-TW" w:eastAsia="zh-TW"/>
          </w:rPr>
          <w:delText>不同的客户</w:delText>
        </w:r>
        <w:r w:rsidR="000842AD">
          <w:rPr>
            <w:rFonts w:ascii="宋体" w:eastAsia="宋体" w:hAnsi="宋体" w:cs="宋体" w:hint="eastAsia"/>
            <w:color w:val="212121"/>
            <w:u w:color="212121"/>
            <w:lang w:val="zh-TW"/>
          </w:rPr>
          <w:delText>提供了不同的</w:delText>
        </w:r>
        <w:r w:rsidR="000842AD">
          <w:rPr>
            <w:rFonts w:ascii="宋体" w:eastAsia="宋体" w:hAnsi="宋体" w:cs="宋体"/>
            <w:color w:val="212121"/>
            <w:u w:color="212121"/>
            <w:lang w:val="zh-TW" w:eastAsia="zh-TW"/>
          </w:rPr>
          <w:delText>基金</w:delText>
        </w:r>
        <w:r w:rsidR="000842AD">
          <w:rPr>
            <w:rFonts w:ascii="宋体" w:eastAsia="宋体" w:hAnsi="宋体" w:cs="宋体" w:hint="eastAsia"/>
            <w:color w:val="212121"/>
            <w:u w:color="212121"/>
            <w:lang w:val="zh-TW"/>
          </w:rPr>
          <w:delText>中</w:delText>
        </w:r>
        <w:r w:rsidR="000842AD">
          <w:rPr>
            <w:rFonts w:ascii="宋体" w:eastAsia="宋体" w:hAnsi="宋体" w:cs="宋体"/>
            <w:color w:val="212121"/>
            <w:u w:color="212121"/>
            <w:lang w:val="zh-TW" w:eastAsia="zh-TW"/>
          </w:rPr>
          <w:delText>的基金</w:delText>
        </w:r>
        <w:r w:rsidR="000842AD">
          <w:rPr>
            <w:rFonts w:ascii="宋体" w:eastAsia="宋体" w:hAnsi="宋体" w:cs="宋体" w:hint="eastAsia"/>
            <w:color w:val="212121"/>
            <w:u w:color="212121"/>
            <w:lang w:val="zh-TW"/>
          </w:rPr>
          <w:delText>的分配</w:delText>
        </w:r>
        <w:r w:rsidR="00673C29">
          <w:rPr>
            <w:rFonts w:ascii="宋体" w:eastAsia="宋体" w:hAnsi="宋体" w:cs="宋体"/>
            <w:color w:val="212121"/>
            <w:u w:color="212121"/>
            <w:lang w:val="zh-TW" w:eastAsia="zh-TW"/>
          </w:rPr>
          <w:delText>。</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61" w:author="amy" w:date="2017-02-14T10:08:00Z"/>
          <w:rFonts w:ascii="Times New Roman" w:eastAsia="Times New Roman" w:hAnsi="Times New Roman" w:cs="Times New Roman"/>
          <w:color w:val="212121"/>
          <w:u w:color="212121"/>
          <w:lang w:val="zh-TW" w:eastAsia="zh-TW"/>
        </w:rPr>
      </w:pPr>
      <w:ins w:id="662" w:author="amy" w:date="2017-02-14T10:08:00Z">
        <w:r>
          <w:rPr>
            <w:rFonts w:ascii="宋体" w:eastAsia="宋体" w:hAnsi="宋体" w:cs="宋体"/>
            <w:color w:val="212121"/>
            <w:u w:color="212121"/>
            <w:lang w:val="zh-TW" w:eastAsia="zh-TW"/>
          </w:rPr>
          <w:t>随着对冲基金行业的发展和欺诈</w:t>
        </w:r>
        <w:r w:rsidR="000842AD">
          <w:rPr>
            <w:rFonts w:ascii="宋体" w:eastAsia="宋体" w:hAnsi="宋体" w:cs="宋体" w:hint="eastAsia"/>
            <w:color w:val="212121"/>
            <w:u w:color="212121"/>
            <w:lang w:val="zh-TW"/>
          </w:rPr>
          <w:t>被广为传播，</w:t>
        </w:r>
        <w:r>
          <w:rPr>
            <w:rFonts w:ascii="宋体" w:eastAsia="宋体" w:hAnsi="宋体" w:cs="宋体"/>
            <w:color w:val="212121"/>
            <w:u w:color="212121"/>
            <w:lang w:val="zh-TW" w:eastAsia="zh-TW"/>
          </w:rPr>
          <w:t>和</w:t>
        </w:r>
        <w:r w:rsidR="000842AD">
          <w:rPr>
            <w:rFonts w:ascii="宋体" w:eastAsia="宋体" w:hAnsi="宋体" w:cs="宋体" w:hint="eastAsia"/>
            <w:color w:val="212121"/>
            <w:u w:color="212121"/>
            <w:lang w:val="zh-TW"/>
          </w:rPr>
          <w:t>更多的</w:t>
        </w:r>
        <w:r w:rsidR="008A2276">
          <w:rPr>
            <w:rFonts w:ascii="宋体" w:eastAsia="宋体" w:hAnsi="宋体" w:cs="宋体" w:hint="eastAsia"/>
            <w:color w:val="212121"/>
            <w:u w:color="212121"/>
            <w:lang w:val="zh-TW"/>
          </w:rPr>
          <w:t>基金</w:t>
        </w:r>
        <w:r w:rsidR="00123084">
          <w:rPr>
            <w:rFonts w:ascii="宋体" w:eastAsia="宋体" w:hAnsi="宋体" w:cs="宋体" w:hint="eastAsia"/>
            <w:color w:val="212121"/>
            <w:u w:color="212121"/>
            <w:lang w:val="zh-TW"/>
          </w:rPr>
          <w:t>的</w:t>
        </w:r>
        <w:r w:rsidR="000842AD">
          <w:rPr>
            <w:rFonts w:ascii="宋体" w:eastAsia="宋体" w:hAnsi="宋体" w:cs="宋体" w:hint="eastAsia"/>
            <w:color w:val="212121"/>
            <w:u w:color="212121"/>
            <w:lang w:val="zh-TW"/>
          </w:rPr>
          <w:t>倒闭</w:t>
        </w:r>
        <w:r>
          <w:rPr>
            <w:rFonts w:ascii="宋体" w:eastAsia="宋体" w:hAnsi="宋体" w:cs="宋体"/>
            <w:color w:val="212121"/>
            <w:u w:color="212121"/>
            <w:lang w:val="zh-TW" w:eastAsia="zh-TW"/>
          </w:rPr>
          <w:t>，</w:t>
        </w:r>
        <w:r w:rsidR="00123084">
          <w:rPr>
            <w:rFonts w:ascii="宋体" w:eastAsia="宋体" w:hAnsi="宋体" w:cs="宋体" w:hint="eastAsia"/>
            <w:color w:val="212121"/>
            <w:u w:color="212121"/>
            <w:lang w:val="zh-TW"/>
          </w:rPr>
          <w:t>投资者</w:t>
        </w:r>
        <w:r>
          <w:rPr>
            <w:rFonts w:ascii="宋体" w:eastAsia="宋体" w:hAnsi="宋体" w:cs="宋体"/>
            <w:color w:val="212121"/>
            <w:u w:color="212121"/>
            <w:lang w:val="zh-TW" w:eastAsia="zh-TW"/>
          </w:rPr>
          <w:t>对透明度的需求增加</w:t>
        </w:r>
        <w:r w:rsidR="008A2276">
          <w:rPr>
            <w:rFonts w:ascii="宋体" w:eastAsia="宋体" w:hAnsi="宋体" w:cs="宋体" w:hint="eastAsia"/>
            <w:color w:val="212121"/>
            <w:u w:color="212121"/>
            <w:lang w:val="zh-TW"/>
          </w:rPr>
          <w:t>了</w:t>
        </w:r>
        <w:r>
          <w:rPr>
            <w:rFonts w:ascii="宋体" w:eastAsia="宋体" w:hAnsi="宋体" w:cs="宋体"/>
            <w:color w:val="212121"/>
            <w:u w:color="212121"/>
            <w:lang w:val="zh-TW" w:eastAsia="zh-TW"/>
          </w:rPr>
          <w:t>。</w:t>
        </w:r>
        <w:r w:rsidR="008A2276">
          <w:rPr>
            <w:rFonts w:ascii="宋体" w:eastAsia="宋体" w:hAnsi="宋体" w:cs="宋体" w:hint="eastAsia"/>
            <w:color w:val="212121"/>
            <w:u w:color="212121"/>
            <w:lang w:val="zh-TW"/>
          </w:rPr>
          <w:t>那些规模</w:t>
        </w:r>
        <w:r>
          <w:rPr>
            <w:rFonts w:ascii="宋体" w:eastAsia="宋体" w:hAnsi="宋体" w:cs="宋体"/>
            <w:color w:val="212121"/>
            <w:u w:color="212121"/>
            <w:lang w:val="zh-TW" w:eastAsia="zh-TW"/>
          </w:rPr>
          <w:t>更大，资本</w:t>
        </w:r>
        <w:r w:rsidR="008A2276">
          <w:rPr>
            <w:rFonts w:ascii="宋体" w:eastAsia="宋体" w:hAnsi="宋体" w:cs="宋体" w:hint="eastAsia"/>
            <w:color w:val="212121"/>
            <w:u w:color="212121"/>
            <w:lang w:val="zh-TW"/>
          </w:rPr>
          <w:t>更</w:t>
        </w:r>
        <w:r>
          <w:rPr>
            <w:rFonts w:ascii="宋体" w:eastAsia="宋体" w:hAnsi="宋体" w:cs="宋体"/>
            <w:color w:val="212121"/>
            <w:u w:color="212121"/>
            <w:lang w:val="zh-TW" w:eastAsia="zh-TW"/>
          </w:rPr>
          <w:t>充足的</w:t>
        </w:r>
        <w:r w:rsidR="008A2276">
          <w:rPr>
            <w:rFonts w:ascii="宋体" w:eastAsia="宋体" w:hAnsi="宋体" w:cs="宋体"/>
            <w:color w:val="212121"/>
            <w:u w:color="212121"/>
            <w:lang w:val="zh-TW" w:eastAsia="zh-TW"/>
          </w:rPr>
          <w:t>基金</w:t>
        </w:r>
        <w:r w:rsidR="008A2276">
          <w:rPr>
            <w:rFonts w:ascii="宋体" w:eastAsia="宋体" w:hAnsi="宋体" w:cs="宋体" w:hint="eastAsia"/>
            <w:color w:val="212121"/>
            <w:u w:color="212121"/>
            <w:lang w:val="zh-TW"/>
          </w:rPr>
          <w:t>中</w:t>
        </w:r>
        <w:r w:rsidR="008A2276">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能够发展最先进的风险管理系统</w:t>
        </w:r>
        <w:r w:rsidR="008A2276">
          <w:rPr>
            <w:rFonts w:ascii="宋体" w:eastAsia="宋体" w:hAnsi="宋体" w:cs="宋体" w:hint="eastAsia"/>
            <w:color w:val="212121"/>
            <w:u w:color="212121"/>
            <w:lang w:val="zh-TW"/>
          </w:rPr>
          <w:t>，配备人员来提供</w:t>
        </w:r>
        <w:r>
          <w:rPr>
            <w:rFonts w:ascii="宋体" w:eastAsia="宋体" w:hAnsi="宋体" w:cs="宋体"/>
            <w:color w:val="212121"/>
            <w:u w:color="212121"/>
            <w:lang w:val="zh-TW" w:eastAsia="zh-TW"/>
          </w:rPr>
          <w:t>更深入的研究</w:t>
        </w:r>
        <w:r w:rsidR="008A2276">
          <w:rPr>
            <w:rFonts w:ascii="宋体" w:eastAsia="宋体" w:hAnsi="宋体" w:cs="宋体" w:hint="eastAsia"/>
            <w:color w:val="212121"/>
            <w:u w:color="212121"/>
            <w:lang w:val="zh-TW"/>
          </w:rPr>
          <w:t>，和</w:t>
        </w:r>
        <w:r>
          <w:rPr>
            <w:rFonts w:ascii="宋体" w:eastAsia="宋体" w:hAnsi="宋体" w:cs="宋体"/>
            <w:color w:val="212121"/>
            <w:u w:color="212121"/>
            <w:lang w:val="zh-TW" w:eastAsia="zh-TW"/>
          </w:rPr>
          <w:t>对新创建的</w:t>
        </w:r>
        <w:r w:rsidR="008A2276">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进行尽职调查。这些</w:t>
        </w:r>
        <w:r w:rsidR="006F35C9">
          <w:rPr>
            <w:rFonts w:ascii="宋体" w:eastAsia="宋体" w:hAnsi="宋体" w:cs="宋体" w:hint="eastAsia"/>
            <w:color w:val="212121"/>
            <w:u w:color="212121"/>
            <w:lang w:val="zh-TW"/>
          </w:rPr>
          <w:t>都</w:t>
        </w:r>
        <w:r>
          <w:rPr>
            <w:rFonts w:ascii="宋体" w:eastAsia="宋体" w:hAnsi="宋体" w:cs="宋体"/>
            <w:color w:val="212121"/>
            <w:u w:color="212121"/>
            <w:lang w:val="zh-TW" w:eastAsia="zh-TW"/>
          </w:rPr>
          <w:t>需要更</w:t>
        </w:r>
        <w:r w:rsidR="006F35C9">
          <w:rPr>
            <w:rFonts w:ascii="宋体" w:eastAsia="宋体" w:hAnsi="宋体" w:cs="宋体" w:hint="eastAsia"/>
            <w:color w:val="212121"/>
            <w:u w:color="212121"/>
            <w:lang w:val="zh-TW"/>
          </w:rPr>
          <w:t>的资金</w:t>
        </w:r>
        <w:r>
          <w:rPr>
            <w:rFonts w:ascii="宋体" w:eastAsia="宋体" w:hAnsi="宋体" w:cs="宋体"/>
            <w:color w:val="212121"/>
            <w:u w:color="212121"/>
            <w:lang w:val="zh-TW" w:eastAsia="zh-TW"/>
          </w:rPr>
          <w:t>，法律和监管</w:t>
        </w:r>
        <w:r w:rsidR="006F35C9">
          <w:rPr>
            <w:rFonts w:ascii="宋体" w:eastAsia="宋体" w:hAnsi="宋体" w:cs="宋体" w:hint="eastAsia"/>
            <w:color w:val="212121"/>
            <w:u w:color="212121"/>
            <w:lang w:val="zh-TW"/>
          </w:rPr>
          <w:t>都是有成本的</w:t>
        </w:r>
        <w:r>
          <w:rPr>
            <w:rFonts w:ascii="宋体" w:eastAsia="宋体" w:hAnsi="宋体" w:cs="宋体"/>
            <w:color w:val="212121"/>
            <w:u w:color="212121"/>
            <w:lang w:val="zh-TW" w:eastAsia="zh-TW"/>
          </w:rPr>
          <w:t>。同时，许多</w:t>
        </w:r>
        <w:r w:rsidR="00944846">
          <w:rPr>
            <w:rFonts w:ascii="宋体" w:eastAsia="宋体" w:hAnsi="宋体" w:cs="宋体"/>
            <w:color w:val="212121"/>
            <w:u w:color="212121"/>
            <w:lang w:val="zh-TW" w:eastAsia="zh-TW"/>
          </w:rPr>
          <w:t>资产少</w:t>
        </w:r>
        <w:r w:rsidR="00944846">
          <w:rPr>
            <w:rFonts w:ascii="宋体" w:eastAsia="宋体" w:hAnsi="宋体" w:cs="宋体" w:hint="eastAsia"/>
            <w:color w:val="212121"/>
            <w:u w:color="212121"/>
            <w:lang w:val="zh-TW"/>
          </w:rPr>
          <w:t>于</w:t>
        </w:r>
        <w:r w:rsidR="00944846">
          <w:rPr>
            <w:rFonts w:ascii="Times New Roman" w:hAnsi="Times New Roman"/>
            <w:color w:val="212121"/>
            <w:u w:color="212121"/>
          </w:rPr>
          <w:t>10</w:t>
        </w:r>
        <w:r w:rsidR="00944846">
          <w:rPr>
            <w:rFonts w:ascii="宋体" w:eastAsia="宋体" w:hAnsi="宋体" w:cs="宋体"/>
            <w:color w:val="212121"/>
            <w:u w:color="212121"/>
            <w:lang w:val="zh-TW" w:eastAsia="zh-TW"/>
          </w:rPr>
          <w:t>亿美元的</w:t>
        </w:r>
        <w:r>
          <w:rPr>
            <w:rFonts w:ascii="宋体" w:eastAsia="宋体" w:hAnsi="宋体" w:cs="宋体"/>
            <w:color w:val="212121"/>
            <w:u w:color="212121"/>
            <w:lang w:val="zh-TW" w:eastAsia="zh-TW"/>
          </w:rPr>
          <w:t>中</w:t>
        </w:r>
        <w:r w:rsidR="006F35C9">
          <w:rPr>
            <w:rFonts w:ascii="宋体" w:eastAsia="宋体" w:hAnsi="宋体" w:cs="宋体" w:hint="eastAsia"/>
            <w:color w:val="212121"/>
            <w:u w:color="212121"/>
            <w:lang w:val="zh-TW"/>
          </w:rPr>
          <w:t>等规模的</w:t>
        </w:r>
        <w:r w:rsidR="00944846">
          <w:rPr>
            <w:rFonts w:ascii="宋体" w:eastAsia="宋体" w:hAnsi="宋体" w:cs="宋体"/>
            <w:color w:val="212121"/>
            <w:u w:color="212121"/>
            <w:lang w:val="zh-TW" w:eastAsia="zh-TW"/>
          </w:rPr>
          <w:t>基金</w:t>
        </w:r>
        <w:r w:rsidR="00944846">
          <w:rPr>
            <w:rFonts w:ascii="宋体" w:eastAsia="宋体" w:hAnsi="宋体" w:cs="宋体" w:hint="eastAsia"/>
            <w:color w:val="212121"/>
            <w:u w:color="212121"/>
            <w:lang w:val="zh-TW"/>
          </w:rPr>
          <w:t>中</w:t>
        </w:r>
        <w:r w:rsidR="00944846">
          <w:rPr>
            <w:rFonts w:ascii="宋体" w:eastAsia="宋体" w:hAnsi="宋体" w:cs="宋体"/>
            <w:color w:val="212121"/>
            <w:u w:color="212121"/>
            <w:lang w:val="zh-TW" w:eastAsia="zh-TW"/>
          </w:rPr>
          <w:t>的基金</w:t>
        </w:r>
        <w:r w:rsidR="00123084">
          <w:rPr>
            <w:rFonts w:ascii="宋体" w:eastAsia="宋体" w:hAnsi="宋体" w:cs="宋体" w:hint="eastAsia"/>
            <w:color w:val="212121"/>
            <w:u w:color="212121"/>
            <w:lang w:val="zh-TW"/>
          </w:rPr>
          <w:t>（FOF）</w:t>
        </w:r>
        <w:r w:rsidR="00944846">
          <w:rPr>
            <w:rFonts w:ascii="宋体" w:eastAsia="宋体" w:hAnsi="宋体" w:cs="宋体"/>
            <w:color w:val="212121"/>
            <w:u w:color="212121"/>
            <w:lang w:val="zh-TW" w:eastAsia="zh-TW"/>
          </w:rPr>
          <w:t>，正在</w:t>
        </w:r>
        <w:r w:rsidR="00944846">
          <w:rPr>
            <w:rFonts w:ascii="宋体" w:eastAsia="宋体" w:hAnsi="宋体" w:cs="宋体" w:hint="eastAsia"/>
            <w:color w:val="212121"/>
            <w:u w:color="212121"/>
            <w:lang w:val="zh-TW"/>
          </w:rPr>
          <w:t>获取更多的生意</w:t>
        </w:r>
        <w:r>
          <w:rPr>
            <w:rFonts w:ascii="宋体" w:eastAsia="宋体" w:hAnsi="宋体" w:cs="宋体"/>
            <w:color w:val="212121"/>
            <w:u w:color="212121"/>
            <w:lang w:val="zh-TW" w:eastAsia="zh-TW"/>
          </w:rPr>
          <w:t>，因为他们</w:t>
        </w:r>
        <w:r w:rsidR="00944846">
          <w:rPr>
            <w:rFonts w:ascii="宋体" w:eastAsia="宋体" w:hAnsi="宋体" w:cs="宋体"/>
            <w:color w:val="212121"/>
            <w:u w:color="212121"/>
            <w:lang w:val="zh-TW" w:eastAsia="zh-TW"/>
          </w:rPr>
          <w:t>比一些</w:t>
        </w:r>
        <w:r w:rsidR="00442D14">
          <w:rPr>
            <w:rFonts w:ascii="宋体" w:eastAsia="宋体" w:hAnsi="宋体" w:cs="宋体" w:hint="eastAsia"/>
            <w:color w:val="212121"/>
            <w:u w:color="212121"/>
            <w:lang w:val="zh-TW"/>
          </w:rPr>
          <w:t>规模更大</w:t>
        </w:r>
        <w:r w:rsidR="00944846">
          <w:rPr>
            <w:rFonts w:ascii="宋体" w:eastAsia="宋体" w:hAnsi="宋体" w:cs="宋体"/>
            <w:color w:val="212121"/>
            <w:u w:color="212121"/>
            <w:lang w:val="zh-TW" w:eastAsia="zh-TW"/>
          </w:rPr>
          <w:t>的同行</w:t>
        </w:r>
        <w:r w:rsidR="00944846">
          <w:rPr>
            <w:rFonts w:ascii="宋体" w:eastAsia="宋体" w:hAnsi="宋体" w:cs="宋体" w:hint="eastAsia"/>
            <w:color w:val="212121"/>
            <w:u w:color="212121"/>
            <w:lang w:val="zh-TW"/>
          </w:rPr>
          <w:t>能</w:t>
        </w:r>
        <w:r>
          <w:rPr>
            <w:rFonts w:ascii="宋体" w:eastAsia="宋体" w:hAnsi="宋体" w:cs="宋体"/>
            <w:color w:val="212121"/>
            <w:u w:color="212121"/>
            <w:lang w:val="zh-TW" w:eastAsia="zh-TW"/>
          </w:rPr>
          <w:t>取得更好的</w:t>
        </w:r>
        <w:r w:rsidR="00944846">
          <w:rPr>
            <w:rFonts w:ascii="宋体" w:eastAsia="宋体" w:hAnsi="宋体" w:cs="宋体" w:hint="eastAsia"/>
            <w:color w:val="212121"/>
            <w:u w:color="212121"/>
            <w:lang w:val="zh-TW"/>
          </w:rPr>
          <w:t>成绩</w:t>
        </w:r>
        <w:r>
          <w:rPr>
            <w:rFonts w:ascii="宋体" w:eastAsia="宋体" w:hAnsi="宋体" w:cs="宋体"/>
            <w:color w:val="212121"/>
            <w:u w:color="212121"/>
            <w:lang w:val="zh-TW" w:eastAsia="zh-TW"/>
          </w:rPr>
          <w:t>。</w:t>
        </w:r>
        <w:r w:rsidR="00866837">
          <w:rPr>
            <w:rFonts w:ascii="宋体" w:eastAsia="宋体" w:hAnsi="宋体" w:cs="宋体" w:hint="eastAsia"/>
            <w:color w:val="212121"/>
            <w:u w:color="212121"/>
            <w:lang w:val="zh-TW"/>
          </w:rPr>
          <w:t>虽然</w:t>
        </w:r>
        <w:r>
          <w:rPr>
            <w:rFonts w:ascii="宋体" w:eastAsia="宋体" w:hAnsi="宋体" w:cs="宋体"/>
            <w:color w:val="212121"/>
            <w:u w:color="212121"/>
            <w:lang w:val="zh-TW" w:eastAsia="zh-TW"/>
          </w:rPr>
          <w:t>对冲基金和</w:t>
        </w:r>
        <w:r w:rsidR="00866837">
          <w:rPr>
            <w:rFonts w:ascii="宋体" w:eastAsia="宋体" w:hAnsi="宋体" w:cs="宋体"/>
            <w:color w:val="212121"/>
            <w:u w:color="212121"/>
            <w:lang w:val="zh-TW" w:eastAsia="zh-TW"/>
          </w:rPr>
          <w:t>基金</w:t>
        </w:r>
        <w:r w:rsidR="00866837">
          <w:rPr>
            <w:rFonts w:ascii="宋体" w:eastAsia="宋体" w:hAnsi="宋体" w:cs="宋体" w:hint="eastAsia"/>
            <w:color w:val="212121"/>
            <w:u w:color="212121"/>
            <w:lang w:val="zh-TW"/>
          </w:rPr>
          <w:t>中</w:t>
        </w:r>
        <w:r w:rsidR="00866837">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总是在寻找市场或主要</w:t>
        </w:r>
        <w:r w:rsidR="00CD34E5">
          <w:rPr>
            <w:rFonts w:ascii="宋体" w:eastAsia="宋体" w:hAnsi="宋体" w:cs="宋体" w:hint="eastAsia"/>
            <w:color w:val="212121"/>
            <w:u w:color="212121"/>
            <w:lang w:val="zh-TW"/>
          </w:rPr>
          <w:t>策略</w:t>
        </w:r>
        <w:r>
          <w:rPr>
            <w:rFonts w:ascii="宋体" w:eastAsia="宋体" w:hAnsi="宋体" w:cs="宋体"/>
            <w:color w:val="212121"/>
            <w:u w:color="212121"/>
            <w:lang w:val="zh-TW" w:eastAsia="zh-TW"/>
          </w:rPr>
          <w:t>和指数的低相关性，一个事实是清楚的：</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规模和增长率之间</w:t>
        </w:r>
        <w:r w:rsidR="00442D14">
          <w:rPr>
            <w:rFonts w:ascii="宋体" w:eastAsia="宋体" w:hAnsi="宋体" w:cs="宋体" w:hint="eastAsia"/>
            <w:color w:val="212121"/>
            <w:u w:color="212121"/>
            <w:lang w:val="zh-TW"/>
          </w:rPr>
          <w:t>是</w:t>
        </w:r>
        <w:r>
          <w:rPr>
            <w:rFonts w:ascii="宋体" w:eastAsia="宋体" w:hAnsi="宋体" w:cs="宋体"/>
            <w:color w:val="212121"/>
            <w:u w:color="212121"/>
            <w:lang w:val="zh-TW" w:eastAsia="zh-TW"/>
          </w:rPr>
          <w:t>正相关</w:t>
        </w:r>
        <w:r w:rsidR="00442D14">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。大量</w:t>
        </w:r>
        <w:r w:rsidR="00CD34E5">
          <w:rPr>
            <w:rFonts w:ascii="宋体" w:eastAsia="宋体" w:hAnsi="宋体" w:cs="宋体" w:hint="eastAsia"/>
            <w:color w:val="212121"/>
            <w:u w:color="212121"/>
            <w:lang w:val="zh-TW"/>
          </w:rPr>
          <w:t>资金</w:t>
        </w:r>
        <w:r>
          <w:rPr>
            <w:rFonts w:ascii="宋体" w:eastAsia="宋体" w:hAnsi="宋体" w:cs="宋体"/>
            <w:color w:val="212121"/>
            <w:u w:color="212121"/>
            <w:lang w:val="zh-TW" w:eastAsia="zh-TW"/>
          </w:rPr>
          <w:t>是资产</w:t>
        </w:r>
        <w:r w:rsidR="00442D14">
          <w:rPr>
            <w:rFonts w:ascii="宋体" w:eastAsia="宋体" w:hAnsi="宋体" w:cs="宋体"/>
            <w:color w:val="212121"/>
            <w:u w:color="212121"/>
            <w:lang w:val="zh-TW" w:eastAsia="zh-TW"/>
          </w:rPr>
          <w:t>增长</w:t>
        </w:r>
        <w:r>
          <w:rPr>
            <w:rFonts w:ascii="宋体" w:eastAsia="宋体" w:hAnsi="宋体" w:cs="宋体"/>
            <w:color w:val="212121"/>
            <w:u w:color="212121"/>
            <w:lang w:val="zh-TW" w:eastAsia="zh-TW"/>
          </w:rPr>
          <w:t>的主要成分，许多</w:t>
        </w:r>
        <w:r w:rsidR="00CD34E5">
          <w:rPr>
            <w:rFonts w:ascii="宋体" w:eastAsia="宋体" w:hAnsi="宋体" w:cs="宋体"/>
            <w:color w:val="212121"/>
            <w:u w:color="212121"/>
            <w:lang w:val="zh-TW" w:eastAsia="zh-TW"/>
          </w:rPr>
          <w:t>基金</w:t>
        </w:r>
        <w:r w:rsidR="00CD34E5">
          <w:rPr>
            <w:rFonts w:ascii="宋体" w:eastAsia="宋体" w:hAnsi="宋体" w:cs="宋体" w:hint="eastAsia"/>
            <w:color w:val="212121"/>
            <w:u w:color="212121"/>
            <w:lang w:val="zh-TW"/>
          </w:rPr>
          <w:t>中</w:t>
        </w:r>
        <w:r w:rsidR="00CD34E5">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是</w:t>
        </w:r>
        <w:r w:rsidR="00CD34E5">
          <w:rPr>
            <w:rFonts w:ascii="宋体" w:eastAsia="宋体" w:hAnsi="宋体" w:cs="宋体" w:hint="eastAsia"/>
            <w:color w:val="212121"/>
            <w:u w:color="212121"/>
            <w:lang w:val="zh-TW"/>
          </w:rPr>
          <w:t>非常</w:t>
        </w:r>
        <w:r w:rsidR="00442D14">
          <w:rPr>
            <w:rFonts w:ascii="宋体" w:eastAsia="宋体" w:hAnsi="宋体" w:cs="宋体" w:hint="eastAsia"/>
            <w:color w:val="212121"/>
            <w:u w:color="212121"/>
            <w:lang w:val="zh-TW"/>
          </w:rPr>
          <w:t>担忧</w:t>
        </w:r>
        <w:r w:rsidR="00CD34E5">
          <w:rPr>
            <w:rFonts w:ascii="宋体" w:eastAsia="宋体" w:hAnsi="宋体" w:cs="宋体" w:hint="eastAsia"/>
            <w:color w:val="212121"/>
            <w:u w:color="212121"/>
            <w:lang w:val="zh-TW"/>
          </w:rPr>
          <w:t>这种</w:t>
        </w:r>
        <w:r w:rsidR="00A5701B">
          <w:rPr>
            <w:rFonts w:ascii="宋体" w:eastAsia="宋体" w:hAnsi="宋体" w:cs="宋体" w:hint="eastAsia"/>
            <w:color w:val="212121"/>
            <w:u w:color="212121"/>
            <w:lang w:val="zh-TW"/>
          </w:rPr>
          <w:t>大</w:t>
        </w:r>
        <w:r w:rsidR="00442D14">
          <w:rPr>
            <w:rFonts w:ascii="宋体" w:eastAsia="宋体" w:hAnsi="宋体" w:cs="宋体" w:hint="eastAsia"/>
            <w:color w:val="212121"/>
            <w:u w:color="212121"/>
            <w:lang w:val="zh-TW"/>
          </w:rPr>
          <w:t>规模</w:t>
        </w:r>
        <w:r w:rsidR="00A5701B">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成长。</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63" w:author="amy" w:date="2017-02-14T10:08:00Z"/>
          <w:rFonts w:ascii="Times New Roman" w:eastAsia="Times New Roman" w:hAnsi="Times New Roman" w:cs="Times New Roman"/>
          <w:color w:val="212121"/>
          <w:u w:color="212121"/>
          <w:lang w:val="zh-TW" w:eastAsia="zh-TW"/>
        </w:rPr>
      </w:pPr>
      <w:del w:id="664" w:author="amy" w:date="2017-02-14T10:08:00Z">
        <w:r>
          <w:rPr>
            <w:rFonts w:ascii="宋体" w:eastAsia="宋体" w:hAnsi="宋体" w:cs="宋体"/>
            <w:color w:val="212121"/>
            <w:u w:color="212121"/>
            <w:lang w:val="zh-TW" w:eastAsia="zh-TW"/>
          </w:rPr>
          <w:delText>随着对冲基金行业的发展和欺诈</w:delText>
        </w:r>
        <w:r w:rsidR="000842AD">
          <w:rPr>
            <w:rFonts w:ascii="宋体" w:eastAsia="宋体" w:hAnsi="宋体" w:cs="宋体" w:hint="eastAsia"/>
            <w:color w:val="212121"/>
            <w:u w:color="212121"/>
            <w:lang w:val="zh-TW"/>
          </w:rPr>
          <w:delText>被广为传播，</w:delText>
        </w:r>
        <w:r>
          <w:rPr>
            <w:rFonts w:ascii="宋体" w:eastAsia="宋体" w:hAnsi="宋体" w:cs="宋体"/>
            <w:color w:val="212121"/>
            <w:u w:color="212121"/>
            <w:lang w:val="zh-TW" w:eastAsia="zh-TW"/>
          </w:rPr>
          <w:delText>和</w:delText>
        </w:r>
        <w:r w:rsidR="000842AD">
          <w:rPr>
            <w:rFonts w:ascii="宋体" w:eastAsia="宋体" w:hAnsi="宋体" w:cs="宋体" w:hint="eastAsia"/>
            <w:color w:val="212121"/>
            <w:u w:color="212121"/>
            <w:lang w:val="zh-TW"/>
          </w:rPr>
          <w:delText>更多的</w:delText>
        </w:r>
        <w:r w:rsidR="008A2276">
          <w:rPr>
            <w:rFonts w:ascii="宋体" w:eastAsia="宋体" w:hAnsi="宋体" w:cs="宋体" w:hint="eastAsia"/>
            <w:color w:val="212121"/>
            <w:u w:color="212121"/>
            <w:lang w:val="zh-TW"/>
          </w:rPr>
          <w:delText>基金</w:delText>
        </w:r>
        <w:r w:rsidR="000842AD">
          <w:rPr>
            <w:rFonts w:ascii="宋体" w:eastAsia="宋体" w:hAnsi="宋体" w:cs="宋体" w:hint="eastAsia"/>
            <w:color w:val="212121"/>
            <w:u w:color="212121"/>
            <w:lang w:val="zh-TW"/>
          </w:rPr>
          <w:delText>倒闭</w:delText>
        </w:r>
        <w:r>
          <w:rPr>
            <w:rFonts w:ascii="宋体" w:eastAsia="宋体" w:hAnsi="宋体" w:cs="宋体"/>
            <w:color w:val="212121"/>
            <w:u w:color="212121"/>
            <w:lang w:val="zh-TW" w:eastAsia="zh-TW"/>
          </w:rPr>
          <w:delText>，对透明度的需求增加</w:delText>
        </w:r>
        <w:r w:rsidR="008A2276">
          <w:rPr>
            <w:rFonts w:ascii="宋体" w:eastAsia="宋体" w:hAnsi="宋体" w:cs="宋体" w:hint="eastAsia"/>
            <w:color w:val="212121"/>
            <w:u w:color="212121"/>
            <w:lang w:val="zh-TW"/>
          </w:rPr>
          <w:delText>了</w:delText>
        </w:r>
        <w:r>
          <w:rPr>
            <w:rFonts w:ascii="宋体" w:eastAsia="宋体" w:hAnsi="宋体" w:cs="宋体"/>
            <w:color w:val="212121"/>
            <w:u w:color="212121"/>
            <w:lang w:val="zh-TW" w:eastAsia="zh-TW"/>
          </w:rPr>
          <w:delText>。</w:delText>
        </w:r>
        <w:r w:rsidR="008A2276">
          <w:rPr>
            <w:rFonts w:ascii="宋体" w:eastAsia="宋体" w:hAnsi="宋体" w:cs="宋体" w:hint="eastAsia"/>
            <w:color w:val="212121"/>
            <w:u w:color="212121"/>
            <w:lang w:val="zh-TW"/>
          </w:rPr>
          <w:delText>那些规模</w:delText>
        </w:r>
        <w:r>
          <w:rPr>
            <w:rFonts w:ascii="宋体" w:eastAsia="宋体" w:hAnsi="宋体" w:cs="宋体"/>
            <w:color w:val="212121"/>
            <w:u w:color="212121"/>
            <w:lang w:val="zh-TW" w:eastAsia="zh-TW"/>
          </w:rPr>
          <w:delText>更大，资本</w:delText>
        </w:r>
        <w:r w:rsidR="008A2276">
          <w:rPr>
            <w:rFonts w:ascii="宋体" w:eastAsia="宋体" w:hAnsi="宋体" w:cs="宋体" w:hint="eastAsia"/>
            <w:color w:val="212121"/>
            <w:u w:color="212121"/>
            <w:lang w:val="zh-TW"/>
          </w:rPr>
          <w:delText>更</w:delText>
        </w:r>
        <w:r>
          <w:rPr>
            <w:rFonts w:ascii="宋体" w:eastAsia="宋体" w:hAnsi="宋体" w:cs="宋体"/>
            <w:color w:val="212121"/>
            <w:u w:color="212121"/>
            <w:lang w:val="zh-TW" w:eastAsia="zh-TW"/>
          </w:rPr>
          <w:delText>充足的</w:delText>
        </w:r>
        <w:r w:rsidR="008A2276">
          <w:rPr>
            <w:rFonts w:ascii="宋体" w:eastAsia="宋体" w:hAnsi="宋体" w:cs="宋体"/>
            <w:color w:val="212121"/>
            <w:u w:color="212121"/>
            <w:lang w:val="zh-TW" w:eastAsia="zh-TW"/>
          </w:rPr>
          <w:delText>基金</w:delText>
        </w:r>
        <w:r w:rsidR="008A2276">
          <w:rPr>
            <w:rFonts w:ascii="宋体" w:eastAsia="宋体" w:hAnsi="宋体" w:cs="宋体" w:hint="eastAsia"/>
            <w:color w:val="212121"/>
            <w:u w:color="212121"/>
            <w:lang w:val="zh-TW"/>
          </w:rPr>
          <w:delText>中</w:delText>
        </w:r>
        <w:r w:rsidR="008A2276">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能够发展最先进的风险管理系统</w:delText>
        </w:r>
        <w:r w:rsidR="008A2276">
          <w:rPr>
            <w:rFonts w:ascii="宋体" w:eastAsia="宋体" w:hAnsi="宋体" w:cs="宋体" w:hint="eastAsia"/>
            <w:color w:val="212121"/>
            <w:u w:color="212121"/>
            <w:lang w:val="zh-TW"/>
          </w:rPr>
          <w:delText>，配备人员来提供</w:delText>
        </w:r>
        <w:r>
          <w:rPr>
            <w:rFonts w:ascii="宋体" w:eastAsia="宋体" w:hAnsi="宋体" w:cs="宋体"/>
            <w:color w:val="212121"/>
            <w:u w:color="212121"/>
            <w:lang w:val="zh-TW" w:eastAsia="zh-TW"/>
          </w:rPr>
          <w:delText>更深入的研究</w:delText>
        </w:r>
        <w:r w:rsidR="008A2276">
          <w:rPr>
            <w:rFonts w:ascii="宋体" w:eastAsia="宋体" w:hAnsi="宋体" w:cs="宋体" w:hint="eastAsia"/>
            <w:color w:val="212121"/>
            <w:u w:color="212121"/>
            <w:lang w:val="zh-TW"/>
          </w:rPr>
          <w:delText>，和</w:delText>
        </w:r>
        <w:r>
          <w:rPr>
            <w:rFonts w:ascii="宋体" w:eastAsia="宋体" w:hAnsi="宋体" w:cs="宋体"/>
            <w:color w:val="212121"/>
            <w:u w:color="212121"/>
            <w:lang w:val="zh-TW" w:eastAsia="zh-TW"/>
          </w:rPr>
          <w:delText>对新创建的</w:delText>
        </w:r>
        <w:r w:rsidR="008A2276">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进行尽职调查。这些</w:delText>
        </w:r>
        <w:r w:rsidR="006F35C9">
          <w:rPr>
            <w:rFonts w:ascii="宋体" w:eastAsia="宋体" w:hAnsi="宋体" w:cs="宋体" w:hint="eastAsia"/>
            <w:color w:val="212121"/>
            <w:u w:color="212121"/>
            <w:lang w:val="zh-TW"/>
          </w:rPr>
          <w:delText>都</w:delText>
        </w:r>
        <w:r>
          <w:rPr>
            <w:rFonts w:ascii="宋体" w:eastAsia="宋体" w:hAnsi="宋体" w:cs="宋体"/>
            <w:color w:val="212121"/>
            <w:u w:color="212121"/>
            <w:lang w:val="zh-TW" w:eastAsia="zh-TW"/>
          </w:rPr>
          <w:delText>需要更</w:delText>
        </w:r>
        <w:r w:rsidR="006F35C9">
          <w:rPr>
            <w:rFonts w:ascii="宋体" w:eastAsia="宋体" w:hAnsi="宋体" w:cs="宋体" w:hint="eastAsia"/>
            <w:color w:val="212121"/>
            <w:u w:color="212121"/>
            <w:lang w:val="zh-TW"/>
          </w:rPr>
          <w:delText>的资金</w:delText>
        </w:r>
        <w:r>
          <w:rPr>
            <w:rFonts w:ascii="宋体" w:eastAsia="宋体" w:hAnsi="宋体" w:cs="宋体"/>
            <w:color w:val="212121"/>
            <w:u w:color="212121"/>
            <w:lang w:val="zh-TW" w:eastAsia="zh-TW"/>
          </w:rPr>
          <w:delText>，法律和监管</w:delText>
        </w:r>
        <w:r w:rsidR="006F35C9">
          <w:rPr>
            <w:rFonts w:ascii="宋体" w:eastAsia="宋体" w:hAnsi="宋体" w:cs="宋体" w:hint="eastAsia"/>
            <w:color w:val="212121"/>
            <w:u w:color="212121"/>
            <w:lang w:val="zh-TW"/>
          </w:rPr>
          <w:delText>都是有成本的</w:delText>
        </w:r>
        <w:r>
          <w:rPr>
            <w:rFonts w:ascii="宋体" w:eastAsia="宋体" w:hAnsi="宋体" w:cs="宋体"/>
            <w:color w:val="212121"/>
            <w:u w:color="212121"/>
            <w:lang w:val="zh-TW" w:eastAsia="zh-TW"/>
          </w:rPr>
          <w:delText>。同时，许多</w:delText>
        </w:r>
        <w:r w:rsidR="00944846">
          <w:rPr>
            <w:rFonts w:ascii="宋体" w:eastAsia="宋体" w:hAnsi="宋体" w:cs="宋体"/>
            <w:color w:val="212121"/>
            <w:u w:color="212121"/>
            <w:lang w:val="zh-TW" w:eastAsia="zh-TW"/>
          </w:rPr>
          <w:delText>资产少</w:delText>
        </w:r>
        <w:r w:rsidR="00944846">
          <w:rPr>
            <w:rFonts w:ascii="宋体" w:eastAsia="宋体" w:hAnsi="宋体" w:cs="宋体" w:hint="eastAsia"/>
            <w:color w:val="212121"/>
            <w:u w:color="212121"/>
            <w:lang w:val="zh-TW"/>
          </w:rPr>
          <w:delText>于</w:delText>
        </w:r>
        <w:r w:rsidR="00944846">
          <w:rPr>
            <w:rFonts w:ascii="Times New Roman" w:hAnsi="Times New Roman"/>
            <w:color w:val="212121"/>
            <w:u w:color="212121"/>
          </w:rPr>
          <w:delText>10</w:delText>
        </w:r>
        <w:r w:rsidR="00944846">
          <w:rPr>
            <w:rFonts w:ascii="宋体" w:eastAsia="宋体" w:hAnsi="宋体" w:cs="宋体"/>
            <w:color w:val="212121"/>
            <w:u w:color="212121"/>
            <w:lang w:val="zh-TW" w:eastAsia="zh-TW"/>
          </w:rPr>
          <w:delText>亿美元的</w:delText>
        </w:r>
        <w:r>
          <w:rPr>
            <w:rFonts w:ascii="宋体" w:eastAsia="宋体" w:hAnsi="宋体" w:cs="宋体"/>
            <w:color w:val="212121"/>
            <w:u w:color="212121"/>
            <w:lang w:val="zh-TW" w:eastAsia="zh-TW"/>
          </w:rPr>
          <w:delText>中</w:delText>
        </w:r>
        <w:r w:rsidR="006F35C9">
          <w:rPr>
            <w:rFonts w:ascii="宋体" w:eastAsia="宋体" w:hAnsi="宋体" w:cs="宋体" w:hint="eastAsia"/>
            <w:color w:val="212121"/>
            <w:u w:color="212121"/>
            <w:lang w:val="zh-TW"/>
          </w:rPr>
          <w:delText>等规模的</w:delText>
        </w:r>
        <w:r w:rsidR="00944846">
          <w:rPr>
            <w:rFonts w:ascii="宋体" w:eastAsia="宋体" w:hAnsi="宋体" w:cs="宋体"/>
            <w:color w:val="212121"/>
            <w:u w:color="212121"/>
            <w:lang w:val="zh-TW" w:eastAsia="zh-TW"/>
          </w:rPr>
          <w:delText>基金</w:delText>
        </w:r>
        <w:r w:rsidR="00944846">
          <w:rPr>
            <w:rFonts w:ascii="宋体" w:eastAsia="宋体" w:hAnsi="宋体" w:cs="宋体" w:hint="eastAsia"/>
            <w:color w:val="212121"/>
            <w:u w:color="212121"/>
            <w:lang w:val="zh-TW"/>
          </w:rPr>
          <w:delText>中</w:delText>
        </w:r>
        <w:r w:rsidR="00944846">
          <w:rPr>
            <w:rFonts w:ascii="宋体" w:eastAsia="宋体" w:hAnsi="宋体" w:cs="宋体"/>
            <w:color w:val="212121"/>
            <w:u w:color="212121"/>
            <w:lang w:val="zh-TW" w:eastAsia="zh-TW"/>
          </w:rPr>
          <w:delText>的基金，正在</w:delText>
        </w:r>
        <w:r w:rsidR="00944846">
          <w:rPr>
            <w:rFonts w:ascii="宋体" w:eastAsia="宋体" w:hAnsi="宋体" w:cs="宋体" w:hint="eastAsia"/>
            <w:color w:val="212121"/>
            <w:u w:color="212121"/>
            <w:lang w:val="zh-TW"/>
          </w:rPr>
          <w:delText>获取更多的生意</w:delText>
        </w:r>
        <w:r>
          <w:rPr>
            <w:rFonts w:ascii="宋体" w:eastAsia="宋体" w:hAnsi="宋体" w:cs="宋体"/>
            <w:color w:val="212121"/>
            <w:u w:color="212121"/>
            <w:lang w:val="zh-TW" w:eastAsia="zh-TW"/>
          </w:rPr>
          <w:delText>，因为他们</w:delText>
        </w:r>
        <w:r w:rsidR="00944846">
          <w:rPr>
            <w:rFonts w:ascii="宋体" w:eastAsia="宋体" w:hAnsi="宋体" w:cs="宋体"/>
            <w:color w:val="212121"/>
            <w:u w:color="212121"/>
            <w:lang w:val="zh-TW" w:eastAsia="zh-TW"/>
          </w:rPr>
          <w:delText>比一些较大的同行</w:delText>
        </w:r>
        <w:r w:rsidR="00944846">
          <w:rPr>
            <w:rFonts w:ascii="宋体" w:eastAsia="宋体" w:hAnsi="宋体" w:cs="宋体" w:hint="eastAsia"/>
            <w:color w:val="212121"/>
            <w:u w:color="212121"/>
            <w:lang w:val="zh-TW"/>
          </w:rPr>
          <w:delText>能</w:delText>
        </w:r>
        <w:r>
          <w:rPr>
            <w:rFonts w:ascii="宋体" w:eastAsia="宋体" w:hAnsi="宋体" w:cs="宋体"/>
            <w:color w:val="212121"/>
            <w:u w:color="212121"/>
            <w:lang w:val="zh-TW" w:eastAsia="zh-TW"/>
          </w:rPr>
          <w:delText>取得更好的</w:delText>
        </w:r>
        <w:r w:rsidR="00944846">
          <w:rPr>
            <w:rFonts w:ascii="宋体" w:eastAsia="宋体" w:hAnsi="宋体" w:cs="宋体" w:hint="eastAsia"/>
            <w:color w:val="212121"/>
            <w:u w:color="212121"/>
            <w:lang w:val="zh-TW"/>
          </w:rPr>
          <w:delText>成绩</w:delText>
        </w:r>
        <w:r>
          <w:rPr>
            <w:rFonts w:ascii="宋体" w:eastAsia="宋体" w:hAnsi="宋体" w:cs="宋体"/>
            <w:color w:val="212121"/>
            <w:u w:color="212121"/>
            <w:lang w:val="zh-TW" w:eastAsia="zh-TW"/>
          </w:rPr>
          <w:delText>。</w:delText>
        </w:r>
        <w:r w:rsidR="00866837">
          <w:rPr>
            <w:rFonts w:ascii="宋体" w:eastAsia="宋体" w:hAnsi="宋体" w:cs="宋体" w:hint="eastAsia"/>
            <w:color w:val="212121"/>
            <w:u w:color="212121"/>
            <w:lang w:val="zh-TW"/>
          </w:rPr>
          <w:delText>虽然</w:delText>
        </w:r>
        <w:r>
          <w:rPr>
            <w:rFonts w:ascii="宋体" w:eastAsia="宋体" w:hAnsi="宋体" w:cs="宋体"/>
            <w:color w:val="212121"/>
            <w:u w:color="212121"/>
            <w:lang w:val="zh-TW" w:eastAsia="zh-TW"/>
          </w:rPr>
          <w:delText>对冲基金和</w:delText>
        </w:r>
        <w:r w:rsidR="00866837">
          <w:rPr>
            <w:rFonts w:ascii="宋体" w:eastAsia="宋体" w:hAnsi="宋体" w:cs="宋体"/>
            <w:color w:val="212121"/>
            <w:u w:color="212121"/>
            <w:lang w:val="zh-TW" w:eastAsia="zh-TW"/>
          </w:rPr>
          <w:delText>基金</w:delText>
        </w:r>
        <w:r w:rsidR="00866837">
          <w:rPr>
            <w:rFonts w:ascii="宋体" w:eastAsia="宋体" w:hAnsi="宋体" w:cs="宋体" w:hint="eastAsia"/>
            <w:color w:val="212121"/>
            <w:u w:color="212121"/>
            <w:lang w:val="zh-TW"/>
          </w:rPr>
          <w:delText>中</w:delText>
        </w:r>
        <w:r w:rsidR="00866837">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总是在寻找市场相关性或主要</w:delText>
        </w:r>
        <w:r w:rsidR="00CD34E5">
          <w:rPr>
            <w:rFonts w:ascii="宋体" w:eastAsia="宋体" w:hAnsi="宋体" w:cs="宋体" w:hint="eastAsia"/>
            <w:color w:val="212121"/>
            <w:u w:color="212121"/>
            <w:lang w:val="zh-TW"/>
          </w:rPr>
          <w:delText>策略</w:delText>
        </w:r>
        <w:r>
          <w:rPr>
            <w:rFonts w:ascii="宋体" w:eastAsia="宋体" w:hAnsi="宋体" w:cs="宋体"/>
            <w:color w:val="212121"/>
            <w:u w:color="212121"/>
            <w:lang w:val="zh-TW" w:eastAsia="zh-TW"/>
          </w:rPr>
          <w:delText>和指数的低相关性，一个事实是清楚的：</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规模和增长率之间的正相关性。大量</w:delText>
        </w:r>
        <w:r w:rsidR="00CD34E5">
          <w:rPr>
            <w:rFonts w:ascii="宋体" w:eastAsia="宋体" w:hAnsi="宋体" w:cs="宋体" w:hint="eastAsia"/>
            <w:color w:val="212121"/>
            <w:u w:color="212121"/>
            <w:lang w:val="zh-TW"/>
          </w:rPr>
          <w:delText>资金</w:delText>
        </w:r>
        <w:r>
          <w:rPr>
            <w:rFonts w:ascii="宋体" w:eastAsia="宋体" w:hAnsi="宋体" w:cs="宋体"/>
            <w:color w:val="212121"/>
            <w:u w:color="212121"/>
            <w:lang w:val="zh-TW" w:eastAsia="zh-TW"/>
          </w:rPr>
          <w:delText>是增长资产的主要成分，许多</w:delText>
        </w:r>
        <w:r w:rsidR="00CD34E5">
          <w:rPr>
            <w:rFonts w:ascii="宋体" w:eastAsia="宋体" w:hAnsi="宋体" w:cs="宋体"/>
            <w:color w:val="212121"/>
            <w:u w:color="212121"/>
            <w:lang w:val="zh-TW" w:eastAsia="zh-TW"/>
          </w:rPr>
          <w:delText>基金</w:delText>
        </w:r>
        <w:r w:rsidR="00CD34E5">
          <w:rPr>
            <w:rFonts w:ascii="宋体" w:eastAsia="宋体" w:hAnsi="宋体" w:cs="宋体" w:hint="eastAsia"/>
            <w:color w:val="212121"/>
            <w:u w:color="212121"/>
            <w:lang w:val="zh-TW"/>
          </w:rPr>
          <w:delText>中</w:delText>
        </w:r>
        <w:r w:rsidR="00CD34E5">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w:delText>
        </w:r>
        <w:r w:rsidR="00CD34E5">
          <w:rPr>
            <w:rFonts w:ascii="宋体" w:eastAsia="宋体" w:hAnsi="宋体" w:cs="宋体" w:hint="eastAsia"/>
            <w:color w:val="212121"/>
            <w:u w:color="212121"/>
            <w:lang w:val="zh-TW"/>
          </w:rPr>
          <w:delText>非常</w:delText>
        </w:r>
        <w:r>
          <w:rPr>
            <w:rFonts w:ascii="宋体" w:eastAsia="宋体" w:hAnsi="宋体" w:cs="宋体"/>
            <w:color w:val="212121"/>
            <w:u w:color="212121"/>
            <w:lang w:val="zh-TW" w:eastAsia="zh-TW"/>
          </w:rPr>
          <w:delText>关注</w:delText>
        </w:r>
        <w:r w:rsidR="00CD34E5">
          <w:rPr>
            <w:rFonts w:ascii="宋体" w:eastAsia="宋体" w:hAnsi="宋体" w:cs="宋体" w:hint="eastAsia"/>
            <w:color w:val="212121"/>
            <w:u w:color="212121"/>
            <w:lang w:val="zh-TW"/>
          </w:rPr>
          <w:delText>这种</w:delText>
        </w:r>
        <w:r w:rsidR="00A5701B">
          <w:rPr>
            <w:rFonts w:ascii="宋体" w:eastAsia="宋体" w:hAnsi="宋体" w:cs="宋体" w:hint="eastAsia"/>
            <w:color w:val="212121"/>
            <w:u w:color="212121"/>
            <w:lang w:val="zh-TW"/>
          </w:rPr>
          <w:delText>大量资金的</w:delText>
        </w:r>
        <w:r>
          <w:rPr>
            <w:rFonts w:ascii="宋体" w:eastAsia="宋体" w:hAnsi="宋体" w:cs="宋体"/>
            <w:color w:val="212121"/>
            <w:u w:color="212121"/>
            <w:lang w:val="zh-TW" w:eastAsia="zh-TW"/>
          </w:rPr>
          <w:delText>成长。</w:delText>
        </w:r>
      </w:del>
    </w:p>
    <w:p w:rsidR="0029110F" w:rsidRDefault="0029110F">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rPr>
      </w:pPr>
      <w:ins w:id="665" w:author="amy" w:date="2017-02-14T10:08:00Z">
        <w:r>
          <w:rPr>
            <w:rFonts w:ascii="宋体" w:eastAsia="宋体" w:hAnsi="宋体" w:cs="宋体"/>
            <w:color w:val="212121"/>
            <w:u w:color="212121"/>
            <w:lang w:val="zh-TW" w:eastAsia="zh-TW"/>
          </w:rPr>
          <w:t>据</w:t>
        </w:r>
        <w:r w:rsidR="00A5701B">
          <w:rPr>
            <w:rFonts w:ascii="Times New Roman" w:hAnsi="Times New Roman"/>
            <w:color w:val="212121"/>
            <w:u w:color="212121"/>
          </w:rPr>
          <w:t>PerTrac</w:t>
        </w:r>
        <w:r>
          <w:rPr>
            <w:rFonts w:ascii="宋体" w:eastAsia="宋体" w:hAnsi="宋体" w:cs="宋体"/>
            <w:color w:val="212121"/>
            <w:u w:color="212121"/>
            <w:lang w:val="zh-TW" w:eastAsia="zh-TW"/>
          </w:rPr>
          <w:t>统计，截至</w:t>
        </w:r>
        <w:r>
          <w:rPr>
            <w:rFonts w:ascii="Times New Roman" w:hAnsi="Times New Roman"/>
            <w:color w:val="212121"/>
            <w:u w:color="212121"/>
          </w:rPr>
          <w:t>2008</w:t>
        </w:r>
        <w:r>
          <w:rPr>
            <w:rFonts w:ascii="宋体" w:eastAsia="宋体" w:hAnsi="宋体" w:cs="宋体"/>
            <w:color w:val="212121"/>
            <w:u w:color="212121"/>
            <w:lang w:val="zh-TW" w:eastAsia="zh-TW"/>
          </w:rPr>
          <w:t>年，</w:t>
        </w:r>
        <w:r w:rsidR="00442D14">
          <w:rPr>
            <w:rFonts w:ascii="宋体" w:eastAsia="宋体" w:hAnsi="宋体" w:cs="宋体"/>
            <w:color w:val="212121"/>
            <w:u w:color="212121"/>
            <w:lang w:val="zh-TW" w:eastAsia="zh-TW"/>
          </w:rPr>
          <w:t>基金</w:t>
        </w:r>
        <w:r w:rsidR="00442D14">
          <w:rPr>
            <w:rFonts w:ascii="宋体" w:eastAsia="宋体" w:hAnsi="宋体" w:cs="宋体" w:hint="eastAsia"/>
            <w:color w:val="212121"/>
            <w:u w:color="212121"/>
            <w:lang w:val="zh-TW"/>
          </w:rPr>
          <w:t>中</w:t>
        </w:r>
        <w:r w:rsidR="00442D14">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管理资产达</w:t>
        </w:r>
        <w:r>
          <w:rPr>
            <w:rFonts w:ascii="Times New Roman" w:hAnsi="Times New Roman"/>
            <w:color w:val="212121"/>
            <w:u w:color="212121"/>
          </w:rPr>
          <w:t>7,500</w:t>
        </w:r>
        <w:r>
          <w:rPr>
            <w:rFonts w:ascii="宋体" w:eastAsia="宋体" w:hAnsi="宋体" w:cs="宋体"/>
            <w:color w:val="212121"/>
            <w:u w:color="212121"/>
            <w:lang w:val="zh-TW" w:eastAsia="zh-TW"/>
          </w:rPr>
          <w:t>亿美元，</w:t>
        </w:r>
        <w:r w:rsidR="00442D14">
          <w:rPr>
            <w:rFonts w:ascii="宋体" w:eastAsia="宋体" w:hAnsi="宋体" w:cs="宋体" w:hint="eastAsia"/>
            <w:color w:val="212121"/>
            <w:u w:color="212121"/>
            <w:lang w:val="zh-TW"/>
          </w:rPr>
          <w:t>这个行业是有和没有情况</w:t>
        </w:r>
        <w:r w:rsidR="00A5701B">
          <w:rPr>
            <w:rFonts w:ascii="宋体" w:eastAsia="宋体" w:hAnsi="宋体" w:cs="宋体" w:hint="eastAsia"/>
            <w:color w:val="212121"/>
            <w:u w:color="212121"/>
            <w:lang w:val="zh-TW"/>
          </w:rPr>
          <w:t>。</w:t>
        </w:r>
      </w:ins>
      <w:del w:id="666" w:author="amy" w:date="2017-02-14T10:08:00Z">
        <w:r>
          <w:rPr>
            <w:rFonts w:ascii="宋体" w:eastAsia="宋体" w:hAnsi="宋体" w:cs="宋体"/>
            <w:color w:val="212121"/>
            <w:u w:color="212121"/>
            <w:lang w:val="zh-TW" w:eastAsia="zh-TW"/>
          </w:rPr>
          <w:delText>据</w:delText>
        </w:r>
        <w:r w:rsidR="00A5701B">
          <w:rPr>
            <w:rFonts w:ascii="Times New Roman" w:hAnsi="Times New Roman"/>
            <w:color w:val="212121"/>
            <w:u w:color="212121"/>
          </w:rPr>
          <w:delText>PerTrac</w:delText>
        </w:r>
        <w:r>
          <w:rPr>
            <w:rFonts w:ascii="宋体" w:eastAsia="宋体" w:hAnsi="宋体" w:cs="宋体"/>
            <w:color w:val="212121"/>
            <w:u w:color="212121"/>
            <w:lang w:val="zh-TW" w:eastAsia="zh-TW"/>
          </w:rPr>
          <w:delText>统计，截至</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年，管理资产达</w:delText>
        </w:r>
        <w:r>
          <w:rPr>
            <w:rFonts w:ascii="Times New Roman" w:hAnsi="Times New Roman"/>
            <w:color w:val="212121"/>
            <w:u w:color="212121"/>
          </w:rPr>
          <w:delText>7,500</w:delText>
        </w:r>
        <w:r>
          <w:rPr>
            <w:rFonts w:ascii="宋体" w:eastAsia="宋体" w:hAnsi="宋体" w:cs="宋体"/>
            <w:color w:val="212121"/>
            <w:u w:color="212121"/>
            <w:lang w:val="zh-TW" w:eastAsia="zh-TW"/>
          </w:rPr>
          <w:delText>亿美元，</w:delText>
        </w:r>
        <w:r w:rsidR="00A5701B">
          <w:rPr>
            <w:rFonts w:ascii="宋体" w:eastAsia="宋体" w:hAnsi="宋体" w:cs="宋体"/>
            <w:color w:val="212121"/>
            <w:u w:color="212121"/>
            <w:lang w:val="zh-TW" w:eastAsia="zh-TW"/>
          </w:rPr>
          <w:delText>基金</w:delText>
        </w:r>
        <w:r w:rsidR="00A5701B">
          <w:rPr>
            <w:rFonts w:ascii="宋体" w:eastAsia="宋体" w:hAnsi="宋体" w:cs="宋体" w:hint="eastAsia"/>
            <w:color w:val="212121"/>
            <w:u w:color="212121"/>
            <w:lang w:val="zh-TW"/>
          </w:rPr>
          <w:delText>中</w:delText>
        </w:r>
        <w:r w:rsidR="00A5701B">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是一个有趣的</w:delText>
        </w:r>
        <w:r w:rsidR="00A5701B">
          <w:rPr>
            <w:rFonts w:ascii="宋体" w:eastAsia="宋体" w:hAnsi="宋体" w:cs="宋体" w:hint="eastAsia"/>
            <w:color w:val="212121"/>
            <w:u w:color="212121"/>
            <w:lang w:val="zh-TW"/>
          </w:rPr>
          <w:delText>关于有什么和没有什么的</w:delText>
        </w:r>
        <w:r>
          <w:rPr>
            <w:rFonts w:ascii="宋体" w:eastAsia="宋体" w:hAnsi="宋体" w:cs="宋体"/>
            <w:color w:val="212121"/>
            <w:u w:color="212121"/>
            <w:lang w:val="zh-TW" w:eastAsia="zh-TW"/>
          </w:rPr>
          <w:delText>故事</w:delText>
        </w:r>
        <w:r w:rsidR="00A5701B">
          <w:rPr>
            <w:rFonts w:ascii="宋体" w:eastAsia="宋体" w:hAnsi="宋体" w:cs="宋体" w:hint="eastAsia"/>
            <w:color w:val="212121"/>
            <w:u w:color="212121"/>
            <w:lang w:val="zh-TW"/>
          </w:rPr>
          <w:delText>。</w:delText>
        </w:r>
      </w:del>
      <w:r w:rsidR="00A5701B">
        <w:rPr>
          <w:rFonts w:ascii="宋体" w:eastAsia="宋体" w:hAnsi="宋体" w:cs="宋体" w:hint="eastAsia"/>
          <w:color w:val="212121"/>
          <w:u w:color="212121"/>
          <w:lang w:val="zh-TW"/>
        </w:rPr>
        <w:t xml:space="preserve"> Eric Weber </w:t>
      </w:r>
      <w:r>
        <w:rPr>
          <w:rFonts w:ascii="宋体" w:eastAsia="宋体" w:hAnsi="宋体" w:cs="宋体"/>
          <w:color w:val="212121"/>
          <w:u w:color="212121"/>
          <w:lang w:val="zh-TW" w:eastAsia="zh-TW"/>
        </w:rPr>
        <w:t>认为，</w:t>
      </w:r>
      <w:r>
        <w:rPr>
          <w:rFonts w:ascii="Times New Roman" w:hAnsi="Times New Roman"/>
          <w:color w:val="212121"/>
          <w:u w:color="212121"/>
        </w:rPr>
        <w:t>“</w:t>
      </w:r>
      <w:r>
        <w:rPr>
          <w:rFonts w:ascii="宋体" w:eastAsia="宋体" w:hAnsi="宋体" w:cs="宋体"/>
          <w:color w:val="212121"/>
          <w:u w:color="212121"/>
          <w:lang w:val="zh-TW" w:eastAsia="zh-TW"/>
        </w:rPr>
        <w:t>许多小基金</w:t>
      </w:r>
      <w:r w:rsidR="00A5701B">
        <w:rPr>
          <w:rFonts w:ascii="宋体" w:eastAsia="宋体" w:hAnsi="宋体" w:cs="宋体" w:hint="eastAsia"/>
          <w:color w:val="212121"/>
          <w:u w:color="212121"/>
          <w:lang w:val="zh-TW"/>
        </w:rPr>
        <w:t>因为没有</w:t>
      </w:r>
      <w:r w:rsidR="00734153">
        <w:rPr>
          <w:rFonts w:ascii="宋体" w:eastAsia="宋体" w:hAnsi="宋体" w:cs="宋体" w:hint="eastAsia"/>
          <w:color w:val="212121"/>
          <w:u w:color="212121"/>
          <w:lang w:val="zh-TW"/>
        </w:rPr>
        <w:t>可延展资产的能力</w:t>
      </w:r>
      <w:r>
        <w:rPr>
          <w:rFonts w:ascii="宋体" w:eastAsia="宋体" w:hAnsi="宋体" w:cs="宋体"/>
          <w:color w:val="212121"/>
          <w:u w:color="212121"/>
          <w:lang w:val="zh-TW" w:eastAsia="zh-TW"/>
        </w:rPr>
        <w:t>被困</w:t>
      </w:r>
      <w:r w:rsidR="00734153">
        <w:rPr>
          <w:rFonts w:ascii="宋体" w:eastAsia="宋体" w:hAnsi="宋体" w:cs="宋体" w:hint="eastAsia"/>
          <w:color w:val="212121"/>
          <w:u w:color="212121"/>
          <w:lang w:val="zh-TW"/>
        </w:rPr>
        <w:t>住了”</w:t>
      </w:r>
      <w:r>
        <w:rPr>
          <w:rFonts w:ascii="宋体" w:eastAsia="宋体" w:hAnsi="宋体" w:cs="宋体"/>
          <w:color w:val="212121"/>
          <w:u w:color="212121"/>
          <w:lang w:val="zh-TW" w:eastAsia="zh-TW"/>
        </w:rPr>
        <w:t>。</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67" w:author="amy" w:date="2017-02-14T10:08:00Z"/>
          <w:rFonts w:ascii="Times New Roman" w:eastAsia="Times New Roman" w:hAnsi="Times New Roman" w:cs="Times New Roman"/>
          <w:color w:val="212121"/>
          <w:u w:color="212121"/>
          <w:lang w:val="zh-TW" w:eastAsia="zh-TW"/>
        </w:rPr>
      </w:pPr>
      <w:ins w:id="668" w:author="amy" w:date="2017-02-14T10:08:00Z">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公司</w:t>
        </w:r>
        <w:r>
          <w:rPr>
            <w:rFonts w:ascii="宋体" w:eastAsia="宋体" w:hAnsi="宋体" w:cs="宋体" w:hint="eastAsia"/>
            <w:color w:val="212121"/>
            <w:u w:color="212121"/>
            <w:lang w:val="zh-TW"/>
          </w:rPr>
          <w:t>为</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处理</w:t>
        </w:r>
        <w:r w:rsidR="00673C29">
          <w:rPr>
            <w:rFonts w:ascii="宋体" w:eastAsia="宋体" w:hAnsi="宋体" w:cs="宋体"/>
            <w:color w:val="212121"/>
            <w:u w:color="212121"/>
            <w:lang w:val="zh-TW" w:eastAsia="zh-TW"/>
          </w:rPr>
          <w:t>合并和收购</w:t>
        </w:r>
        <w:r>
          <w:rPr>
            <w:rFonts w:ascii="宋体" w:eastAsia="宋体" w:hAnsi="宋体" w:cs="宋体" w:hint="eastAsia"/>
            <w:color w:val="212121"/>
            <w:u w:color="212121"/>
            <w:lang w:val="zh-TW"/>
          </w:rPr>
          <w:t>有一段时间了</w:t>
        </w:r>
        <w:r w:rsidR="00673C29">
          <w:rPr>
            <w:rFonts w:ascii="宋体" w:eastAsia="宋体" w:hAnsi="宋体" w:cs="宋体"/>
            <w:color w:val="212121"/>
            <w:u w:color="212121"/>
            <w:lang w:val="zh-TW" w:eastAsia="zh-TW"/>
          </w:rPr>
          <w:t>。</w:t>
        </w:r>
        <w:r>
          <w:rPr>
            <w:rFonts w:ascii="宋体" w:eastAsia="宋体" w:hAnsi="宋体" w:cs="宋体" w:hint="eastAsia"/>
            <w:color w:val="212121"/>
            <w:u w:color="212121"/>
            <w:lang w:val="zh-TW"/>
          </w:rPr>
          <w:t>Weber</w:t>
        </w:r>
        <w:r w:rsidR="00673C29">
          <w:rPr>
            <w:rFonts w:ascii="宋体" w:eastAsia="宋体" w:hAnsi="宋体" w:cs="宋体"/>
            <w:color w:val="212121"/>
            <w:u w:color="212121"/>
            <w:lang w:val="zh-TW" w:eastAsia="zh-TW"/>
          </w:rPr>
          <w:t>和他的同事帮助买家进入市场，帮助</w:t>
        </w:r>
        <w:r w:rsidR="00442D14">
          <w:rPr>
            <w:rFonts w:ascii="宋体" w:eastAsia="宋体" w:hAnsi="宋体" w:cs="宋体" w:hint="eastAsia"/>
            <w:color w:val="212121"/>
            <w:u w:color="212121"/>
            <w:lang w:val="zh-TW"/>
          </w:rPr>
          <w:t>卖家</w:t>
        </w:r>
        <w:r w:rsidR="00673C29">
          <w:rPr>
            <w:rFonts w:ascii="宋体" w:eastAsia="宋体" w:hAnsi="宋体" w:cs="宋体"/>
            <w:color w:val="212121"/>
            <w:u w:color="212121"/>
            <w:lang w:val="zh-TW" w:eastAsia="zh-TW"/>
          </w:rPr>
          <w:t>卖</w:t>
        </w:r>
        <w:r w:rsidR="00442D14">
          <w:rPr>
            <w:rFonts w:ascii="宋体" w:eastAsia="宋体" w:hAnsi="宋体" w:cs="宋体" w:hint="eastAsia"/>
            <w:color w:val="212121"/>
            <w:u w:color="212121"/>
            <w:lang w:val="zh-TW"/>
          </w:rPr>
          <w:t>掉</w:t>
        </w:r>
        <w:r w:rsidR="00673C29">
          <w:rPr>
            <w:rFonts w:ascii="宋体" w:eastAsia="宋体" w:hAnsi="宋体" w:cs="宋体"/>
            <w:color w:val="212121"/>
            <w:u w:color="212121"/>
            <w:lang w:val="zh-TW" w:eastAsia="zh-TW"/>
          </w:rPr>
          <w:t>他们的企业，并帮助母公司</w:t>
        </w:r>
        <w:r>
          <w:rPr>
            <w:rFonts w:ascii="宋体" w:eastAsia="宋体" w:hAnsi="宋体" w:cs="宋体" w:hint="eastAsia"/>
            <w:color w:val="212121"/>
            <w:u w:color="212121"/>
            <w:lang w:val="zh-TW"/>
          </w:rPr>
          <w:t>分散投资</w:t>
        </w:r>
        <w:r w:rsidR="00673C29">
          <w:rPr>
            <w:rFonts w:ascii="宋体" w:eastAsia="宋体" w:hAnsi="宋体" w:cs="宋体"/>
            <w:color w:val="212121"/>
            <w:u w:color="212121"/>
            <w:lang w:val="zh-TW" w:eastAsia="zh-TW"/>
          </w:rPr>
          <w:t>他们的</w:t>
        </w:r>
        <w:r>
          <w:rPr>
            <w:rFonts w:ascii="宋体" w:eastAsia="宋体" w:hAnsi="宋体" w:cs="宋体"/>
            <w:color w:val="212121"/>
            <w:u w:color="212121"/>
            <w:lang w:val="zh-TW" w:eastAsia="zh-TW"/>
          </w:rPr>
          <w:t>基金</w:t>
        </w:r>
        <w:r>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442D14">
          <w:rPr>
            <w:rFonts w:ascii="宋体" w:eastAsia="宋体" w:hAnsi="宋体" w:cs="宋体" w:hint="eastAsia"/>
            <w:color w:val="212121"/>
            <w:u w:color="212121"/>
            <w:lang w:val="zh-TW"/>
          </w:rPr>
          <w:t>（FOF）</w:t>
        </w:r>
        <w:r>
          <w:rPr>
            <w:rFonts w:ascii="宋体" w:eastAsia="宋体" w:hAnsi="宋体" w:cs="宋体" w:hint="eastAsia"/>
            <w:color w:val="212121"/>
            <w:u w:color="212121"/>
            <w:lang w:val="zh-TW"/>
          </w:rPr>
          <w:t>的仓位</w:t>
        </w:r>
        <w:r w:rsidR="00673C29">
          <w:rPr>
            <w:rFonts w:ascii="宋体" w:eastAsia="宋体" w:hAnsi="宋体" w:cs="宋体"/>
            <w:color w:val="212121"/>
            <w:u w:color="212121"/>
            <w:lang w:val="zh-TW" w:eastAsia="zh-TW"/>
          </w:rPr>
          <w:t>。</w:t>
        </w:r>
      </w:ins>
    </w:p>
    <w:p w:rsidR="00344021" w:rsidRDefault="00734153">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69" w:author="amy" w:date="2017-02-14T10:08:00Z"/>
          <w:rFonts w:ascii="Times New Roman" w:eastAsia="Times New Roman" w:hAnsi="Times New Roman" w:cs="Times New Roman"/>
          <w:color w:val="212121"/>
          <w:u w:color="212121"/>
          <w:lang w:val="zh-TW" w:eastAsia="zh-TW"/>
        </w:rPr>
      </w:pPr>
      <w:del w:id="670" w:author="amy" w:date="2017-02-14T10:08:00Z">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公司</w:delText>
        </w:r>
        <w:r>
          <w:rPr>
            <w:rFonts w:ascii="宋体" w:eastAsia="宋体" w:hAnsi="宋体" w:cs="宋体" w:hint="eastAsia"/>
            <w:color w:val="212121"/>
            <w:u w:color="212121"/>
            <w:lang w:val="zh-TW"/>
          </w:rPr>
          <w:delText>为</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处理</w:delText>
        </w:r>
        <w:r w:rsidR="00673C29">
          <w:rPr>
            <w:rFonts w:ascii="宋体" w:eastAsia="宋体" w:hAnsi="宋体" w:cs="宋体"/>
            <w:color w:val="212121"/>
            <w:u w:color="212121"/>
            <w:lang w:val="zh-TW" w:eastAsia="zh-TW"/>
          </w:rPr>
          <w:delText>合并和收购</w:delText>
        </w:r>
        <w:r>
          <w:rPr>
            <w:rFonts w:ascii="宋体" w:eastAsia="宋体" w:hAnsi="宋体" w:cs="宋体" w:hint="eastAsia"/>
            <w:color w:val="212121"/>
            <w:u w:color="212121"/>
            <w:lang w:val="zh-TW"/>
          </w:rPr>
          <w:delText>有一段时间了</w:delText>
        </w:r>
        <w:r w:rsidR="00673C29">
          <w:rPr>
            <w:rFonts w:ascii="宋体" w:eastAsia="宋体" w:hAnsi="宋体" w:cs="宋体"/>
            <w:color w:val="212121"/>
            <w:u w:color="212121"/>
            <w:lang w:val="zh-TW" w:eastAsia="zh-TW"/>
          </w:rPr>
          <w:delText>。</w:delText>
        </w:r>
        <w:r>
          <w:rPr>
            <w:rFonts w:ascii="宋体" w:eastAsia="宋体" w:hAnsi="宋体" w:cs="宋体" w:hint="eastAsia"/>
            <w:color w:val="212121"/>
            <w:u w:color="212121"/>
            <w:lang w:val="zh-TW"/>
          </w:rPr>
          <w:delText>Weber</w:delText>
        </w:r>
        <w:r w:rsidR="00673C29">
          <w:rPr>
            <w:rFonts w:ascii="宋体" w:eastAsia="宋体" w:hAnsi="宋体" w:cs="宋体"/>
            <w:color w:val="212121"/>
            <w:u w:color="212121"/>
            <w:lang w:val="zh-TW" w:eastAsia="zh-TW"/>
          </w:rPr>
          <w:delText>和他的同事帮助买家进入市场，帮助企业家卖他们的企业，并帮助母公司</w:delText>
        </w:r>
        <w:r>
          <w:rPr>
            <w:rFonts w:ascii="宋体" w:eastAsia="宋体" w:hAnsi="宋体" w:cs="宋体" w:hint="eastAsia"/>
            <w:color w:val="212121"/>
            <w:u w:color="212121"/>
            <w:lang w:val="zh-TW"/>
          </w:rPr>
          <w:delText>分散投资</w:delText>
        </w:r>
        <w:r w:rsidR="00673C29">
          <w:rPr>
            <w:rFonts w:ascii="宋体" w:eastAsia="宋体" w:hAnsi="宋体" w:cs="宋体"/>
            <w:color w:val="212121"/>
            <w:u w:color="212121"/>
            <w:lang w:val="zh-TW" w:eastAsia="zh-TW"/>
          </w:rPr>
          <w:delText>他们的</w:delText>
        </w:r>
        <w:r>
          <w:rPr>
            <w:rFonts w:ascii="宋体" w:eastAsia="宋体" w:hAnsi="宋体" w:cs="宋体"/>
            <w:color w:val="212121"/>
            <w:u w:color="212121"/>
            <w:lang w:val="zh-TW" w:eastAsia="zh-TW"/>
          </w:rPr>
          <w:delText>基金</w:delText>
        </w:r>
        <w:r>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w:delText>
        </w:r>
        <w:r>
          <w:rPr>
            <w:rFonts w:ascii="宋体" w:eastAsia="宋体" w:hAnsi="宋体" w:cs="宋体" w:hint="eastAsia"/>
            <w:color w:val="212121"/>
            <w:u w:color="212121"/>
            <w:lang w:val="zh-TW"/>
          </w:rPr>
          <w:delText>的仓位</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Default="00673C29" w:rsidP="00096BF4">
      <w:pPr>
        <w:shd w:val="clear" w:color="auto" w:fill="FFFFFF"/>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spacing w:after="0" w:line="240" w:lineRule="auto"/>
        <w:rPr>
          <w:rFonts w:ascii="Arial" w:eastAsia="Arial" w:hAnsi="Arial" w:cs="Arial"/>
          <w:color w:val="212121"/>
          <w:u w:color="212121"/>
          <w:shd w:val="clear" w:color="auto" w:fill="FFFFFF"/>
        </w:rPr>
      </w:pPr>
      <w:r w:rsidRPr="00096BF4">
        <w:rPr>
          <w:rFonts w:ascii="宋体" w:eastAsia="宋体" w:hAnsi="宋体" w:cs="宋体"/>
          <w:b/>
          <w:bCs/>
          <w:color w:val="212121"/>
          <w:sz w:val="24"/>
          <w:szCs w:val="24"/>
          <w:u w:val="single" w:color="212121"/>
          <w:lang w:val="zh-TW" w:eastAsia="zh-TW"/>
        </w:rPr>
        <w:t>IVY和BoNY</w:t>
      </w:r>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color w:val="212121"/>
          <w:sz w:val="22"/>
          <w:szCs w:val="22"/>
          <w:u w:color="212121"/>
          <w:shd w:val="clear" w:color="auto" w:fill="FFFFFF"/>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71" w:author="amy" w:date="2017-02-14T10:08:00Z"/>
          <w:rFonts w:ascii="Times New Roman" w:eastAsia="Times New Roman" w:hAnsi="Times New Roman" w:cs="Times New Roman"/>
          <w:color w:val="212121"/>
          <w:u w:color="212121"/>
          <w:lang w:val="zh-TW" w:eastAsia="zh-TW"/>
        </w:rPr>
      </w:pPr>
      <w:ins w:id="672" w:author="amy" w:date="2017-02-14T10:08:00Z">
        <w:r>
          <w:rPr>
            <w:rFonts w:ascii="宋体" w:eastAsia="宋体" w:hAnsi="宋体" w:cs="宋体"/>
            <w:color w:val="212121"/>
            <w:u w:color="212121"/>
            <w:lang w:val="zh-TW" w:eastAsia="zh-TW"/>
          </w:rPr>
          <w:t>该行业的催化剂是</w:t>
        </w:r>
        <w:r w:rsidR="00116215">
          <w:rPr>
            <w:rFonts w:ascii="Times New Roman" w:hAnsi="Times New Roman"/>
            <w:color w:val="212121"/>
            <w:u w:color="212121"/>
          </w:rPr>
          <w:t>2000</w:t>
        </w:r>
        <w:r w:rsidR="00116215">
          <w:rPr>
            <w:rFonts w:ascii="宋体" w:eastAsia="宋体" w:hAnsi="宋体" w:cs="宋体"/>
            <w:color w:val="212121"/>
            <w:u w:color="212121"/>
            <w:lang w:val="zh-TW" w:eastAsia="zh-TW"/>
          </w:rPr>
          <w:t>年</w:t>
        </w:r>
        <w:r>
          <w:rPr>
            <w:rFonts w:ascii="宋体" w:eastAsia="宋体" w:hAnsi="宋体" w:cs="宋体"/>
            <w:color w:val="212121"/>
            <w:u w:color="212121"/>
            <w:lang w:val="zh-TW" w:eastAsia="zh-TW"/>
          </w:rPr>
          <w:t>纽约银行购买</w:t>
        </w:r>
        <w:r>
          <w:rPr>
            <w:rFonts w:ascii="Times New Roman" w:hAnsi="Times New Roman"/>
            <w:color w:val="212121"/>
            <w:u w:color="212121"/>
          </w:rPr>
          <w:t xml:space="preserve">Ivy </w:t>
        </w:r>
        <w:r w:rsidR="00442D14">
          <w:rPr>
            <w:rFonts w:ascii="宋体" w:eastAsia="宋体" w:hAnsi="宋体" w:hint="eastAsia"/>
            <w:color w:val="212121"/>
            <w:u w:color="212121"/>
          </w:rPr>
          <w:t>资产</w:t>
        </w:r>
        <w:r>
          <w:rPr>
            <w:rFonts w:ascii="宋体" w:eastAsia="宋体" w:hAnsi="宋体" w:cs="宋体"/>
            <w:color w:val="212121"/>
            <w:u w:color="212121"/>
            <w:lang w:val="zh-TW" w:eastAsia="zh-TW"/>
          </w:rPr>
          <w:t>管理。</w:t>
        </w:r>
        <w:r w:rsidR="00116215">
          <w:rPr>
            <w:rFonts w:ascii="宋体" w:eastAsia="宋体" w:hAnsi="宋体" w:cs="宋体" w:hint="eastAsia"/>
            <w:color w:val="212121"/>
            <w:u w:color="212121"/>
            <w:lang w:val="zh-TW"/>
          </w:rPr>
          <w:t>从</w:t>
        </w:r>
        <w:r>
          <w:rPr>
            <w:rFonts w:ascii="Times New Roman" w:hAnsi="Times New Roman"/>
            <w:color w:val="212121"/>
            <w:u w:color="212121"/>
          </w:rPr>
          <w:t>27</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开始</w:t>
        </w:r>
        <w:r>
          <w:rPr>
            <w:rFonts w:ascii="宋体" w:eastAsia="宋体" w:hAnsi="宋体" w:cs="宋体"/>
            <w:color w:val="212121"/>
            <w:u w:color="212121"/>
            <w:lang w:val="zh-TW" w:eastAsia="zh-TW"/>
          </w:rPr>
          <w:t>，</w:t>
        </w:r>
        <w:r w:rsidR="00116215">
          <w:rPr>
            <w:rFonts w:ascii="Times New Roman" w:hAnsi="Times New Roman"/>
            <w:color w:val="212121"/>
            <w:u w:color="212121"/>
          </w:rPr>
          <w:t>Ivy</w:t>
        </w:r>
        <w:r w:rsidR="007F729B">
          <w:rPr>
            <w:rFonts w:ascii="宋体" w:eastAsia="宋体" w:hAnsi="宋体" w:hint="eastAsia"/>
            <w:color w:val="212121"/>
            <w:u w:color="212121"/>
          </w:rPr>
          <w:t>和</w:t>
        </w:r>
        <w:r>
          <w:rPr>
            <w:rFonts w:ascii="宋体" w:eastAsia="宋体" w:hAnsi="宋体" w:cs="宋体"/>
            <w:color w:val="212121"/>
            <w:u w:color="212121"/>
            <w:lang w:val="zh-TW" w:eastAsia="zh-TW"/>
          </w:rPr>
          <w:t>纽约银行</w:t>
        </w:r>
        <w:r w:rsidR="00116215">
          <w:rPr>
            <w:rFonts w:ascii="宋体" w:eastAsia="宋体" w:hAnsi="宋体" w:cs="宋体" w:hint="eastAsia"/>
            <w:color w:val="212121"/>
            <w:u w:color="212121"/>
            <w:lang w:val="zh-TW"/>
          </w:rPr>
          <w:t>的合并</w:t>
        </w:r>
        <w:r>
          <w:rPr>
            <w:rFonts w:ascii="宋体" w:eastAsia="宋体" w:hAnsi="宋体" w:cs="宋体"/>
            <w:color w:val="212121"/>
            <w:u w:color="212121"/>
            <w:lang w:val="zh-TW" w:eastAsia="zh-TW"/>
          </w:rPr>
          <w:t>证明</w:t>
        </w:r>
        <w:r w:rsidR="00116215">
          <w:rPr>
            <w:rFonts w:ascii="宋体" w:eastAsia="宋体" w:hAnsi="宋体" w:cs="宋体" w:hint="eastAsia"/>
            <w:color w:val="212121"/>
            <w:u w:color="212121"/>
            <w:lang w:val="zh-TW"/>
          </w:rPr>
          <w:t>了，与</w:t>
        </w:r>
        <w:r>
          <w:rPr>
            <w:rFonts w:ascii="宋体" w:eastAsia="宋体" w:hAnsi="宋体" w:cs="宋体"/>
            <w:color w:val="212121"/>
            <w:u w:color="212121"/>
            <w:lang w:val="zh-TW" w:eastAsia="zh-TW"/>
          </w:rPr>
          <w:t>具有</w:t>
        </w:r>
        <w:r w:rsidR="00116215">
          <w:rPr>
            <w:rFonts w:ascii="宋体" w:eastAsia="宋体" w:hAnsi="宋体" w:cs="宋体" w:hint="eastAsia"/>
            <w:color w:val="212121"/>
            <w:u w:color="212121"/>
            <w:lang w:val="zh-TW"/>
          </w:rPr>
          <w:t>强大分销渠道</w:t>
        </w:r>
        <w:r w:rsidR="004C3056">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具有全球战略</w:t>
        </w:r>
        <w:r w:rsidR="004C3056">
          <w:rPr>
            <w:rFonts w:ascii="宋体" w:eastAsia="宋体" w:hAnsi="宋体" w:cs="宋体" w:hint="eastAsia"/>
            <w:color w:val="212121"/>
            <w:u w:color="212121"/>
            <w:lang w:val="zh-TW"/>
          </w:rPr>
          <w:t>视野的</w:t>
        </w:r>
        <w:r>
          <w:rPr>
            <w:rFonts w:ascii="宋体" w:eastAsia="宋体" w:hAnsi="宋体" w:cs="宋体"/>
            <w:color w:val="212121"/>
            <w:u w:color="212121"/>
            <w:lang w:val="zh-TW" w:eastAsia="zh-TW"/>
          </w:rPr>
          <w:t>合作伙伴</w:t>
        </w:r>
        <w:r w:rsidR="004C3056">
          <w:rPr>
            <w:rFonts w:ascii="宋体" w:eastAsia="宋体" w:hAnsi="宋体" w:cs="宋体" w:hint="eastAsia"/>
            <w:color w:val="212121"/>
            <w:u w:color="212121"/>
            <w:lang w:val="zh-TW"/>
          </w:rPr>
          <w:t>合作</w:t>
        </w:r>
        <w:r w:rsidR="00442D14">
          <w:rPr>
            <w:rFonts w:ascii="宋体" w:eastAsia="宋体" w:hAnsi="宋体" w:cs="宋体" w:hint="eastAsia"/>
            <w:color w:val="212121"/>
            <w:u w:color="212121"/>
            <w:lang w:val="zh-TW"/>
          </w:rPr>
          <w:t>的好处</w:t>
        </w:r>
        <w:r w:rsidR="00116215">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到</w:t>
        </w:r>
        <w:r>
          <w:rPr>
            <w:rFonts w:ascii="Times New Roman" w:hAnsi="Times New Roman"/>
            <w:color w:val="212121"/>
            <w:u w:color="212121"/>
          </w:rPr>
          <w:t>2007</w:t>
        </w:r>
        <w:r>
          <w:rPr>
            <w:rFonts w:ascii="宋体" w:eastAsia="宋体" w:hAnsi="宋体" w:cs="宋体"/>
            <w:color w:val="212121"/>
            <w:u w:color="212121"/>
            <w:lang w:val="zh-TW" w:eastAsia="zh-TW"/>
          </w:rPr>
          <w:t>年年底，这些资产增长到</w:t>
        </w:r>
        <w:r>
          <w:rPr>
            <w:rFonts w:ascii="Times New Roman" w:hAnsi="Times New Roman"/>
            <w:color w:val="212121"/>
            <w:u w:color="212121"/>
          </w:rPr>
          <w:t>150</w:t>
        </w:r>
        <w:r>
          <w:rPr>
            <w:rFonts w:ascii="宋体" w:eastAsia="宋体" w:hAnsi="宋体" w:cs="宋体"/>
            <w:color w:val="212121"/>
            <w:u w:color="212121"/>
            <w:lang w:val="zh-TW" w:eastAsia="zh-TW"/>
          </w:rPr>
          <w:t>亿美元以上</w:t>
        </w:r>
        <w:r w:rsidR="00116215">
          <w:rPr>
            <w:rFonts w:ascii="宋体" w:eastAsia="宋体" w:hAnsi="宋体" w:cs="宋体" w:hint="eastAsia"/>
            <w:color w:val="212121"/>
            <w:u w:color="212121"/>
            <w:lang w:val="zh-TW"/>
          </w:rPr>
          <w:t>。</w:t>
        </w:r>
        <w:r w:rsidR="00116215" w:rsidRPr="00116215">
          <w:rPr>
            <w:rFonts w:ascii="宋体" w:eastAsia="宋体" w:hAnsi="宋体" w:cs="宋体" w:hint="eastAsia"/>
            <w:color w:val="212121"/>
            <w:sz w:val="16"/>
            <w:szCs w:val="16"/>
            <w:u w:color="212121"/>
            <w:lang w:val="zh-TW"/>
          </w:rPr>
          <w:t>（</w:t>
        </w:r>
        <w:r w:rsidRPr="00116215">
          <w:rPr>
            <w:rFonts w:ascii="Times New Roman" w:hAnsi="Times New Roman"/>
            <w:color w:val="212121"/>
            <w:sz w:val="16"/>
            <w:szCs w:val="16"/>
            <w:u w:color="212121"/>
          </w:rPr>
          <w:t>7</w:t>
        </w:r>
        <w:r w:rsidR="00116215" w:rsidRPr="00116215">
          <w:rPr>
            <w:rFonts w:ascii="宋体" w:eastAsia="宋体" w:hAnsi="宋体" w:hint="eastAsia"/>
            <w:color w:val="212121"/>
            <w:sz w:val="16"/>
            <w:szCs w:val="16"/>
            <w:u w:color="212121"/>
          </w:rPr>
          <w:t>）</w:t>
        </w:r>
        <w:r>
          <w:rPr>
            <w:rFonts w:ascii="宋体" w:eastAsia="宋体" w:hAnsi="宋体" w:cs="宋体"/>
            <w:color w:val="212121"/>
            <w:u w:color="212121"/>
            <w:lang w:val="zh-TW" w:eastAsia="zh-TW"/>
          </w:rPr>
          <w:t>然而，最近</w:t>
        </w:r>
        <w:r w:rsidR="004C3056">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发展，包括</w:t>
        </w:r>
        <w:r w:rsidR="007F729B">
          <w:rPr>
            <w:rFonts w:ascii="宋体" w:eastAsia="宋体" w:hAnsi="宋体" w:cs="宋体" w:hint="eastAsia"/>
            <w:color w:val="212121"/>
            <w:u w:color="212121"/>
            <w:lang w:val="zh-TW"/>
          </w:rPr>
          <w:t>业绩</w:t>
        </w:r>
        <w:r>
          <w:rPr>
            <w:rFonts w:ascii="宋体" w:eastAsia="宋体" w:hAnsi="宋体" w:cs="宋体"/>
            <w:color w:val="212121"/>
            <w:u w:color="212121"/>
            <w:lang w:val="zh-TW" w:eastAsia="zh-TW"/>
          </w:rPr>
          <w:t>不佳等问题，都造成了基金的资产自</w:t>
        </w:r>
        <w:r>
          <w:rPr>
            <w:rFonts w:ascii="Times New Roman" w:hAnsi="Times New Roman"/>
            <w:color w:val="212121"/>
            <w:u w:color="212121"/>
          </w:rPr>
          <w:t>2007</w:t>
        </w:r>
        <w:r>
          <w:rPr>
            <w:rFonts w:ascii="宋体" w:eastAsia="宋体" w:hAnsi="宋体" w:cs="宋体"/>
            <w:color w:val="212121"/>
            <w:u w:color="212121"/>
            <w:lang w:val="zh-TW" w:eastAsia="zh-TW"/>
          </w:rPr>
          <w:t>年以来大幅下降</w:t>
        </w:r>
        <w:r w:rsidR="004C3056">
          <w:rPr>
            <w:rFonts w:ascii="宋体" w:eastAsia="宋体" w:hAnsi="宋体" w:hint="eastAsia"/>
            <w:color w:val="212121"/>
            <w:u w:color="212121"/>
          </w:rPr>
          <w:t>；</w:t>
        </w:r>
        <w:r>
          <w:rPr>
            <w:rFonts w:ascii="宋体" w:eastAsia="宋体" w:hAnsi="宋体" w:cs="宋体"/>
            <w:color w:val="212121"/>
            <w:u w:color="212121"/>
            <w:lang w:val="zh-TW" w:eastAsia="zh-TW"/>
          </w:rPr>
          <w:t>在</w:t>
        </w:r>
        <w:r w:rsidR="004C3056">
          <w:rPr>
            <w:rFonts w:ascii="宋体" w:eastAsia="宋体" w:hAnsi="宋体" w:cs="宋体" w:hint="eastAsia"/>
            <w:color w:val="212121"/>
            <w:u w:color="212121"/>
            <w:lang w:val="zh-TW"/>
          </w:rPr>
          <w:t>写这边书</w:t>
        </w:r>
        <w:r>
          <w:rPr>
            <w:rFonts w:ascii="宋体" w:eastAsia="宋体" w:hAnsi="宋体" w:cs="宋体"/>
            <w:color w:val="212121"/>
            <w:u w:color="212121"/>
            <w:lang w:val="zh-TW" w:eastAsia="zh-TW"/>
          </w:rPr>
          <w:t>时，许多行业已经把公司的资产</w:t>
        </w:r>
        <w:r w:rsidR="004C3056">
          <w:rPr>
            <w:rFonts w:ascii="宋体" w:eastAsia="宋体" w:hAnsi="宋体" w:cs="宋体" w:hint="eastAsia"/>
            <w:color w:val="212121"/>
            <w:u w:color="212121"/>
            <w:lang w:val="zh-TW"/>
          </w:rPr>
          <w:t>减少到</w:t>
        </w:r>
        <w:r>
          <w:rPr>
            <w:rFonts w:ascii="Times New Roman" w:hAnsi="Times New Roman"/>
            <w:color w:val="212121"/>
            <w:u w:color="212121"/>
          </w:rPr>
          <w:t>50</w:t>
        </w:r>
        <w:r>
          <w:rPr>
            <w:rFonts w:ascii="宋体" w:eastAsia="宋体" w:hAnsi="宋体" w:cs="宋体"/>
            <w:color w:val="212121"/>
            <w:u w:color="212121"/>
            <w:lang w:val="zh-TW" w:eastAsia="zh-TW"/>
          </w:rPr>
          <w:t>亿美元</w:t>
        </w:r>
        <w:r w:rsidR="004C3056">
          <w:rPr>
            <w:rFonts w:ascii="宋体" w:eastAsia="宋体" w:hAnsi="宋体" w:cs="宋体" w:hint="eastAsia"/>
            <w:color w:val="212121"/>
            <w:u w:color="212121"/>
            <w:lang w:val="zh-TW"/>
          </w:rPr>
          <w:t>以下</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73" w:author="amy" w:date="2017-02-14T10:08:00Z"/>
          <w:rFonts w:ascii="Times New Roman" w:eastAsia="Times New Roman" w:hAnsi="Times New Roman" w:cs="Times New Roman"/>
          <w:color w:val="212121"/>
          <w:u w:color="212121"/>
        </w:rPr>
      </w:pPr>
      <w:del w:id="674" w:author="amy" w:date="2017-02-14T10:08:00Z">
        <w:r>
          <w:rPr>
            <w:rFonts w:ascii="宋体" w:eastAsia="宋体" w:hAnsi="宋体" w:cs="宋体"/>
            <w:color w:val="212121"/>
            <w:u w:color="212121"/>
            <w:lang w:val="zh-TW" w:eastAsia="zh-TW"/>
          </w:rPr>
          <w:delText>该行业的催化剂是</w:delText>
        </w:r>
        <w:r w:rsidR="00116215">
          <w:rPr>
            <w:rFonts w:ascii="Times New Roman" w:hAnsi="Times New Roman"/>
            <w:color w:val="212121"/>
            <w:u w:color="212121"/>
          </w:rPr>
          <w:delText>2000</w:delText>
        </w:r>
        <w:r w:rsidR="00116215">
          <w:rPr>
            <w:rFonts w:ascii="宋体" w:eastAsia="宋体" w:hAnsi="宋体" w:cs="宋体"/>
            <w:color w:val="212121"/>
            <w:u w:color="212121"/>
            <w:lang w:val="zh-TW" w:eastAsia="zh-TW"/>
          </w:rPr>
          <w:delText>年</w:delText>
        </w:r>
        <w:r>
          <w:rPr>
            <w:rFonts w:ascii="宋体" w:eastAsia="宋体" w:hAnsi="宋体" w:cs="宋体"/>
            <w:color w:val="212121"/>
            <w:u w:color="212121"/>
            <w:lang w:val="zh-TW" w:eastAsia="zh-TW"/>
          </w:rPr>
          <w:delText>纽约银行购买</w:delText>
        </w:r>
        <w:r>
          <w:rPr>
            <w:rFonts w:ascii="Times New Roman" w:hAnsi="Times New Roman"/>
            <w:color w:val="212121"/>
            <w:u w:color="212121"/>
          </w:rPr>
          <w:delText>Ivy Asset</w:delText>
        </w:r>
        <w:r>
          <w:rPr>
            <w:rFonts w:ascii="宋体" w:eastAsia="宋体" w:hAnsi="宋体" w:cs="宋体"/>
            <w:color w:val="212121"/>
            <w:u w:color="212121"/>
            <w:lang w:val="zh-TW" w:eastAsia="zh-TW"/>
          </w:rPr>
          <w:delText>管理。</w:delText>
        </w:r>
        <w:r w:rsidR="00116215">
          <w:rPr>
            <w:rFonts w:ascii="宋体" w:eastAsia="宋体" w:hAnsi="宋体" w:cs="宋体" w:hint="eastAsia"/>
            <w:color w:val="212121"/>
            <w:u w:color="212121"/>
            <w:lang w:val="zh-TW"/>
          </w:rPr>
          <w:delText>从</w:delText>
        </w:r>
        <w:r>
          <w:rPr>
            <w:rFonts w:ascii="Times New Roman" w:hAnsi="Times New Roman"/>
            <w:color w:val="212121"/>
            <w:u w:color="212121"/>
          </w:rPr>
          <w:delText>27</w:delText>
        </w:r>
        <w:r>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开始</w:delText>
        </w:r>
        <w:r>
          <w:rPr>
            <w:rFonts w:ascii="宋体" w:eastAsia="宋体" w:hAnsi="宋体" w:cs="宋体"/>
            <w:color w:val="212121"/>
            <w:u w:color="212121"/>
            <w:lang w:val="zh-TW" w:eastAsia="zh-TW"/>
          </w:rPr>
          <w:delText>，</w:delText>
        </w:r>
        <w:r w:rsidR="00116215">
          <w:rPr>
            <w:rFonts w:ascii="Times New Roman" w:hAnsi="Times New Roman"/>
            <w:color w:val="212121"/>
            <w:u w:color="212121"/>
          </w:rPr>
          <w:delText>Ivy</w:delText>
        </w:r>
        <w:r>
          <w:rPr>
            <w:rFonts w:ascii="Times New Roman" w:hAnsi="Times New Roman"/>
            <w:color w:val="212121"/>
            <w:u w:color="212121"/>
          </w:rPr>
          <w:delText>/</w:delText>
        </w:r>
        <w:r>
          <w:rPr>
            <w:rFonts w:ascii="宋体" w:eastAsia="宋体" w:hAnsi="宋体" w:cs="宋体"/>
            <w:color w:val="212121"/>
            <w:u w:color="212121"/>
            <w:lang w:val="zh-TW" w:eastAsia="zh-TW"/>
          </w:rPr>
          <w:delText>纽约银行</w:delText>
        </w:r>
      </w:del>
    </w:p>
    <w:p w:rsidR="00344021" w:rsidRPr="00096BF4" w:rsidRDefault="00116215">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75" w:author="amy" w:date="2017-02-14T10:08:00Z"/>
          <w:rFonts w:ascii="Times New Roman" w:eastAsia="Times New Roman" w:hAnsi="Times New Roman" w:cs="Times New Roman"/>
          <w:color w:val="212121"/>
          <w:u w:color="212121"/>
          <w:lang w:val="zh-TW" w:eastAsia="zh-TW"/>
        </w:rPr>
      </w:pPr>
      <w:del w:id="676" w:author="amy" w:date="2017-02-14T10:08:00Z">
        <w:r>
          <w:rPr>
            <w:rFonts w:ascii="宋体" w:eastAsia="宋体" w:hAnsi="宋体" w:cs="宋体" w:hint="eastAsia"/>
            <w:color w:val="212121"/>
            <w:u w:color="212121"/>
            <w:lang w:val="zh-TW"/>
          </w:rPr>
          <w:delText>的合并</w:delText>
        </w:r>
        <w:r w:rsidR="00673C29">
          <w:rPr>
            <w:rFonts w:ascii="宋体" w:eastAsia="宋体" w:hAnsi="宋体" w:cs="宋体"/>
            <w:color w:val="212121"/>
            <w:u w:color="212121"/>
            <w:lang w:val="zh-TW" w:eastAsia="zh-TW"/>
          </w:rPr>
          <w:delText>证明</w:delText>
        </w:r>
        <w:r>
          <w:rPr>
            <w:rFonts w:ascii="宋体" w:eastAsia="宋体" w:hAnsi="宋体" w:cs="宋体" w:hint="eastAsia"/>
            <w:color w:val="212121"/>
            <w:u w:color="212121"/>
            <w:lang w:val="zh-TW"/>
          </w:rPr>
          <w:delText>了，与</w:delText>
        </w:r>
        <w:r w:rsidR="00673C29">
          <w:rPr>
            <w:rFonts w:ascii="宋体" w:eastAsia="宋体" w:hAnsi="宋体" w:cs="宋体"/>
            <w:color w:val="212121"/>
            <w:u w:color="212121"/>
            <w:lang w:val="zh-TW" w:eastAsia="zh-TW"/>
          </w:rPr>
          <w:delText>具有</w:delText>
        </w:r>
        <w:r>
          <w:rPr>
            <w:rFonts w:ascii="宋体" w:eastAsia="宋体" w:hAnsi="宋体" w:cs="宋体" w:hint="eastAsia"/>
            <w:color w:val="212121"/>
            <w:u w:color="212121"/>
            <w:lang w:val="zh-TW"/>
          </w:rPr>
          <w:delText>强大分销渠道</w:delText>
        </w:r>
        <w:r w:rsidR="004C3056">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具有全球认可的强大战略</w:delText>
        </w:r>
        <w:r w:rsidR="004C3056">
          <w:rPr>
            <w:rFonts w:ascii="宋体" w:eastAsia="宋体" w:hAnsi="宋体" w:cs="宋体" w:hint="eastAsia"/>
            <w:color w:val="212121"/>
            <w:u w:color="212121"/>
            <w:lang w:val="zh-TW"/>
          </w:rPr>
          <w:delText>视野的</w:delText>
        </w:r>
        <w:r w:rsidR="00673C29">
          <w:rPr>
            <w:rFonts w:ascii="宋体" w:eastAsia="宋体" w:hAnsi="宋体" w:cs="宋体"/>
            <w:color w:val="212121"/>
            <w:u w:color="212121"/>
            <w:lang w:val="zh-TW" w:eastAsia="zh-TW"/>
          </w:rPr>
          <w:delText>合作伙伴</w:delText>
        </w:r>
        <w:r w:rsidR="004C3056">
          <w:rPr>
            <w:rFonts w:ascii="宋体" w:eastAsia="宋体" w:hAnsi="宋体" w:cs="宋体" w:hint="eastAsia"/>
            <w:color w:val="212121"/>
            <w:u w:color="212121"/>
            <w:lang w:val="zh-TW"/>
          </w:rPr>
          <w:delText>合作</w:delText>
        </w:r>
        <w:r>
          <w:rPr>
            <w:rFonts w:ascii="宋体" w:eastAsia="宋体" w:hAnsi="宋体" w:cs="宋体" w:hint="eastAsia"/>
            <w:color w:val="212121"/>
            <w:u w:color="212121"/>
            <w:lang w:val="zh-TW"/>
          </w:rPr>
          <w:delText>，</w:delText>
        </w:r>
        <w:r w:rsidR="00673C29">
          <w:rPr>
            <w:rFonts w:ascii="宋体" w:eastAsia="宋体" w:hAnsi="宋体" w:cs="宋体"/>
            <w:color w:val="212121"/>
            <w:u w:color="212121"/>
            <w:lang w:val="zh-TW" w:eastAsia="zh-TW"/>
          </w:rPr>
          <w:delText>到</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年年底，这些资产增长到</w:delText>
        </w:r>
        <w:r w:rsidR="00673C29">
          <w:rPr>
            <w:rFonts w:ascii="Times New Roman" w:hAnsi="Times New Roman"/>
            <w:color w:val="212121"/>
            <w:u w:color="212121"/>
          </w:rPr>
          <w:delText>150</w:delText>
        </w:r>
        <w:r w:rsidR="00673C29">
          <w:rPr>
            <w:rFonts w:ascii="宋体" w:eastAsia="宋体" w:hAnsi="宋体" w:cs="宋体"/>
            <w:color w:val="212121"/>
            <w:u w:color="212121"/>
            <w:lang w:val="zh-TW" w:eastAsia="zh-TW"/>
          </w:rPr>
          <w:delText>亿美元以上</w:delText>
        </w:r>
        <w:r>
          <w:rPr>
            <w:rFonts w:ascii="宋体" w:eastAsia="宋体" w:hAnsi="宋体" w:cs="宋体" w:hint="eastAsia"/>
            <w:color w:val="212121"/>
            <w:u w:color="212121"/>
            <w:lang w:val="zh-TW"/>
          </w:rPr>
          <w:delText>。</w:delText>
        </w:r>
        <w:r w:rsidRPr="00116215">
          <w:rPr>
            <w:rFonts w:ascii="宋体" w:eastAsia="宋体" w:hAnsi="宋体" w:cs="宋体" w:hint="eastAsia"/>
            <w:color w:val="212121"/>
            <w:sz w:val="16"/>
            <w:szCs w:val="16"/>
            <w:u w:color="212121"/>
            <w:lang w:val="zh-TW"/>
          </w:rPr>
          <w:delText>（</w:delText>
        </w:r>
        <w:r w:rsidR="00673C29" w:rsidRPr="00116215">
          <w:rPr>
            <w:rFonts w:ascii="Times New Roman" w:hAnsi="Times New Roman"/>
            <w:color w:val="212121"/>
            <w:sz w:val="16"/>
            <w:szCs w:val="16"/>
            <w:u w:color="212121"/>
          </w:rPr>
          <w:delText>7</w:delText>
        </w:r>
        <w:r w:rsidRPr="00116215">
          <w:rPr>
            <w:rFonts w:ascii="宋体" w:eastAsia="宋体" w:hAnsi="宋体" w:hint="eastAsia"/>
            <w:color w:val="212121"/>
            <w:sz w:val="16"/>
            <w:szCs w:val="16"/>
            <w:u w:color="212121"/>
          </w:rPr>
          <w:delText>）</w:delText>
        </w:r>
        <w:r w:rsidR="00673C29">
          <w:rPr>
            <w:rFonts w:ascii="宋体" w:eastAsia="宋体" w:hAnsi="宋体" w:cs="宋体"/>
            <w:color w:val="212121"/>
            <w:u w:color="212121"/>
            <w:lang w:val="zh-TW" w:eastAsia="zh-TW"/>
          </w:rPr>
          <w:delText>然而，最近</w:delText>
        </w:r>
        <w:r w:rsidR="004C3056">
          <w:rPr>
            <w:rFonts w:ascii="宋体" w:eastAsia="宋体" w:hAnsi="宋体" w:cs="宋体" w:hint="eastAsia"/>
            <w:color w:val="212121"/>
            <w:u w:color="212121"/>
            <w:lang w:val="zh-TW"/>
          </w:rPr>
          <w:delText>的</w:delText>
        </w:r>
        <w:r w:rsidR="00673C29">
          <w:rPr>
            <w:rFonts w:ascii="宋体" w:eastAsia="宋体" w:hAnsi="宋体" w:cs="宋体"/>
            <w:color w:val="212121"/>
            <w:u w:color="212121"/>
            <w:lang w:val="zh-TW" w:eastAsia="zh-TW"/>
          </w:rPr>
          <w:delText>发展，包括表现不佳等问题，都造成了基金的资产自</w:delText>
        </w:r>
        <w:r w:rsidR="00673C29">
          <w:rPr>
            <w:rFonts w:ascii="Times New Roman" w:hAnsi="Times New Roman"/>
            <w:color w:val="212121"/>
            <w:u w:color="212121"/>
          </w:rPr>
          <w:delText>2007</w:delText>
        </w:r>
        <w:r w:rsidR="00673C29">
          <w:rPr>
            <w:rFonts w:ascii="宋体" w:eastAsia="宋体" w:hAnsi="宋体" w:cs="宋体"/>
            <w:color w:val="212121"/>
            <w:u w:color="212121"/>
            <w:lang w:val="zh-TW" w:eastAsia="zh-TW"/>
          </w:rPr>
          <w:delText>年以来大幅下降</w:delText>
        </w:r>
        <w:r w:rsidR="004C3056">
          <w:rPr>
            <w:rFonts w:ascii="宋体" w:eastAsia="宋体" w:hAnsi="宋体" w:hint="eastAsia"/>
            <w:color w:val="212121"/>
            <w:u w:color="212121"/>
          </w:rPr>
          <w:delText>；</w:delText>
        </w:r>
        <w:r w:rsidR="00673C29">
          <w:rPr>
            <w:rFonts w:ascii="宋体" w:eastAsia="宋体" w:hAnsi="宋体" w:cs="宋体"/>
            <w:color w:val="212121"/>
            <w:u w:color="212121"/>
            <w:lang w:val="zh-TW" w:eastAsia="zh-TW"/>
          </w:rPr>
          <w:delText>在</w:delText>
        </w:r>
        <w:r w:rsidR="004C3056">
          <w:rPr>
            <w:rFonts w:ascii="宋体" w:eastAsia="宋体" w:hAnsi="宋体" w:cs="宋体" w:hint="eastAsia"/>
            <w:color w:val="212121"/>
            <w:u w:color="212121"/>
            <w:lang w:val="zh-TW"/>
          </w:rPr>
          <w:delText>写这边书</w:delText>
        </w:r>
        <w:r w:rsidR="00673C29">
          <w:rPr>
            <w:rFonts w:ascii="宋体" w:eastAsia="宋体" w:hAnsi="宋体" w:cs="宋体"/>
            <w:color w:val="212121"/>
            <w:u w:color="212121"/>
            <w:lang w:val="zh-TW" w:eastAsia="zh-TW"/>
          </w:rPr>
          <w:delText>时，许多行业已经把公司的资产</w:delText>
        </w:r>
        <w:r w:rsidR="004C3056">
          <w:rPr>
            <w:rFonts w:ascii="宋体" w:eastAsia="宋体" w:hAnsi="宋体" w:cs="宋体" w:hint="eastAsia"/>
            <w:color w:val="212121"/>
            <w:u w:color="212121"/>
            <w:lang w:val="zh-TW"/>
          </w:rPr>
          <w:delText>减少到</w:delText>
        </w:r>
        <w:r w:rsidR="00673C29">
          <w:rPr>
            <w:rFonts w:ascii="Times New Roman" w:hAnsi="Times New Roman"/>
            <w:color w:val="212121"/>
            <w:u w:color="212121"/>
          </w:rPr>
          <w:delText>50</w:delText>
        </w:r>
        <w:r w:rsidR="00673C29">
          <w:rPr>
            <w:rFonts w:ascii="宋体" w:eastAsia="宋体" w:hAnsi="宋体" w:cs="宋体"/>
            <w:color w:val="212121"/>
            <w:u w:color="212121"/>
            <w:lang w:val="zh-TW" w:eastAsia="zh-TW"/>
          </w:rPr>
          <w:delText>亿美元</w:delText>
        </w:r>
        <w:r w:rsidR="004C3056">
          <w:rPr>
            <w:rFonts w:ascii="宋体" w:eastAsia="宋体" w:hAnsi="宋体" w:cs="宋体" w:hint="eastAsia"/>
            <w:color w:val="212121"/>
            <w:u w:color="212121"/>
            <w:lang w:val="zh-TW"/>
          </w:rPr>
          <w:delText>以下</w:delText>
        </w:r>
        <w:r w:rsidR="00673C29">
          <w:rPr>
            <w:rFonts w:ascii="宋体" w:eastAsia="宋体" w:hAnsi="宋体" w:cs="宋体"/>
            <w:color w:val="212121"/>
            <w:u w:color="212121"/>
            <w:lang w:val="zh-TW" w:eastAsia="zh-TW"/>
          </w:rPr>
          <w:delText>。</w:delText>
        </w:r>
      </w:del>
    </w:p>
    <w:p w:rsidR="00344021" w:rsidRDefault="00344021">
      <w:pPr>
        <w:rPr>
          <w:rFonts w:ascii="Arial" w:eastAsia="Arial" w:hAnsi="Arial" w:cs="Arial"/>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77" w:author="amy" w:date="2017-02-14T10:08:00Z"/>
          <w:rFonts w:ascii="Times New Roman" w:eastAsia="Times New Roman" w:hAnsi="Times New Roman" w:cs="Times New Roman"/>
          <w:color w:val="212121"/>
          <w:u w:color="212121"/>
        </w:rPr>
      </w:pPr>
      <w:ins w:id="678" w:author="amy" w:date="2017-02-14T10:08:00Z">
        <w:r>
          <w:rPr>
            <w:rFonts w:ascii="宋体" w:eastAsia="宋体" w:hAnsi="宋体" w:cs="宋体"/>
            <w:color w:val="212121"/>
            <w:u w:color="212121"/>
            <w:lang w:val="zh-TW" w:eastAsia="zh-TW"/>
          </w:rPr>
          <w:lastRenderedPageBreak/>
          <w:t>根据</w:t>
        </w:r>
        <w:r w:rsidR="003F022F">
          <w:rPr>
            <w:rFonts w:ascii="宋体" w:eastAsia="宋体" w:hAnsi="宋体" w:cs="宋体" w:hint="eastAsia"/>
            <w:color w:val="212121"/>
            <w:u w:color="212121"/>
            <w:lang w:val="zh-TW"/>
          </w:rPr>
          <w:t>FREEMAN</w:t>
        </w:r>
        <w:r>
          <w:rPr>
            <w:rFonts w:ascii="宋体" w:eastAsia="宋体" w:hAnsi="宋体" w:cs="宋体"/>
            <w:color w:val="212121"/>
            <w:u w:color="212121"/>
            <w:lang w:val="zh-TW" w:eastAsia="zh-TW"/>
          </w:rPr>
          <w:t>，</w:t>
        </w:r>
        <w:r w:rsidR="003F022F">
          <w:rPr>
            <w:rFonts w:ascii="宋体" w:eastAsia="宋体" w:hAnsi="宋体" w:cs="宋体" w:hint="eastAsia"/>
            <w:color w:val="212121"/>
            <w:u w:color="212121"/>
            <w:lang w:val="zh-TW"/>
          </w:rPr>
          <w:t>到2007年</w:t>
        </w:r>
        <w:r>
          <w:rPr>
            <w:rFonts w:ascii="宋体" w:eastAsia="宋体" w:hAnsi="宋体" w:cs="宋体"/>
            <w:color w:val="212121"/>
            <w:u w:color="212121"/>
            <w:lang w:val="zh-TW" w:eastAsia="zh-TW"/>
          </w:rPr>
          <w:t>已经有超过</w:t>
        </w:r>
        <w:r>
          <w:rPr>
            <w:rFonts w:ascii="Times New Roman" w:hAnsi="Times New Roman"/>
            <w:color w:val="212121"/>
            <w:u w:color="212121"/>
          </w:rPr>
          <w:t>35</w:t>
        </w:r>
        <w:r>
          <w:rPr>
            <w:rFonts w:ascii="宋体" w:eastAsia="宋体" w:hAnsi="宋体" w:cs="宋体"/>
            <w:color w:val="212121"/>
            <w:u w:color="212121"/>
            <w:lang w:val="zh-TW" w:eastAsia="zh-TW"/>
          </w:rPr>
          <w:t>个</w:t>
        </w:r>
        <w:r w:rsidR="003F022F">
          <w:rPr>
            <w:rFonts w:ascii="宋体" w:eastAsia="宋体" w:hAnsi="宋体" w:cs="宋体"/>
            <w:color w:val="212121"/>
            <w:u w:color="212121"/>
            <w:lang w:val="zh-TW" w:eastAsia="zh-TW"/>
          </w:rPr>
          <w:t>基金</w:t>
        </w:r>
        <w:r w:rsidR="003F022F">
          <w:rPr>
            <w:rFonts w:ascii="宋体" w:eastAsia="宋体" w:hAnsi="宋体" w:cs="宋体" w:hint="eastAsia"/>
            <w:color w:val="212121"/>
            <w:u w:color="212121"/>
            <w:lang w:val="zh-TW"/>
          </w:rPr>
          <w:t>中</w:t>
        </w:r>
        <w:r w:rsidR="003F022F">
          <w:rPr>
            <w:rFonts w:ascii="宋体" w:eastAsia="宋体" w:hAnsi="宋体" w:cs="宋体"/>
            <w:color w:val="212121"/>
            <w:u w:color="212121"/>
            <w:lang w:val="zh-TW" w:eastAsia="zh-TW"/>
          </w:rPr>
          <w:t>的基金</w:t>
        </w:r>
        <w:r w:rsidR="007F729B">
          <w:rPr>
            <w:rFonts w:ascii="宋体" w:eastAsia="宋体" w:hAnsi="宋体" w:cs="宋体" w:hint="eastAsia"/>
            <w:color w:val="212121"/>
            <w:u w:color="212121"/>
            <w:lang w:val="zh-TW"/>
          </w:rPr>
          <w:t>（FOF）</w:t>
        </w:r>
        <w:r w:rsidR="003F022F">
          <w:rPr>
            <w:rFonts w:ascii="宋体" w:eastAsia="宋体" w:hAnsi="宋体" w:cs="宋体" w:hint="eastAsia"/>
            <w:color w:val="212121"/>
            <w:u w:color="212121"/>
            <w:lang w:val="zh-TW"/>
          </w:rPr>
          <w:t>资产</w:t>
        </w:r>
        <w:r>
          <w:rPr>
            <w:rFonts w:ascii="宋体" w:eastAsia="宋体" w:hAnsi="宋体" w:cs="宋体"/>
            <w:color w:val="212121"/>
            <w:u w:color="212121"/>
            <w:lang w:val="zh-TW" w:eastAsia="zh-TW"/>
          </w:rPr>
          <w:t>超过</w:t>
        </w:r>
        <w:r>
          <w:rPr>
            <w:rFonts w:ascii="Times New Roman" w:hAnsi="Times New Roman"/>
            <w:color w:val="212121"/>
            <w:u w:color="212121"/>
          </w:rPr>
          <w:t>10</w:t>
        </w:r>
        <w:r>
          <w:rPr>
            <w:rFonts w:ascii="宋体" w:eastAsia="宋体" w:hAnsi="宋体" w:cs="宋体"/>
            <w:color w:val="212121"/>
            <w:u w:color="212121"/>
            <w:lang w:val="zh-TW" w:eastAsia="zh-TW"/>
          </w:rPr>
          <w:t>亿美元</w:t>
        </w:r>
        <w:r w:rsidR="003F022F">
          <w:rPr>
            <w:rFonts w:ascii="宋体" w:eastAsia="宋体" w:hAnsi="宋体" w:cs="宋体" w:hint="eastAsia"/>
            <w:color w:val="212121"/>
            <w:u w:color="212121"/>
            <w:lang w:val="zh-TW"/>
          </w:rPr>
          <w:t>。</w:t>
        </w:r>
        <w:r w:rsidR="006C7164">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中</w:t>
        </w:r>
        <w:r w:rsidR="006C7164">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卖家</w:t>
        </w:r>
        <w:r w:rsidR="006C7164">
          <w:rPr>
            <w:rFonts w:ascii="宋体" w:eastAsia="宋体" w:hAnsi="宋体" w:cs="宋体" w:hint="eastAsia"/>
            <w:color w:val="212121"/>
            <w:u w:color="212121"/>
            <w:lang w:val="zh-TW"/>
          </w:rPr>
          <w:t>有</w:t>
        </w:r>
        <w:r>
          <w:rPr>
            <w:rFonts w:ascii="宋体" w:eastAsia="宋体" w:hAnsi="宋体" w:cs="宋体"/>
            <w:color w:val="212121"/>
            <w:u w:color="212121"/>
            <w:lang w:val="zh-TW" w:eastAsia="zh-TW"/>
          </w:rPr>
          <w:t>流动性或</w:t>
        </w:r>
        <w:r w:rsidR="00DB3FAC">
          <w:rPr>
            <w:rFonts w:ascii="宋体" w:eastAsia="宋体" w:hAnsi="宋体" w:cs="宋体" w:hint="eastAsia"/>
            <w:color w:val="212121"/>
            <w:u w:color="212121"/>
            <w:lang w:val="zh-TW"/>
          </w:rPr>
          <w:t>后续的</w:t>
        </w:r>
        <w:r>
          <w:rPr>
            <w:rFonts w:ascii="宋体" w:eastAsia="宋体" w:hAnsi="宋体" w:cs="宋体"/>
            <w:color w:val="212121"/>
            <w:u w:color="212121"/>
            <w:lang w:val="zh-TW" w:eastAsia="zh-TW"/>
          </w:rPr>
          <w:t>规划</w:t>
        </w:r>
        <w:r w:rsidR="00DB3FAC">
          <w:rPr>
            <w:rFonts w:ascii="宋体" w:eastAsia="宋体" w:hAnsi="宋体" w:cs="宋体" w:hint="eastAsia"/>
            <w:color w:val="212121"/>
            <w:u w:color="212121"/>
            <w:lang w:val="zh-TW"/>
          </w:rPr>
          <w:t>的动力</w:t>
        </w:r>
        <w:r w:rsidR="00DB3FAC">
          <w:rPr>
            <w:rFonts w:ascii="宋体" w:eastAsia="宋体" w:hAnsi="宋体" w:hint="eastAsia"/>
            <w:color w:val="212121"/>
            <w:u w:color="212121"/>
          </w:rPr>
          <w:t>；来自</w:t>
        </w:r>
        <w:r>
          <w:rPr>
            <w:rFonts w:ascii="宋体" w:eastAsia="宋体" w:hAnsi="宋体" w:cs="宋体"/>
            <w:color w:val="212121"/>
            <w:u w:color="212121"/>
            <w:lang w:val="zh-TW" w:eastAsia="zh-TW"/>
          </w:rPr>
          <w:t>母公司或外部股东</w:t>
        </w:r>
        <w:r w:rsidR="00DB3FAC">
          <w:rPr>
            <w:rFonts w:ascii="宋体" w:eastAsia="宋体" w:hAnsi="宋体" w:cs="宋体" w:hint="eastAsia"/>
            <w:color w:val="212121"/>
            <w:u w:color="212121"/>
            <w:lang w:val="zh-TW"/>
          </w:rPr>
          <w:t>的压力；</w:t>
        </w:r>
        <w:r>
          <w:rPr>
            <w:rFonts w:ascii="宋体" w:eastAsia="宋体" w:hAnsi="宋体" w:cs="宋体"/>
            <w:color w:val="212121"/>
            <w:u w:color="212121"/>
            <w:lang w:val="zh-TW" w:eastAsia="zh-TW"/>
          </w:rPr>
          <w:t>或者，通常的情况下，需要用更大的</w:t>
        </w:r>
        <w:r w:rsidR="00DB3FAC">
          <w:rPr>
            <w:rFonts w:ascii="宋体" w:eastAsia="宋体" w:hAnsi="宋体" w:cs="宋体" w:hint="eastAsia"/>
            <w:color w:val="212121"/>
            <w:u w:color="212121"/>
            <w:lang w:val="zh-TW"/>
          </w:rPr>
          <w:t>分销系统</w:t>
        </w:r>
        <w:r w:rsidR="00DB3FAC">
          <w:rPr>
            <w:rFonts w:ascii="宋体" w:eastAsia="宋体" w:hAnsi="宋体" w:cs="宋体"/>
            <w:color w:val="212121"/>
            <w:u w:color="212121"/>
            <w:lang w:val="zh-TW" w:eastAsia="zh-TW"/>
          </w:rPr>
          <w:t>，更大的</w:t>
        </w:r>
        <w:r w:rsidR="00DB3FAC">
          <w:rPr>
            <w:rFonts w:ascii="宋体" w:eastAsia="宋体" w:hAnsi="宋体" w:cs="宋体" w:hint="eastAsia"/>
            <w:color w:val="212121"/>
            <w:u w:color="212121"/>
            <w:lang w:val="zh-TW"/>
          </w:rPr>
          <w:t>规模</w:t>
        </w:r>
        <w:r>
          <w:rPr>
            <w:rFonts w:ascii="宋体" w:eastAsia="宋体" w:hAnsi="宋体" w:cs="宋体"/>
            <w:color w:val="212121"/>
            <w:u w:color="212121"/>
            <w:lang w:val="zh-TW" w:eastAsia="zh-TW"/>
          </w:rPr>
          <w:t>或增加的品牌</w:t>
        </w:r>
        <w:r w:rsidR="00DB3FAC">
          <w:rPr>
            <w:rFonts w:ascii="宋体" w:eastAsia="宋体" w:hAnsi="宋体" w:cs="宋体" w:hint="eastAsia"/>
            <w:color w:val="212121"/>
            <w:u w:color="212121"/>
            <w:lang w:val="zh-TW"/>
          </w:rPr>
          <w:t>影响力</w:t>
        </w:r>
        <w:r>
          <w:rPr>
            <w:rFonts w:ascii="宋体" w:eastAsia="宋体" w:hAnsi="宋体" w:cs="宋体"/>
            <w:color w:val="212121"/>
            <w:u w:color="212121"/>
            <w:lang w:val="zh-TW" w:eastAsia="zh-TW"/>
          </w:rPr>
          <w:t>。在另一</w:t>
        </w:r>
        <w:r w:rsidR="00DB3FAC">
          <w:rPr>
            <w:rFonts w:ascii="宋体" w:eastAsia="宋体" w:hAnsi="宋体" w:cs="宋体" w:hint="eastAsia"/>
            <w:color w:val="212121"/>
            <w:u w:color="212121"/>
            <w:lang w:val="zh-TW"/>
          </w:rPr>
          <w:t>方面</w:t>
        </w:r>
        <w:r>
          <w:rPr>
            <w:rFonts w:ascii="宋体" w:eastAsia="宋体" w:hAnsi="宋体" w:cs="宋体"/>
            <w:color w:val="212121"/>
            <w:u w:color="212121"/>
            <w:lang w:val="zh-TW" w:eastAsia="zh-TW"/>
          </w:rPr>
          <w:t>，</w:t>
        </w:r>
        <w:r w:rsidR="00DB3FAC">
          <w:rPr>
            <w:rFonts w:ascii="宋体" w:eastAsia="宋体" w:hAnsi="宋体" w:cs="宋体"/>
            <w:color w:val="212121"/>
            <w:u w:color="212121"/>
            <w:lang w:val="zh-TW" w:eastAsia="zh-TW"/>
          </w:rPr>
          <w:t>基金</w:t>
        </w:r>
        <w:r w:rsidR="00DB3FAC">
          <w:rPr>
            <w:rFonts w:ascii="宋体" w:eastAsia="宋体" w:hAnsi="宋体" w:cs="宋体" w:hint="eastAsia"/>
            <w:color w:val="212121"/>
            <w:u w:color="212121"/>
            <w:lang w:val="zh-TW"/>
          </w:rPr>
          <w:t>中</w:t>
        </w:r>
        <w:r w:rsidR="00DB3FA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买家需要</w:t>
        </w:r>
        <w:r w:rsidR="00DB3FAC">
          <w:rPr>
            <w:rFonts w:ascii="宋体" w:eastAsia="宋体" w:hAnsi="宋体" w:cs="宋体"/>
            <w:color w:val="212121"/>
            <w:u w:color="212121"/>
            <w:lang w:val="zh-TW" w:eastAsia="zh-TW"/>
          </w:rPr>
          <w:t>快速</w:t>
        </w:r>
        <w:r>
          <w:rPr>
            <w:rFonts w:ascii="宋体" w:eastAsia="宋体" w:hAnsi="宋体" w:cs="宋体"/>
            <w:color w:val="212121"/>
            <w:u w:color="212121"/>
            <w:lang w:val="zh-TW" w:eastAsia="zh-TW"/>
          </w:rPr>
          <w:t>进入市场，而不是试图建立一个组织，</w:t>
        </w:r>
        <w:r w:rsidR="00253324">
          <w:rPr>
            <w:rFonts w:ascii="宋体" w:eastAsia="宋体" w:hAnsi="宋体" w:cs="宋体" w:hint="eastAsia"/>
            <w:color w:val="212121"/>
            <w:u w:color="212121"/>
            <w:lang w:val="zh-TW"/>
          </w:rPr>
          <w:t>交易</w:t>
        </w:r>
        <w:r>
          <w:rPr>
            <w:rFonts w:ascii="宋体" w:eastAsia="宋体" w:hAnsi="宋体" w:cs="宋体"/>
            <w:color w:val="212121"/>
            <w:u w:color="212121"/>
            <w:lang w:val="zh-TW" w:eastAsia="zh-TW"/>
          </w:rPr>
          <w:t>记录</w:t>
        </w:r>
        <w:r w:rsidR="00DB3FAC">
          <w:rPr>
            <w:rFonts w:ascii="宋体" w:eastAsia="宋体" w:hAnsi="宋体" w:cs="宋体" w:hint="eastAsia"/>
            <w:color w:val="212121"/>
            <w:u w:color="212121"/>
            <w:lang w:val="zh-TW"/>
          </w:rPr>
          <w:t>历史</w:t>
        </w:r>
        <w:r>
          <w:rPr>
            <w:rFonts w:ascii="宋体" w:eastAsia="宋体" w:hAnsi="宋体" w:cs="宋体"/>
            <w:color w:val="212121"/>
            <w:u w:color="212121"/>
            <w:lang w:val="zh-TW" w:eastAsia="zh-TW"/>
          </w:rPr>
          <w:t>和品牌。买家还希望获得产品专业知识和</w:t>
        </w:r>
        <w:r w:rsidR="00FF6081">
          <w:rPr>
            <w:rFonts w:ascii="宋体" w:eastAsia="宋体" w:hAnsi="宋体" w:cs="宋体" w:hint="eastAsia"/>
            <w:color w:val="212121"/>
            <w:u w:color="212121"/>
            <w:lang w:val="zh-TW"/>
          </w:rPr>
          <w:t>马上进入运作</w:t>
        </w:r>
        <w:r>
          <w:rPr>
            <w:rFonts w:ascii="宋体" w:eastAsia="宋体" w:hAnsi="宋体" w:cs="宋体"/>
            <w:color w:val="212121"/>
            <w:u w:color="212121"/>
            <w:lang w:val="zh-TW" w:eastAsia="zh-TW"/>
          </w:rPr>
          <w:t>。大多数买家想</w:t>
        </w:r>
        <w:r w:rsidR="006C7164">
          <w:rPr>
            <w:rFonts w:ascii="宋体" w:eastAsia="宋体" w:hAnsi="宋体" w:cs="宋体" w:hint="eastAsia"/>
            <w:color w:val="212121"/>
            <w:u w:color="212121"/>
            <w:lang w:val="zh-TW"/>
          </w:rPr>
          <w:t>通过购买</w:t>
        </w:r>
        <w:r>
          <w:rPr>
            <w:rFonts w:ascii="宋体" w:eastAsia="宋体" w:hAnsi="宋体" w:cs="宋体"/>
            <w:color w:val="212121"/>
            <w:u w:color="212121"/>
            <w:lang w:val="zh-TW" w:eastAsia="zh-TW"/>
          </w:rPr>
          <w:t>要</w:t>
        </w:r>
        <w:r w:rsidR="00FF6081">
          <w:rPr>
            <w:rFonts w:ascii="宋体" w:eastAsia="宋体" w:hAnsi="宋体" w:cs="宋体" w:hint="eastAsia"/>
            <w:color w:val="212121"/>
            <w:u w:color="212121"/>
            <w:lang w:val="zh-TW"/>
          </w:rPr>
          <w:t>得到</w:t>
        </w:r>
        <w:r>
          <w:rPr>
            <w:rFonts w:ascii="宋体" w:eastAsia="宋体" w:hAnsi="宋体" w:cs="宋体"/>
            <w:color w:val="212121"/>
            <w:u w:color="212121"/>
            <w:lang w:val="zh-TW" w:eastAsia="zh-TW"/>
          </w:rPr>
          <w:t>品牌和分销能力，而不是自己</w:t>
        </w:r>
        <w:r w:rsidR="00FF6081">
          <w:rPr>
            <w:rFonts w:ascii="宋体" w:eastAsia="宋体" w:hAnsi="宋体" w:cs="宋体" w:hint="eastAsia"/>
            <w:color w:val="212121"/>
            <w:u w:color="212121"/>
            <w:lang w:val="zh-TW"/>
          </w:rPr>
          <w:t>从头开始。</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79" w:author="amy" w:date="2017-02-14T10:08:00Z"/>
          <w:rFonts w:ascii="Times New Roman" w:eastAsia="Times New Roman" w:hAnsi="Times New Roman" w:cs="Times New Roman"/>
          <w:color w:val="212121"/>
          <w:u w:color="212121"/>
        </w:rPr>
      </w:pPr>
      <w:del w:id="680" w:author="amy" w:date="2017-02-14T10:08:00Z">
        <w:r>
          <w:rPr>
            <w:rFonts w:ascii="宋体" w:eastAsia="宋体" w:hAnsi="宋体" w:cs="宋体"/>
            <w:color w:val="212121"/>
            <w:u w:color="212121"/>
            <w:lang w:val="zh-TW" w:eastAsia="zh-TW"/>
          </w:rPr>
          <w:delText>根据</w:delText>
        </w:r>
        <w:r w:rsidR="003F022F">
          <w:rPr>
            <w:rFonts w:ascii="宋体" w:eastAsia="宋体" w:hAnsi="宋体" w:cs="宋体" w:hint="eastAsia"/>
            <w:color w:val="212121"/>
            <w:u w:color="212121"/>
            <w:lang w:val="zh-TW"/>
          </w:rPr>
          <w:delText>FREEMAN</w:delText>
        </w:r>
        <w:r>
          <w:rPr>
            <w:rFonts w:ascii="宋体" w:eastAsia="宋体" w:hAnsi="宋体" w:cs="宋体"/>
            <w:color w:val="212121"/>
            <w:u w:color="212121"/>
            <w:lang w:val="zh-TW" w:eastAsia="zh-TW"/>
          </w:rPr>
          <w:delText>，</w:delText>
        </w:r>
        <w:r w:rsidR="003F022F">
          <w:rPr>
            <w:rFonts w:ascii="宋体" w:eastAsia="宋体" w:hAnsi="宋体" w:cs="宋体" w:hint="eastAsia"/>
            <w:color w:val="212121"/>
            <w:u w:color="212121"/>
            <w:lang w:val="zh-TW"/>
          </w:rPr>
          <w:delText>到2007年</w:delText>
        </w:r>
        <w:r>
          <w:rPr>
            <w:rFonts w:ascii="宋体" w:eastAsia="宋体" w:hAnsi="宋体" w:cs="宋体"/>
            <w:color w:val="212121"/>
            <w:u w:color="212121"/>
            <w:lang w:val="zh-TW" w:eastAsia="zh-TW"/>
          </w:rPr>
          <w:delText>已经有超过</w:delText>
        </w:r>
        <w:r>
          <w:rPr>
            <w:rFonts w:ascii="Times New Roman" w:hAnsi="Times New Roman"/>
            <w:color w:val="212121"/>
            <w:u w:color="212121"/>
          </w:rPr>
          <w:delText>35</w:delText>
        </w:r>
        <w:r>
          <w:rPr>
            <w:rFonts w:ascii="宋体" w:eastAsia="宋体" w:hAnsi="宋体" w:cs="宋体"/>
            <w:color w:val="212121"/>
            <w:u w:color="212121"/>
            <w:lang w:val="zh-TW" w:eastAsia="zh-TW"/>
          </w:rPr>
          <w:delText>个</w:delText>
        </w:r>
        <w:r w:rsidR="003F022F">
          <w:rPr>
            <w:rFonts w:ascii="宋体" w:eastAsia="宋体" w:hAnsi="宋体" w:cs="宋体"/>
            <w:color w:val="212121"/>
            <w:u w:color="212121"/>
            <w:lang w:val="zh-TW" w:eastAsia="zh-TW"/>
          </w:rPr>
          <w:delText>基金</w:delText>
        </w:r>
        <w:r w:rsidR="003F022F">
          <w:rPr>
            <w:rFonts w:ascii="宋体" w:eastAsia="宋体" w:hAnsi="宋体" w:cs="宋体" w:hint="eastAsia"/>
            <w:color w:val="212121"/>
            <w:u w:color="212121"/>
            <w:lang w:val="zh-TW"/>
          </w:rPr>
          <w:delText>中</w:delText>
        </w:r>
        <w:r w:rsidR="003F022F">
          <w:rPr>
            <w:rFonts w:ascii="宋体" w:eastAsia="宋体" w:hAnsi="宋体" w:cs="宋体"/>
            <w:color w:val="212121"/>
            <w:u w:color="212121"/>
            <w:lang w:val="zh-TW" w:eastAsia="zh-TW"/>
          </w:rPr>
          <w:delText>的基金</w:delText>
        </w:r>
        <w:r w:rsidR="003F022F">
          <w:rPr>
            <w:rFonts w:ascii="宋体" w:eastAsia="宋体" w:hAnsi="宋体" w:cs="宋体" w:hint="eastAsia"/>
            <w:color w:val="212121"/>
            <w:u w:color="212121"/>
            <w:lang w:val="zh-TW"/>
          </w:rPr>
          <w:delText>资产</w:delText>
        </w:r>
        <w:r>
          <w:rPr>
            <w:rFonts w:ascii="宋体" w:eastAsia="宋体" w:hAnsi="宋体" w:cs="宋体"/>
            <w:color w:val="212121"/>
            <w:u w:color="212121"/>
            <w:lang w:val="zh-TW" w:eastAsia="zh-TW"/>
          </w:rPr>
          <w:delText>超过</w:delText>
        </w:r>
        <w:r>
          <w:rPr>
            <w:rFonts w:ascii="Times New Roman" w:hAnsi="Times New Roman"/>
            <w:color w:val="212121"/>
            <w:u w:color="212121"/>
          </w:rPr>
          <w:delText>10</w:delText>
        </w:r>
        <w:r>
          <w:rPr>
            <w:rFonts w:ascii="宋体" w:eastAsia="宋体" w:hAnsi="宋体" w:cs="宋体"/>
            <w:color w:val="212121"/>
            <w:u w:color="212121"/>
            <w:lang w:val="zh-TW" w:eastAsia="zh-TW"/>
          </w:rPr>
          <w:delText>亿美元</w:delText>
        </w:r>
        <w:r w:rsidR="003F022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卖家需要流动性或</w:delText>
        </w:r>
        <w:r w:rsidR="00DB3FAC">
          <w:rPr>
            <w:rFonts w:ascii="宋体" w:eastAsia="宋体" w:hAnsi="宋体" w:cs="宋体" w:hint="eastAsia"/>
            <w:color w:val="212121"/>
            <w:u w:color="212121"/>
            <w:lang w:val="zh-TW"/>
          </w:rPr>
          <w:delText>后续的</w:delText>
        </w:r>
        <w:r>
          <w:rPr>
            <w:rFonts w:ascii="宋体" w:eastAsia="宋体" w:hAnsi="宋体" w:cs="宋体"/>
            <w:color w:val="212121"/>
            <w:u w:color="212121"/>
            <w:lang w:val="zh-TW" w:eastAsia="zh-TW"/>
          </w:rPr>
          <w:delText>规划</w:delText>
        </w:r>
        <w:r w:rsidR="00DB3FAC">
          <w:rPr>
            <w:rFonts w:ascii="宋体" w:eastAsia="宋体" w:hAnsi="宋体" w:cs="宋体" w:hint="eastAsia"/>
            <w:color w:val="212121"/>
            <w:u w:color="212121"/>
            <w:lang w:val="zh-TW"/>
          </w:rPr>
          <w:delText>的动力</w:delText>
        </w:r>
        <w:r w:rsidR="00DB3FAC">
          <w:rPr>
            <w:rFonts w:ascii="宋体" w:eastAsia="宋体" w:hAnsi="宋体" w:hint="eastAsia"/>
            <w:color w:val="212121"/>
            <w:u w:color="212121"/>
          </w:rPr>
          <w:delText>；来自</w:delText>
        </w:r>
        <w:r>
          <w:rPr>
            <w:rFonts w:ascii="宋体" w:eastAsia="宋体" w:hAnsi="宋体" w:cs="宋体"/>
            <w:color w:val="212121"/>
            <w:u w:color="212121"/>
            <w:lang w:val="zh-TW" w:eastAsia="zh-TW"/>
          </w:rPr>
          <w:delText>母公司或外部股东</w:delText>
        </w:r>
        <w:r w:rsidR="00DB3FAC">
          <w:rPr>
            <w:rFonts w:ascii="宋体" w:eastAsia="宋体" w:hAnsi="宋体" w:cs="宋体" w:hint="eastAsia"/>
            <w:color w:val="212121"/>
            <w:u w:color="212121"/>
            <w:lang w:val="zh-TW"/>
          </w:rPr>
          <w:delText>的压力；</w:delText>
        </w:r>
        <w:r>
          <w:rPr>
            <w:rFonts w:ascii="宋体" w:eastAsia="宋体" w:hAnsi="宋体" w:cs="宋体"/>
            <w:color w:val="212121"/>
            <w:u w:color="212121"/>
            <w:lang w:val="zh-TW" w:eastAsia="zh-TW"/>
          </w:rPr>
          <w:delText>或者，通常的情况下，需要用于更大的</w:delText>
        </w:r>
        <w:r w:rsidR="00DB3FAC">
          <w:rPr>
            <w:rFonts w:ascii="宋体" w:eastAsia="宋体" w:hAnsi="宋体" w:cs="宋体" w:hint="eastAsia"/>
            <w:color w:val="212121"/>
            <w:u w:color="212121"/>
            <w:lang w:val="zh-TW"/>
          </w:rPr>
          <w:delText>分销系统</w:delText>
        </w:r>
        <w:r w:rsidR="00DB3FAC">
          <w:rPr>
            <w:rFonts w:ascii="宋体" w:eastAsia="宋体" w:hAnsi="宋体" w:cs="宋体"/>
            <w:color w:val="212121"/>
            <w:u w:color="212121"/>
            <w:lang w:val="zh-TW" w:eastAsia="zh-TW"/>
          </w:rPr>
          <w:delText>，更大的</w:delText>
        </w:r>
        <w:r w:rsidR="00DB3FAC">
          <w:rPr>
            <w:rFonts w:ascii="宋体" w:eastAsia="宋体" w:hAnsi="宋体" w:cs="宋体" w:hint="eastAsia"/>
            <w:color w:val="212121"/>
            <w:u w:color="212121"/>
            <w:lang w:val="zh-TW"/>
          </w:rPr>
          <w:delText>规模</w:delText>
        </w:r>
        <w:r>
          <w:rPr>
            <w:rFonts w:ascii="宋体" w:eastAsia="宋体" w:hAnsi="宋体" w:cs="宋体"/>
            <w:color w:val="212121"/>
            <w:u w:color="212121"/>
            <w:lang w:val="zh-TW" w:eastAsia="zh-TW"/>
          </w:rPr>
          <w:delText>或增加的品牌</w:delText>
        </w:r>
        <w:r w:rsidR="00DB3FAC">
          <w:rPr>
            <w:rFonts w:ascii="宋体" w:eastAsia="宋体" w:hAnsi="宋体" w:cs="宋体" w:hint="eastAsia"/>
            <w:color w:val="212121"/>
            <w:u w:color="212121"/>
            <w:lang w:val="zh-TW"/>
          </w:rPr>
          <w:delText>影响力</w:delText>
        </w:r>
        <w:r>
          <w:rPr>
            <w:rFonts w:ascii="宋体" w:eastAsia="宋体" w:hAnsi="宋体" w:cs="宋体"/>
            <w:color w:val="212121"/>
            <w:u w:color="212121"/>
            <w:lang w:val="zh-TW" w:eastAsia="zh-TW"/>
          </w:rPr>
          <w:delText>。在另一</w:delText>
        </w:r>
        <w:r w:rsidR="00DB3FAC">
          <w:rPr>
            <w:rFonts w:ascii="宋体" w:eastAsia="宋体" w:hAnsi="宋体" w:cs="宋体" w:hint="eastAsia"/>
            <w:color w:val="212121"/>
            <w:u w:color="212121"/>
            <w:lang w:val="zh-TW"/>
          </w:rPr>
          <w:delText>方面</w:delText>
        </w:r>
        <w:r>
          <w:rPr>
            <w:rFonts w:ascii="宋体" w:eastAsia="宋体" w:hAnsi="宋体" w:cs="宋体"/>
            <w:color w:val="212121"/>
            <w:u w:color="212121"/>
            <w:lang w:val="zh-TW" w:eastAsia="zh-TW"/>
          </w:rPr>
          <w:delText>，</w:delText>
        </w:r>
        <w:r w:rsidR="00DB3FAC">
          <w:rPr>
            <w:rFonts w:ascii="宋体" w:eastAsia="宋体" w:hAnsi="宋体" w:cs="宋体"/>
            <w:color w:val="212121"/>
            <w:u w:color="212121"/>
            <w:lang w:val="zh-TW" w:eastAsia="zh-TW"/>
          </w:rPr>
          <w:delText>基金</w:delText>
        </w:r>
        <w:r w:rsidR="00DB3FAC">
          <w:rPr>
            <w:rFonts w:ascii="宋体" w:eastAsia="宋体" w:hAnsi="宋体" w:cs="宋体" w:hint="eastAsia"/>
            <w:color w:val="212121"/>
            <w:u w:color="212121"/>
            <w:lang w:val="zh-TW"/>
          </w:rPr>
          <w:delText>中</w:delText>
        </w:r>
        <w:r w:rsidR="00DB3FAC">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买家需要</w:delText>
        </w:r>
        <w:r w:rsidR="00DB3FAC">
          <w:rPr>
            <w:rFonts w:ascii="宋体" w:eastAsia="宋体" w:hAnsi="宋体" w:cs="宋体"/>
            <w:color w:val="212121"/>
            <w:u w:color="212121"/>
            <w:lang w:val="zh-TW" w:eastAsia="zh-TW"/>
          </w:rPr>
          <w:delText>快速</w:delText>
        </w:r>
        <w:r>
          <w:rPr>
            <w:rFonts w:ascii="宋体" w:eastAsia="宋体" w:hAnsi="宋体" w:cs="宋体"/>
            <w:color w:val="212121"/>
            <w:u w:color="212121"/>
            <w:lang w:val="zh-TW" w:eastAsia="zh-TW"/>
          </w:rPr>
          <w:delText>进入市场，而不是试图建立一个组织，</w:delText>
        </w:r>
        <w:r w:rsidR="00253324">
          <w:rPr>
            <w:rFonts w:ascii="宋体" w:eastAsia="宋体" w:hAnsi="宋体" w:cs="宋体" w:hint="eastAsia"/>
            <w:color w:val="212121"/>
            <w:u w:color="212121"/>
            <w:lang w:val="zh-TW"/>
          </w:rPr>
          <w:delText>交易</w:delText>
        </w:r>
        <w:r>
          <w:rPr>
            <w:rFonts w:ascii="宋体" w:eastAsia="宋体" w:hAnsi="宋体" w:cs="宋体"/>
            <w:color w:val="212121"/>
            <w:u w:color="212121"/>
            <w:lang w:val="zh-TW" w:eastAsia="zh-TW"/>
          </w:rPr>
          <w:delText>记录</w:delText>
        </w:r>
        <w:r w:rsidR="00DB3FAC">
          <w:rPr>
            <w:rFonts w:ascii="宋体" w:eastAsia="宋体" w:hAnsi="宋体" w:cs="宋体" w:hint="eastAsia"/>
            <w:color w:val="212121"/>
            <w:u w:color="212121"/>
            <w:lang w:val="zh-TW"/>
          </w:rPr>
          <w:delText>历史</w:delText>
        </w:r>
        <w:r>
          <w:rPr>
            <w:rFonts w:ascii="宋体" w:eastAsia="宋体" w:hAnsi="宋体" w:cs="宋体"/>
            <w:color w:val="212121"/>
            <w:u w:color="212121"/>
            <w:lang w:val="zh-TW" w:eastAsia="zh-TW"/>
          </w:rPr>
          <w:delText>和品牌。买家还希望获得产品专业知识和</w:delText>
        </w:r>
        <w:r w:rsidR="00FF6081">
          <w:rPr>
            <w:rFonts w:ascii="宋体" w:eastAsia="宋体" w:hAnsi="宋体" w:cs="宋体" w:hint="eastAsia"/>
            <w:color w:val="212121"/>
            <w:u w:color="212121"/>
            <w:lang w:val="zh-TW"/>
          </w:rPr>
          <w:delText>马上进入运作</w:delText>
        </w:r>
        <w:r>
          <w:rPr>
            <w:rFonts w:ascii="宋体" w:eastAsia="宋体" w:hAnsi="宋体" w:cs="宋体"/>
            <w:color w:val="212121"/>
            <w:u w:color="212121"/>
            <w:lang w:val="zh-TW" w:eastAsia="zh-TW"/>
          </w:rPr>
          <w:delText>。大多数买家想要</w:delText>
        </w:r>
        <w:r w:rsidR="00FF6081">
          <w:rPr>
            <w:rFonts w:ascii="宋体" w:eastAsia="宋体" w:hAnsi="宋体" w:cs="宋体" w:hint="eastAsia"/>
            <w:color w:val="212121"/>
            <w:u w:color="212121"/>
            <w:lang w:val="zh-TW"/>
          </w:rPr>
          <w:delText>得到</w:delText>
        </w:r>
        <w:r>
          <w:rPr>
            <w:rFonts w:ascii="宋体" w:eastAsia="宋体" w:hAnsi="宋体" w:cs="宋体"/>
            <w:color w:val="212121"/>
            <w:u w:color="212121"/>
            <w:lang w:val="zh-TW" w:eastAsia="zh-TW"/>
          </w:rPr>
          <w:delText>品牌和分销能力，而不是自己</w:delText>
        </w:r>
        <w:r w:rsidR="00FF6081">
          <w:rPr>
            <w:rFonts w:ascii="宋体" w:eastAsia="宋体" w:hAnsi="宋体" w:cs="宋体" w:hint="eastAsia"/>
            <w:color w:val="212121"/>
            <w:u w:color="212121"/>
            <w:lang w:val="zh-TW"/>
          </w:rPr>
          <w:delText>从头开始。</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81" w:author="amy" w:date="2017-02-14T10:08:00Z"/>
          <w:rFonts w:ascii="Times New Roman" w:eastAsia="Times New Roman" w:hAnsi="Times New Roman" w:cs="Times New Roman"/>
          <w:color w:val="212121"/>
          <w:u w:color="212121"/>
        </w:rPr>
      </w:pPr>
      <w:ins w:id="682" w:author="amy" w:date="2017-02-14T10:08:00Z">
        <w:r>
          <w:rPr>
            <w:rFonts w:ascii="宋体" w:eastAsia="宋体" w:hAnsi="宋体" w:cs="宋体"/>
            <w:color w:val="212121"/>
            <w:u w:color="212121"/>
            <w:lang w:val="zh-TW" w:eastAsia="zh-TW"/>
          </w:rPr>
          <w:t>金融</w:t>
        </w:r>
        <w:r w:rsidR="00FF6081">
          <w:rPr>
            <w:rFonts w:ascii="宋体" w:eastAsia="宋体" w:hAnsi="宋体" w:cs="宋体" w:hint="eastAsia"/>
            <w:color w:val="212121"/>
            <w:u w:color="212121"/>
            <w:lang w:val="zh-TW"/>
          </w:rPr>
          <w:t>高管</w:t>
        </w:r>
        <w:r>
          <w:rPr>
            <w:rFonts w:ascii="宋体" w:eastAsia="宋体" w:hAnsi="宋体" w:cs="宋体"/>
            <w:color w:val="212121"/>
            <w:u w:color="212121"/>
            <w:lang w:val="zh-TW" w:eastAsia="zh-TW"/>
          </w:rPr>
          <w:t>论坛</w:t>
        </w:r>
        <w:r>
          <w:rPr>
            <w:rFonts w:ascii="Times New Roman" w:hAnsi="Times New Roman"/>
            <w:color w:val="212121"/>
            <w:u w:color="212121"/>
          </w:rPr>
          <w:t>2008</w:t>
        </w:r>
        <w:r>
          <w:rPr>
            <w:rFonts w:ascii="宋体" w:eastAsia="宋体" w:hAnsi="宋体" w:cs="宋体"/>
            <w:color w:val="212121"/>
            <w:u w:color="212121"/>
            <w:lang w:val="zh-TW" w:eastAsia="zh-TW"/>
          </w:rPr>
          <w:t>年第一季度调查</w:t>
        </w:r>
        <w:r w:rsidR="006C7164">
          <w:rPr>
            <w:rFonts w:ascii="宋体" w:eastAsia="宋体" w:hAnsi="宋体" w:cs="宋体" w:hint="eastAsia"/>
            <w:color w:val="212121"/>
            <w:u w:color="212121"/>
            <w:lang w:val="zh-TW"/>
          </w:rPr>
          <w:t>书</w:t>
        </w:r>
        <w:r>
          <w:rPr>
            <w:rFonts w:ascii="宋体" w:eastAsia="宋体" w:hAnsi="宋体" w:cs="宋体"/>
            <w:color w:val="212121"/>
            <w:u w:color="212121"/>
            <w:lang w:val="zh-TW" w:eastAsia="zh-TW"/>
          </w:rPr>
          <w:t>（由美国银行家与格林威治联营公司联合发布），</w:t>
        </w:r>
        <w:r w:rsidR="00FF6081">
          <w:rPr>
            <w:rFonts w:ascii="宋体" w:eastAsia="宋体" w:hAnsi="宋体" w:cs="宋体" w:hint="eastAsia"/>
            <w:color w:val="212121"/>
            <w:u w:color="212121"/>
            <w:lang w:val="zh-TW"/>
          </w:rPr>
          <w:t>在</w:t>
        </w:r>
        <w:r>
          <w:rPr>
            <w:rFonts w:ascii="Times New Roman" w:hAnsi="Times New Roman"/>
            <w:color w:val="212121"/>
            <w:u w:color="212121"/>
          </w:rPr>
          <w:t>315</w:t>
        </w:r>
        <w:r>
          <w:rPr>
            <w:rFonts w:ascii="宋体" w:eastAsia="宋体" w:hAnsi="宋体" w:cs="宋体"/>
            <w:color w:val="212121"/>
            <w:u w:color="212121"/>
            <w:lang w:val="zh-TW" w:eastAsia="zh-TW"/>
          </w:rPr>
          <w:t>家银行和金融高管</w:t>
        </w:r>
        <w:r w:rsidR="00FF6081">
          <w:rPr>
            <w:rFonts w:ascii="宋体" w:eastAsia="宋体" w:hAnsi="宋体" w:cs="宋体" w:hint="eastAsia"/>
            <w:color w:val="212121"/>
            <w:u w:color="212121"/>
            <w:lang w:val="zh-TW"/>
          </w:rPr>
          <w:t>的</w:t>
        </w:r>
        <w:r>
          <w:rPr>
            <w:rFonts w:ascii="Times New Roman" w:hAnsi="Times New Roman"/>
            <w:color w:val="212121"/>
            <w:u w:color="212121"/>
          </w:rPr>
          <w:t>2008</w:t>
        </w:r>
        <w:r>
          <w:rPr>
            <w:rFonts w:ascii="宋体" w:eastAsia="宋体" w:hAnsi="宋体" w:cs="宋体"/>
            <w:color w:val="212121"/>
            <w:u w:color="212121"/>
            <w:lang w:val="zh-TW" w:eastAsia="zh-TW"/>
          </w:rPr>
          <w:t>年</w:t>
        </w:r>
        <w:r>
          <w:rPr>
            <w:rFonts w:ascii="Times New Roman" w:hAnsi="Times New Roman"/>
            <w:color w:val="212121"/>
            <w:u w:color="212121"/>
          </w:rPr>
          <w:t>2</w:t>
        </w:r>
        <w:r>
          <w:rPr>
            <w:rFonts w:ascii="宋体" w:eastAsia="宋体" w:hAnsi="宋体" w:cs="宋体"/>
            <w:color w:val="212121"/>
            <w:u w:color="212121"/>
            <w:lang w:val="zh-TW" w:eastAsia="zh-TW"/>
          </w:rPr>
          <w:t>月</w:t>
        </w:r>
        <w:r w:rsidR="00FF6081">
          <w:rPr>
            <w:rFonts w:ascii="宋体" w:eastAsia="宋体" w:hAnsi="宋体" w:cs="宋体" w:hint="eastAsia"/>
            <w:color w:val="212121"/>
            <w:u w:color="212121"/>
            <w:lang w:val="zh-TW"/>
          </w:rPr>
          <w:t>的调查</w:t>
        </w:r>
        <w:r>
          <w:rPr>
            <w:rFonts w:ascii="宋体" w:eastAsia="宋体" w:hAnsi="宋体" w:cs="宋体"/>
            <w:color w:val="212121"/>
            <w:u w:color="212121"/>
            <w:lang w:val="zh-TW" w:eastAsia="zh-TW"/>
          </w:rPr>
          <w:t>，结论是银行</w:t>
        </w:r>
        <w:r w:rsidR="00CE76BF">
          <w:rPr>
            <w:rFonts w:ascii="宋体" w:eastAsia="宋体" w:hAnsi="宋体" w:cs="宋体" w:hint="eastAsia"/>
            <w:color w:val="212121"/>
            <w:u w:color="212121"/>
            <w:lang w:val="zh-TW"/>
          </w:rPr>
          <w:t>相对</w:t>
        </w:r>
        <w:r>
          <w:rPr>
            <w:rFonts w:ascii="宋体" w:eastAsia="宋体" w:hAnsi="宋体" w:cs="宋体"/>
            <w:color w:val="212121"/>
            <w:u w:color="212121"/>
            <w:lang w:val="zh-TW" w:eastAsia="zh-TW"/>
          </w:rPr>
          <w:t>其他金融机构在信任和信心</w:t>
        </w:r>
        <w:r w:rsidR="00CE76BF" w:rsidRPr="00CE76BF">
          <w:rPr>
            <w:rFonts w:ascii="宋体" w:eastAsia="宋体" w:hAnsi="宋体" w:cs="宋体" w:hint="eastAsia"/>
            <w:color w:val="212121"/>
            <w:sz w:val="16"/>
            <w:szCs w:val="16"/>
            <w:u w:color="212121"/>
            <w:lang w:val="zh-TW"/>
          </w:rPr>
          <w:t>（</w:t>
        </w:r>
        <w:r w:rsidRPr="00CE76BF">
          <w:rPr>
            <w:rFonts w:ascii="Times New Roman" w:hAnsi="Times New Roman"/>
            <w:color w:val="212121"/>
            <w:sz w:val="16"/>
            <w:szCs w:val="16"/>
            <w:u w:color="212121"/>
          </w:rPr>
          <w:t>8</w:t>
        </w:r>
        <w:r w:rsidR="00CE76BF" w:rsidRPr="00CE76BF">
          <w:rPr>
            <w:rFonts w:ascii="宋体" w:eastAsia="宋体" w:hAnsi="宋体" w:hint="eastAsia"/>
            <w:color w:val="212121"/>
            <w:sz w:val="16"/>
            <w:szCs w:val="16"/>
            <w:u w:color="212121"/>
          </w:rPr>
          <w:t>）</w:t>
        </w:r>
        <w:r w:rsidR="00CE76BF">
          <w:rPr>
            <w:rFonts w:ascii="宋体" w:eastAsia="宋体" w:hAnsi="宋体" w:cs="宋体"/>
            <w:color w:val="212121"/>
            <w:u w:color="212121"/>
            <w:lang w:val="zh-TW" w:eastAsia="zh-TW"/>
          </w:rPr>
          <w:t>有优势</w:t>
        </w:r>
        <w:r w:rsidR="00CE76BF">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这里显示的信任略高于</w:t>
        </w:r>
        <w:r w:rsidR="00CE76BF">
          <w:rPr>
            <w:rFonts w:ascii="Times New Roman" w:hAnsi="Times New Roman"/>
            <w:color w:val="212121"/>
            <w:u w:color="212121"/>
          </w:rPr>
          <w:t>2004</w:t>
        </w:r>
        <w:r w:rsidR="00CE76BF">
          <w:rPr>
            <w:rFonts w:ascii="宋体" w:eastAsia="宋体" w:hAnsi="宋体" w:cs="宋体"/>
            <w:color w:val="212121"/>
            <w:u w:color="212121"/>
            <w:lang w:val="zh-TW" w:eastAsia="zh-TW"/>
          </w:rPr>
          <w:t>年第三季度执行</w:t>
        </w:r>
        <w:r w:rsidR="00CE76BF">
          <w:rPr>
            <w:rFonts w:ascii="宋体" w:eastAsia="宋体" w:hAnsi="宋体" w:cs="宋体" w:hint="eastAsia"/>
            <w:color w:val="212121"/>
            <w:u w:color="212121"/>
            <w:lang w:val="zh-TW"/>
          </w:rPr>
          <w:t>的</w:t>
        </w:r>
        <w:r>
          <w:rPr>
            <w:rFonts w:ascii="宋体" w:eastAsia="宋体" w:hAnsi="宋体" w:cs="宋体"/>
            <w:color w:val="212121"/>
            <w:u w:color="212121"/>
            <w:lang w:val="zh-TW" w:eastAsia="zh-TW"/>
          </w:rPr>
          <w:t>类似调查中显示的信任。</w:t>
        </w:r>
        <w:r w:rsidR="00CE76BF">
          <w:rPr>
            <w:rFonts w:ascii="宋体" w:eastAsia="宋体" w:hAnsi="宋体" w:cs="宋体" w:hint="eastAsia"/>
            <w:color w:val="212121"/>
            <w:u w:color="212121"/>
            <w:lang w:val="zh-TW"/>
          </w:rPr>
          <w:t>相</w:t>
        </w:r>
        <w:r w:rsidR="00CE76BF">
          <w:rPr>
            <w:rFonts w:ascii="宋体" w:eastAsia="宋体" w:hAnsi="宋体" w:cs="宋体"/>
            <w:color w:val="212121"/>
            <w:u w:color="212121"/>
            <w:lang w:val="zh-TW" w:eastAsia="zh-TW"/>
          </w:rPr>
          <w:t>对其他金融服务公司</w:t>
        </w:r>
        <w:r w:rsidR="00CE76BF">
          <w:rPr>
            <w:rFonts w:ascii="宋体" w:eastAsia="宋体" w:hAnsi="宋体" w:cs="宋体" w:hint="eastAsia"/>
            <w:color w:val="212121"/>
            <w:u w:color="212121"/>
            <w:lang w:val="zh-TW"/>
          </w:rPr>
          <w:t>，</w:t>
        </w:r>
        <w:r>
          <w:rPr>
            <w:rFonts w:ascii="宋体" w:eastAsia="宋体" w:hAnsi="宋体" w:cs="宋体"/>
            <w:color w:val="212121"/>
            <w:u w:color="212121"/>
            <w:lang w:val="zh-TW" w:eastAsia="zh-TW"/>
          </w:rPr>
          <w:t>银行获得优势，它增加了银行的</w:t>
        </w:r>
        <w:r w:rsidR="00B12F3D">
          <w:rPr>
            <w:rFonts w:ascii="宋体" w:eastAsia="宋体" w:hAnsi="宋体" w:cs="宋体" w:hint="eastAsia"/>
            <w:color w:val="212121"/>
            <w:u w:color="212121"/>
            <w:lang w:val="zh-TW"/>
          </w:rPr>
          <w:t>持续</w:t>
        </w:r>
        <w:r>
          <w:rPr>
            <w:rFonts w:ascii="宋体" w:eastAsia="宋体" w:hAnsi="宋体" w:cs="宋体"/>
            <w:color w:val="212121"/>
            <w:u w:color="212121"/>
            <w:lang w:val="zh-TW" w:eastAsia="zh-TW"/>
          </w:rPr>
          <w:t>增长</w:t>
        </w:r>
        <w:r w:rsidR="00B12F3D">
          <w:rPr>
            <w:rFonts w:ascii="宋体" w:eastAsia="宋体" w:hAnsi="宋体" w:cs="宋体" w:hint="eastAsia"/>
            <w:color w:val="212121"/>
            <w:u w:color="212121"/>
            <w:lang w:val="zh-TW"/>
          </w:rPr>
          <w:t>，获取或建立</w:t>
        </w:r>
        <w:r>
          <w:rPr>
            <w:rFonts w:ascii="宋体" w:eastAsia="宋体" w:hAnsi="宋体" w:cs="宋体"/>
            <w:color w:val="212121"/>
            <w:u w:color="212121"/>
            <w:lang w:val="zh-TW" w:eastAsia="zh-TW"/>
          </w:rPr>
          <w:t>替代投资平台</w:t>
        </w:r>
        <w:r w:rsidR="00B12F3D">
          <w:rPr>
            <w:rFonts w:ascii="宋体" w:eastAsia="宋体" w:hAnsi="宋体" w:cs="宋体" w:hint="eastAsia"/>
            <w:color w:val="212121"/>
            <w:u w:color="212121"/>
            <w:lang w:val="zh-TW"/>
          </w:rPr>
          <w:t>的能力</w:t>
        </w:r>
        <w:r>
          <w:rPr>
            <w:rFonts w:ascii="宋体" w:eastAsia="宋体" w:hAnsi="宋体" w:cs="宋体"/>
            <w:color w:val="212121"/>
            <w:u w:color="212121"/>
            <w:lang w:val="zh-TW" w:eastAsia="zh-TW"/>
          </w:rPr>
          <w:t>。</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83" w:author="amy" w:date="2017-02-14T10:08:00Z"/>
          <w:rFonts w:ascii="Times New Roman" w:eastAsia="Times New Roman" w:hAnsi="Times New Roman" w:cs="Times New Roman"/>
          <w:color w:val="212121"/>
          <w:u w:color="212121"/>
        </w:rPr>
      </w:pPr>
      <w:del w:id="684" w:author="amy" w:date="2017-02-14T10:08:00Z">
        <w:r>
          <w:rPr>
            <w:rFonts w:ascii="宋体" w:eastAsia="宋体" w:hAnsi="宋体" w:cs="宋体"/>
            <w:color w:val="212121"/>
            <w:u w:color="212121"/>
            <w:lang w:val="zh-TW" w:eastAsia="zh-TW"/>
          </w:rPr>
          <w:delText>在金融</w:delText>
        </w:r>
        <w:r w:rsidR="00FF6081">
          <w:rPr>
            <w:rFonts w:ascii="宋体" w:eastAsia="宋体" w:hAnsi="宋体" w:cs="宋体" w:hint="eastAsia"/>
            <w:color w:val="212121"/>
            <w:u w:color="212121"/>
            <w:lang w:val="zh-TW"/>
          </w:rPr>
          <w:delText>高管</w:delText>
        </w:r>
        <w:r>
          <w:rPr>
            <w:rFonts w:ascii="宋体" w:eastAsia="宋体" w:hAnsi="宋体" w:cs="宋体"/>
            <w:color w:val="212121"/>
            <w:u w:color="212121"/>
            <w:lang w:val="zh-TW" w:eastAsia="zh-TW"/>
          </w:rPr>
          <w:delText>论坛</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年第一季度调查（由美国银行家与格林威治联营公司联合发布），</w:delText>
        </w:r>
        <w:r w:rsidR="00FF6081">
          <w:rPr>
            <w:rFonts w:ascii="宋体" w:eastAsia="宋体" w:hAnsi="宋体" w:cs="宋体" w:hint="eastAsia"/>
            <w:color w:val="212121"/>
            <w:u w:color="212121"/>
            <w:lang w:val="zh-TW"/>
          </w:rPr>
          <w:delText>在</w:delText>
        </w:r>
        <w:r>
          <w:rPr>
            <w:rFonts w:ascii="Times New Roman" w:hAnsi="Times New Roman"/>
            <w:color w:val="212121"/>
            <w:u w:color="212121"/>
          </w:rPr>
          <w:delText>315</w:delText>
        </w:r>
        <w:r>
          <w:rPr>
            <w:rFonts w:ascii="宋体" w:eastAsia="宋体" w:hAnsi="宋体" w:cs="宋体"/>
            <w:color w:val="212121"/>
            <w:u w:color="212121"/>
            <w:lang w:val="zh-TW" w:eastAsia="zh-TW"/>
          </w:rPr>
          <w:delText>家银行和金融高管</w:delText>
        </w:r>
        <w:r w:rsidR="00FF6081">
          <w:rPr>
            <w:rFonts w:ascii="宋体" w:eastAsia="宋体" w:hAnsi="宋体" w:cs="宋体" w:hint="eastAsia"/>
            <w:color w:val="212121"/>
            <w:u w:color="212121"/>
            <w:lang w:val="zh-TW"/>
          </w:rPr>
          <w:delText>的</w:delText>
        </w:r>
        <w:r>
          <w:rPr>
            <w:rFonts w:ascii="Times New Roman" w:hAnsi="Times New Roman"/>
            <w:color w:val="212121"/>
            <w:u w:color="212121"/>
          </w:rPr>
          <w:delText>2008</w:delText>
        </w:r>
        <w:r>
          <w:rPr>
            <w:rFonts w:ascii="宋体" w:eastAsia="宋体" w:hAnsi="宋体" w:cs="宋体"/>
            <w:color w:val="212121"/>
            <w:u w:color="212121"/>
            <w:lang w:val="zh-TW" w:eastAsia="zh-TW"/>
          </w:rPr>
          <w:delText>年</w:delText>
        </w:r>
        <w:r>
          <w:rPr>
            <w:rFonts w:ascii="Times New Roman" w:hAnsi="Times New Roman"/>
            <w:color w:val="212121"/>
            <w:u w:color="212121"/>
          </w:rPr>
          <w:delText>2</w:delText>
        </w:r>
        <w:r>
          <w:rPr>
            <w:rFonts w:ascii="宋体" w:eastAsia="宋体" w:hAnsi="宋体" w:cs="宋体"/>
            <w:color w:val="212121"/>
            <w:u w:color="212121"/>
            <w:lang w:val="zh-TW" w:eastAsia="zh-TW"/>
          </w:rPr>
          <w:delText>月</w:delText>
        </w:r>
        <w:r w:rsidR="00FF6081">
          <w:rPr>
            <w:rFonts w:ascii="宋体" w:eastAsia="宋体" w:hAnsi="宋体" w:cs="宋体" w:hint="eastAsia"/>
            <w:color w:val="212121"/>
            <w:u w:color="212121"/>
            <w:lang w:val="zh-TW"/>
          </w:rPr>
          <w:delText>的调查</w:delText>
        </w:r>
        <w:r>
          <w:rPr>
            <w:rFonts w:ascii="宋体" w:eastAsia="宋体" w:hAnsi="宋体" w:cs="宋体"/>
            <w:color w:val="212121"/>
            <w:u w:color="212121"/>
            <w:lang w:val="zh-TW" w:eastAsia="zh-TW"/>
          </w:rPr>
          <w:delText>，结论是银行</w:delText>
        </w:r>
        <w:r w:rsidR="00CE76BF">
          <w:rPr>
            <w:rFonts w:ascii="宋体" w:eastAsia="宋体" w:hAnsi="宋体" w:cs="宋体" w:hint="eastAsia"/>
            <w:color w:val="212121"/>
            <w:u w:color="212121"/>
            <w:lang w:val="zh-TW"/>
          </w:rPr>
          <w:delText>相对</w:delText>
        </w:r>
        <w:r>
          <w:rPr>
            <w:rFonts w:ascii="宋体" w:eastAsia="宋体" w:hAnsi="宋体" w:cs="宋体"/>
            <w:color w:val="212121"/>
            <w:u w:color="212121"/>
            <w:lang w:val="zh-TW" w:eastAsia="zh-TW"/>
          </w:rPr>
          <w:delText>其他金融机构在信任和信心</w:delText>
        </w:r>
        <w:r w:rsidR="00CE76BF" w:rsidRPr="00CE76BF">
          <w:rPr>
            <w:rFonts w:ascii="宋体" w:eastAsia="宋体" w:hAnsi="宋体" w:cs="宋体" w:hint="eastAsia"/>
            <w:color w:val="212121"/>
            <w:sz w:val="16"/>
            <w:szCs w:val="16"/>
            <w:u w:color="212121"/>
            <w:lang w:val="zh-TW"/>
          </w:rPr>
          <w:delText>（</w:delText>
        </w:r>
        <w:r w:rsidRPr="00CE76BF">
          <w:rPr>
            <w:rFonts w:ascii="Times New Roman" w:hAnsi="Times New Roman"/>
            <w:color w:val="212121"/>
            <w:sz w:val="16"/>
            <w:szCs w:val="16"/>
            <w:u w:color="212121"/>
          </w:rPr>
          <w:delText>8</w:delText>
        </w:r>
        <w:r w:rsidR="00CE76BF" w:rsidRPr="00CE76BF">
          <w:rPr>
            <w:rFonts w:ascii="宋体" w:eastAsia="宋体" w:hAnsi="宋体" w:hint="eastAsia"/>
            <w:color w:val="212121"/>
            <w:sz w:val="16"/>
            <w:szCs w:val="16"/>
            <w:u w:color="212121"/>
          </w:rPr>
          <w:delText>）</w:delText>
        </w:r>
        <w:r w:rsidR="00CE76BF">
          <w:rPr>
            <w:rFonts w:ascii="宋体" w:eastAsia="宋体" w:hAnsi="宋体" w:cs="宋体"/>
            <w:color w:val="212121"/>
            <w:u w:color="212121"/>
            <w:lang w:val="zh-TW" w:eastAsia="zh-TW"/>
          </w:rPr>
          <w:delText>有优势</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这里显示的信任略高于</w:delText>
        </w:r>
        <w:r w:rsidR="00CE76BF">
          <w:rPr>
            <w:rFonts w:ascii="Times New Roman" w:hAnsi="Times New Roman"/>
            <w:color w:val="212121"/>
            <w:u w:color="212121"/>
          </w:rPr>
          <w:delText>2004</w:delText>
        </w:r>
        <w:r w:rsidR="00CE76BF">
          <w:rPr>
            <w:rFonts w:ascii="宋体" w:eastAsia="宋体" w:hAnsi="宋体" w:cs="宋体"/>
            <w:color w:val="212121"/>
            <w:u w:color="212121"/>
            <w:lang w:val="zh-TW" w:eastAsia="zh-TW"/>
          </w:rPr>
          <w:delText>年第三季度执行</w:delText>
        </w:r>
        <w:r w:rsidR="00CE76BF">
          <w:rPr>
            <w:rFonts w:ascii="宋体" w:eastAsia="宋体" w:hAnsi="宋体" w:cs="宋体" w:hint="eastAsia"/>
            <w:color w:val="212121"/>
            <w:u w:color="212121"/>
            <w:lang w:val="zh-TW"/>
          </w:rPr>
          <w:delText>的</w:delText>
        </w:r>
        <w:r>
          <w:rPr>
            <w:rFonts w:ascii="宋体" w:eastAsia="宋体" w:hAnsi="宋体" w:cs="宋体"/>
            <w:color w:val="212121"/>
            <w:u w:color="212121"/>
            <w:lang w:val="zh-TW" w:eastAsia="zh-TW"/>
          </w:rPr>
          <w:delText>类似调查中显示的信任。</w:delText>
        </w:r>
        <w:r w:rsidR="00CE76BF">
          <w:rPr>
            <w:rFonts w:ascii="宋体" w:eastAsia="宋体" w:hAnsi="宋体" w:cs="宋体" w:hint="eastAsia"/>
            <w:color w:val="212121"/>
            <w:u w:color="212121"/>
            <w:lang w:val="zh-TW"/>
          </w:rPr>
          <w:delText>相</w:delText>
        </w:r>
        <w:r w:rsidR="00CE76BF">
          <w:rPr>
            <w:rFonts w:ascii="宋体" w:eastAsia="宋体" w:hAnsi="宋体" w:cs="宋体"/>
            <w:color w:val="212121"/>
            <w:u w:color="212121"/>
            <w:lang w:val="zh-TW" w:eastAsia="zh-TW"/>
          </w:rPr>
          <w:delText>对其他金融服务公司</w:delText>
        </w:r>
        <w:r w:rsidR="00CE76BF">
          <w:rPr>
            <w:rFonts w:ascii="宋体" w:eastAsia="宋体" w:hAnsi="宋体" w:cs="宋体" w:hint="eastAsia"/>
            <w:color w:val="212121"/>
            <w:u w:color="212121"/>
            <w:lang w:val="zh-TW"/>
          </w:rPr>
          <w:delText>，</w:delText>
        </w:r>
        <w:r>
          <w:rPr>
            <w:rFonts w:ascii="宋体" w:eastAsia="宋体" w:hAnsi="宋体" w:cs="宋体"/>
            <w:color w:val="212121"/>
            <w:u w:color="212121"/>
            <w:lang w:val="zh-TW" w:eastAsia="zh-TW"/>
          </w:rPr>
          <w:delText>银行获得优势，它增加了银行的</w:delText>
        </w:r>
        <w:r w:rsidR="00B12F3D">
          <w:rPr>
            <w:rFonts w:ascii="宋体" w:eastAsia="宋体" w:hAnsi="宋体" w:cs="宋体" w:hint="eastAsia"/>
            <w:color w:val="212121"/>
            <w:u w:color="212121"/>
            <w:lang w:val="zh-TW"/>
          </w:rPr>
          <w:delText>持续</w:delText>
        </w:r>
        <w:r>
          <w:rPr>
            <w:rFonts w:ascii="宋体" w:eastAsia="宋体" w:hAnsi="宋体" w:cs="宋体"/>
            <w:color w:val="212121"/>
            <w:u w:color="212121"/>
            <w:lang w:val="zh-TW" w:eastAsia="zh-TW"/>
          </w:rPr>
          <w:delText>增长</w:delText>
        </w:r>
        <w:r w:rsidR="00B12F3D">
          <w:rPr>
            <w:rFonts w:ascii="宋体" w:eastAsia="宋体" w:hAnsi="宋体" w:cs="宋体" w:hint="eastAsia"/>
            <w:color w:val="212121"/>
            <w:u w:color="212121"/>
            <w:lang w:val="zh-TW"/>
          </w:rPr>
          <w:delText>，获取或建立</w:delText>
        </w:r>
        <w:r>
          <w:rPr>
            <w:rFonts w:ascii="宋体" w:eastAsia="宋体" w:hAnsi="宋体" w:cs="宋体"/>
            <w:color w:val="212121"/>
            <w:u w:color="212121"/>
            <w:lang w:val="zh-TW" w:eastAsia="zh-TW"/>
          </w:rPr>
          <w:delText>替代投资平台</w:delText>
        </w:r>
        <w:r w:rsidR="00B12F3D">
          <w:rPr>
            <w:rFonts w:ascii="宋体" w:eastAsia="宋体" w:hAnsi="宋体" w:cs="宋体" w:hint="eastAsia"/>
            <w:color w:val="212121"/>
            <w:u w:color="212121"/>
            <w:lang w:val="zh-TW"/>
          </w:rPr>
          <w:delText>的能力</w:delText>
        </w:r>
        <w:r>
          <w:rPr>
            <w:rFonts w:ascii="宋体" w:eastAsia="宋体" w:hAnsi="宋体" w:cs="宋体"/>
            <w:color w:val="212121"/>
            <w:u w:color="212121"/>
            <w:lang w:val="zh-TW" w:eastAsia="zh-TW"/>
          </w:rPr>
          <w:delText>。</w:delText>
        </w:r>
      </w:del>
    </w:p>
    <w:p w:rsidR="00344021" w:rsidRPr="00B12F3D" w:rsidRDefault="00344021">
      <w:pPr>
        <w:rPr>
          <w:rFonts w:ascii="Arial" w:eastAsia="Arial" w:hAnsi="Arial" w:cs="Arial"/>
          <w:b/>
        </w:rPr>
      </w:pPr>
    </w:p>
    <w:p w:rsidR="00344021" w:rsidRPr="00B12F3D" w:rsidRDefault="006817FD">
      <w:pPr>
        <w:rPr>
          <w:rFonts w:ascii="宋体" w:eastAsia="宋体" w:hAnsi="宋体" w:cs="宋体"/>
          <w:b/>
          <w:color w:val="212121"/>
          <w:u w:color="212121"/>
          <w:lang w:val="zh-TW" w:eastAsia="zh-TW"/>
        </w:rPr>
      </w:pPr>
      <w:r w:rsidRPr="00B12F3D">
        <w:rPr>
          <w:rFonts w:ascii="宋体" w:eastAsia="宋体" w:hAnsi="宋体" w:cs="宋体"/>
          <w:b/>
          <w:color w:val="212121"/>
          <w:u w:color="212121"/>
          <w:lang w:val="zh-TW" w:eastAsia="zh-TW"/>
        </w:rPr>
        <w:t>Madof</w:t>
      </w:r>
      <w:r w:rsidR="00673C29" w:rsidRPr="00B12F3D">
        <w:rPr>
          <w:rFonts w:ascii="宋体" w:eastAsia="宋体" w:hAnsi="宋体" w:cs="宋体"/>
          <w:b/>
          <w:color w:val="212121"/>
          <w:u w:color="212121"/>
          <w:lang w:val="zh-TW" w:eastAsia="zh-TW"/>
        </w:rPr>
        <w:t>f</w:t>
      </w:r>
    </w:p>
    <w:p w:rsidR="00344021" w:rsidRPr="00B12F3D" w:rsidRDefault="00673C29" w:rsidP="00B12F3D">
      <w:pPr>
        <w:rPr>
          <w:rFonts w:ascii="宋体" w:eastAsia="宋体" w:hAnsi="宋体" w:cs="宋体"/>
          <w:b/>
        </w:rPr>
      </w:pPr>
      <w:ins w:id="685" w:author="amy" w:date="2017-02-14T10:08:00Z">
        <w:r>
          <w:rPr>
            <w:rFonts w:ascii="宋体" w:eastAsia="宋体" w:hAnsi="宋体" w:cs="宋体"/>
            <w:color w:val="212121"/>
            <w:u w:color="212121"/>
            <w:lang w:val="zh-TW" w:eastAsia="zh-TW"/>
          </w:rPr>
          <w:t>在</w:t>
        </w:r>
        <w:r w:rsidR="006C7164">
          <w:rPr>
            <w:rFonts w:ascii="宋体" w:eastAsia="宋体" w:hAnsi="宋体" w:cs="宋体" w:hint="eastAsia"/>
            <w:color w:val="212121"/>
            <w:u w:color="212121"/>
            <w:lang w:val="zh-TW"/>
          </w:rPr>
          <w:t>麦道夫</w:t>
        </w:r>
        <w:r w:rsidR="00B12F3D">
          <w:rPr>
            <w:rFonts w:ascii="宋体" w:eastAsia="宋体" w:hAnsi="宋体" w:cs="宋体" w:hint="eastAsia"/>
            <w:color w:val="212121"/>
            <w:u w:color="212121"/>
            <w:lang w:val="zh-TW"/>
          </w:rPr>
          <w:t>欺诈案件</w:t>
        </w:r>
        <w:r>
          <w:rPr>
            <w:rFonts w:ascii="宋体" w:eastAsia="宋体" w:hAnsi="宋体" w:cs="宋体"/>
            <w:color w:val="212121"/>
            <w:u w:color="212121"/>
            <w:lang w:val="zh-TW" w:eastAsia="zh-TW"/>
          </w:rPr>
          <w:t>之后出现的一些问题是：</w:t>
        </w:r>
        <w:r w:rsidR="00B12F3D">
          <w:rPr>
            <w:rFonts w:ascii="宋体" w:eastAsia="宋体" w:hAnsi="宋体" w:cs="宋体"/>
            <w:color w:val="212121"/>
            <w:u w:color="212121"/>
            <w:lang w:val="zh-TW" w:eastAsia="zh-TW"/>
          </w:rPr>
          <w:t>基金</w:t>
        </w:r>
        <w:r w:rsidR="00B12F3D">
          <w:rPr>
            <w:rFonts w:ascii="宋体" w:eastAsia="宋体" w:hAnsi="宋体" w:cs="宋体" w:hint="eastAsia"/>
            <w:color w:val="212121"/>
            <w:u w:color="212121"/>
            <w:lang w:val="zh-TW"/>
          </w:rPr>
          <w:t>中</w:t>
        </w:r>
        <w:r w:rsidR="00B12F3D">
          <w:rPr>
            <w:rFonts w:ascii="宋体" w:eastAsia="宋体" w:hAnsi="宋体" w:cs="宋体"/>
            <w:color w:val="212121"/>
            <w:u w:color="212121"/>
            <w:lang w:val="zh-TW" w:eastAsia="zh-TW"/>
          </w:rPr>
          <w:t>的基金</w:t>
        </w:r>
        <w:r w:rsidR="006C7164">
          <w:rPr>
            <w:rFonts w:ascii="宋体" w:eastAsia="宋体" w:hAnsi="宋体" w:cs="宋体"/>
            <w:color w:val="212121"/>
            <w:u w:color="212121"/>
            <w:lang w:eastAsia="zh-TW"/>
          </w:rPr>
          <w:t>(FOF)</w:t>
        </w:r>
        <w:r w:rsidR="006C7164">
          <w:rPr>
            <w:rFonts w:ascii="宋体" w:eastAsia="宋体" w:hAnsi="宋体" w:cs="宋体" w:hint="eastAsia"/>
            <w:color w:val="212121"/>
            <w:u w:color="212121"/>
          </w:rPr>
          <w:t>究竟</w:t>
        </w:r>
        <w:r>
          <w:rPr>
            <w:rFonts w:ascii="宋体" w:eastAsia="宋体" w:hAnsi="宋体" w:cs="宋体"/>
            <w:color w:val="212121"/>
            <w:u w:color="212121"/>
            <w:lang w:val="zh-TW" w:eastAsia="zh-TW"/>
          </w:rPr>
          <w:t>发生了什么？</w:t>
        </w:r>
      </w:ins>
      <w:del w:id="686" w:author="amy" w:date="2017-02-14T10:08:00Z">
        <w:r>
          <w:rPr>
            <w:rFonts w:ascii="宋体" w:eastAsia="宋体" w:hAnsi="宋体" w:cs="宋体"/>
            <w:color w:val="212121"/>
            <w:u w:color="212121"/>
            <w:lang w:val="zh-TW" w:eastAsia="zh-TW"/>
          </w:rPr>
          <w:delText>在</w:delText>
        </w:r>
        <w:r w:rsidR="00B12F3D" w:rsidRPr="00B12F3D">
          <w:rPr>
            <w:rFonts w:ascii="宋体" w:eastAsia="宋体" w:hAnsi="宋体" w:cs="宋体"/>
            <w:color w:val="212121"/>
            <w:u w:color="212121"/>
            <w:lang w:val="zh-TW" w:eastAsia="zh-TW"/>
          </w:rPr>
          <w:delText>Madoff</w:delText>
        </w:r>
        <w:r w:rsidR="00B12F3D">
          <w:rPr>
            <w:rFonts w:ascii="宋体" w:eastAsia="宋体" w:hAnsi="宋体" w:cs="宋体" w:hint="eastAsia"/>
            <w:color w:val="212121"/>
            <w:u w:color="212121"/>
            <w:lang w:val="zh-TW"/>
          </w:rPr>
          <w:delText>欺诈案件</w:delText>
        </w:r>
        <w:r>
          <w:rPr>
            <w:rFonts w:ascii="宋体" w:eastAsia="宋体" w:hAnsi="宋体" w:cs="宋体"/>
            <w:color w:val="212121"/>
            <w:u w:color="212121"/>
            <w:lang w:val="zh-TW" w:eastAsia="zh-TW"/>
          </w:rPr>
          <w:delText>之后出现的一些问题是：</w:delText>
        </w:r>
        <w:r w:rsidR="00B12F3D">
          <w:rPr>
            <w:rFonts w:ascii="宋体" w:eastAsia="宋体" w:hAnsi="宋体" w:cs="宋体"/>
            <w:color w:val="212121"/>
            <w:u w:color="212121"/>
            <w:lang w:val="zh-TW" w:eastAsia="zh-TW"/>
          </w:rPr>
          <w:delText>基金</w:delText>
        </w:r>
        <w:r w:rsidR="00B12F3D">
          <w:rPr>
            <w:rFonts w:ascii="宋体" w:eastAsia="宋体" w:hAnsi="宋体" w:cs="宋体" w:hint="eastAsia"/>
            <w:color w:val="212121"/>
            <w:u w:color="212121"/>
            <w:lang w:val="zh-TW"/>
          </w:rPr>
          <w:delText>中</w:delText>
        </w:r>
        <w:r w:rsidR="00B12F3D">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发生了什么？</w:delText>
        </w:r>
      </w:del>
      <w:r w:rsidR="00B12F3D">
        <w:rPr>
          <w:rFonts w:ascii="宋体" w:eastAsia="宋体" w:hAnsi="宋体" w:cs="宋体" w:hint="eastAsia"/>
          <w:color w:val="212121"/>
          <w:u w:color="212121"/>
          <w:lang w:val="zh-TW"/>
        </w:rPr>
        <w:t>为何</w:t>
      </w:r>
      <w:r>
        <w:rPr>
          <w:rFonts w:ascii="宋体" w:eastAsia="宋体" w:hAnsi="宋体" w:cs="宋体"/>
          <w:color w:val="212121"/>
          <w:u w:color="212121"/>
          <w:lang w:val="zh-TW" w:eastAsia="zh-TW"/>
        </w:rPr>
        <w:t>尽职调查</w:t>
      </w:r>
      <w:r w:rsidR="00B12F3D">
        <w:rPr>
          <w:rFonts w:ascii="宋体" w:eastAsia="宋体" w:hAnsi="宋体" w:cs="宋体" w:hint="eastAsia"/>
          <w:color w:val="212121"/>
          <w:u w:color="212121"/>
          <w:lang w:val="zh-TW"/>
        </w:rPr>
        <w:t>变得如此</w:t>
      </w:r>
      <w:r>
        <w:rPr>
          <w:rFonts w:ascii="宋体" w:eastAsia="宋体" w:hAnsi="宋体" w:cs="宋体"/>
          <w:color w:val="212121"/>
          <w:u w:color="212121"/>
          <w:lang w:val="zh-TW" w:eastAsia="zh-TW"/>
        </w:rPr>
        <w:t>失败或变得如此愚</w:t>
      </w:r>
      <w:r w:rsidR="00B12F3D">
        <w:rPr>
          <w:rFonts w:ascii="宋体" w:eastAsia="宋体" w:hAnsi="宋体" w:cs="宋体" w:hint="eastAsia"/>
          <w:color w:val="212121"/>
          <w:u w:color="212121"/>
          <w:lang w:val="zh-TW"/>
        </w:rPr>
        <w:t>蠢</w:t>
      </w:r>
      <w:r>
        <w:rPr>
          <w:rFonts w:ascii="宋体" w:eastAsia="宋体" w:hAnsi="宋体" w:cs="宋体"/>
          <w:color w:val="212121"/>
          <w:u w:color="212121"/>
          <w:lang w:val="zh-TW" w:eastAsia="zh-TW"/>
        </w:rPr>
        <w:t>？</w:t>
      </w:r>
      <w:ins w:id="687" w:author="amy" w:date="2017-02-14T10:08:00Z">
        <w:r>
          <w:rPr>
            <w:rFonts w:ascii="宋体" w:eastAsia="宋体" w:hAnsi="宋体" w:cs="宋体"/>
            <w:color w:val="212121"/>
            <w:u w:color="212121"/>
            <w:lang w:val="zh-TW" w:eastAsia="zh-TW"/>
          </w:rPr>
          <w:t>为什么基金</w:t>
        </w:r>
        <w:r w:rsidR="00B12F3D">
          <w:rPr>
            <w:rFonts w:ascii="宋体" w:eastAsia="宋体" w:hAnsi="宋体" w:cs="宋体" w:hint="eastAsia"/>
            <w:color w:val="212121"/>
            <w:u w:color="212121"/>
            <w:lang w:val="zh-TW"/>
          </w:rPr>
          <w:t>中</w:t>
        </w:r>
        <w:r>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无法发现欺诈？</w:t>
        </w:r>
      </w:ins>
      <w:del w:id="688" w:author="amy" w:date="2017-02-14T10:08:00Z">
        <w:r>
          <w:rPr>
            <w:rFonts w:ascii="宋体" w:eastAsia="宋体" w:hAnsi="宋体" w:cs="宋体"/>
            <w:color w:val="212121"/>
            <w:u w:color="212121"/>
            <w:lang w:val="zh-TW" w:eastAsia="zh-TW"/>
          </w:rPr>
          <w:delText>为什么基金</w:delText>
        </w:r>
        <w:r w:rsidR="00B12F3D">
          <w:rPr>
            <w:rFonts w:ascii="宋体" w:eastAsia="宋体" w:hAnsi="宋体" w:cs="宋体" w:hint="eastAsia"/>
            <w:color w:val="212121"/>
            <w:u w:color="212121"/>
            <w:lang w:val="zh-TW"/>
          </w:rPr>
          <w:delText>中</w:delText>
        </w:r>
        <w:r>
          <w:rPr>
            <w:rFonts w:ascii="宋体" w:eastAsia="宋体" w:hAnsi="宋体" w:cs="宋体"/>
            <w:color w:val="212121"/>
            <w:u w:color="212121"/>
            <w:lang w:val="zh-TW" w:eastAsia="zh-TW"/>
          </w:rPr>
          <w:delText>的基金无法发现欺诈？</w:delText>
        </w:r>
      </w:del>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89" w:author="amy" w:date="2017-02-14T10:08:00Z"/>
          <w:rFonts w:ascii="Times New Roman" w:eastAsia="Times New Roman" w:hAnsi="Times New Roman" w:cs="Times New Roman"/>
          <w:color w:val="212121"/>
          <w:u w:color="212121"/>
          <w:lang w:val="zh-TW" w:eastAsia="zh-TW"/>
        </w:rPr>
      </w:pPr>
      <w:ins w:id="690" w:author="amy" w:date="2017-02-14T10:08:00Z">
        <w:r>
          <w:rPr>
            <w:rFonts w:ascii="宋体" w:eastAsia="宋体" w:hAnsi="宋体" w:cs="宋体"/>
            <w:color w:val="212121"/>
            <w:u w:color="212121"/>
            <w:lang w:val="zh-TW" w:eastAsia="zh-TW"/>
          </w:rPr>
          <w:t>所有这些问题的答案很简单。根据数据</w:t>
        </w:r>
        <w:r w:rsidR="006C7164">
          <w:rPr>
            <w:rFonts w:ascii="宋体" w:eastAsia="宋体" w:hAnsi="宋体" w:cs="宋体" w:hint="eastAsia"/>
            <w:color w:val="212121"/>
            <w:u w:color="212121"/>
            <w:lang w:val="zh-TW"/>
          </w:rPr>
          <w:t>麦道夫</w:t>
        </w:r>
        <w:r w:rsidR="001C35CA">
          <w:rPr>
            <w:rFonts w:ascii="宋体" w:eastAsia="宋体" w:hAnsi="宋体" w:cs="宋体" w:hint="eastAsia"/>
            <w:color w:val="212121"/>
            <w:u w:color="212121"/>
            <w:lang w:val="zh-TW"/>
          </w:rPr>
          <w:t>案子调查者</w:t>
        </w:r>
        <w:r>
          <w:rPr>
            <w:rFonts w:ascii="宋体" w:eastAsia="宋体" w:hAnsi="宋体" w:cs="宋体"/>
            <w:color w:val="212121"/>
            <w:u w:color="212121"/>
            <w:lang w:val="zh-TW" w:eastAsia="zh-TW"/>
          </w:rPr>
          <w:t>，实际投资的</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Pr>
            <w:rFonts w:ascii="宋体" w:eastAsia="宋体" w:hAnsi="宋体" w:cs="宋体"/>
            <w:color w:val="212121"/>
            <w:u w:color="212121"/>
            <w:lang w:val="zh-TW" w:eastAsia="zh-TW"/>
          </w:rPr>
          <w:t>少于</w:t>
        </w:r>
        <w:r>
          <w:rPr>
            <w:rFonts w:ascii="Times New Roman" w:hAnsi="Times New Roman"/>
            <w:color w:val="212121"/>
            <w:u w:color="212121"/>
          </w:rPr>
          <w:t>100</w:t>
        </w:r>
        <w:r w:rsidR="001C35CA">
          <w:rPr>
            <w:rFonts w:ascii="宋体" w:eastAsia="宋体" w:hAnsi="宋体" w:hint="eastAsia"/>
            <w:color w:val="212121"/>
            <w:u w:color="212121"/>
          </w:rPr>
          <w:t>个</w:t>
        </w:r>
        <w:r w:rsidR="001C35CA">
          <w:rPr>
            <w:rFonts w:ascii="宋体" w:eastAsia="宋体" w:hAnsi="宋体" w:cs="宋体"/>
            <w:color w:val="212121"/>
            <w:u w:color="212121"/>
            <w:lang w:val="zh-TW" w:eastAsia="zh-TW"/>
          </w:rPr>
          <w:t>。在</w:t>
        </w:r>
        <w:r w:rsidR="001C35CA">
          <w:rPr>
            <w:rFonts w:ascii="Times New Roman" w:hAnsi="Times New Roman"/>
            <w:color w:val="212121"/>
            <w:u w:color="212121"/>
          </w:rPr>
          <w:t>2008</w:t>
        </w:r>
        <w:r w:rsidR="001C35CA">
          <w:rPr>
            <w:rFonts w:ascii="宋体" w:eastAsia="宋体" w:hAnsi="宋体" w:cs="宋体"/>
            <w:color w:val="212121"/>
            <w:u w:color="212121"/>
            <w:lang w:val="zh-TW" w:eastAsia="zh-TW"/>
          </w:rPr>
          <w:t>年年底全球总</w:t>
        </w:r>
        <w:r>
          <w:rPr>
            <w:rFonts w:ascii="宋体" w:eastAsia="宋体" w:hAnsi="宋体" w:cs="宋体"/>
            <w:color w:val="212121"/>
            <w:u w:color="212121"/>
            <w:lang w:val="zh-TW" w:eastAsia="zh-TW"/>
          </w:rPr>
          <w:t>数超过</w:t>
        </w:r>
        <w:r>
          <w:rPr>
            <w:rFonts w:ascii="Times New Roman" w:hAnsi="Times New Roman"/>
            <w:color w:val="212121"/>
            <w:u w:color="212121"/>
          </w:rPr>
          <w:t>7,000</w:t>
        </w:r>
        <w:r w:rsidR="001C35CA">
          <w:rPr>
            <w:rFonts w:ascii="宋体" w:eastAsia="宋体" w:hAnsi="宋体" w:cs="宋体" w:hint="eastAsia"/>
            <w:color w:val="212121"/>
            <w:u w:color="212121"/>
            <w:lang w:val="zh-TW"/>
          </w:rPr>
          <w:t>个</w:t>
        </w:r>
        <w:r w:rsidR="001C35CA">
          <w:rPr>
            <w:rFonts w:ascii="宋体" w:eastAsia="宋体" w:hAnsi="宋体" w:cs="宋体"/>
            <w:color w:val="212121"/>
            <w:u w:color="212121"/>
            <w:lang w:val="zh-TW" w:eastAsia="zh-TW"/>
          </w:rPr>
          <w:t>基金</w:t>
        </w:r>
        <w:r w:rsidR="001C35CA">
          <w:rPr>
            <w:rFonts w:ascii="宋体" w:eastAsia="宋体" w:hAnsi="宋体" w:cs="宋体" w:hint="eastAsia"/>
            <w:color w:val="212121"/>
            <w:u w:color="212121"/>
            <w:lang w:val="zh-TW"/>
          </w:rPr>
          <w:t>中</w:t>
        </w:r>
        <w:r w:rsidR="001C35CA">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Pr="001C35CA">
          <w:rPr>
            <w:rFonts w:ascii="宋体" w:eastAsia="宋体" w:hAnsi="宋体" w:cs="宋体"/>
            <w:color w:val="212121"/>
            <w:sz w:val="16"/>
            <w:szCs w:val="16"/>
            <w:u w:color="212121"/>
            <w:lang w:val="zh-TW" w:eastAsia="zh-TW"/>
          </w:rPr>
          <w:t>，</w:t>
        </w:r>
        <w:r w:rsidR="001C35CA" w:rsidRPr="001C35CA">
          <w:rPr>
            <w:rFonts w:ascii="宋体" w:eastAsia="宋体" w:hAnsi="宋体" w:cs="宋体" w:hint="eastAsia"/>
            <w:color w:val="212121"/>
            <w:sz w:val="16"/>
            <w:szCs w:val="16"/>
            <w:u w:color="212121"/>
            <w:lang w:val="zh-TW"/>
          </w:rPr>
          <w:t>（9）</w:t>
        </w:r>
        <w:r>
          <w:rPr>
            <w:rFonts w:ascii="宋体" w:eastAsia="宋体" w:hAnsi="宋体" w:cs="宋体"/>
            <w:color w:val="212121"/>
            <w:u w:color="212121"/>
            <w:lang w:val="zh-TW" w:eastAsia="zh-TW"/>
          </w:rPr>
          <w:t>这意味着略多于</w:t>
        </w:r>
        <w:r w:rsidR="00A500CC">
          <w:rPr>
            <w:rFonts w:ascii="宋体" w:eastAsia="宋体" w:hAnsi="宋体" w:cs="宋体" w:hint="eastAsia"/>
            <w:color w:val="212121"/>
            <w:u w:color="212121"/>
            <w:lang w:val="zh-TW"/>
          </w:rPr>
          <w:t>1%的</w:t>
        </w:r>
        <w:r w:rsidR="00A500CC">
          <w:rPr>
            <w:rFonts w:ascii="宋体" w:eastAsia="宋体" w:hAnsi="宋体" w:cs="宋体"/>
            <w:color w:val="212121"/>
            <w:u w:color="212121"/>
            <w:lang w:val="zh-TW" w:eastAsia="zh-TW"/>
          </w:rPr>
          <w:t>基金</w:t>
        </w:r>
        <w:r w:rsidR="00A500CC">
          <w:rPr>
            <w:rFonts w:ascii="宋体" w:eastAsia="宋体" w:hAnsi="宋体" w:cs="宋体" w:hint="eastAsia"/>
            <w:color w:val="212121"/>
            <w:u w:color="212121"/>
            <w:lang w:val="zh-TW"/>
          </w:rPr>
          <w:t>中</w:t>
        </w:r>
        <w:r w:rsidR="00A500CC">
          <w:rPr>
            <w:rFonts w:ascii="宋体" w:eastAsia="宋体" w:hAnsi="宋体" w:cs="宋体"/>
            <w:color w:val="212121"/>
            <w:u w:color="212121"/>
            <w:lang w:val="zh-TW" w:eastAsia="zh-TW"/>
          </w:rPr>
          <w:t>的基金</w:t>
        </w:r>
        <w:r w:rsidR="006C7164">
          <w:rPr>
            <w:rFonts w:ascii="宋体" w:eastAsia="宋体" w:hAnsi="宋体" w:cs="宋体" w:hint="eastAsia"/>
            <w:color w:val="212121"/>
            <w:u w:color="212121"/>
            <w:lang w:val="zh-TW"/>
          </w:rPr>
          <w:t>（FOF）</w:t>
        </w:r>
        <w:r w:rsidR="00A500CC">
          <w:rPr>
            <w:rFonts w:ascii="宋体" w:eastAsia="宋体" w:hAnsi="宋体" w:cs="宋体" w:hint="eastAsia"/>
            <w:color w:val="212121"/>
            <w:u w:color="212121"/>
            <w:lang w:val="zh-TW"/>
          </w:rPr>
          <w:t>投资</w:t>
        </w:r>
        <w:r>
          <w:rPr>
            <w:rFonts w:ascii="宋体" w:eastAsia="宋体" w:hAnsi="宋体" w:cs="宋体"/>
            <w:color w:val="212121"/>
            <w:u w:color="212121"/>
            <w:lang w:val="zh-TW" w:eastAsia="zh-TW"/>
          </w:rPr>
          <w:t>给</w:t>
        </w:r>
        <w:r w:rsidR="00A500CC">
          <w:rPr>
            <w:rFonts w:ascii="宋体" w:eastAsia="宋体" w:hAnsi="宋体" w:cs="宋体" w:hint="eastAsia"/>
            <w:color w:val="212121"/>
            <w:u w:color="212121"/>
            <w:lang w:val="zh-TW"/>
          </w:rPr>
          <w:t>了</w:t>
        </w:r>
        <w:r w:rsidR="006C7164">
          <w:rPr>
            <w:rFonts w:ascii="宋体" w:eastAsia="宋体" w:hAnsi="宋体" w:cs="宋体" w:hint="eastAsia"/>
            <w:color w:val="212121"/>
            <w:u w:color="212121"/>
            <w:lang w:val="zh-TW"/>
          </w:rPr>
          <w:t>麦道夫</w:t>
        </w:r>
        <w:r>
          <w:rPr>
            <w:rFonts w:ascii="宋体" w:eastAsia="宋体" w:hAnsi="宋体" w:cs="宋体"/>
            <w:color w:val="212121"/>
            <w:u w:color="212121"/>
            <w:lang w:val="zh-TW" w:eastAsia="zh-TW"/>
          </w:rPr>
          <w:t>的基金。在我们看来，</w:t>
        </w:r>
        <w:r w:rsidR="006C7164">
          <w:rPr>
            <w:rFonts w:ascii="宋体" w:eastAsia="宋体" w:hAnsi="宋体" w:cs="宋体" w:hint="eastAsia"/>
            <w:color w:val="212121"/>
            <w:u w:color="212121"/>
            <w:lang w:val="zh-TW"/>
          </w:rPr>
          <w:t>麦道夫支付</w:t>
        </w:r>
        <w:r>
          <w:rPr>
            <w:rFonts w:ascii="宋体" w:eastAsia="宋体" w:hAnsi="宋体" w:cs="宋体"/>
            <w:color w:val="212121"/>
            <w:u w:color="212121"/>
            <w:lang w:val="zh-TW" w:eastAsia="zh-TW"/>
          </w:rPr>
          <w:t>给他的投资者的</w:t>
        </w:r>
        <w:r w:rsidR="006C7164">
          <w:rPr>
            <w:rFonts w:ascii="宋体" w:eastAsia="宋体" w:hAnsi="宋体" w:cs="宋体" w:hint="eastAsia"/>
            <w:color w:val="212121"/>
            <w:u w:color="212121"/>
            <w:lang w:val="zh-TW"/>
          </w:rPr>
          <w:t>方式</w:t>
        </w:r>
        <w:r>
          <w:rPr>
            <w:rFonts w:ascii="宋体" w:eastAsia="宋体" w:hAnsi="宋体" w:cs="宋体"/>
            <w:color w:val="212121"/>
            <w:u w:color="212121"/>
            <w:lang w:val="zh-TW" w:eastAsia="zh-TW"/>
          </w:rPr>
          <w:t>是造成</w:t>
        </w:r>
        <w:r w:rsidR="008B4F90">
          <w:rPr>
            <w:rFonts w:ascii="宋体" w:eastAsia="宋体" w:hAnsi="宋体" w:cs="宋体" w:hint="eastAsia"/>
            <w:color w:val="212121"/>
            <w:u w:color="212121"/>
            <w:lang w:val="zh-TW"/>
          </w:rPr>
          <w:t>基金经理</w:t>
        </w:r>
        <w:r>
          <w:rPr>
            <w:rFonts w:ascii="宋体" w:eastAsia="宋体" w:hAnsi="宋体" w:cs="宋体"/>
            <w:color w:val="212121"/>
            <w:u w:color="212121"/>
            <w:lang w:val="zh-TW" w:eastAsia="zh-TW"/>
          </w:rPr>
          <w:t>避免</w:t>
        </w:r>
        <w:r w:rsidR="008B4F90">
          <w:rPr>
            <w:rFonts w:ascii="宋体" w:eastAsia="宋体" w:hAnsi="宋体" w:cs="宋体" w:hint="eastAsia"/>
            <w:color w:val="212121"/>
            <w:u w:color="212121"/>
            <w:lang w:val="zh-TW"/>
          </w:rPr>
          <w:t>投资的原因</w:t>
        </w:r>
        <w:r>
          <w:rPr>
            <w:rFonts w:ascii="宋体" w:eastAsia="宋体" w:hAnsi="宋体" w:cs="宋体"/>
            <w:color w:val="212121"/>
            <w:u w:color="212121"/>
            <w:lang w:val="zh-TW" w:eastAsia="zh-TW"/>
          </w:rPr>
          <w:t>。对</w:t>
        </w:r>
        <w:r w:rsidR="006C7164">
          <w:rPr>
            <w:rFonts w:ascii="宋体" w:eastAsia="宋体" w:hAnsi="宋体" w:cs="宋体" w:hint="eastAsia"/>
            <w:color w:val="212121"/>
            <w:u w:color="212121"/>
            <w:lang w:val="zh-TW"/>
          </w:rPr>
          <w:t>麦道夫</w:t>
        </w:r>
        <w:r w:rsidR="008B4F90">
          <w:rPr>
            <w:rFonts w:ascii="宋体" w:eastAsia="宋体" w:hAnsi="宋体" w:cs="宋体" w:hint="eastAsia"/>
            <w:color w:val="212121"/>
            <w:u w:color="212121"/>
            <w:lang w:val="zh-TW"/>
          </w:rPr>
          <w:t>案子</w:t>
        </w:r>
        <w:r>
          <w:rPr>
            <w:rFonts w:ascii="宋体" w:eastAsia="宋体" w:hAnsi="宋体" w:cs="宋体"/>
            <w:color w:val="212121"/>
            <w:u w:color="212121"/>
            <w:lang w:val="zh-TW" w:eastAsia="zh-TW"/>
          </w:rPr>
          <w:t>的最后</w:t>
        </w:r>
        <w:r w:rsidR="008B4F90">
          <w:rPr>
            <w:rFonts w:ascii="宋体" w:eastAsia="宋体" w:hAnsi="宋体" w:cs="宋体" w:hint="eastAsia"/>
            <w:color w:val="212121"/>
            <w:u w:color="212121"/>
            <w:lang w:val="zh-TW"/>
          </w:rPr>
          <w:t>结果还有待观察</w:t>
        </w:r>
        <w:r>
          <w:rPr>
            <w:rFonts w:ascii="宋体" w:eastAsia="宋体" w:hAnsi="宋体" w:cs="宋体"/>
            <w:color w:val="212121"/>
            <w:u w:color="212121"/>
            <w:lang w:val="zh-TW" w:eastAsia="zh-TW"/>
          </w:rPr>
          <w:t>，但有一件事是肯定的：</w:t>
        </w:r>
        <w:r w:rsidR="008B4F90">
          <w:rPr>
            <w:rFonts w:ascii="宋体" w:eastAsia="宋体" w:hAnsi="宋体" w:cs="宋体"/>
            <w:color w:val="212121"/>
            <w:u w:color="212121"/>
            <w:lang w:val="zh-TW" w:eastAsia="zh-TW"/>
          </w:rPr>
          <w:t>在写这篇</w:t>
        </w:r>
        <w:r w:rsidR="008B4F90">
          <w:rPr>
            <w:rFonts w:ascii="宋体" w:eastAsia="宋体" w:hAnsi="宋体" w:cs="宋体" w:hint="eastAsia"/>
            <w:color w:val="212121"/>
            <w:u w:color="212121"/>
            <w:lang w:val="zh-TW"/>
          </w:rPr>
          <w:t>书</w:t>
        </w:r>
        <w:r w:rsidR="008B4F90">
          <w:rPr>
            <w:rFonts w:ascii="宋体" w:eastAsia="宋体" w:hAnsi="宋体" w:cs="宋体"/>
            <w:color w:val="212121"/>
            <w:u w:color="212121"/>
            <w:lang w:val="zh-TW" w:eastAsia="zh-TW"/>
          </w:rPr>
          <w:t>的时候</w:t>
        </w:r>
        <w:r w:rsidR="008B4F90">
          <w:rPr>
            <w:rFonts w:ascii="宋体" w:eastAsia="宋体" w:hAnsi="宋体" w:cs="宋体" w:hint="eastAsia"/>
            <w:color w:val="212121"/>
            <w:u w:color="212121"/>
            <w:lang w:val="zh-TW"/>
          </w:rPr>
          <w:t>，很</w:t>
        </w:r>
        <w:r>
          <w:rPr>
            <w:rFonts w:ascii="宋体" w:eastAsia="宋体" w:hAnsi="宋体" w:cs="宋体"/>
            <w:color w:val="212121"/>
            <w:u w:color="212121"/>
            <w:lang w:val="zh-TW" w:eastAsia="zh-TW"/>
          </w:rPr>
          <w:t>明显</w:t>
        </w:r>
        <w:r w:rsidR="008B4F90">
          <w:rPr>
            <w:rFonts w:ascii="宋体" w:eastAsia="宋体" w:hAnsi="宋体" w:cs="宋体" w:hint="eastAsia"/>
            <w:color w:val="212121"/>
            <w:u w:color="212121"/>
            <w:lang w:val="zh-TW"/>
          </w:rPr>
          <w:t>我们还有更多需要知道的内容</w:t>
        </w:r>
        <w:r>
          <w:rPr>
            <w:rFonts w:ascii="宋体" w:eastAsia="宋体" w:hAnsi="宋体" w:cs="宋体"/>
            <w:color w:val="212121"/>
            <w:u w:color="212121"/>
            <w:lang w:val="zh-TW" w:eastAsia="zh-TW"/>
          </w:rPr>
          <w:t>。</w:t>
        </w:r>
      </w:ins>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91" w:author="amy" w:date="2017-02-14T10:08:00Z"/>
          <w:rFonts w:ascii="Times New Roman" w:eastAsia="Times New Roman" w:hAnsi="Times New Roman" w:cs="Times New Roman"/>
          <w:color w:val="212121"/>
          <w:u w:color="212121"/>
          <w:lang w:val="zh-TW" w:eastAsia="zh-TW"/>
        </w:rPr>
      </w:pPr>
      <w:del w:id="692" w:author="amy" w:date="2017-02-14T10:08:00Z">
        <w:r>
          <w:rPr>
            <w:rFonts w:ascii="宋体" w:eastAsia="宋体" w:hAnsi="宋体" w:cs="宋体"/>
            <w:color w:val="212121"/>
            <w:u w:color="212121"/>
            <w:lang w:val="zh-TW" w:eastAsia="zh-TW"/>
          </w:rPr>
          <w:delText>所有这些问题的答案很简单。根据数据</w:delText>
        </w:r>
        <w:r w:rsidR="001C35CA" w:rsidRPr="00B12F3D">
          <w:rPr>
            <w:rFonts w:ascii="宋体" w:eastAsia="宋体" w:hAnsi="宋体" w:cs="宋体"/>
            <w:color w:val="212121"/>
            <w:u w:color="212121"/>
            <w:lang w:val="zh-TW" w:eastAsia="zh-TW"/>
          </w:rPr>
          <w:delText>Madoff</w:delText>
        </w:r>
        <w:r w:rsidR="001C35CA">
          <w:rPr>
            <w:rFonts w:ascii="宋体" w:eastAsia="宋体" w:hAnsi="宋体" w:cs="宋体" w:hint="eastAsia"/>
            <w:color w:val="212121"/>
            <w:u w:color="212121"/>
            <w:lang w:val="zh-TW"/>
          </w:rPr>
          <w:delText>案子调查者</w:delText>
        </w:r>
        <w:r>
          <w:rPr>
            <w:rFonts w:ascii="宋体" w:eastAsia="宋体" w:hAnsi="宋体" w:cs="宋体"/>
            <w:color w:val="212121"/>
            <w:u w:color="212121"/>
            <w:lang w:val="zh-TW" w:eastAsia="zh-TW"/>
          </w:rPr>
          <w:delText>，实际投资的</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Pr>
            <w:rFonts w:ascii="宋体" w:eastAsia="宋体" w:hAnsi="宋体" w:cs="宋体"/>
            <w:color w:val="212121"/>
            <w:u w:color="212121"/>
            <w:lang w:val="zh-TW" w:eastAsia="zh-TW"/>
          </w:rPr>
          <w:delText>少于</w:delText>
        </w:r>
        <w:r>
          <w:rPr>
            <w:rFonts w:ascii="Times New Roman" w:hAnsi="Times New Roman"/>
            <w:color w:val="212121"/>
            <w:u w:color="212121"/>
          </w:rPr>
          <w:delText>100</w:delText>
        </w:r>
        <w:r w:rsidR="001C35CA">
          <w:rPr>
            <w:rFonts w:ascii="宋体" w:eastAsia="宋体" w:hAnsi="宋体" w:hint="eastAsia"/>
            <w:color w:val="212121"/>
            <w:u w:color="212121"/>
          </w:rPr>
          <w:delText>个</w:delText>
        </w:r>
        <w:r w:rsidR="001C35CA">
          <w:rPr>
            <w:rFonts w:ascii="宋体" w:eastAsia="宋体" w:hAnsi="宋体" w:cs="宋体"/>
            <w:color w:val="212121"/>
            <w:u w:color="212121"/>
            <w:lang w:val="zh-TW" w:eastAsia="zh-TW"/>
          </w:rPr>
          <w:delText>。在</w:delText>
        </w:r>
        <w:r w:rsidR="001C35CA">
          <w:rPr>
            <w:rFonts w:ascii="Times New Roman" w:hAnsi="Times New Roman"/>
            <w:color w:val="212121"/>
            <w:u w:color="212121"/>
          </w:rPr>
          <w:delText>2008</w:delText>
        </w:r>
        <w:r w:rsidR="001C35CA">
          <w:rPr>
            <w:rFonts w:ascii="宋体" w:eastAsia="宋体" w:hAnsi="宋体" w:cs="宋体"/>
            <w:color w:val="212121"/>
            <w:u w:color="212121"/>
            <w:lang w:val="zh-TW" w:eastAsia="zh-TW"/>
          </w:rPr>
          <w:delText>年年底全球总</w:delText>
        </w:r>
        <w:r>
          <w:rPr>
            <w:rFonts w:ascii="宋体" w:eastAsia="宋体" w:hAnsi="宋体" w:cs="宋体"/>
            <w:color w:val="212121"/>
            <w:u w:color="212121"/>
            <w:lang w:val="zh-TW" w:eastAsia="zh-TW"/>
          </w:rPr>
          <w:delText>数超过</w:delText>
        </w:r>
        <w:r>
          <w:rPr>
            <w:rFonts w:ascii="Times New Roman" w:hAnsi="Times New Roman"/>
            <w:color w:val="212121"/>
            <w:u w:color="212121"/>
          </w:rPr>
          <w:delText>7,000</w:delText>
        </w:r>
        <w:r w:rsidR="001C35CA">
          <w:rPr>
            <w:rFonts w:ascii="宋体" w:eastAsia="宋体" w:hAnsi="宋体" w:cs="宋体" w:hint="eastAsia"/>
            <w:color w:val="212121"/>
            <w:u w:color="212121"/>
            <w:lang w:val="zh-TW"/>
          </w:rPr>
          <w:delText>个</w:delText>
        </w:r>
        <w:r w:rsidR="001C35CA">
          <w:rPr>
            <w:rFonts w:ascii="宋体" w:eastAsia="宋体" w:hAnsi="宋体" w:cs="宋体"/>
            <w:color w:val="212121"/>
            <w:u w:color="212121"/>
            <w:lang w:val="zh-TW" w:eastAsia="zh-TW"/>
          </w:rPr>
          <w:delText>基金</w:delText>
        </w:r>
        <w:r w:rsidR="001C35CA">
          <w:rPr>
            <w:rFonts w:ascii="宋体" w:eastAsia="宋体" w:hAnsi="宋体" w:cs="宋体" w:hint="eastAsia"/>
            <w:color w:val="212121"/>
            <w:u w:color="212121"/>
            <w:lang w:val="zh-TW"/>
          </w:rPr>
          <w:delText>中</w:delText>
        </w:r>
        <w:r w:rsidR="001C35CA">
          <w:rPr>
            <w:rFonts w:ascii="宋体" w:eastAsia="宋体" w:hAnsi="宋体" w:cs="宋体"/>
            <w:color w:val="212121"/>
            <w:u w:color="212121"/>
            <w:lang w:val="zh-TW" w:eastAsia="zh-TW"/>
          </w:rPr>
          <w:delText>的基金</w:delText>
        </w:r>
        <w:r w:rsidRPr="001C35CA">
          <w:rPr>
            <w:rFonts w:ascii="宋体" w:eastAsia="宋体" w:hAnsi="宋体" w:cs="宋体"/>
            <w:color w:val="212121"/>
            <w:sz w:val="16"/>
            <w:szCs w:val="16"/>
            <w:u w:color="212121"/>
            <w:lang w:val="zh-TW" w:eastAsia="zh-TW"/>
          </w:rPr>
          <w:delText>，</w:delText>
        </w:r>
        <w:r w:rsidR="001C35CA" w:rsidRPr="001C35CA">
          <w:rPr>
            <w:rFonts w:ascii="宋体" w:eastAsia="宋体" w:hAnsi="宋体" w:cs="宋体" w:hint="eastAsia"/>
            <w:color w:val="212121"/>
            <w:sz w:val="16"/>
            <w:szCs w:val="16"/>
            <w:u w:color="212121"/>
            <w:lang w:val="zh-TW"/>
          </w:rPr>
          <w:delText>（9）</w:delText>
        </w:r>
        <w:r>
          <w:rPr>
            <w:rFonts w:ascii="宋体" w:eastAsia="宋体" w:hAnsi="宋体" w:cs="宋体"/>
            <w:color w:val="212121"/>
            <w:u w:color="212121"/>
            <w:lang w:val="zh-TW" w:eastAsia="zh-TW"/>
          </w:rPr>
          <w:delText>这意味着略多于</w:delText>
        </w:r>
        <w:r w:rsidR="00A500CC">
          <w:rPr>
            <w:rFonts w:ascii="宋体" w:eastAsia="宋体" w:hAnsi="宋体" w:cs="宋体" w:hint="eastAsia"/>
            <w:color w:val="212121"/>
            <w:u w:color="212121"/>
            <w:lang w:val="zh-TW"/>
          </w:rPr>
          <w:delText>1%的</w:delText>
        </w:r>
        <w:r w:rsidR="00A500CC">
          <w:rPr>
            <w:rFonts w:ascii="宋体" w:eastAsia="宋体" w:hAnsi="宋体" w:cs="宋体"/>
            <w:color w:val="212121"/>
            <w:u w:color="212121"/>
            <w:lang w:val="zh-TW" w:eastAsia="zh-TW"/>
          </w:rPr>
          <w:delText>基金</w:delText>
        </w:r>
        <w:r w:rsidR="00A500CC">
          <w:rPr>
            <w:rFonts w:ascii="宋体" w:eastAsia="宋体" w:hAnsi="宋体" w:cs="宋体" w:hint="eastAsia"/>
            <w:color w:val="212121"/>
            <w:u w:color="212121"/>
            <w:lang w:val="zh-TW"/>
          </w:rPr>
          <w:delText>中</w:delText>
        </w:r>
        <w:r w:rsidR="00A500CC">
          <w:rPr>
            <w:rFonts w:ascii="宋体" w:eastAsia="宋体" w:hAnsi="宋体" w:cs="宋体"/>
            <w:color w:val="212121"/>
            <w:u w:color="212121"/>
            <w:lang w:val="zh-TW" w:eastAsia="zh-TW"/>
          </w:rPr>
          <w:delText>的基金</w:delText>
        </w:r>
        <w:r w:rsidR="00A500CC">
          <w:rPr>
            <w:rFonts w:ascii="宋体" w:eastAsia="宋体" w:hAnsi="宋体" w:cs="宋体" w:hint="eastAsia"/>
            <w:color w:val="212121"/>
            <w:u w:color="212121"/>
            <w:lang w:val="zh-TW"/>
          </w:rPr>
          <w:delText>投资</w:delText>
        </w:r>
        <w:r>
          <w:rPr>
            <w:rFonts w:ascii="宋体" w:eastAsia="宋体" w:hAnsi="宋体" w:cs="宋体"/>
            <w:color w:val="212121"/>
            <w:u w:color="212121"/>
            <w:lang w:val="zh-TW" w:eastAsia="zh-TW"/>
          </w:rPr>
          <w:delText>给</w:delText>
        </w:r>
        <w:r w:rsidR="00A500CC">
          <w:rPr>
            <w:rFonts w:ascii="宋体" w:eastAsia="宋体" w:hAnsi="宋体" w:cs="宋体" w:hint="eastAsia"/>
            <w:color w:val="212121"/>
            <w:u w:color="212121"/>
            <w:lang w:val="zh-TW"/>
          </w:rPr>
          <w:delText>了</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的基金。在我们看来，</w:delText>
        </w:r>
        <w:r w:rsidR="00A500CC" w:rsidRPr="00B12F3D">
          <w:rPr>
            <w:rFonts w:ascii="宋体" w:eastAsia="宋体" w:hAnsi="宋体" w:cs="宋体"/>
            <w:color w:val="212121"/>
            <w:u w:color="212121"/>
            <w:lang w:val="zh-TW" w:eastAsia="zh-TW"/>
          </w:rPr>
          <w:delText>Madoff</w:delText>
        </w:r>
        <w:r>
          <w:rPr>
            <w:rFonts w:ascii="宋体" w:eastAsia="宋体" w:hAnsi="宋体" w:cs="宋体"/>
            <w:color w:val="212121"/>
            <w:u w:color="212121"/>
            <w:lang w:val="zh-TW" w:eastAsia="zh-TW"/>
          </w:rPr>
          <w:delText>付给他的投资者的费用是造成</w:delText>
        </w:r>
        <w:r w:rsidR="008B4F90">
          <w:rPr>
            <w:rFonts w:ascii="宋体" w:eastAsia="宋体" w:hAnsi="宋体" w:cs="宋体" w:hint="eastAsia"/>
            <w:color w:val="212121"/>
            <w:u w:color="212121"/>
            <w:lang w:val="zh-TW"/>
          </w:rPr>
          <w:delText>基金经理</w:delText>
        </w:r>
        <w:r>
          <w:rPr>
            <w:rFonts w:ascii="宋体" w:eastAsia="宋体" w:hAnsi="宋体" w:cs="宋体"/>
            <w:color w:val="212121"/>
            <w:u w:color="212121"/>
            <w:lang w:val="zh-TW" w:eastAsia="zh-TW"/>
          </w:rPr>
          <w:delText>避免</w:delText>
        </w:r>
        <w:r w:rsidR="008B4F90">
          <w:rPr>
            <w:rFonts w:ascii="宋体" w:eastAsia="宋体" w:hAnsi="宋体" w:cs="宋体" w:hint="eastAsia"/>
            <w:color w:val="212121"/>
            <w:u w:color="212121"/>
            <w:lang w:val="zh-TW"/>
          </w:rPr>
          <w:delText>投资的原因</w:delText>
        </w:r>
        <w:r>
          <w:rPr>
            <w:rFonts w:ascii="宋体" w:eastAsia="宋体" w:hAnsi="宋体" w:cs="宋体"/>
            <w:color w:val="212121"/>
            <w:u w:color="212121"/>
            <w:lang w:val="zh-TW" w:eastAsia="zh-TW"/>
          </w:rPr>
          <w:delText>。对</w:delText>
        </w:r>
        <w:r w:rsidR="008B4F90" w:rsidRPr="00B12F3D">
          <w:rPr>
            <w:rFonts w:ascii="宋体" w:eastAsia="宋体" w:hAnsi="宋体" w:cs="宋体"/>
            <w:color w:val="212121"/>
            <w:u w:color="212121"/>
            <w:lang w:val="zh-TW" w:eastAsia="zh-TW"/>
          </w:rPr>
          <w:delText>Madoff</w:delText>
        </w:r>
        <w:r w:rsidR="008B4F90">
          <w:rPr>
            <w:rFonts w:ascii="宋体" w:eastAsia="宋体" w:hAnsi="宋体" w:cs="宋体" w:hint="eastAsia"/>
            <w:color w:val="212121"/>
            <w:u w:color="212121"/>
            <w:lang w:val="zh-TW"/>
          </w:rPr>
          <w:delText>案子</w:delText>
        </w:r>
        <w:r>
          <w:rPr>
            <w:rFonts w:ascii="宋体" w:eastAsia="宋体" w:hAnsi="宋体" w:cs="宋体"/>
            <w:color w:val="212121"/>
            <w:u w:color="212121"/>
            <w:lang w:val="zh-TW" w:eastAsia="zh-TW"/>
          </w:rPr>
          <w:delText>的最后</w:delText>
        </w:r>
        <w:r w:rsidR="008B4F90">
          <w:rPr>
            <w:rFonts w:ascii="宋体" w:eastAsia="宋体" w:hAnsi="宋体" w:cs="宋体" w:hint="eastAsia"/>
            <w:color w:val="212121"/>
            <w:u w:color="212121"/>
            <w:lang w:val="zh-TW"/>
          </w:rPr>
          <w:delText>结果还有待观察</w:delText>
        </w:r>
        <w:r>
          <w:rPr>
            <w:rFonts w:ascii="宋体" w:eastAsia="宋体" w:hAnsi="宋体" w:cs="宋体"/>
            <w:color w:val="212121"/>
            <w:u w:color="212121"/>
            <w:lang w:val="zh-TW" w:eastAsia="zh-TW"/>
          </w:rPr>
          <w:delText>，但有一件事是肯定的：</w:delText>
        </w:r>
        <w:r w:rsidR="008B4F90">
          <w:rPr>
            <w:rFonts w:ascii="宋体" w:eastAsia="宋体" w:hAnsi="宋体" w:cs="宋体"/>
            <w:color w:val="212121"/>
            <w:u w:color="212121"/>
            <w:lang w:val="zh-TW" w:eastAsia="zh-TW"/>
          </w:rPr>
          <w:delText>在写这篇</w:delText>
        </w:r>
        <w:r w:rsidR="008B4F90">
          <w:rPr>
            <w:rFonts w:ascii="宋体" w:eastAsia="宋体" w:hAnsi="宋体" w:cs="宋体" w:hint="eastAsia"/>
            <w:color w:val="212121"/>
            <w:u w:color="212121"/>
            <w:lang w:val="zh-TW"/>
          </w:rPr>
          <w:delText>书</w:delText>
        </w:r>
        <w:r w:rsidR="008B4F90">
          <w:rPr>
            <w:rFonts w:ascii="宋体" w:eastAsia="宋体" w:hAnsi="宋体" w:cs="宋体"/>
            <w:color w:val="212121"/>
            <w:u w:color="212121"/>
            <w:lang w:val="zh-TW" w:eastAsia="zh-TW"/>
          </w:rPr>
          <w:delText>的时候</w:delText>
        </w:r>
        <w:r w:rsidR="008B4F90">
          <w:rPr>
            <w:rFonts w:ascii="宋体" w:eastAsia="宋体" w:hAnsi="宋体" w:cs="宋体" w:hint="eastAsia"/>
            <w:color w:val="212121"/>
            <w:u w:color="212121"/>
            <w:lang w:val="zh-TW"/>
          </w:rPr>
          <w:delText>，很</w:delText>
        </w:r>
        <w:r>
          <w:rPr>
            <w:rFonts w:ascii="宋体" w:eastAsia="宋体" w:hAnsi="宋体" w:cs="宋体"/>
            <w:color w:val="212121"/>
            <w:u w:color="212121"/>
            <w:lang w:val="zh-TW" w:eastAsia="zh-TW"/>
          </w:rPr>
          <w:delText>明显</w:delText>
        </w:r>
        <w:r w:rsidR="008B4F90">
          <w:rPr>
            <w:rFonts w:ascii="宋体" w:eastAsia="宋体" w:hAnsi="宋体" w:cs="宋体" w:hint="eastAsia"/>
            <w:color w:val="212121"/>
            <w:u w:color="212121"/>
            <w:lang w:val="zh-TW"/>
          </w:rPr>
          <w:delText>我们还有更多需要知道的内容</w:delText>
        </w:r>
        <w:r>
          <w:rPr>
            <w:rFonts w:ascii="宋体" w:eastAsia="宋体" w:hAnsi="宋体" w:cs="宋体"/>
            <w:color w:val="212121"/>
            <w:u w:color="212121"/>
            <w:lang w:val="zh-TW" w:eastAsia="zh-TW"/>
          </w:rPr>
          <w:delText>。</w:delText>
        </w:r>
      </w:del>
    </w:p>
    <w:p w:rsidR="006817FD" w:rsidRDefault="006817FD">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Arial" w:eastAsia="宋体" w:hAnsi="Arial" w:cs="Arial"/>
          <w:sz w:val="22"/>
          <w:szCs w:val="22"/>
        </w:rPr>
      </w:pPr>
    </w:p>
    <w:p w:rsidR="00344021"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rFonts w:ascii="Times New Roman" w:eastAsia="Times New Roman" w:hAnsi="Times New Roman" w:cs="Times New Roman"/>
          <w:color w:val="212121"/>
          <w:u w:color="212121"/>
          <w:lang w:val="zh-TW" w:eastAsia="zh-TW"/>
        </w:rPr>
      </w:pPr>
      <w:r>
        <w:rPr>
          <w:rFonts w:ascii="宋体" w:eastAsia="宋体" w:hAnsi="宋体" w:cs="宋体"/>
          <w:color w:val="212121"/>
          <w:u w:color="212121"/>
          <w:lang w:val="zh-TW" w:eastAsia="zh-TW"/>
        </w:rPr>
        <w:t>最后，投资者必须问的问题是</w:t>
      </w:r>
      <w:r w:rsidR="00974B85">
        <w:rPr>
          <w:rFonts w:ascii="宋体" w:eastAsia="宋体" w:hAnsi="宋体" w:cs="宋体"/>
          <w:color w:val="212121"/>
          <w:u w:color="212121"/>
          <w:lang w:val="zh-TW" w:eastAsia="zh-TW"/>
        </w:rPr>
        <w:t>大型基金经营者</w:t>
      </w:r>
      <w:r w:rsidR="00974B85">
        <w:rPr>
          <w:rFonts w:ascii="宋体" w:eastAsia="宋体" w:hAnsi="宋体" w:cs="宋体" w:hint="eastAsia"/>
          <w:color w:val="212121"/>
          <w:u w:color="212121"/>
          <w:lang w:val="zh-TW"/>
        </w:rPr>
        <w:t>能否</w:t>
      </w:r>
      <w:r w:rsidR="00974B85">
        <w:rPr>
          <w:rFonts w:ascii="宋体" w:eastAsia="宋体" w:hAnsi="宋体" w:cs="宋体"/>
          <w:color w:val="212121"/>
          <w:u w:color="212121"/>
          <w:lang w:val="zh-TW" w:eastAsia="zh-TW"/>
        </w:rPr>
        <w:t>证明</w:t>
      </w:r>
      <w:r>
        <w:rPr>
          <w:rFonts w:ascii="宋体" w:eastAsia="宋体" w:hAnsi="宋体" w:cs="宋体"/>
          <w:color w:val="212121"/>
          <w:u w:color="212121"/>
          <w:lang w:val="zh-TW" w:eastAsia="zh-TW"/>
        </w:rPr>
        <w:t>成本回报，或者更小的</w:t>
      </w:r>
      <w:r w:rsidR="00974B85">
        <w:rPr>
          <w:rFonts w:ascii="宋体" w:eastAsia="宋体" w:hAnsi="宋体" w:cs="宋体" w:hint="eastAsia"/>
          <w:color w:val="212121"/>
          <w:u w:color="212121"/>
          <w:lang w:val="zh-TW"/>
        </w:rPr>
        <w:t>特别的</w:t>
      </w:r>
      <w:r>
        <w:rPr>
          <w:rFonts w:ascii="宋体" w:eastAsia="宋体" w:hAnsi="宋体" w:cs="宋体"/>
          <w:color w:val="212121"/>
          <w:u w:color="212121"/>
          <w:lang w:val="zh-TW" w:eastAsia="zh-TW"/>
        </w:rPr>
        <w:t>基金</w:t>
      </w:r>
      <w:r w:rsidR="00974B85">
        <w:rPr>
          <w:rFonts w:ascii="宋体" w:eastAsia="宋体" w:hAnsi="宋体" w:cs="宋体" w:hint="eastAsia"/>
          <w:color w:val="212121"/>
          <w:u w:color="212121"/>
          <w:lang w:val="zh-TW"/>
        </w:rPr>
        <w:t>中的</w:t>
      </w:r>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ins w:id="693" w:author="amy" w:date="2017-02-14T10:08:00Z"/>
          <w:rFonts w:ascii="Times New Roman" w:eastAsia="Times New Roman" w:hAnsi="Times New Roman" w:cs="Times New Roman"/>
          <w:color w:val="212121"/>
          <w:u w:color="212121"/>
        </w:rPr>
      </w:pPr>
      <w:ins w:id="694" w:author="amy" w:date="2017-02-14T10:08:00Z">
        <w:r>
          <w:rPr>
            <w:rFonts w:ascii="宋体" w:eastAsia="宋体" w:hAnsi="宋体" w:cs="宋体"/>
            <w:color w:val="212121"/>
            <w:u w:color="212121"/>
            <w:lang w:val="zh-TW" w:eastAsia="zh-TW"/>
          </w:rPr>
          <w:t>基金</w:t>
        </w:r>
        <w:r w:rsidR="006C7164">
          <w:rPr>
            <w:rFonts w:ascii="宋体" w:eastAsia="宋体" w:hAnsi="宋体" w:cs="宋体" w:hint="eastAsia"/>
            <w:color w:val="212121"/>
            <w:u w:color="212121"/>
            <w:lang w:val="zh-TW"/>
          </w:rPr>
          <w:t>（FOF）</w:t>
        </w:r>
        <w:r w:rsidR="00974B85">
          <w:rPr>
            <w:rFonts w:ascii="宋体" w:eastAsia="宋体" w:hAnsi="宋体" w:cs="宋体" w:hint="eastAsia"/>
            <w:color w:val="212121"/>
            <w:u w:color="212121"/>
            <w:lang w:val="zh-TW"/>
          </w:rPr>
          <w:t>能否可以</w:t>
        </w:r>
        <w:r w:rsidR="006C7164">
          <w:rPr>
            <w:rFonts w:ascii="宋体" w:eastAsia="宋体" w:hAnsi="宋体" w:cs="宋体" w:hint="eastAsia"/>
            <w:color w:val="212121"/>
            <w:u w:color="212121"/>
            <w:lang w:val="zh-TW"/>
          </w:rPr>
          <w:t>做到，</w:t>
        </w:r>
        <w:r w:rsidR="00974B85">
          <w:rPr>
            <w:rFonts w:ascii="宋体" w:eastAsia="宋体" w:hAnsi="宋体" w:cs="宋体" w:hint="eastAsia"/>
            <w:color w:val="212121"/>
            <w:u w:color="212121"/>
            <w:lang w:val="zh-TW"/>
          </w:rPr>
          <w:t>在不把</w:t>
        </w:r>
        <w:r>
          <w:rPr>
            <w:rFonts w:ascii="宋体" w:eastAsia="宋体" w:hAnsi="宋体" w:cs="宋体"/>
            <w:color w:val="212121"/>
            <w:u w:color="212121"/>
            <w:lang w:val="zh-TW" w:eastAsia="zh-TW"/>
          </w:rPr>
          <w:t>风险</w:t>
        </w:r>
        <w:r w:rsidR="00974B85">
          <w:rPr>
            <w:rFonts w:ascii="宋体" w:eastAsia="宋体" w:hAnsi="宋体" w:cs="宋体" w:hint="eastAsia"/>
            <w:color w:val="212121"/>
            <w:u w:color="212121"/>
            <w:lang w:val="zh-TW"/>
          </w:rPr>
          <w:t>提高到令人不安的水平而提高</w:t>
        </w:r>
        <w:r>
          <w:rPr>
            <w:rFonts w:ascii="Times New Roman" w:hAnsi="Times New Roman"/>
            <w:color w:val="212121"/>
            <w:u w:color="212121"/>
          </w:rPr>
          <w:t>α</w:t>
        </w:r>
        <w:r w:rsidR="00974B85">
          <w:rPr>
            <w:rFonts w:ascii="宋体" w:eastAsia="宋体" w:hAnsi="宋体" w:hint="eastAsia"/>
            <w:color w:val="212121"/>
            <w:u w:color="212121"/>
          </w:rPr>
          <w:t>，从而</w:t>
        </w:r>
        <w:r>
          <w:rPr>
            <w:rFonts w:ascii="宋体" w:eastAsia="宋体" w:hAnsi="宋体" w:cs="宋体"/>
            <w:color w:val="212121"/>
            <w:u w:color="212121"/>
            <w:lang w:val="zh-TW" w:eastAsia="zh-TW"/>
          </w:rPr>
          <w:t>提供不同投资组合多元化。</w:t>
        </w:r>
        <w:r w:rsidR="00C266A1">
          <w:rPr>
            <w:rFonts w:ascii="宋体" w:eastAsia="宋体" w:hAnsi="宋体" w:cs="宋体" w:hint="eastAsia"/>
            <w:color w:val="212121"/>
            <w:u w:color="212121"/>
            <w:lang w:val="zh-TW"/>
          </w:rPr>
          <w:t>这就归结到</w:t>
        </w:r>
        <w:r>
          <w:rPr>
            <w:rFonts w:ascii="宋体" w:eastAsia="宋体" w:hAnsi="宋体" w:cs="宋体"/>
            <w:color w:val="212121"/>
            <w:u w:color="212121"/>
            <w:lang w:val="zh-TW" w:eastAsia="zh-TW"/>
          </w:rPr>
          <w:t>人</w:t>
        </w:r>
        <w:r w:rsidR="00C266A1">
          <w:rPr>
            <w:rFonts w:ascii="宋体" w:eastAsia="宋体" w:hAnsi="宋体" w:cs="宋体" w:hint="eastAsia"/>
            <w:color w:val="212121"/>
            <w:u w:color="212121"/>
            <w:lang w:val="zh-TW"/>
          </w:rPr>
          <w:t>们</w:t>
        </w:r>
        <w:r>
          <w:rPr>
            <w:rFonts w:ascii="宋体" w:eastAsia="宋体" w:hAnsi="宋体" w:cs="宋体"/>
            <w:color w:val="212121"/>
            <w:u w:color="212121"/>
            <w:lang w:val="zh-TW" w:eastAsia="zh-TW"/>
          </w:rPr>
          <w:t>相信</w:t>
        </w:r>
        <w:r w:rsidR="00C266A1">
          <w:rPr>
            <w:rFonts w:ascii="宋体" w:eastAsia="宋体" w:hAnsi="宋体" w:cs="宋体" w:hint="eastAsia"/>
            <w:color w:val="212121"/>
            <w:u w:color="212121"/>
            <w:lang w:val="zh-TW"/>
          </w:rPr>
          <w:t>什么</w:t>
        </w:r>
        <w:r>
          <w:rPr>
            <w:rFonts w:ascii="宋体" w:eastAsia="宋体" w:hAnsi="宋体" w:cs="宋体"/>
            <w:color w:val="212121"/>
            <w:u w:color="212121"/>
            <w:lang w:val="zh-TW" w:eastAsia="zh-TW"/>
          </w:rPr>
          <w:t>和认为的</w:t>
        </w:r>
        <w:r w:rsidR="00C266A1">
          <w:rPr>
            <w:rFonts w:ascii="宋体" w:eastAsia="宋体" w:hAnsi="宋体" w:cs="宋体" w:hint="eastAsia"/>
            <w:color w:val="212121"/>
            <w:u w:color="212121"/>
            <w:lang w:val="zh-TW"/>
          </w:rPr>
          <w:t>资产分配的</w:t>
        </w:r>
        <w:r>
          <w:rPr>
            <w:rFonts w:ascii="宋体" w:eastAsia="宋体" w:hAnsi="宋体" w:cs="宋体"/>
            <w:color w:val="212121"/>
            <w:u w:color="212121"/>
            <w:lang w:val="zh-TW" w:eastAsia="zh-TW"/>
          </w:rPr>
          <w:t>好处</w:t>
        </w:r>
        <w:r w:rsidR="00C266A1">
          <w:rPr>
            <w:rFonts w:ascii="宋体" w:eastAsia="宋体" w:hAnsi="宋体" w:cs="宋体" w:hint="eastAsia"/>
            <w:color w:val="212121"/>
            <w:u w:color="212121"/>
            <w:lang w:val="zh-TW"/>
          </w:rPr>
          <w:t>在哪里。</w:t>
        </w:r>
      </w:ins>
    </w:p>
    <w:p w:rsidR="00344021" w:rsidRPr="00096BF4" w:rsidRDefault="00673C29">
      <w:pPr>
        <w:pStyle w:val="HTML"/>
        <w:shd w:val="clear" w:color="auto" w:fill="FFFFFF"/>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rPr>
          <w:del w:id="695" w:author="amy" w:date="2017-02-14T10:08:00Z"/>
          <w:rFonts w:ascii="Times New Roman" w:eastAsia="Times New Roman" w:hAnsi="Times New Roman" w:cs="Times New Roman"/>
          <w:color w:val="212121"/>
          <w:u w:color="212121"/>
        </w:rPr>
      </w:pPr>
      <w:del w:id="696" w:author="amy" w:date="2017-02-14T10:08:00Z">
        <w:r>
          <w:rPr>
            <w:rFonts w:ascii="宋体" w:eastAsia="宋体" w:hAnsi="宋体" w:cs="宋体"/>
            <w:color w:val="212121"/>
            <w:u w:color="212121"/>
            <w:lang w:val="zh-TW" w:eastAsia="zh-TW"/>
          </w:rPr>
          <w:delText>基金</w:delText>
        </w:r>
        <w:r w:rsidR="00974B85">
          <w:rPr>
            <w:rFonts w:ascii="宋体" w:eastAsia="宋体" w:hAnsi="宋体" w:cs="宋体" w:hint="eastAsia"/>
            <w:color w:val="212121"/>
            <w:u w:color="212121"/>
            <w:lang w:val="zh-TW"/>
          </w:rPr>
          <w:delText>能否可以在不把</w:delText>
        </w:r>
        <w:r>
          <w:rPr>
            <w:rFonts w:ascii="宋体" w:eastAsia="宋体" w:hAnsi="宋体" w:cs="宋体"/>
            <w:color w:val="212121"/>
            <w:u w:color="212121"/>
            <w:lang w:val="zh-TW" w:eastAsia="zh-TW"/>
          </w:rPr>
          <w:delText>风险</w:delText>
        </w:r>
        <w:r w:rsidR="00974B85">
          <w:rPr>
            <w:rFonts w:ascii="宋体" w:eastAsia="宋体" w:hAnsi="宋体" w:cs="宋体" w:hint="eastAsia"/>
            <w:color w:val="212121"/>
            <w:u w:color="212121"/>
            <w:lang w:val="zh-TW"/>
          </w:rPr>
          <w:delText>提高到令人不安的水平而提高</w:delText>
        </w:r>
        <w:r>
          <w:rPr>
            <w:rFonts w:ascii="Times New Roman" w:hAnsi="Times New Roman"/>
            <w:color w:val="212121"/>
            <w:u w:color="212121"/>
          </w:rPr>
          <w:delText>α</w:delText>
        </w:r>
        <w:r w:rsidR="00974B85">
          <w:rPr>
            <w:rFonts w:ascii="宋体" w:eastAsia="宋体" w:hAnsi="宋体" w:hint="eastAsia"/>
            <w:color w:val="212121"/>
            <w:u w:color="212121"/>
          </w:rPr>
          <w:delText>，从而</w:delText>
        </w:r>
        <w:r>
          <w:rPr>
            <w:rFonts w:ascii="宋体" w:eastAsia="宋体" w:hAnsi="宋体" w:cs="宋体"/>
            <w:color w:val="212121"/>
            <w:u w:color="212121"/>
            <w:lang w:val="zh-TW" w:eastAsia="zh-TW"/>
          </w:rPr>
          <w:delText>提供不同投资组合多元化。</w:delText>
        </w:r>
        <w:r w:rsidR="00C266A1">
          <w:rPr>
            <w:rFonts w:ascii="宋体" w:eastAsia="宋体" w:hAnsi="宋体" w:cs="宋体" w:hint="eastAsia"/>
            <w:color w:val="212121"/>
            <w:u w:color="212121"/>
            <w:lang w:val="zh-TW"/>
          </w:rPr>
          <w:delText>这就归结到</w:delText>
        </w:r>
        <w:r>
          <w:rPr>
            <w:rFonts w:ascii="宋体" w:eastAsia="宋体" w:hAnsi="宋体" w:cs="宋体"/>
            <w:color w:val="212121"/>
            <w:u w:color="212121"/>
            <w:lang w:val="zh-TW" w:eastAsia="zh-TW"/>
          </w:rPr>
          <w:delText>人</w:delText>
        </w:r>
        <w:r w:rsidR="00C266A1">
          <w:rPr>
            <w:rFonts w:ascii="宋体" w:eastAsia="宋体" w:hAnsi="宋体" w:cs="宋体" w:hint="eastAsia"/>
            <w:color w:val="212121"/>
            <w:u w:color="212121"/>
            <w:lang w:val="zh-TW"/>
          </w:rPr>
          <w:delText>们</w:delText>
        </w:r>
        <w:r>
          <w:rPr>
            <w:rFonts w:ascii="宋体" w:eastAsia="宋体" w:hAnsi="宋体" w:cs="宋体"/>
            <w:color w:val="212121"/>
            <w:u w:color="212121"/>
            <w:lang w:val="zh-TW" w:eastAsia="zh-TW"/>
          </w:rPr>
          <w:delText>相信</w:delText>
        </w:r>
        <w:r w:rsidR="00C266A1">
          <w:rPr>
            <w:rFonts w:ascii="宋体" w:eastAsia="宋体" w:hAnsi="宋体" w:cs="宋体" w:hint="eastAsia"/>
            <w:color w:val="212121"/>
            <w:u w:color="212121"/>
            <w:lang w:val="zh-TW"/>
          </w:rPr>
          <w:delText>什么</w:delText>
        </w:r>
        <w:r>
          <w:rPr>
            <w:rFonts w:ascii="宋体" w:eastAsia="宋体" w:hAnsi="宋体" w:cs="宋体"/>
            <w:color w:val="212121"/>
            <w:u w:color="212121"/>
            <w:lang w:val="zh-TW" w:eastAsia="zh-TW"/>
          </w:rPr>
          <w:delText>和认为的</w:delText>
        </w:r>
        <w:r w:rsidR="00C266A1">
          <w:rPr>
            <w:rFonts w:ascii="宋体" w:eastAsia="宋体" w:hAnsi="宋体" w:cs="宋体" w:hint="eastAsia"/>
            <w:color w:val="212121"/>
            <w:u w:color="212121"/>
            <w:lang w:val="zh-TW"/>
          </w:rPr>
          <w:delText>资产分配的</w:delText>
        </w:r>
        <w:r>
          <w:rPr>
            <w:rFonts w:ascii="宋体" w:eastAsia="宋体" w:hAnsi="宋体" w:cs="宋体"/>
            <w:color w:val="212121"/>
            <w:u w:color="212121"/>
            <w:lang w:val="zh-TW" w:eastAsia="zh-TW"/>
          </w:rPr>
          <w:delText>好处</w:delText>
        </w:r>
        <w:r w:rsidR="00C266A1">
          <w:rPr>
            <w:rFonts w:ascii="宋体" w:eastAsia="宋体" w:hAnsi="宋体" w:cs="宋体" w:hint="eastAsia"/>
            <w:color w:val="212121"/>
            <w:u w:color="212121"/>
            <w:lang w:val="zh-TW"/>
          </w:rPr>
          <w:delText>在哪里。</w:delText>
        </w:r>
      </w:del>
    </w:p>
    <w:p w:rsidR="00344021" w:rsidRDefault="00344021">
      <w:pPr>
        <w:rPr>
          <w:rFonts w:ascii="Arial" w:eastAsia="Arial" w:hAnsi="Arial" w:cs="Arial"/>
        </w:rPr>
      </w:pPr>
    </w:p>
    <w:p w:rsidR="00344021" w:rsidDel="00EF1FC4" w:rsidRDefault="00EF1FC4">
      <w:pPr>
        <w:rPr>
          <w:del w:id="697" w:author="蔡长春" w:date="2017-05-15T23:48:00Z"/>
          <w:rFonts w:ascii="Arial" w:eastAsia="Arial" w:hAnsi="Arial" w:cs="Arial" w:hint="eastAsia"/>
        </w:rPr>
      </w:pPr>
      <w:ins w:id="698" w:author="蔡长春" w:date="2017-05-15T23:49:00Z">
        <w:r>
          <w:rPr>
            <w:rFonts w:eastAsiaTheme="minorEastAsia"/>
          </w:rPr>
          <w:tab/>
        </w:r>
      </w:ins>
    </w:p>
    <w:p w:rsidR="00344021" w:rsidDel="00EF1FC4" w:rsidRDefault="00344021">
      <w:pPr>
        <w:rPr>
          <w:del w:id="699" w:author="蔡长春" w:date="2017-05-15T23:48:00Z"/>
          <w:rFonts w:ascii="Arial" w:eastAsia="Arial" w:hAnsi="Arial" w:cs="Arial" w:hint="eastAsia"/>
        </w:rPr>
      </w:pPr>
    </w:p>
    <w:p w:rsidR="00344021" w:rsidRPr="00EF1FC4" w:rsidRDefault="00344021">
      <w:pPr>
        <w:rPr>
          <w:rFonts w:eastAsiaTheme="minorEastAsia" w:hint="eastAsia"/>
          <w:rPrChange w:id="700" w:author="蔡长春" w:date="2017-05-15T23:48:00Z">
            <w:rPr/>
          </w:rPrChange>
        </w:rPr>
      </w:pPr>
    </w:p>
    <w:sectPr w:rsidR="00344021" w:rsidRPr="00EF1FC4" w:rsidSect="003440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B40" w:rsidRDefault="008A7B40" w:rsidP="00344021">
      <w:pPr>
        <w:spacing w:after="0" w:line="240" w:lineRule="auto"/>
      </w:pPr>
      <w:r>
        <w:separator/>
      </w:r>
    </w:p>
  </w:endnote>
  <w:endnote w:type="continuationSeparator" w:id="0">
    <w:p w:rsidR="008A7B40" w:rsidRDefault="008A7B40" w:rsidP="00344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B40" w:rsidRDefault="008A7B40" w:rsidP="00344021">
      <w:pPr>
        <w:spacing w:after="0" w:line="240" w:lineRule="auto"/>
      </w:pPr>
      <w:r>
        <w:separator/>
      </w:r>
    </w:p>
  </w:footnote>
  <w:footnote w:type="continuationSeparator" w:id="0">
    <w:p w:rsidR="008A7B40" w:rsidRDefault="008A7B40" w:rsidP="00344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3671D"/>
    <w:multiLevelType w:val="hybridMultilevel"/>
    <w:tmpl w:val="19C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37228"/>
    <w:multiLevelType w:val="hybridMultilevel"/>
    <w:tmpl w:val="65C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蔡长春">
    <w15:presenceInfo w15:providerId="Windows Live" w15:userId="5d5a1036bc71b7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bordersDoNotSurroundHeader/>
  <w:bordersDoNotSurroundFooter/>
  <w:trackRevisions/>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44021"/>
    <w:rsid w:val="00000D23"/>
    <w:rsid w:val="000109BD"/>
    <w:rsid w:val="00017E1C"/>
    <w:rsid w:val="00045971"/>
    <w:rsid w:val="00060CB0"/>
    <w:rsid w:val="000842AD"/>
    <w:rsid w:val="00096BF4"/>
    <w:rsid w:val="000A0B4F"/>
    <w:rsid w:val="000E34FC"/>
    <w:rsid w:val="000F485E"/>
    <w:rsid w:val="00116215"/>
    <w:rsid w:val="00123084"/>
    <w:rsid w:val="00130DE6"/>
    <w:rsid w:val="00134A98"/>
    <w:rsid w:val="00143403"/>
    <w:rsid w:val="0015559B"/>
    <w:rsid w:val="0017165A"/>
    <w:rsid w:val="001A5CBD"/>
    <w:rsid w:val="001C35CA"/>
    <w:rsid w:val="001D0886"/>
    <w:rsid w:val="001E262F"/>
    <w:rsid w:val="001F4E31"/>
    <w:rsid w:val="00210681"/>
    <w:rsid w:val="0022589F"/>
    <w:rsid w:val="002414AE"/>
    <w:rsid w:val="00246AD2"/>
    <w:rsid w:val="002479D8"/>
    <w:rsid w:val="00253324"/>
    <w:rsid w:val="002545E2"/>
    <w:rsid w:val="0026014F"/>
    <w:rsid w:val="0027312F"/>
    <w:rsid w:val="00285102"/>
    <w:rsid w:val="0029110F"/>
    <w:rsid w:val="002A2345"/>
    <w:rsid w:val="002B56DD"/>
    <w:rsid w:val="002B62F0"/>
    <w:rsid w:val="002B7B09"/>
    <w:rsid w:val="002D6536"/>
    <w:rsid w:val="002D7547"/>
    <w:rsid w:val="002F173C"/>
    <w:rsid w:val="002F7C12"/>
    <w:rsid w:val="003105DE"/>
    <w:rsid w:val="00344021"/>
    <w:rsid w:val="00346FBF"/>
    <w:rsid w:val="00356A31"/>
    <w:rsid w:val="00357724"/>
    <w:rsid w:val="003833D4"/>
    <w:rsid w:val="003A7EB6"/>
    <w:rsid w:val="003C7A03"/>
    <w:rsid w:val="003D1CC1"/>
    <w:rsid w:val="003D7482"/>
    <w:rsid w:val="003E302B"/>
    <w:rsid w:val="003F022F"/>
    <w:rsid w:val="003F4CE7"/>
    <w:rsid w:val="0043427B"/>
    <w:rsid w:val="00442D14"/>
    <w:rsid w:val="0046432B"/>
    <w:rsid w:val="00476833"/>
    <w:rsid w:val="004B1CDD"/>
    <w:rsid w:val="004C3056"/>
    <w:rsid w:val="004C3751"/>
    <w:rsid w:val="004F7CED"/>
    <w:rsid w:val="00527E96"/>
    <w:rsid w:val="0053252E"/>
    <w:rsid w:val="00567EA0"/>
    <w:rsid w:val="00586A43"/>
    <w:rsid w:val="005B01DB"/>
    <w:rsid w:val="005B56A1"/>
    <w:rsid w:val="005C6D8E"/>
    <w:rsid w:val="005E4E7A"/>
    <w:rsid w:val="005F2959"/>
    <w:rsid w:val="005F5AC1"/>
    <w:rsid w:val="0061378E"/>
    <w:rsid w:val="0063242C"/>
    <w:rsid w:val="00663808"/>
    <w:rsid w:val="00673C29"/>
    <w:rsid w:val="006817FD"/>
    <w:rsid w:val="006C7164"/>
    <w:rsid w:val="006F21CD"/>
    <w:rsid w:val="006F35C9"/>
    <w:rsid w:val="00713EBF"/>
    <w:rsid w:val="0071433C"/>
    <w:rsid w:val="00722355"/>
    <w:rsid w:val="00732B6C"/>
    <w:rsid w:val="00734153"/>
    <w:rsid w:val="00764D40"/>
    <w:rsid w:val="00775ED6"/>
    <w:rsid w:val="00780DF8"/>
    <w:rsid w:val="00795849"/>
    <w:rsid w:val="007D32FC"/>
    <w:rsid w:val="007D5FF0"/>
    <w:rsid w:val="007F729B"/>
    <w:rsid w:val="00812FE3"/>
    <w:rsid w:val="00833EFB"/>
    <w:rsid w:val="00866837"/>
    <w:rsid w:val="0087609E"/>
    <w:rsid w:val="008766A6"/>
    <w:rsid w:val="008A2276"/>
    <w:rsid w:val="008A7B40"/>
    <w:rsid w:val="008B4F90"/>
    <w:rsid w:val="008B5FC2"/>
    <w:rsid w:val="008C2699"/>
    <w:rsid w:val="008D2D0D"/>
    <w:rsid w:val="008D5C41"/>
    <w:rsid w:val="008F58D8"/>
    <w:rsid w:val="008F5CC0"/>
    <w:rsid w:val="00917764"/>
    <w:rsid w:val="00923217"/>
    <w:rsid w:val="00931AA9"/>
    <w:rsid w:val="00932530"/>
    <w:rsid w:val="00944846"/>
    <w:rsid w:val="00971594"/>
    <w:rsid w:val="00974B85"/>
    <w:rsid w:val="009A1E20"/>
    <w:rsid w:val="009B1C4F"/>
    <w:rsid w:val="009B3350"/>
    <w:rsid w:val="009E288C"/>
    <w:rsid w:val="009F40F8"/>
    <w:rsid w:val="009F4DD3"/>
    <w:rsid w:val="009F5C4A"/>
    <w:rsid w:val="00A055FD"/>
    <w:rsid w:val="00A22614"/>
    <w:rsid w:val="00A239E1"/>
    <w:rsid w:val="00A33C9E"/>
    <w:rsid w:val="00A429A6"/>
    <w:rsid w:val="00A451B1"/>
    <w:rsid w:val="00A500CC"/>
    <w:rsid w:val="00A5701B"/>
    <w:rsid w:val="00A83A7F"/>
    <w:rsid w:val="00A9065F"/>
    <w:rsid w:val="00AA0306"/>
    <w:rsid w:val="00AB188B"/>
    <w:rsid w:val="00AB25DA"/>
    <w:rsid w:val="00AB462B"/>
    <w:rsid w:val="00AD49A5"/>
    <w:rsid w:val="00AE2136"/>
    <w:rsid w:val="00B100A3"/>
    <w:rsid w:val="00B12F3D"/>
    <w:rsid w:val="00B37AED"/>
    <w:rsid w:val="00B531ED"/>
    <w:rsid w:val="00B60803"/>
    <w:rsid w:val="00B85E0F"/>
    <w:rsid w:val="00B93F43"/>
    <w:rsid w:val="00B95C83"/>
    <w:rsid w:val="00BA77B7"/>
    <w:rsid w:val="00BB202C"/>
    <w:rsid w:val="00BC2B6E"/>
    <w:rsid w:val="00BC7FA4"/>
    <w:rsid w:val="00BF01A7"/>
    <w:rsid w:val="00BF2A63"/>
    <w:rsid w:val="00C007B5"/>
    <w:rsid w:val="00C009A2"/>
    <w:rsid w:val="00C2038C"/>
    <w:rsid w:val="00C266A1"/>
    <w:rsid w:val="00C32540"/>
    <w:rsid w:val="00C66A13"/>
    <w:rsid w:val="00C87433"/>
    <w:rsid w:val="00CD34E5"/>
    <w:rsid w:val="00CD5D95"/>
    <w:rsid w:val="00CE7482"/>
    <w:rsid w:val="00CE76BF"/>
    <w:rsid w:val="00CF2D3F"/>
    <w:rsid w:val="00CF3560"/>
    <w:rsid w:val="00D37A33"/>
    <w:rsid w:val="00DB0599"/>
    <w:rsid w:val="00DB1F38"/>
    <w:rsid w:val="00DB3FAC"/>
    <w:rsid w:val="00DB7C91"/>
    <w:rsid w:val="00DD00F2"/>
    <w:rsid w:val="00DE6D9A"/>
    <w:rsid w:val="00E00E3F"/>
    <w:rsid w:val="00E06906"/>
    <w:rsid w:val="00E07C79"/>
    <w:rsid w:val="00E17B56"/>
    <w:rsid w:val="00E23029"/>
    <w:rsid w:val="00E32D47"/>
    <w:rsid w:val="00E674E8"/>
    <w:rsid w:val="00E74079"/>
    <w:rsid w:val="00E907F1"/>
    <w:rsid w:val="00EC6D98"/>
    <w:rsid w:val="00EE23F3"/>
    <w:rsid w:val="00EF1FC4"/>
    <w:rsid w:val="00EF34D7"/>
    <w:rsid w:val="00EF5D90"/>
    <w:rsid w:val="00F01A1E"/>
    <w:rsid w:val="00F01B5E"/>
    <w:rsid w:val="00F0670D"/>
    <w:rsid w:val="00F268B9"/>
    <w:rsid w:val="00F401BD"/>
    <w:rsid w:val="00F43537"/>
    <w:rsid w:val="00F54398"/>
    <w:rsid w:val="00F5654E"/>
    <w:rsid w:val="00F6478D"/>
    <w:rsid w:val="00F74F00"/>
    <w:rsid w:val="00F821AF"/>
    <w:rsid w:val="00F9311D"/>
    <w:rsid w:val="00FB46E5"/>
    <w:rsid w:val="00FB6979"/>
    <w:rsid w:val="00FF42F7"/>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2F8FE6-ED15-4ACB-82D8-E9E17D32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440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44021"/>
    <w:rPr>
      <w:u w:val="single"/>
    </w:rPr>
  </w:style>
  <w:style w:type="paragraph" w:customStyle="1" w:styleId="a4">
    <w:name w:val="页眉与页脚"/>
    <w:rsid w:val="00344021"/>
    <w:pPr>
      <w:pBdr>
        <w:top w:val="nil"/>
        <w:left w:val="nil"/>
        <w:bottom w:val="nil"/>
        <w:right w:val="nil"/>
        <w:between w:val="nil"/>
        <w:bar w:val="nil"/>
      </w:pBdr>
      <w:tabs>
        <w:tab w:val="right" w:pos="9020"/>
      </w:tabs>
    </w:pPr>
    <w:rPr>
      <w:rFonts w:ascii="Helvetica" w:hAnsi="Helvetica" w:cs="Arial Unicode MS"/>
      <w:color w:val="000000"/>
      <w:sz w:val="24"/>
      <w:szCs w:val="24"/>
      <w:bdr w:val="nil"/>
    </w:rPr>
  </w:style>
  <w:style w:type="paragraph" w:styleId="HTML">
    <w:name w:val="HTML Preformatted"/>
    <w:rsid w:val="00344021"/>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u w:color="000000"/>
      <w:bdr w:val="nil"/>
    </w:rPr>
  </w:style>
  <w:style w:type="paragraph" w:styleId="a5">
    <w:name w:val="header"/>
    <w:basedOn w:val="a"/>
    <w:link w:val="Char"/>
    <w:uiPriority w:val="99"/>
    <w:unhideWhenUsed/>
    <w:rsid w:val="001F4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F4E31"/>
    <w:rPr>
      <w:rFonts w:ascii="Calibri" w:eastAsia="Calibri" w:hAnsi="Calibri" w:cs="Calibri"/>
      <w:color w:val="000000"/>
      <w:sz w:val="18"/>
      <w:szCs w:val="18"/>
      <w:u w:color="000000"/>
      <w:bdr w:val="nil"/>
    </w:rPr>
  </w:style>
  <w:style w:type="paragraph" w:styleId="a6">
    <w:name w:val="footer"/>
    <w:basedOn w:val="a"/>
    <w:link w:val="Char0"/>
    <w:uiPriority w:val="99"/>
    <w:unhideWhenUsed/>
    <w:rsid w:val="001F4E31"/>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1F4E31"/>
    <w:rPr>
      <w:rFonts w:ascii="Calibri" w:eastAsia="Calibri" w:hAnsi="Calibri" w:cs="Calibri"/>
      <w:color w:val="000000"/>
      <w:sz w:val="18"/>
      <w:szCs w:val="18"/>
      <w:u w:color="000000"/>
      <w:bdr w:val="nil"/>
    </w:rPr>
  </w:style>
  <w:style w:type="paragraph" w:styleId="a7">
    <w:name w:val="Balloon Text"/>
    <w:basedOn w:val="a"/>
    <w:link w:val="Char1"/>
    <w:uiPriority w:val="99"/>
    <w:semiHidden/>
    <w:unhideWhenUsed/>
    <w:rsid w:val="001F4E31"/>
    <w:pPr>
      <w:spacing w:after="0" w:line="240" w:lineRule="auto"/>
    </w:pPr>
    <w:rPr>
      <w:sz w:val="18"/>
      <w:szCs w:val="18"/>
    </w:rPr>
  </w:style>
  <w:style w:type="character" w:customStyle="1" w:styleId="Char1">
    <w:name w:val="批注框文本 Char"/>
    <w:basedOn w:val="a0"/>
    <w:link w:val="a7"/>
    <w:uiPriority w:val="99"/>
    <w:semiHidden/>
    <w:rsid w:val="001F4E31"/>
    <w:rPr>
      <w:rFonts w:ascii="Calibri" w:eastAsia="Calibri" w:hAnsi="Calibri" w:cs="Calibri"/>
      <w:color w:val="000000"/>
      <w:sz w:val="18"/>
      <w:szCs w:val="18"/>
      <w:u w:color="000000"/>
      <w:bdr w:val="nil"/>
    </w:rPr>
  </w:style>
  <w:style w:type="paragraph" w:styleId="a8">
    <w:name w:val="Revision"/>
    <w:hidden/>
    <w:uiPriority w:val="99"/>
    <w:semiHidden/>
    <w:rsid w:val="001F4E31"/>
    <w:rPr>
      <w:rFonts w:ascii="Calibri" w:eastAsia="Calibri" w:hAnsi="Calibri" w:cs="Calibri"/>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4663</TotalTime>
  <Pages>14</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蔡长春</cp:lastModifiedBy>
  <cp:revision>12</cp:revision>
  <dcterms:created xsi:type="dcterms:W3CDTF">2016-12-19T09:40:00Z</dcterms:created>
  <dcterms:modified xsi:type="dcterms:W3CDTF">2017-05-15T16:01:00Z</dcterms:modified>
</cp:coreProperties>
</file>